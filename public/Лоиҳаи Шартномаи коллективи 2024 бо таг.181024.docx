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2178D" w14:textId="0D081D72" w:rsidR="008158A9" w:rsidRPr="009C57C9" w:rsidRDefault="00CA1BB3" w:rsidP="00CA1BB3">
      <w:pPr>
        <w:jc w:val="right"/>
        <w:rPr>
          <w:rFonts w:ascii="Palatino Linotype" w:hAnsi="Palatino Linotype"/>
          <w:b/>
          <w:lang w:val="tg-Cyrl-TJ"/>
        </w:rPr>
      </w:pPr>
      <w:r w:rsidRPr="009C57C9">
        <w:rPr>
          <w:rFonts w:ascii="Palatino Linotype" w:hAnsi="Palatino Linotype"/>
        </w:rPr>
        <w:t xml:space="preserve">                </w:t>
      </w:r>
      <w:r w:rsidR="008158A9" w:rsidRPr="009C57C9">
        <w:rPr>
          <w:rFonts w:ascii="Palatino Linotype" w:hAnsi="Palatino Linotype"/>
          <w:b/>
          <w:lang w:val="tg-Cyrl-TJ"/>
        </w:rPr>
        <w:t>Тасдиқ карда шудааст</w:t>
      </w:r>
    </w:p>
    <w:p w14:paraId="45DE6712" w14:textId="77777777" w:rsidR="00CA1BB3" w:rsidRPr="009C57C9" w:rsidRDefault="008158A9" w:rsidP="00CA1BB3">
      <w:pPr>
        <w:jc w:val="right"/>
        <w:rPr>
          <w:rFonts w:ascii="Palatino Linotype" w:hAnsi="Palatino Linotype"/>
          <w:lang w:val="tg-Cyrl-TJ"/>
        </w:rPr>
      </w:pPr>
      <w:r w:rsidRPr="009C57C9">
        <w:rPr>
          <w:rFonts w:ascii="Palatino Linotype" w:hAnsi="Palatino Linotype"/>
          <w:lang w:val="tg-Cyrl-TJ"/>
        </w:rPr>
        <w:t>Дар</w:t>
      </w:r>
      <w:r w:rsidR="00CA1BB3" w:rsidRPr="009C57C9">
        <w:rPr>
          <w:rFonts w:ascii="Palatino Linotype" w:hAnsi="Palatino Linotype"/>
        </w:rPr>
        <w:t xml:space="preserve"> Ма</w:t>
      </w:r>
      <w:r w:rsidR="00CA1BB3" w:rsidRPr="009C57C9">
        <w:rPr>
          <w:rFonts w:ascii="Palatino Linotype" w:hAnsi="Palatino Linotype"/>
          <w:lang w:val="tg-Cyrl-TJ"/>
        </w:rPr>
        <w:t>ҷ</w:t>
      </w:r>
      <w:r w:rsidR="00CA1BB3" w:rsidRPr="009C57C9">
        <w:rPr>
          <w:rFonts w:ascii="Palatino Linotype" w:hAnsi="Palatino Linotype"/>
        </w:rPr>
        <w:t xml:space="preserve">лиси </w:t>
      </w:r>
      <w:proofErr w:type="spellStart"/>
      <w:r w:rsidR="00CA1BB3" w:rsidRPr="009C57C9">
        <w:rPr>
          <w:rFonts w:ascii="Palatino Linotype" w:hAnsi="Palatino Linotype"/>
        </w:rPr>
        <w:t>умумии</w:t>
      </w:r>
      <w:proofErr w:type="spellEnd"/>
      <w:r w:rsidR="00CA1BB3" w:rsidRPr="009C57C9">
        <w:rPr>
          <w:rFonts w:ascii="Palatino Linotype" w:hAnsi="Palatino Linotype"/>
        </w:rPr>
        <w:t xml:space="preserve"> </w:t>
      </w:r>
      <w:r w:rsidR="001D692F" w:rsidRPr="009C57C9">
        <w:rPr>
          <w:rFonts w:ascii="Palatino Linotype" w:hAnsi="Palatino Linotype"/>
          <w:lang w:val="tg-Cyrl-TJ"/>
        </w:rPr>
        <w:t>ҷомеаи меҳнатии</w:t>
      </w:r>
    </w:p>
    <w:p w14:paraId="0024F848" w14:textId="77777777" w:rsidR="001D692F" w:rsidRPr="009C57C9" w:rsidRDefault="001D692F" w:rsidP="00CA1BB3">
      <w:pPr>
        <w:jc w:val="right"/>
        <w:rPr>
          <w:rFonts w:ascii="Palatino Linotype" w:hAnsi="Palatino Linotype"/>
        </w:rPr>
      </w:pPr>
      <w:r w:rsidRPr="009C57C9">
        <w:rPr>
          <w:rFonts w:ascii="Palatino Linotype" w:hAnsi="Palatino Linotype"/>
          <w:lang w:val="tg-Cyrl-TJ"/>
        </w:rPr>
        <w:t>ҶСК “Бонки Эсхата”</w:t>
      </w:r>
    </w:p>
    <w:p w14:paraId="2555945C" w14:textId="07BD670E" w:rsidR="00CA1BB3" w:rsidRPr="00800F3F" w:rsidRDefault="00CA1BB3" w:rsidP="00CA1BB3">
      <w:pPr>
        <w:jc w:val="right"/>
        <w:rPr>
          <w:rFonts w:ascii="Palatino Linotype" w:hAnsi="Palatino Linotype"/>
          <w:lang w:val="tg-Cyrl-TJ"/>
          <w:rPrChange w:id="0" w:author="Гафуров Камолджон Азимджонович" w:date="2024-10-10T15:54:00Z" w16du:dateUtc="2024-10-10T10:54:00Z">
            <w:rPr>
              <w:rFonts w:ascii="Palatino Linotype" w:hAnsi="Palatino Linotype"/>
            </w:rPr>
          </w:rPrChange>
        </w:rPr>
      </w:pPr>
      <w:r w:rsidRPr="009C57C9">
        <w:rPr>
          <w:rFonts w:ascii="Palatino Linotype" w:hAnsi="Palatino Linotype"/>
        </w:rPr>
        <w:t xml:space="preserve">                          </w:t>
      </w:r>
      <w:proofErr w:type="spellStart"/>
      <w:r w:rsidRPr="009C57C9">
        <w:rPr>
          <w:rFonts w:ascii="Palatino Linotype" w:hAnsi="Palatino Linotype"/>
        </w:rPr>
        <w:t>Пайнавишти</w:t>
      </w:r>
      <w:proofErr w:type="spellEnd"/>
      <w:r w:rsidRPr="009C57C9">
        <w:rPr>
          <w:rFonts w:ascii="Palatino Linotype" w:hAnsi="Palatino Linotype"/>
        </w:rPr>
        <w:t xml:space="preserve"> №____ аз </w:t>
      </w:r>
      <w:r w:rsidRPr="009C57C9">
        <w:rPr>
          <w:rFonts w:ascii="Palatino Linotype" w:hAnsi="Palatino Linotype"/>
          <w:lang w:val="tg-Cyrl-TJ"/>
        </w:rPr>
        <w:t>“</w:t>
      </w:r>
      <w:r w:rsidRPr="009C57C9">
        <w:rPr>
          <w:rFonts w:ascii="Palatino Linotype" w:hAnsi="Palatino Linotype"/>
        </w:rPr>
        <w:t>___</w:t>
      </w:r>
      <w:r w:rsidRPr="009C57C9">
        <w:rPr>
          <w:rFonts w:ascii="Palatino Linotype" w:hAnsi="Palatino Linotype"/>
          <w:lang w:val="tg-Cyrl-TJ"/>
        </w:rPr>
        <w:t>”</w:t>
      </w:r>
      <w:r w:rsidRPr="009C57C9">
        <w:rPr>
          <w:rFonts w:ascii="Palatino Linotype" w:hAnsi="Palatino Linotype"/>
        </w:rPr>
        <w:t xml:space="preserve"> </w:t>
      </w:r>
      <w:ins w:id="1" w:author="Гафуров Камолджон Азимджонович" w:date="2024-10-10T15:54:00Z" w16du:dateUtc="2024-10-10T10:54:00Z">
        <w:r w:rsidR="00800F3F">
          <w:rPr>
            <w:rFonts w:ascii="Palatino Linotype" w:hAnsi="Palatino Linotype"/>
            <w:lang w:val="tg-Cyrl-TJ"/>
          </w:rPr>
          <w:t xml:space="preserve">октябри соли </w:t>
        </w:r>
      </w:ins>
      <w:del w:id="2" w:author="Гафуров Камолджон Азимджонович" w:date="2024-10-10T15:54:00Z" w16du:dateUtc="2024-10-10T10:54:00Z">
        <w:r w:rsidRPr="009C57C9" w:rsidDel="00800F3F">
          <w:rPr>
            <w:rFonts w:ascii="Palatino Linotype" w:hAnsi="Palatino Linotype"/>
          </w:rPr>
          <w:delText xml:space="preserve">  ____</w:delText>
        </w:r>
      </w:del>
      <w:r w:rsidRPr="009C57C9">
        <w:rPr>
          <w:rFonts w:ascii="Palatino Linotype" w:hAnsi="Palatino Linotype"/>
        </w:rPr>
        <w:t>20</w:t>
      </w:r>
      <w:del w:id="3" w:author="Гафуров Камолджон Азимджонович" w:date="2024-10-10T15:54:00Z" w16du:dateUtc="2024-10-10T10:54:00Z">
        <w:r w:rsidRPr="009C57C9" w:rsidDel="00800F3F">
          <w:rPr>
            <w:rFonts w:ascii="Palatino Linotype" w:hAnsi="Palatino Linotype"/>
          </w:rPr>
          <w:delText>__</w:delText>
        </w:r>
      </w:del>
      <w:ins w:id="4" w:author="Гафуров Камолджон Азимджонович" w:date="2024-10-10T15:54:00Z" w16du:dateUtc="2024-10-10T10:54:00Z">
        <w:r w:rsidR="00800F3F">
          <w:rPr>
            <w:rFonts w:ascii="Palatino Linotype" w:hAnsi="Palatino Linotype"/>
            <w:lang w:val="tg-Cyrl-TJ"/>
          </w:rPr>
          <w:t>24</w:t>
        </w:r>
      </w:ins>
      <w:del w:id="5" w:author="Гафуров Камолджон Азимджонович" w:date="2024-10-10T15:54:00Z" w16du:dateUtc="2024-10-10T10:54:00Z">
        <w:r w:rsidRPr="009C57C9" w:rsidDel="00800F3F">
          <w:rPr>
            <w:rFonts w:ascii="Palatino Linotype" w:hAnsi="Palatino Linotype"/>
          </w:rPr>
          <w:delText>с.</w:delText>
        </w:r>
      </w:del>
    </w:p>
    <w:p w14:paraId="5F295BB9" w14:textId="77777777" w:rsidR="00CA1BB3" w:rsidRPr="009C57C9" w:rsidRDefault="00CA1BB3" w:rsidP="00CA1BB3">
      <w:pPr>
        <w:rPr>
          <w:rFonts w:ascii="Palatino Linotype" w:hAnsi="Palatino Linotype"/>
        </w:rPr>
      </w:pPr>
      <w:r w:rsidRPr="009C57C9">
        <w:rPr>
          <w:rFonts w:ascii="Palatino Linotype" w:hAnsi="Palatino Linotype"/>
        </w:rPr>
        <w:t xml:space="preserve">                                                                                   </w:t>
      </w:r>
    </w:p>
    <w:p w14:paraId="50B0A950" w14:textId="77777777" w:rsidR="00CA1BB3" w:rsidRPr="009C57C9" w:rsidRDefault="00CA1BB3" w:rsidP="00CA1BB3">
      <w:pPr>
        <w:rPr>
          <w:rFonts w:ascii="Palatino Linotype" w:hAnsi="Palatino Linotype"/>
        </w:rPr>
      </w:pPr>
      <w:r w:rsidRPr="009C57C9">
        <w:rPr>
          <w:rFonts w:ascii="Palatino Linotype" w:hAnsi="Palatino Linotype"/>
        </w:rPr>
        <w:t xml:space="preserve"> </w:t>
      </w:r>
    </w:p>
    <w:p w14:paraId="245C4B7D" w14:textId="77777777" w:rsidR="00CA1BB3" w:rsidRPr="009C57C9" w:rsidRDefault="00CA1BB3" w:rsidP="00CA1BB3">
      <w:pPr>
        <w:rPr>
          <w:rFonts w:ascii="Palatino Linotype" w:hAnsi="Palatino Linotype"/>
        </w:rPr>
      </w:pPr>
    </w:p>
    <w:p w14:paraId="03C8C3B2" w14:textId="77777777" w:rsidR="00CA1BB3" w:rsidRPr="007E2752" w:rsidRDefault="00CA1BB3" w:rsidP="00CA1BB3">
      <w:pPr>
        <w:rPr>
          <w:rFonts w:ascii="Palatino Linotype" w:hAnsi="Palatino Linotype"/>
        </w:rPr>
      </w:pPr>
      <w:r w:rsidRPr="009C57C9">
        <w:rPr>
          <w:rFonts w:ascii="Palatino Linotype" w:hAnsi="Palatino Linotype"/>
        </w:rPr>
        <w:t xml:space="preserve">      </w:t>
      </w:r>
    </w:p>
    <w:p w14:paraId="48082981" w14:textId="77777777" w:rsidR="00CA1BB3" w:rsidRPr="009C57C9" w:rsidRDefault="00CA1BB3" w:rsidP="00CA1BB3">
      <w:pPr>
        <w:rPr>
          <w:rFonts w:ascii="Palatino Linotype" w:hAnsi="Palatino Linotype"/>
        </w:rPr>
      </w:pPr>
    </w:p>
    <w:p w14:paraId="7C2D0949" w14:textId="77777777" w:rsidR="00CA1BB3" w:rsidRPr="009C57C9" w:rsidRDefault="00CA1BB3" w:rsidP="00CA1BB3">
      <w:pPr>
        <w:rPr>
          <w:rFonts w:ascii="Palatino Linotype" w:hAnsi="Palatino Linotype"/>
        </w:rPr>
      </w:pPr>
    </w:p>
    <w:p w14:paraId="66CA2409" w14:textId="77777777" w:rsidR="00CA1BB3" w:rsidRPr="009C57C9" w:rsidRDefault="00CA1BB3" w:rsidP="00CA1BB3">
      <w:pPr>
        <w:rPr>
          <w:rFonts w:ascii="Palatino Linotype" w:hAnsi="Palatino Linotype"/>
        </w:rPr>
      </w:pPr>
    </w:p>
    <w:p w14:paraId="73D56A79" w14:textId="77777777" w:rsidR="00CA1BB3" w:rsidRPr="009C57C9" w:rsidRDefault="00CA1BB3" w:rsidP="00CA1BB3">
      <w:pPr>
        <w:rPr>
          <w:rFonts w:ascii="Palatino Linotype" w:hAnsi="Palatino Linotype"/>
        </w:rPr>
      </w:pPr>
    </w:p>
    <w:p w14:paraId="5D6291CD" w14:textId="77777777" w:rsidR="00CA1BB3" w:rsidRPr="009C57C9" w:rsidRDefault="00CA1BB3" w:rsidP="00CA1BB3">
      <w:pPr>
        <w:rPr>
          <w:rFonts w:ascii="Palatino Linotype" w:hAnsi="Palatino Linotype"/>
        </w:rPr>
      </w:pPr>
    </w:p>
    <w:p w14:paraId="29804A67" w14:textId="77777777" w:rsidR="00CA1BB3" w:rsidRPr="009C57C9" w:rsidRDefault="00CA1BB3" w:rsidP="00CA1BB3">
      <w:pPr>
        <w:rPr>
          <w:rFonts w:ascii="Palatino Linotype" w:hAnsi="Palatino Linotype"/>
        </w:rPr>
      </w:pPr>
      <w:r w:rsidRPr="009C57C9">
        <w:rPr>
          <w:rFonts w:ascii="Palatino Linotype" w:hAnsi="Palatino Linotype"/>
        </w:rPr>
        <w:t xml:space="preserve">                                                      </w:t>
      </w:r>
    </w:p>
    <w:p w14:paraId="39B31E98" w14:textId="77777777" w:rsidR="00CA1BB3" w:rsidRPr="009C57C9" w:rsidRDefault="00CA1BB3" w:rsidP="00CA1BB3">
      <w:pPr>
        <w:rPr>
          <w:rFonts w:ascii="Palatino Linotype" w:hAnsi="Palatino Linotype"/>
        </w:rPr>
      </w:pPr>
    </w:p>
    <w:p w14:paraId="27A98A82" w14:textId="77777777" w:rsidR="00CA1BB3" w:rsidRPr="009C57C9" w:rsidRDefault="00CA1BB3" w:rsidP="00CA1BB3">
      <w:pPr>
        <w:rPr>
          <w:rFonts w:ascii="Palatino Linotype" w:hAnsi="Palatino Linotype"/>
        </w:rPr>
      </w:pPr>
    </w:p>
    <w:p w14:paraId="2E33562C" w14:textId="77777777" w:rsidR="00CA1BB3" w:rsidRPr="009C57C9" w:rsidRDefault="00CA1BB3" w:rsidP="00CA1BB3">
      <w:pPr>
        <w:rPr>
          <w:rFonts w:ascii="Palatino Linotype" w:hAnsi="Palatino Linotype"/>
        </w:rPr>
      </w:pPr>
    </w:p>
    <w:p w14:paraId="027DB1A0" w14:textId="77777777" w:rsidR="009F473E" w:rsidRPr="009C57C9" w:rsidRDefault="009F473E" w:rsidP="00CA1BB3">
      <w:pPr>
        <w:rPr>
          <w:rFonts w:ascii="Palatino Linotype" w:hAnsi="Palatino Linotype"/>
        </w:rPr>
      </w:pPr>
    </w:p>
    <w:p w14:paraId="2B140039" w14:textId="77777777" w:rsidR="00CA1BB3" w:rsidRPr="009C57C9" w:rsidRDefault="00CA1BB3" w:rsidP="00CA1BB3">
      <w:pPr>
        <w:rPr>
          <w:rFonts w:ascii="Palatino Linotype" w:hAnsi="Palatino Linotype"/>
        </w:rPr>
      </w:pPr>
      <w:r w:rsidRPr="009C57C9">
        <w:rPr>
          <w:rFonts w:ascii="Palatino Linotype" w:hAnsi="Palatino Linotype"/>
        </w:rPr>
        <w:t xml:space="preserve">                        </w:t>
      </w:r>
    </w:p>
    <w:p w14:paraId="39594DEC" w14:textId="77777777" w:rsidR="00CA1BB3" w:rsidRPr="009C57C9" w:rsidRDefault="00CA1BB3" w:rsidP="00CA1BB3">
      <w:pPr>
        <w:jc w:val="center"/>
        <w:rPr>
          <w:rFonts w:ascii="Palatino Linotype" w:hAnsi="Palatino Linotype"/>
          <w:b/>
          <w:sz w:val="36"/>
          <w:szCs w:val="36"/>
          <w:lang w:val="tg-Cyrl-TJ"/>
        </w:rPr>
      </w:pPr>
      <w:r w:rsidRPr="009C57C9">
        <w:rPr>
          <w:rFonts w:ascii="Palatino Linotype" w:hAnsi="Palatino Linotype"/>
          <w:b/>
          <w:sz w:val="36"/>
          <w:szCs w:val="36"/>
        </w:rPr>
        <w:t>ШАРТНОМАИ КОЛЛЕКТИВ</w:t>
      </w:r>
      <w:r w:rsidR="005B11D4" w:rsidRPr="009C57C9">
        <w:rPr>
          <w:rFonts w:ascii="Palatino Linotype" w:hAnsi="Palatino Linotype"/>
          <w:b/>
          <w:sz w:val="36"/>
          <w:szCs w:val="36"/>
          <w:lang w:val="tg-Cyrl-TJ"/>
        </w:rPr>
        <w:t>Ӣ</w:t>
      </w:r>
    </w:p>
    <w:p w14:paraId="320F1E97" w14:textId="77777777" w:rsidR="00CA1BB3" w:rsidRPr="009C57C9" w:rsidRDefault="000C5E15" w:rsidP="00CA1BB3">
      <w:pPr>
        <w:jc w:val="center"/>
        <w:rPr>
          <w:rFonts w:ascii="Palatino Linotype" w:hAnsi="Palatino Linotype"/>
          <w:b/>
          <w:sz w:val="36"/>
          <w:szCs w:val="36"/>
          <w:lang w:val="tg-Cyrl-TJ"/>
        </w:rPr>
      </w:pPr>
      <w:r w:rsidRPr="009C57C9">
        <w:rPr>
          <w:rFonts w:ascii="Palatino Linotype" w:hAnsi="Palatino Linotype"/>
          <w:b/>
          <w:sz w:val="36"/>
          <w:szCs w:val="36"/>
          <w:lang w:val="tg-Cyrl-TJ"/>
        </w:rPr>
        <w:t>байни маъмурият</w:t>
      </w:r>
      <w:r w:rsidR="005B11D4" w:rsidRPr="009C57C9">
        <w:rPr>
          <w:rFonts w:ascii="Palatino Linotype" w:hAnsi="Palatino Linotype"/>
          <w:b/>
          <w:sz w:val="36"/>
          <w:szCs w:val="36"/>
          <w:lang w:val="tg-Cyrl-TJ"/>
        </w:rPr>
        <w:t xml:space="preserve"> ва</w:t>
      </w:r>
      <w:r w:rsidR="003B2A04" w:rsidRPr="009C57C9">
        <w:rPr>
          <w:rFonts w:ascii="Palatino Linotype" w:hAnsi="Palatino Linotype"/>
          <w:b/>
          <w:sz w:val="36"/>
          <w:szCs w:val="36"/>
          <w:lang w:val="tg-Cyrl-TJ"/>
        </w:rPr>
        <w:t xml:space="preserve"> Фонди ҳифзи ҳуқуқӣ ва иҷтимоии кормандон</w:t>
      </w:r>
      <w:r w:rsidRPr="009C57C9">
        <w:rPr>
          <w:rFonts w:ascii="Palatino Linotype" w:hAnsi="Palatino Linotype"/>
          <w:b/>
          <w:sz w:val="36"/>
          <w:szCs w:val="36"/>
          <w:lang w:val="tg-Cyrl-TJ"/>
        </w:rPr>
        <w:t>и ҶСК «Бонки Эсхата»</w:t>
      </w:r>
    </w:p>
    <w:p w14:paraId="0915681E" w14:textId="77777777" w:rsidR="00CA1BB3" w:rsidRPr="007E2752" w:rsidRDefault="00CA1BB3" w:rsidP="00CA1BB3">
      <w:pPr>
        <w:jc w:val="center"/>
        <w:rPr>
          <w:rFonts w:ascii="Palatino Linotype" w:hAnsi="Palatino Linotype"/>
          <w:b/>
          <w:lang w:val="tg-Cyrl-TJ"/>
        </w:rPr>
      </w:pPr>
    </w:p>
    <w:p w14:paraId="1547F189" w14:textId="77777777" w:rsidR="00CA1BB3" w:rsidRPr="007E2752" w:rsidRDefault="00CA1BB3" w:rsidP="00CA1BB3">
      <w:pPr>
        <w:jc w:val="center"/>
        <w:rPr>
          <w:rFonts w:ascii="Palatino Linotype" w:hAnsi="Palatino Linotype"/>
          <w:b/>
          <w:lang w:val="tg-Cyrl-TJ"/>
        </w:rPr>
      </w:pPr>
    </w:p>
    <w:p w14:paraId="0409D5D0" w14:textId="77777777" w:rsidR="00CA1BB3" w:rsidRPr="007E2752" w:rsidRDefault="00CA1BB3" w:rsidP="00CA1BB3">
      <w:pPr>
        <w:jc w:val="center"/>
        <w:rPr>
          <w:rFonts w:ascii="Palatino Linotype" w:hAnsi="Palatino Linotype"/>
          <w:b/>
          <w:lang w:val="tg-Cyrl-TJ"/>
        </w:rPr>
      </w:pPr>
    </w:p>
    <w:p w14:paraId="085C3328" w14:textId="77777777" w:rsidR="00CA1BB3" w:rsidRPr="007E2752" w:rsidRDefault="00CA1BB3" w:rsidP="00CA1BB3">
      <w:pPr>
        <w:jc w:val="center"/>
        <w:rPr>
          <w:rFonts w:ascii="Palatino Linotype" w:hAnsi="Palatino Linotype"/>
          <w:b/>
          <w:lang w:val="tg-Cyrl-TJ"/>
        </w:rPr>
      </w:pPr>
    </w:p>
    <w:p w14:paraId="5423278C" w14:textId="77777777" w:rsidR="00CA1BB3" w:rsidRPr="007E2752" w:rsidRDefault="00CA1BB3" w:rsidP="00CA1BB3">
      <w:pPr>
        <w:jc w:val="center"/>
        <w:rPr>
          <w:rFonts w:ascii="Palatino Linotype" w:hAnsi="Palatino Linotype"/>
          <w:b/>
          <w:lang w:val="tg-Cyrl-TJ"/>
        </w:rPr>
      </w:pPr>
    </w:p>
    <w:p w14:paraId="63B11188" w14:textId="77777777" w:rsidR="00CA1BB3" w:rsidRPr="007E2752" w:rsidRDefault="00CA1BB3" w:rsidP="00CA1BB3">
      <w:pPr>
        <w:jc w:val="center"/>
        <w:rPr>
          <w:rFonts w:ascii="Palatino Linotype" w:hAnsi="Palatino Linotype"/>
          <w:b/>
          <w:lang w:val="tg-Cyrl-TJ"/>
        </w:rPr>
      </w:pPr>
    </w:p>
    <w:p w14:paraId="1AFA68EC" w14:textId="77777777" w:rsidR="00CA1BB3" w:rsidRPr="007E2752" w:rsidRDefault="00CA1BB3" w:rsidP="00CA1BB3">
      <w:pPr>
        <w:jc w:val="center"/>
        <w:rPr>
          <w:rFonts w:ascii="Palatino Linotype" w:hAnsi="Palatino Linotype"/>
          <w:b/>
          <w:lang w:val="tg-Cyrl-TJ"/>
        </w:rPr>
      </w:pPr>
    </w:p>
    <w:p w14:paraId="1397E966" w14:textId="77777777" w:rsidR="00CA1BB3" w:rsidRPr="007E2752" w:rsidRDefault="00CA1BB3" w:rsidP="00CA1BB3">
      <w:pPr>
        <w:jc w:val="center"/>
        <w:rPr>
          <w:rFonts w:ascii="Palatino Linotype" w:hAnsi="Palatino Linotype"/>
          <w:b/>
          <w:lang w:val="tg-Cyrl-TJ"/>
        </w:rPr>
      </w:pPr>
    </w:p>
    <w:p w14:paraId="45E1A25B" w14:textId="77777777" w:rsidR="00CA1BB3" w:rsidRPr="007E2752" w:rsidRDefault="00CA1BB3" w:rsidP="00CA1BB3">
      <w:pPr>
        <w:jc w:val="center"/>
        <w:rPr>
          <w:rFonts w:ascii="Palatino Linotype" w:hAnsi="Palatino Linotype"/>
          <w:b/>
          <w:lang w:val="tg-Cyrl-TJ"/>
        </w:rPr>
      </w:pPr>
    </w:p>
    <w:p w14:paraId="7C1E4EA7" w14:textId="77777777" w:rsidR="00CA1BB3" w:rsidRPr="007E2752" w:rsidRDefault="00CA1BB3" w:rsidP="00CA1BB3">
      <w:pPr>
        <w:jc w:val="center"/>
        <w:rPr>
          <w:rFonts w:ascii="Palatino Linotype" w:hAnsi="Palatino Linotype"/>
          <w:b/>
          <w:lang w:val="tg-Cyrl-TJ"/>
        </w:rPr>
      </w:pPr>
    </w:p>
    <w:p w14:paraId="31BC5574" w14:textId="77777777" w:rsidR="00CA1BB3" w:rsidRPr="007E2752" w:rsidRDefault="00CA1BB3" w:rsidP="00CA1BB3">
      <w:pPr>
        <w:jc w:val="center"/>
        <w:rPr>
          <w:rFonts w:ascii="Palatino Linotype" w:hAnsi="Palatino Linotype"/>
          <w:b/>
          <w:lang w:val="tg-Cyrl-TJ"/>
        </w:rPr>
      </w:pPr>
    </w:p>
    <w:p w14:paraId="2127157D" w14:textId="77777777" w:rsidR="00CA1BB3" w:rsidRPr="007E2752" w:rsidRDefault="00CA1BB3" w:rsidP="00CA1BB3">
      <w:pPr>
        <w:jc w:val="center"/>
        <w:rPr>
          <w:rFonts w:ascii="Palatino Linotype" w:hAnsi="Palatino Linotype"/>
          <w:b/>
          <w:lang w:val="tg-Cyrl-TJ"/>
        </w:rPr>
      </w:pPr>
    </w:p>
    <w:p w14:paraId="737027C9" w14:textId="77777777" w:rsidR="00CA1BB3" w:rsidRPr="007E2752" w:rsidRDefault="00CA1BB3" w:rsidP="00CA1BB3">
      <w:pPr>
        <w:jc w:val="center"/>
        <w:rPr>
          <w:rFonts w:ascii="Palatino Linotype" w:hAnsi="Palatino Linotype"/>
          <w:b/>
          <w:lang w:val="tg-Cyrl-TJ"/>
        </w:rPr>
      </w:pPr>
    </w:p>
    <w:p w14:paraId="30B33FE2" w14:textId="77777777" w:rsidR="00CA1BB3" w:rsidRPr="007E2752" w:rsidRDefault="00CA1BB3" w:rsidP="00CA1BB3">
      <w:pPr>
        <w:jc w:val="center"/>
        <w:rPr>
          <w:rFonts w:ascii="Palatino Linotype" w:hAnsi="Palatino Linotype"/>
          <w:b/>
          <w:lang w:val="tg-Cyrl-TJ"/>
        </w:rPr>
      </w:pPr>
    </w:p>
    <w:p w14:paraId="67A6904C" w14:textId="77777777" w:rsidR="00CA1BB3" w:rsidRPr="007E2752" w:rsidRDefault="00CA1BB3" w:rsidP="00CA1BB3">
      <w:pPr>
        <w:jc w:val="center"/>
        <w:rPr>
          <w:rFonts w:ascii="Palatino Linotype" w:hAnsi="Palatino Linotype"/>
          <w:b/>
          <w:lang w:val="tg-Cyrl-TJ"/>
        </w:rPr>
      </w:pPr>
    </w:p>
    <w:p w14:paraId="7BFAB395" w14:textId="77777777" w:rsidR="00CA1BB3" w:rsidRPr="007E2752" w:rsidRDefault="00CA1BB3" w:rsidP="00CA1BB3">
      <w:pPr>
        <w:jc w:val="center"/>
        <w:rPr>
          <w:rFonts w:ascii="Palatino Linotype" w:hAnsi="Palatino Linotype"/>
          <w:b/>
          <w:lang w:val="tg-Cyrl-TJ"/>
        </w:rPr>
      </w:pPr>
    </w:p>
    <w:p w14:paraId="5BC8649F" w14:textId="77777777" w:rsidR="00CA1BB3" w:rsidRPr="007E2752" w:rsidRDefault="00CA1BB3" w:rsidP="00CA1BB3">
      <w:pPr>
        <w:jc w:val="center"/>
        <w:rPr>
          <w:rFonts w:ascii="Palatino Linotype" w:hAnsi="Palatino Linotype"/>
          <w:b/>
          <w:lang w:val="tg-Cyrl-TJ"/>
        </w:rPr>
      </w:pPr>
    </w:p>
    <w:p w14:paraId="31C90D97" w14:textId="77777777" w:rsidR="00CA1BB3" w:rsidRPr="007E2752" w:rsidRDefault="00CA1BB3" w:rsidP="00CA1BB3">
      <w:pPr>
        <w:jc w:val="center"/>
        <w:rPr>
          <w:rFonts w:ascii="Palatino Linotype" w:hAnsi="Palatino Linotype"/>
          <w:lang w:val="tg-Cyrl-TJ"/>
        </w:rPr>
      </w:pPr>
    </w:p>
    <w:p w14:paraId="091B2DEE" w14:textId="77777777" w:rsidR="00CA1BB3" w:rsidRPr="009C57C9" w:rsidRDefault="00CA1BB3" w:rsidP="00CA1BB3">
      <w:pPr>
        <w:jc w:val="center"/>
        <w:rPr>
          <w:rFonts w:ascii="Palatino Linotype" w:hAnsi="Palatino Linotype"/>
          <w:lang w:val="tg-Cyrl-TJ"/>
        </w:rPr>
      </w:pPr>
    </w:p>
    <w:p w14:paraId="72BDAF4B" w14:textId="77777777" w:rsidR="00CA1BB3" w:rsidRPr="009C57C9" w:rsidRDefault="00CA1BB3" w:rsidP="00CA1BB3">
      <w:pPr>
        <w:jc w:val="center"/>
        <w:rPr>
          <w:rFonts w:ascii="Palatino Linotype" w:hAnsi="Palatino Linotype"/>
          <w:lang w:val="tg-Cyrl-TJ"/>
        </w:rPr>
      </w:pPr>
      <w:r w:rsidRPr="009C57C9">
        <w:rPr>
          <w:rFonts w:ascii="Palatino Linotype" w:hAnsi="Palatino Linotype"/>
          <w:lang w:val="tg-Cyrl-TJ"/>
        </w:rPr>
        <w:t>ш.Хуҷанд</w:t>
      </w:r>
    </w:p>
    <w:p w14:paraId="71FAB40C" w14:textId="77777777" w:rsidR="009172F5" w:rsidRPr="009C57C9" w:rsidRDefault="00CA1BB3" w:rsidP="00CA1BB3">
      <w:pPr>
        <w:ind w:firstLine="708"/>
        <w:jc w:val="both"/>
        <w:rPr>
          <w:rFonts w:ascii="Palatino Linotype" w:hAnsi="Palatino Linotype"/>
          <w:lang w:val="tg-Cyrl-TJ"/>
        </w:rPr>
      </w:pPr>
      <w:r w:rsidRPr="009C57C9">
        <w:rPr>
          <w:rFonts w:ascii="Palatino Linotype" w:hAnsi="Palatino Linotype"/>
          <w:lang w:val="tg-Cyrl-TJ"/>
        </w:rPr>
        <w:br w:type="page"/>
      </w:r>
    </w:p>
    <w:p w14:paraId="39DA2E77" w14:textId="77777777" w:rsidR="009172F5" w:rsidRPr="009C57C9" w:rsidRDefault="009172F5" w:rsidP="009172F5">
      <w:pPr>
        <w:widowControl w:val="0"/>
        <w:numPr>
          <w:ilvl w:val="0"/>
          <w:numId w:val="3"/>
        </w:numPr>
        <w:jc w:val="center"/>
        <w:rPr>
          <w:rFonts w:ascii="Palatino Linotype" w:hAnsi="Palatino Linotype"/>
          <w:b/>
          <w:spacing w:val="-4"/>
        </w:rPr>
      </w:pPr>
      <w:proofErr w:type="spellStart"/>
      <w:r w:rsidRPr="009C57C9">
        <w:rPr>
          <w:rFonts w:ascii="Palatino Linotype" w:hAnsi="Palatino Linotype"/>
          <w:b/>
          <w:spacing w:val="-4"/>
        </w:rPr>
        <w:lastRenderedPageBreak/>
        <w:t>Мафҳум</w:t>
      </w:r>
      <w:proofErr w:type="spellEnd"/>
      <w:r w:rsidRPr="009C57C9">
        <w:rPr>
          <w:rFonts w:ascii="Palatino Linotype" w:hAnsi="Palatino Linotype"/>
          <w:b/>
          <w:spacing w:val="-4"/>
        </w:rPr>
        <w:t xml:space="preserve"> </w:t>
      </w:r>
      <w:proofErr w:type="spellStart"/>
      <w:r w:rsidRPr="009C57C9">
        <w:rPr>
          <w:rFonts w:ascii="Palatino Linotype" w:hAnsi="Palatino Linotype"/>
          <w:b/>
          <w:spacing w:val="-4"/>
        </w:rPr>
        <w:t>ва</w:t>
      </w:r>
      <w:proofErr w:type="spellEnd"/>
      <w:r w:rsidRPr="009C57C9">
        <w:rPr>
          <w:rFonts w:ascii="Palatino Linotype" w:hAnsi="Palatino Linotype"/>
          <w:b/>
          <w:spacing w:val="-4"/>
        </w:rPr>
        <w:t xml:space="preserve"> </w:t>
      </w:r>
      <w:proofErr w:type="spellStart"/>
      <w:r w:rsidRPr="009C57C9">
        <w:rPr>
          <w:rFonts w:ascii="Palatino Linotype" w:hAnsi="Palatino Linotype"/>
          <w:b/>
          <w:spacing w:val="-4"/>
        </w:rPr>
        <w:t>мақсади</w:t>
      </w:r>
      <w:proofErr w:type="spellEnd"/>
      <w:r w:rsidRPr="009C57C9">
        <w:rPr>
          <w:rFonts w:ascii="Palatino Linotype" w:hAnsi="Palatino Linotype"/>
          <w:b/>
          <w:spacing w:val="-4"/>
        </w:rPr>
        <w:t xml:space="preserve"> </w:t>
      </w:r>
      <w:proofErr w:type="spellStart"/>
      <w:r w:rsidRPr="009C57C9">
        <w:rPr>
          <w:rFonts w:ascii="Palatino Linotype" w:hAnsi="Palatino Linotype"/>
          <w:b/>
          <w:spacing w:val="-4"/>
        </w:rPr>
        <w:t>шартномаи</w:t>
      </w:r>
      <w:proofErr w:type="spellEnd"/>
      <w:r w:rsidRPr="009C57C9">
        <w:rPr>
          <w:rFonts w:ascii="Palatino Linotype" w:hAnsi="Palatino Linotype"/>
          <w:b/>
          <w:spacing w:val="-4"/>
        </w:rPr>
        <w:t xml:space="preserve"> </w:t>
      </w:r>
      <w:proofErr w:type="spellStart"/>
      <w:r w:rsidRPr="009C57C9">
        <w:rPr>
          <w:rFonts w:ascii="Palatino Linotype" w:hAnsi="Palatino Linotype"/>
          <w:b/>
          <w:spacing w:val="-4"/>
        </w:rPr>
        <w:t>коллективӣ</w:t>
      </w:r>
      <w:proofErr w:type="spellEnd"/>
    </w:p>
    <w:p w14:paraId="023559AF" w14:textId="77777777" w:rsidR="009172F5" w:rsidRPr="009C57C9" w:rsidRDefault="009172F5" w:rsidP="009172F5">
      <w:pPr>
        <w:widowControl w:val="0"/>
        <w:ind w:firstLine="709"/>
        <w:jc w:val="both"/>
        <w:rPr>
          <w:rFonts w:ascii="Palatino Linotype" w:hAnsi="Palatino Linotype"/>
          <w:b/>
          <w:spacing w:val="-4"/>
          <w:sz w:val="16"/>
          <w:szCs w:val="16"/>
        </w:rPr>
      </w:pPr>
    </w:p>
    <w:p w14:paraId="53BE48DE" w14:textId="77777777" w:rsidR="009172F5" w:rsidRPr="009C57C9" w:rsidRDefault="009172F5" w:rsidP="009172F5">
      <w:pPr>
        <w:ind w:firstLine="708"/>
        <w:jc w:val="both"/>
        <w:rPr>
          <w:rFonts w:ascii="Palatino Linotype" w:hAnsi="Palatino Linotype"/>
        </w:rPr>
      </w:pPr>
      <w:proofErr w:type="spellStart"/>
      <w:r w:rsidRPr="009C57C9">
        <w:rPr>
          <w:rFonts w:ascii="Palatino Linotype" w:hAnsi="Palatino Linotype"/>
          <w:bCs/>
        </w:rPr>
        <w:t>Шартномаи</w:t>
      </w:r>
      <w:proofErr w:type="spellEnd"/>
      <w:r w:rsidRPr="009C57C9">
        <w:rPr>
          <w:rFonts w:ascii="Palatino Linotype" w:hAnsi="Palatino Linotype"/>
          <w:bCs/>
        </w:rPr>
        <w:t xml:space="preserve"> </w:t>
      </w:r>
      <w:proofErr w:type="spellStart"/>
      <w:r w:rsidRPr="009C57C9">
        <w:rPr>
          <w:rFonts w:ascii="Palatino Linotype" w:hAnsi="Palatino Linotype"/>
          <w:bCs/>
        </w:rPr>
        <w:t>коллективӣ</w:t>
      </w:r>
      <w:proofErr w:type="spellEnd"/>
      <w:r w:rsidRPr="009C57C9">
        <w:rPr>
          <w:rFonts w:ascii="Palatino Linotype" w:hAnsi="Palatino Linotype"/>
        </w:rPr>
        <w:t xml:space="preserve"> – </w:t>
      </w:r>
      <w:proofErr w:type="spellStart"/>
      <w:r w:rsidR="001A6628" w:rsidRPr="009C57C9">
        <w:rPr>
          <w:rFonts w:ascii="Palatino Linotype" w:hAnsi="Palatino Linotype"/>
        </w:rPr>
        <w:t>санади</w:t>
      </w:r>
      <w:proofErr w:type="spellEnd"/>
      <w:r w:rsidR="001A6628" w:rsidRPr="009C57C9">
        <w:rPr>
          <w:rFonts w:ascii="Palatino Linotype" w:hAnsi="Palatino Linotype"/>
        </w:rPr>
        <w:t xml:space="preserve"> </w:t>
      </w:r>
      <w:proofErr w:type="spellStart"/>
      <w:r w:rsidR="001A6628" w:rsidRPr="009C57C9">
        <w:rPr>
          <w:rFonts w:ascii="Palatino Linotype" w:hAnsi="Palatino Linotype"/>
        </w:rPr>
        <w:t>ҳуқуқӣ</w:t>
      </w:r>
      <w:proofErr w:type="spellEnd"/>
      <w:r w:rsidR="001A6628" w:rsidRPr="009C57C9">
        <w:rPr>
          <w:rFonts w:ascii="Palatino Linotype" w:hAnsi="Palatino Linotype"/>
        </w:rPr>
        <w:t xml:space="preserve">, </w:t>
      </w:r>
      <w:proofErr w:type="spellStart"/>
      <w:r w:rsidR="001A6628" w:rsidRPr="009C57C9">
        <w:rPr>
          <w:rFonts w:ascii="Palatino Linotype" w:hAnsi="Palatino Linotype"/>
        </w:rPr>
        <w:t>ки</w:t>
      </w:r>
      <w:proofErr w:type="spellEnd"/>
      <w:r w:rsidR="001A6628" w:rsidRPr="009C57C9">
        <w:rPr>
          <w:rFonts w:ascii="Palatino Linotype" w:hAnsi="Palatino Linotype"/>
        </w:rPr>
        <w:t xml:space="preserve"> </w:t>
      </w:r>
      <w:proofErr w:type="spellStart"/>
      <w:r w:rsidR="001A6628" w:rsidRPr="009C57C9">
        <w:rPr>
          <w:rFonts w:ascii="Palatino Linotype" w:hAnsi="Palatino Linotype"/>
        </w:rPr>
        <w:t>муносибатҳои</w:t>
      </w:r>
      <w:proofErr w:type="spellEnd"/>
      <w:r w:rsidR="001A6628" w:rsidRPr="009C57C9">
        <w:rPr>
          <w:rFonts w:ascii="Palatino Linotype" w:hAnsi="Palatino Linotype"/>
        </w:rPr>
        <w:t xml:space="preserve"> </w:t>
      </w:r>
      <w:proofErr w:type="spellStart"/>
      <w:r w:rsidR="001A6628" w:rsidRPr="009C57C9">
        <w:rPr>
          <w:rFonts w:ascii="Palatino Linotype" w:hAnsi="Palatino Linotype"/>
        </w:rPr>
        <w:t>иҷтимоӣ</w:t>
      </w:r>
      <w:proofErr w:type="spellEnd"/>
      <w:r w:rsidR="001A6628" w:rsidRPr="009C57C9">
        <w:rPr>
          <w:rFonts w:ascii="Palatino Linotype" w:hAnsi="Palatino Linotype"/>
        </w:rPr>
        <w:t xml:space="preserve"> - </w:t>
      </w:r>
      <w:proofErr w:type="spellStart"/>
      <w:r w:rsidR="001A6628" w:rsidRPr="009C57C9">
        <w:rPr>
          <w:rFonts w:ascii="Palatino Linotype" w:hAnsi="Palatino Linotype"/>
        </w:rPr>
        <w:t>меҳнатиро</w:t>
      </w:r>
      <w:proofErr w:type="spellEnd"/>
      <w:r w:rsidR="001A6628" w:rsidRPr="009C57C9">
        <w:rPr>
          <w:rFonts w:ascii="Palatino Linotype" w:hAnsi="Palatino Linotype"/>
        </w:rPr>
        <w:t xml:space="preserve"> дар </w:t>
      </w:r>
      <w:proofErr w:type="spellStart"/>
      <w:r w:rsidR="001A6628" w:rsidRPr="009C57C9">
        <w:rPr>
          <w:rFonts w:ascii="Palatino Linotype" w:hAnsi="Palatino Linotype"/>
        </w:rPr>
        <w:t>ташкилот</w:t>
      </w:r>
      <w:proofErr w:type="spellEnd"/>
      <w:r w:rsidR="001A6628" w:rsidRPr="009C57C9">
        <w:rPr>
          <w:rFonts w:ascii="Palatino Linotype" w:hAnsi="Palatino Linotype"/>
        </w:rPr>
        <w:t xml:space="preserve"> ё </w:t>
      </w:r>
      <w:proofErr w:type="spellStart"/>
      <w:r w:rsidR="001A6628" w:rsidRPr="009C57C9">
        <w:rPr>
          <w:rFonts w:ascii="Palatino Linotype" w:hAnsi="Palatino Linotype"/>
        </w:rPr>
        <w:t>соҳибкори</w:t>
      </w:r>
      <w:proofErr w:type="spellEnd"/>
      <w:r w:rsidR="001A6628" w:rsidRPr="009C57C9">
        <w:rPr>
          <w:rFonts w:ascii="Palatino Linotype" w:hAnsi="Palatino Linotype"/>
        </w:rPr>
        <w:t xml:space="preserve"> </w:t>
      </w:r>
      <w:proofErr w:type="spellStart"/>
      <w:r w:rsidR="001A6628" w:rsidRPr="009C57C9">
        <w:rPr>
          <w:rFonts w:ascii="Palatino Linotype" w:hAnsi="Palatino Linotype"/>
        </w:rPr>
        <w:t>инфиродӣ</w:t>
      </w:r>
      <w:proofErr w:type="spellEnd"/>
      <w:r w:rsidR="001A6628" w:rsidRPr="009C57C9">
        <w:rPr>
          <w:rFonts w:ascii="Palatino Linotype" w:hAnsi="Palatino Linotype"/>
        </w:rPr>
        <w:t xml:space="preserve"> ба </w:t>
      </w:r>
      <w:proofErr w:type="spellStart"/>
      <w:r w:rsidR="001A6628" w:rsidRPr="009C57C9">
        <w:rPr>
          <w:rFonts w:ascii="Palatino Linotype" w:hAnsi="Palatino Linotype"/>
        </w:rPr>
        <w:t>танзим</w:t>
      </w:r>
      <w:proofErr w:type="spellEnd"/>
      <w:r w:rsidR="001A6628" w:rsidRPr="009C57C9">
        <w:rPr>
          <w:rFonts w:ascii="Palatino Linotype" w:hAnsi="Palatino Linotype"/>
        </w:rPr>
        <w:t xml:space="preserve"> </w:t>
      </w:r>
      <w:proofErr w:type="spellStart"/>
      <w:r w:rsidR="001A6628" w:rsidRPr="009C57C9">
        <w:rPr>
          <w:rFonts w:ascii="Palatino Linotype" w:hAnsi="Palatino Linotype"/>
        </w:rPr>
        <w:t>медарорад</w:t>
      </w:r>
      <w:proofErr w:type="spellEnd"/>
      <w:r w:rsidR="001A6628" w:rsidRPr="009C57C9">
        <w:rPr>
          <w:rFonts w:ascii="Palatino Linotype" w:hAnsi="Palatino Linotype"/>
        </w:rPr>
        <w:t xml:space="preserve"> </w:t>
      </w:r>
      <w:proofErr w:type="spellStart"/>
      <w:r w:rsidR="001A6628" w:rsidRPr="009C57C9">
        <w:rPr>
          <w:rFonts w:ascii="Palatino Linotype" w:hAnsi="Palatino Linotype"/>
        </w:rPr>
        <w:t>ва</w:t>
      </w:r>
      <w:proofErr w:type="spellEnd"/>
      <w:r w:rsidR="001A6628" w:rsidRPr="009C57C9">
        <w:rPr>
          <w:rFonts w:ascii="Palatino Linotype" w:hAnsi="Palatino Linotype"/>
        </w:rPr>
        <w:t xml:space="preserve"> аз </w:t>
      </w:r>
      <w:proofErr w:type="spellStart"/>
      <w:r w:rsidR="001A6628" w:rsidRPr="009C57C9">
        <w:rPr>
          <w:rFonts w:ascii="Palatino Linotype" w:hAnsi="Palatino Linotype"/>
        </w:rPr>
        <w:t>ҷониби</w:t>
      </w:r>
      <w:proofErr w:type="spellEnd"/>
      <w:r w:rsidR="001A6628" w:rsidRPr="009C57C9">
        <w:rPr>
          <w:rFonts w:ascii="Palatino Linotype" w:hAnsi="Palatino Linotype"/>
        </w:rPr>
        <w:t xml:space="preserve"> </w:t>
      </w:r>
      <w:proofErr w:type="spellStart"/>
      <w:r w:rsidR="001A6628" w:rsidRPr="009C57C9">
        <w:rPr>
          <w:rFonts w:ascii="Palatino Linotype" w:hAnsi="Palatino Linotype"/>
        </w:rPr>
        <w:t>намояндагони</w:t>
      </w:r>
      <w:proofErr w:type="spellEnd"/>
      <w:r w:rsidR="001A6628" w:rsidRPr="009C57C9">
        <w:rPr>
          <w:rFonts w:ascii="Palatino Linotype" w:hAnsi="Palatino Linotype"/>
        </w:rPr>
        <w:t xml:space="preserve"> </w:t>
      </w:r>
      <w:proofErr w:type="spellStart"/>
      <w:r w:rsidR="001A6628" w:rsidRPr="009C57C9">
        <w:rPr>
          <w:rFonts w:ascii="Palatino Linotype" w:hAnsi="Palatino Linotype"/>
        </w:rPr>
        <w:t>корф</w:t>
      </w:r>
      <w:r w:rsidR="00B3768A" w:rsidRPr="009C57C9">
        <w:rPr>
          <w:rFonts w:ascii="Palatino Linotype" w:hAnsi="Palatino Linotype"/>
        </w:rPr>
        <w:t>армо</w:t>
      </w:r>
      <w:proofErr w:type="spellEnd"/>
      <w:r w:rsidR="00B3768A" w:rsidRPr="009C57C9">
        <w:rPr>
          <w:rFonts w:ascii="Palatino Linotype" w:hAnsi="Palatino Linotype"/>
        </w:rPr>
        <w:t xml:space="preserve"> </w:t>
      </w:r>
      <w:proofErr w:type="spellStart"/>
      <w:r w:rsidR="00B3768A" w:rsidRPr="009C57C9">
        <w:rPr>
          <w:rFonts w:ascii="Palatino Linotype" w:hAnsi="Palatino Linotype"/>
        </w:rPr>
        <w:t>ва</w:t>
      </w:r>
      <w:proofErr w:type="spellEnd"/>
      <w:r w:rsidR="00B3768A" w:rsidRPr="009C57C9">
        <w:rPr>
          <w:rFonts w:ascii="Palatino Linotype" w:hAnsi="Palatino Linotype"/>
        </w:rPr>
        <w:t xml:space="preserve"> кормандон баста </w:t>
      </w:r>
      <w:proofErr w:type="spellStart"/>
      <w:r w:rsidR="00B3768A" w:rsidRPr="009C57C9">
        <w:rPr>
          <w:rFonts w:ascii="Palatino Linotype" w:hAnsi="Palatino Linotype"/>
        </w:rPr>
        <w:t>мешавад</w:t>
      </w:r>
      <w:proofErr w:type="spellEnd"/>
      <w:r w:rsidR="00B3768A" w:rsidRPr="009C57C9">
        <w:rPr>
          <w:rFonts w:ascii="Palatino Linotype" w:hAnsi="Palatino Linotype"/>
        </w:rPr>
        <w:t>.</w:t>
      </w:r>
    </w:p>
    <w:p w14:paraId="45FE52A1" w14:textId="3BED7241" w:rsidR="009172F5" w:rsidRPr="009C57C9" w:rsidRDefault="009172F5" w:rsidP="009172F5">
      <w:pPr>
        <w:ind w:firstLine="708"/>
        <w:jc w:val="both"/>
        <w:rPr>
          <w:rFonts w:ascii="Palatino Linotype" w:hAnsi="Palatino Linotype"/>
        </w:rPr>
      </w:pPr>
      <w:proofErr w:type="spellStart"/>
      <w:r w:rsidRPr="009C57C9">
        <w:rPr>
          <w:rFonts w:ascii="Palatino Linotype" w:hAnsi="Palatino Linotype"/>
        </w:rPr>
        <w:t>Шартномаи</w:t>
      </w:r>
      <w:proofErr w:type="spellEnd"/>
      <w:r w:rsidRPr="009C57C9">
        <w:rPr>
          <w:rFonts w:ascii="Palatino Linotype" w:hAnsi="Palatino Linotype"/>
        </w:rPr>
        <w:t xml:space="preserve"> </w:t>
      </w:r>
      <w:ins w:id="6" w:author="Гафуров Камолджон Азимджонович" w:date="2024-10-10T17:04:00Z" w16du:dateUtc="2024-10-10T12:04:00Z">
        <w:r w:rsidR="00671506">
          <w:rPr>
            <w:rFonts w:ascii="Palatino Linotype" w:hAnsi="Palatino Linotype"/>
            <w:lang w:val="tg-Cyrl-TJ"/>
          </w:rPr>
          <w:t xml:space="preserve">коллективии </w:t>
        </w:r>
      </w:ins>
      <w:proofErr w:type="spellStart"/>
      <w:r w:rsidRPr="009C57C9">
        <w:rPr>
          <w:rFonts w:ascii="Palatino Linotype" w:hAnsi="Palatino Linotype"/>
        </w:rPr>
        <w:t>мазкур</w:t>
      </w:r>
      <w:proofErr w:type="spellEnd"/>
      <w:r w:rsidRPr="009C57C9">
        <w:rPr>
          <w:rFonts w:ascii="Palatino Linotype" w:hAnsi="Palatino Linotype"/>
        </w:rPr>
        <w:t xml:space="preserve"> дар </w:t>
      </w:r>
      <w:proofErr w:type="spellStart"/>
      <w:r w:rsidRPr="009C57C9">
        <w:rPr>
          <w:rFonts w:ascii="Palatino Linotype" w:hAnsi="Palatino Linotype"/>
        </w:rPr>
        <w:t>асоси</w:t>
      </w:r>
      <w:proofErr w:type="spellEnd"/>
      <w:r w:rsidRPr="009C57C9">
        <w:rPr>
          <w:rFonts w:ascii="Palatino Linotype" w:hAnsi="Palatino Linotype"/>
        </w:rPr>
        <w:t xml:space="preserve"> </w:t>
      </w:r>
      <w:proofErr w:type="spellStart"/>
      <w:r w:rsidRPr="009C57C9">
        <w:rPr>
          <w:rFonts w:ascii="Palatino Linotype" w:hAnsi="Palatino Linotype"/>
        </w:rPr>
        <w:t>Кодекси</w:t>
      </w:r>
      <w:proofErr w:type="spellEnd"/>
      <w:r w:rsidRPr="009C57C9">
        <w:rPr>
          <w:rFonts w:ascii="Palatino Linotype" w:hAnsi="Palatino Linotype"/>
        </w:rPr>
        <w:t xml:space="preserve"> </w:t>
      </w:r>
      <w:proofErr w:type="spellStart"/>
      <w:r w:rsidRPr="009C57C9">
        <w:rPr>
          <w:rFonts w:ascii="Palatino Linotype" w:hAnsi="Palatino Linotype"/>
        </w:rPr>
        <w:t>ме</w:t>
      </w:r>
      <w:r w:rsidR="00B3768A" w:rsidRPr="009C57C9">
        <w:rPr>
          <w:rFonts w:ascii="Palatino Linotype" w:hAnsi="Palatino Linotype"/>
        </w:rPr>
        <w:t>ҳ</w:t>
      </w:r>
      <w:r w:rsidRPr="009C57C9">
        <w:rPr>
          <w:rFonts w:ascii="Palatino Linotype" w:hAnsi="Palatino Linotype"/>
        </w:rPr>
        <w:t>нати</w:t>
      </w:r>
      <w:proofErr w:type="spellEnd"/>
      <w:r w:rsidRPr="009C57C9">
        <w:rPr>
          <w:rFonts w:ascii="Palatino Linotype" w:hAnsi="Palatino Linotype"/>
        </w:rPr>
        <w:t xml:space="preserve"> </w:t>
      </w:r>
      <w:r w:rsidR="00B3768A" w:rsidRPr="009C57C9">
        <w:rPr>
          <w:rFonts w:ascii="Palatino Linotype" w:hAnsi="Palatino Linotype"/>
          <w:lang w:val="tg-Cyrl-TJ"/>
        </w:rPr>
        <w:t>Ҷ</w:t>
      </w:r>
      <w:proofErr w:type="spellStart"/>
      <w:r w:rsidRPr="009C57C9">
        <w:rPr>
          <w:rFonts w:ascii="Palatino Linotype" w:hAnsi="Palatino Linotype"/>
        </w:rPr>
        <w:t>ум</w:t>
      </w:r>
      <w:r w:rsidR="00B3768A" w:rsidRPr="009C57C9">
        <w:rPr>
          <w:rFonts w:ascii="Palatino Linotype" w:hAnsi="Palatino Linotype"/>
        </w:rPr>
        <w:t>ҳ</w:t>
      </w:r>
      <w:r w:rsidRPr="009C57C9">
        <w:rPr>
          <w:rFonts w:ascii="Palatino Linotype" w:hAnsi="Palatino Linotype"/>
        </w:rPr>
        <w:t>урии</w:t>
      </w:r>
      <w:proofErr w:type="spellEnd"/>
      <w:r w:rsidRPr="009C57C9">
        <w:rPr>
          <w:rFonts w:ascii="Palatino Linotype" w:hAnsi="Palatino Linotype"/>
        </w:rPr>
        <w:t xml:space="preserve"> То</w:t>
      </w:r>
      <w:r w:rsidR="00B3768A" w:rsidRPr="009C57C9">
        <w:rPr>
          <w:rFonts w:ascii="Palatino Linotype" w:hAnsi="Palatino Linotype"/>
          <w:lang w:val="tg-Cyrl-TJ"/>
        </w:rPr>
        <w:t>ҷ</w:t>
      </w:r>
      <w:proofErr w:type="spellStart"/>
      <w:r w:rsidRPr="009C57C9">
        <w:rPr>
          <w:rFonts w:ascii="Palatino Linotype" w:hAnsi="Palatino Linotype"/>
        </w:rPr>
        <w:t>икистон</w:t>
      </w:r>
      <w:proofErr w:type="spellEnd"/>
      <w:r w:rsidRPr="009C57C9">
        <w:rPr>
          <w:rFonts w:ascii="Palatino Linotype" w:hAnsi="Palatino Linotype"/>
        </w:rPr>
        <w:t xml:space="preserve"> </w:t>
      </w:r>
      <w:r w:rsidRPr="009C57C9">
        <w:rPr>
          <w:rFonts w:ascii="Palatino Linotype" w:hAnsi="Palatino Linotype"/>
          <w:spacing w:val="-4"/>
        </w:rPr>
        <w:t>(</w:t>
      </w:r>
      <w:proofErr w:type="spellStart"/>
      <w:r w:rsidRPr="009C57C9">
        <w:rPr>
          <w:rFonts w:ascii="Palatino Linotype" w:hAnsi="Palatino Linotype"/>
          <w:spacing w:val="-4"/>
        </w:rPr>
        <w:t>минбаъд</w:t>
      </w:r>
      <w:proofErr w:type="spellEnd"/>
      <w:r w:rsidRPr="009C57C9">
        <w:rPr>
          <w:rFonts w:ascii="Palatino Linotype" w:hAnsi="Palatino Linotype"/>
          <w:spacing w:val="-4"/>
        </w:rPr>
        <w:t xml:space="preserve"> – «</w:t>
      </w:r>
      <w:proofErr w:type="spellStart"/>
      <w:r w:rsidRPr="009C57C9">
        <w:rPr>
          <w:rFonts w:ascii="Palatino Linotype" w:hAnsi="Palatino Linotype"/>
          <w:spacing w:val="-4"/>
        </w:rPr>
        <w:t>Кодекси</w:t>
      </w:r>
      <w:proofErr w:type="spellEnd"/>
      <w:r w:rsidRPr="009C57C9">
        <w:rPr>
          <w:rFonts w:ascii="Palatino Linotype" w:hAnsi="Palatino Linotype"/>
          <w:spacing w:val="-4"/>
        </w:rPr>
        <w:t xml:space="preserve"> </w:t>
      </w:r>
      <w:proofErr w:type="spellStart"/>
      <w:r w:rsidRPr="009C57C9">
        <w:rPr>
          <w:rFonts w:ascii="Palatino Linotype" w:hAnsi="Palatino Linotype"/>
          <w:spacing w:val="-4"/>
        </w:rPr>
        <w:t>меҳнат</w:t>
      </w:r>
      <w:proofErr w:type="spellEnd"/>
      <w:r w:rsidRPr="009C57C9">
        <w:rPr>
          <w:rFonts w:ascii="Palatino Linotype" w:hAnsi="Palatino Linotype"/>
          <w:spacing w:val="-4"/>
        </w:rPr>
        <w:t xml:space="preserve">»), </w:t>
      </w:r>
      <w:r w:rsidR="00B3768A" w:rsidRPr="009C57C9">
        <w:rPr>
          <w:rFonts w:ascii="Palatino Linotype" w:hAnsi="Palatino Linotype"/>
          <w:spacing w:val="-4"/>
          <w:lang w:val="tg-Cyrl-TJ"/>
        </w:rPr>
        <w:t>Қ</w:t>
      </w:r>
      <w:proofErr w:type="spellStart"/>
      <w:r w:rsidRPr="009C57C9">
        <w:rPr>
          <w:rFonts w:ascii="Palatino Linotype" w:hAnsi="Palatino Linotype"/>
          <w:spacing w:val="-4"/>
        </w:rPr>
        <w:t>онунҳои</w:t>
      </w:r>
      <w:proofErr w:type="spellEnd"/>
      <w:r w:rsidRPr="009C57C9">
        <w:rPr>
          <w:rFonts w:ascii="Palatino Linotype" w:hAnsi="Palatino Linotype"/>
          <w:spacing w:val="-4"/>
        </w:rPr>
        <w:t xml:space="preserve"> </w:t>
      </w:r>
      <w:proofErr w:type="spellStart"/>
      <w:r w:rsidRPr="009C57C9">
        <w:rPr>
          <w:rFonts w:ascii="Palatino Linotype" w:hAnsi="Palatino Linotype"/>
          <w:spacing w:val="-4"/>
        </w:rPr>
        <w:t>Ҷумҳурии</w:t>
      </w:r>
      <w:proofErr w:type="spellEnd"/>
      <w:r w:rsidRPr="009C57C9">
        <w:rPr>
          <w:rFonts w:ascii="Palatino Linotype" w:hAnsi="Palatino Linotype"/>
          <w:spacing w:val="-4"/>
        </w:rPr>
        <w:t xml:space="preserve"> </w:t>
      </w:r>
      <w:proofErr w:type="spellStart"/>
      <w:r w:rsidRPr="009C57C9">
        <w:rPr>
          <w:rFonts w:ascii="Palatino Linotype" w:hAnsi="Palatino Linotype"/>
          <w:spacing w:val="-4"/>
        </w:rPr>
        <w:t>Тоҷикистон</w:t>
      </w:r>
      <w:proofErr w:type="spellEnd"/>
      <w:r w:rsidRPr="009C57C9">
        <w:rPr>
          <w:rFonts w:ascii="Palatino Linotype" w:hAnsi="Palatino Linotype"/>
          <w:spacing w:val="-4"/>
        </w:rPr>
        <w:t xml:space="preserve"> «Дар </w:t>
      </w:r>
      <w:proofErr w:type="spellStart"/>
      <w:r w:rsidRPr="009C57C9">
        <w:rPr>
          <w:rFonts w:ascii="Palatino Linotype" w:hAnsi="Palatino Linotype"/>
          <w:spacing w:val="-4"/>
        </w:rPr>
        <w:t>бораи</w:t>
      </w:r>
      <w:proofErr w:type="spellEnd"/>
      <w:r w:rsidRPr="009C57C9">
        <w:rPr>
          <w:rFonts w:ascii="Palatino Linotype" w:hAnsi="Palatino Linotype"/>
          <w:spacing w:val="-4"/>
        </w:rPr>
        <w:t xml:space="preserve"> </w:t>
      </w:r>
      <w:proofErr w:type="spellStart"/>
      <w:r w:rsidRPr="009C57C9">
        <w:rPr>
          <w:rFonts w:ascii="Palatino Linotype" w:hAnsi="Palatino Linotype"/>
          <w:spacing w:val="-4"/>
        </w:rPr>
        <w:t>иттифоқ</w:t>
      </w:r>
      <w:r w:rsidR="00B3768A" w:rsidRPr="009C57C9">
        <w:rPr>
          <w:rFonts w:ascii="Palatino Linotype" w:hAnsi="Palatino Linotype"/>
          <w:spacing w:val="-4"/>
        </w:rPr>
        <w:t>ҳ</w:t>
      </w:r>
      <w:r w:rsidRPr="009C57C9">
        <w:rPr>
          <w:rFonts w:ascii="Palatino Linotype" w:hAnsi="Palatino Linotype"/>
          <w:spacing w:val="-4"/>
        </w:rPr>
        <w:t>ои</w:t>
      </w:r>
      <w:proofErr w:type="spellEnd"/>
      <w:r w:rsidRPr="009C57C9">
        <w:rPr>
          <w:rFonts w:ascii="Palatino Linotype" w:hAnsi="Palatino Linotype"/>
          <w:spacing w:val="-4"/>
        </w:rPr>
        <w:t xml:space="preserve"> </w:t>
      </w:r>
      <w:proofErr w:type="spellStart"/>
      <w:r w:rsidRPr="009C57C9">
        <w:rPr>
          <w:rFonts w:ascii="Palatino Linotype" w:hAnsi="Palatino Linotype"/>
          <w:spacing w:val="-4"/>
        </w:rPr>
        <w:t>касаба</w:t>
      </w:r>
      <w:proofErr w:type="spellEnd"/>
      <w:r w:rsidRPr="009C57C9">
        <w:rPr>
          <w:rFonts w:ascii="Palatino Linotype" w:hAnsi="Palatino Linotype"/>
          <w:spacing w:val="-4"/>
        </w:rPr>
        <w:t xml:space="preserve">», «Дар </w:t>
      </w:r>
      <w:proofErr w:type="spellStart"/>
      <w:r w:rsidRPr="009C57C9">
        <w:rPr>
          <w:rFonts w:ascii="Palatino Linotype" w:hAnsi="Palatino Linotype"/>
          <w:spacing w:val="-4"/>
        </w:rPr>
        <w:t>бораи</w:t>
      </w:r>
      <w:proofErr w:type="spellEnd"/>
      <w:r w:rsidRPr="009C57C9">
        <w:rPr>
          <w:rFonts w:ascii="Palatino Linotype" w:hAnsi="Palatino Linotype"/>
          <w:spacing w:val="-4"/>
        </w:rPr>
        <w:t xml:space="preserve"> </w:t>
      </w:r>
      <w:proofErr w:type="spellStart"/>
      <w:r w:rsidRPr="009C57C9">
        <w:rPr>
          <w:rFonts w:ascii="Palatino Linotype" w:hAnsi="Palatino Linotype"/>
          <w:spacing w:val="-4"/>
        </w:rPr>
        <w:t>итти</w:t>
      </w:r>
      <w:r w:rsidRPr="009C57C9">
        <w:rPr>
          <w:rFonts w:ascii="Palatino Linotype" w:hAnsi="Palatino Linotype" w:cs="Cambria"/>
          <w:spacing w:val="-4"/>
        </w:rPr>
        <w:t>ҳ</w:t>
      </w:r>
      <w:r w:rsidRPr="009C57C9">
        <w:rPr>
          <w:rFonts w:ascii="Palatino Linotype" w:hAnsi="Palatino Linotype"/>
          <w:spacing w:val="-4"/>
        </w:rPr>
        <w:t>одияҳои</w:t>
      </w:r>
      <w:proofErr w:type="spellEnd"/>
      <w:r w:rsidRPr="009C57C9">
        <w:rPr>
          <w:rFonts w:ascii="Palatino Linotype" w:hAnsi="Palatino Linotype"/>
          <w:spacing w:val="-4"/>
        </w:rPr>
        <w:t xml:space="preserve"> </w:t>
      </w:r>
      <w:proofErr w:type="spellStart"/>
      <w:r w:rsidRPr="009C57C9">
        <w:rPr>
          <w:rFonts w:ascii="Palatino Linotype" w:hAnsi="Palatino Linotype"/>
          <w:spacing w:val="-4"/>
        </w:rPr>
        <w:t>корфармоён</w:t>
      </w:r>
      <w:proofErr w:type="spellEnd"/>
      <w:r w:rsidRPr="009C57C9">
        <w:rPr>
          <w:rFonts w:ascii="Palatino Linotype" w:hAnsi="Palatino Linotype"/>
          <w:spacing w:val="-4"/>
        </w:rPr>
        <w:t xml:space="preserve">» </w:t>
      </w:r>
      <w:proofErr w:type="spellStart"/>
      <w:r w:rsidRPr="009C57C9">
        <w:rPr>
          <w:rFonts w:ascii="Palatino Linotype" w:hAnsi="Palatino Linotype"/>
          <w:spacing w:val="-4"/>
        </w:rPr>
        <w:t>ва</w:t>
      </w:r>
      <w:proofErr w:type="spellEnd"/>
      <w:r w:rsidRPr="009C57C9">
        <w:rPr>
          <w:rFonts w:ascii="Palatino Linotype" w:hAnsi="Palatino Linotype"/>
          <w:spacing w:val="-4"/>
        </w:rPr>
        <w:t xml:space="preserve"> </w:t>
      </w:r>
      <w:proofErr w:type="spellStart"/>
      <w:r w:rsidRPr="009C57C9">
        <w:rPr>
          <w:rFonts w:ascii="Palatino Linotype" w:hAnsi="Palatino Linotype"/>
          <w:spacing w:val="-4"/>
        </w:rPr>
        <w:t>дигар</w:t>
      </w:r>
      <w:proofErr w:type="spellEnd"/>
      <w:r w:rsidRPr="009C57C9">
        <w:rPr>
          <w:rFonts w:ascii="Palatino Linotype" w:hAnsi="Palatino Linotype"/>
          <w:spacing w:val="-4"/>
        </w:rPr>
        <w:t xml:space="preserve"> </w:t>
      </w:r>
      <w:proofErr w:type="spellStart"/>
      <w:r w:rsidRPr="009C57C9">
        <w:rPr>
          <w:rFonts w:ascii="Palatino Linotype" w:hAnsi="Palatino Linotype"/>
          <w:spacing w:val="-4"/>
        </w:rPr>
        <w:t>санадҳои</w:t>
      </w:r>
      <w:proofErr w:type="spellEnd"/>
      <w:r w:rsidRPr="009C57C9">
        <w:rPr>
          <w:rFonts w:ascii="Palatino Linotype" w:hAnsi="Palatino Linotype"/>
          <w:spacing w:val="-4"/>
        </w:rPr>
        <w:t xml:space="preserve"> </w:t>
      </w:r>
      <w:proofErr w:type="spellStart"/>
      <w:r w:rsidRPr="009C57C9">
        <w:rPr>
          <w:rFonts w:ascii="Palatino Linotype" w:hAnsi="Palatino Linotype"/>
          <w:spacing w:val="-4"/>
        </w:rPr>
        <w:t>меъёрию</w:t>
      </w:r>
      <w:proofErr w:type="spellEnd"/>
      <w:r w:rsidRPr="009C57C9">
        <w:rPr>
          <w:rFonts w:ascii="Palatino Linotype" w:hAnsi="Palatino Linotype"/>
          <w:spacing w:val="-4"/>
        </w:rPr>
        <w:t xml:space="preserve"> </w:t>
      </w:r>
      <w:proofErr w:type="spellStart"/>
      <w:r w:rsidRPr="009C57C9">
        <w:rPr>
          <w:rFonts w:ascii="Palatino Linotype" w:hAnsi="Palatino Linotype"/>
          <w:spacing w:val="-4"/>
        </w:rPr>
        <w:t>ҳуқуқии</w:t>
      </w:r>
      <w:proofErr w:type="spellEnd"/>
      <w:r w:rsidRPr="009C57C9">
        <w:rPr>
          <w:rFonts w:ascii="Palatino Linotype" w:hAnsi="Palatino Linotype"/>
          <w:spacing w:val="-4"/>
        </w:rPr>
        <w:t xml:space="preserve"> </w:t>
      </w:r>
      <w:proofErr w:type="spellStart"/>
      <w:r w:rsidRPr="009C57C9">
        <w:rPr>
          <w:rFonts w:ascii="Palatino Linotype" w:hAnsi="Palatino Linotype"/>
          <w:spacing w:val="-4"/>
        </w:rPr>
        <w:t>Ҷумҳурии</w:t>
      </w:r>
      <w:proofErr w:type="spellEnd"/>
      <w:r w:rsidRPr="009C57C9">
        <w:rPr>
          <w:rFonts w:ascii="Palatino Linotype" w:hAnsi="Palatino Linotype"/>
          <w:spacing w:val="-4"/>
        </w:rPr>
        <w:t xml:space="preserve"> </w:t>
      </w:r>
      <w:proofErr w:type="spellStart"/>
      <w:r w:rsidRPr="009C57C9">
        <w:rPr>
          <w:rFonts w:ascii="Palatino Linotype" w:hAnsi="Palatino Linotype"/>
          <w:spacing w:val="-4"/>
        </w:rPr>
        <w:t>Тоҷикистон</w:t>
      </w:r>
      <w:proofErr w:type="spellEnd"/>
      <w:r w:rsidRPr="009C57C9">
        <w:rPr>
          <w:rFonts w:ascii="Palatino Linotype" w:hAnsi="Palatino Linotype"/>
        </w:rPr>
        <w:t xml:space="preserve"> баста </w:t>
      </w:r>
      <w:proofErr w:type="spellStart"/>
      <w:r w:rsidRPr="009C57C9">
        <w:rPr>
          <w:rFonts w:ascii="Palatino Linotype" w:hAnsi="Palatino Linotype"/>
        </w:rPr>
        <w:t>шуда</w:t>
      </w:r>
      <w:proofErr w:type="spellEnd"/>
      <w:r w:rsidRPr="009C57C9">
        <w:rPr>
          <w:rFonts w:ascii="Palatino Linotype" w:hAnsi="Palatino Linotype"/>
        </w:rPr>
        <w:t xml:space="preserve">, </w:t>
      </w:r>
      <w:proofErr w:type="spellStart"/>
      <w:r w:rsidRPr="009C57C9">
        <w:rPr>
          <w:rFonts w:ascii="Palatino Linotype" w:hAnsi="Palatino Linotype"/>
        </w:rPr>
        <w:t>танзими</w:t>
      </w:r>
      <w:proofErr w:type="spellEnd"/>
      <w:r w:rsidRPr="009C57C9">
        <w:rPr>
          <w:rFonts w:ascii="Palatino Linotype" w:hAnsi="Palatino Linotype"/>
        </w:rPr>
        <w:t xml:space="preserve"> </w:t>
      </w:r>
      <w:proofErr w:type="spellStart"/>
      <w:r w:rsidRPr="009C57C9">
        <w:rPr>
          <w:rFonts w:ascii="Palatino Linotype" w:hAnsi="Palatino Linotype"/>
        </w:rPr>
        <w:t>му</w:t>
      </w:r>
      <w:r w:rsidR="00B3768A" w:rsidRPr="009C57C9">
        <w:rPr>
          <w:rFonts w:ascii="Palatino Linotype" w:hAnsi="Palatino Linotype"/>
        </w:rPr>
        <w:t>ҳ</w:t>
      </w:r>
      <w:r w:rsidRPr="009C57C9">
        <w:rPr>
          <w:rFonts w:ascii="Palatino Linotype" w:hAnsi="Palatino Linotype"/>
        </w:rPr>
        <w:t>офизати</w:t>
      </w:r>
      <w:proofErr w:type="spellEnd"/>
      <w:r w:rsidRPr="009C57C9">
        <w:rPr>
          <w:rFonts w:ascii="Palatino Linotype" w:hAnsi="Palatino Linotype"/>
        </w:rPr>
        <w:t xml:space="preserve"> </w:t>
      </w:r>
      <w:proofErr w:type="spellStart"/>
      <w:r w:rsidR="00B3768A" w:rsidRPr="009C57C9">
        <w:rPr>
          <w:rFonts w:ascii="Palatino Linotype" w:hAnsi="Palatino Linotype"/>
        </w:rPr>
        <w:t>ҳ</w:t>
      </w:r>
      <w:r w:rsidRPr="009C57C9">
        <w:rPr>
          <w:rFonts w:ascii="Palatino Linotype" w:hAnsi="Palatino Linotype"/>
        </w:rPr>
        <w:t>у</w:t>
      </w:r>
      <w:proofErr w:type="spellEnd"/>
      <w:r w:rsidR="00347B59" w:rsidRPr="009C57C9">
        <w:rPr>
          <w:rFonts w:ascii="Palatino Linotype" w:hAnsi="Palatino Linotype"/>
          <w:lang w:val="tg-Cyrl-TJ"/>
        </w:rPr>
        <w:t>қ</w:t>
      </w:r>
      <w:r w:rsidRPr="009C57C9">
        <w:rPr>
          <w:rFonts w:ascii="Palatino Linotype" w:hAnsi="Palatino Linotype"/>
        </w:rPr>
        <w:t>у</w:t>
      </w:r>
      <w:r w:rsidR="00347B59" w:rsidRPr="009C57C9">
        <w:rPr>
          <w:rFonts w:ascii="Palatino Linotype" w:hAnsi="Palatino Linotype"/>
          <w:lang w:val="tg-Cyrl-TJ"/>
        </w:rPr>
        <w:t>қӣ</w:t>
      </w:r>
      <w:r w:rsidRPr="009C57C9">
        <w:rPr>
          <w:rFonts w:ascii="Palatino Linotype" w:hAnsi="Palatino Linotype"/>
        </w:rPr>
        <w:t xml:space="preserve">, </w:t>
      </w:r>
      <w:proofErr w:type="spellStart"/>
      <w:r w:rsidRPr="009C57C9">
        <w:rPr>
          <w:rFonts w:ascii="Palatino Linotype" w:hAnsi="Palatino Linotype"/>
        </w:rPr>
        <w:t>манфиат</w:t>
      </w:r>
      <w:r w:rsidR="00B3768A" w:rsidRPr="009C57C9">
        <w:rPr>
          <w:rFonts w:ascii="Palatino Linotype" w:hAnsi="Palatino Linotype"/>
        </w:rPr>
        <w:t>ҳ</w:t>
      </w:r>
      <w:r w:rsidRPr="009C57C9">
        <w:rPr>
          <w:rFonts w:ascii="Palatino Linotype" w:hAnsi="Palatino Linotype"/>
        </w:rPr>
        <w:t>ои</w:t>
      </w:r>
      <w:proofErr w:type="spellEnd"/>
      <w:r w:rsidRPr="009C57C9">
        <w:rPr>
          <w:rFonts w:ascii="Palatino Linotype" w:hAnsi="Palatino Linotype"/>
        </w:rPr>
        <w:t xml:space="preserve"> и</w:t>
      </w:r>
      <w:r w:rsidR="0072662F" w:rsidRPr="009C57C9">
        <w:rPr>
          <w:rFonts w:ascii="Palatino Linotype" w:hAnsi="Palatino Linotype"/>
          <w:lang w:val="tg-Cyrl-TJ"/>
        </w:rPr>
        <w:t>қ</w:t>
      </w:r>
      <w:proofErr w:type="spellStart"/>
      <w:r w:rsidRPr="009C57C9">
        <w:rPr>
          <w:rFonts w:ascii="Palatino Linotype" w:hAnsi="Palatino Linotype"/>
        </w:rPr>
        <w:t>тисод</w:t>
      </w:r>
      <w:proofErr w:type="spellEnd"/>
      <w:r w:rsidR="00347B59" w:rsidRPr="009C57C9">
        <w:rPr>
          <w:rFonts w:ascii="Palatino Linotype" w:hAnsi="Palatino Linotype"/>
          <w:lang w:val="tg-Cyrl-TJ"/>
        </w:rPr>
        <w:t>ӣ</w:t>
      </w:r>
      <w:r w:rsidRPr="009C57C9">
        <w:rPr>
          <w:rFonts w:ascii="Palatino Linotype" w:hAnsi="Palatino Linotype"/>
        </w:rPr>
        <w:t xml:space="preserve">, </w:t>
      </w:r>
      <w:proofErr w:type="spellStart"/>
      <w:r w:rsidR="00B3768A" w:rsidRPr="009C57C9">
        <w:rPr>
          <w:rFonts w:ascii="Palatino Linotype" w:hAnsi="Palatino Linotype"/>
        </w:rPr>
        <w:t>ҳ</w:t>
      </w:r>
      <w:r w:rsidRPr="009C57C9">
        <w:rPr>
          <w:rFonts w:ascii="Palatino Linotype" w:hAnsi="Palatino Linotype"/>
        </w:rPr>
        <w:t>ифзи</w:t>
      </w:r>
      <w:proofErr w:type="spellEnd"/>
      <w:r w:rsidRPr="009C57C9">
        <w:rPr>
          <w:rFonts w:ascii="Palatino Linotype" w:hAnsi="Palatino Linotype"/>
        </w:rPr>
        <w:t xml:space="preserve"> и</w:t>
      </w:r>
      <w:r w:rsidR="00347B59" w:rsidRPr="009C57C9">
        <w:rPr>
          <w:rFonts w:ascii="Palatino Linotype" w:hAnsi="Palatino Linotype"/>
          <w:lang w:val="tg-Cyrl-TJ"/>
        </w:rPr>
        <w:t>ҷ</w:t>
      </w:r>
      <w:proofErr w:type="spellStart"/>
      <w:r w:rsidRPr="009C57C9">
        <w:rPr>
          <w:rFonts w:ascii="Palatino Linotype" w:hAnsi="Palatino Linotype"/>
        </w:rPr>
        <w:t>тимоию</w:t>
      </w:r>
      <w:proofErr w:type="spellEnd"/>
      <w:r w:rsidRPr="009C57C9">
        <w:rPr>
          <w:rFonts w:ascii="Palatino Linotype" w:hAnsi="Palatino Linotype"/>
        </w:rPr>
        <w:t xml:space="preserve"> </w:t>
      </w:r>
      <w:proofErr w:type="spellStart"/>
      <w:r w:rsidRPr="009C57C9">
        <w:rPr>
          <w:rFonts w:ascii="Palatino Linotype" w:hAnsi="Palatino Linotype"/>
        </w:rPr>
        <w:t>ме</w:t>
      </w:r>
      <w:r w:rsidR="00B3768A" w:rsidRPr="009C57C9">
        <w:rPr>
          <w:rFonts w:ascii="Palatino Linotype" w:hAnsi="Palatino Linotype"/>
        </w:rPr>
        <w:t>ҳ</w:t>
      </w:r>
      <w:r w:rsidRPr="009C57C9">
        <w:rPr>
          <w:rFonts w:ascii="Palatino Linotype" w:hAnsi="Palatino Linotype"/>
        </w:rPr>
        <w:t>нат</w:t>
      </w:r>
      <w:proofErr w:type="spellEnd"/>
      <w:r w:rsidR="00347B59" w:rsidRPr="009C57C9">
        <w:rPr>
          <w:rFonts w:ascii="Palatino Linotype" w:hAnsi="Palatino Linotype"/>
          <w:lang w:val="tg-Cyrl-TJ"/>
        </w:rPr>
        <w:t>ӣ</w:t>
      </w:r>
      <w:r w:rsidRPr="009C57C9">
        <w:rPr>
          <w:rFonts w:ascii="Palatino Linotype" w:hAnsi="Palatino Linotype"/>
        </w:rPr>
        <w:t xml:space="preserve"> </w:t>
      </w:r>
      <w:proofErr w:type="spellStart"/>
      <w:r w:rsidRPr="009C57C9">
        <w:rPr>
          <w:rFonts w:ascii="Palatino Linotype" w:hAnsi="Palatino Linotype"/>
        </w:rPr>
        <w:t>ва</w:t>
      </w:r>
      <w:proofErr w:type="spellEnd"/>
      <w:r w:rsidRPr="009C57C9">
        <w:rPr>
          <w:rFonts w:ascii="Palatino Linotype" w:hAnsi="Palatino Linotype"/>
        </w:rPr>
        <w:t xml:space="preserve"> </w:t>
      </w:r>
      <w:proofErr w:type="spellStart"/>
      <w:r w:rsidRPr="009C57C9">
        <w:rPr>
          <w:rFonts w:ascii="Palatino Linotype" w:hAnsi="Palatino Linotype"/>
        </w:rPr>
        <w:t>солимгардонии</w:t>
      </w:r>
      <w:proofErr w:type="spellEnd"/>
      <w:r w:rsidRPr="009C57C9">
        <w:rPr>
          <w:rFonts w:ascii="Palatino Linotype" w:hAnsi="Palatino Linotype"/>
        </w:rPr>
        <w:t xml:space="preserve"> кормандон </w:t>
      </w:r>
      <w:proofErr w:type="spellStart"/>
      <w:r w:rsidRPr="009C57C9">
        <w:rPr>
          <w:rFonts w:ascii="Palatino Linotype" w:hAnsi="Palatino Linotype"/>
        </w:rPr>
        <w:t>ва</w:t>
      </w:r>
      <w:proofErr w:type="spellEnd"/>
      <w:r w:rsidRPr="009C57C9">
        <w:rPr>
          <w:rFonts w:ascii="Palatino Linotype" w:hAnsi="Palatino Linotype"/>
        </w:rPr>
        <w:t xml:space="preserve"> </w:t>
      </w:r>
      <w:proofErr w:type="spellStart"/>
      <w:r w:rsidRPr="009C57C9">
        <w:rPr>
          <w:rFonts w:ascii="Palatino Linotype" w:hAnsi="Palatino Linotype"/>
        </w:rPr>
        <w:t>аъзои</w:t>
      </w:r>
      <w:proofErr w:type="spellEnd"/>
      <w:r w:rsidRPr="009C57C9">
        <w:rPr>
          <w:rFonts w:ascii="Palatino Linotype" w:hAnsi="Palatino Linotype"/>
        </w:rPr>
        <w:t xml:space="preserve"> </w:t>
      </w:r>
      <w:proofErr w:type="spellStart"/>
      <w:r w:rsidRPr="009C57C9">
        <w:rPr>
          <w:rFonts w:ascii="Palatino Linotype" w:hAnsi="Palatino Linotype"/>
        </w:rPr>
        <w:t>оилаи</w:t>
      </w:r>
      <w:proofErr w:type="spellEnd"/>
      <w:r w:rsidRPr="009C57C9">
        <w:rPr>
          <w:rFonts w:ascii="Palatino Linotype" w:hAnsi="Palatino Linotype"/>
        </w:rPr>
        <w:t xml:space="preserve"> </w:t>
      </w:r>
      <w:proofErr w:type="spellStart"/>
      <w:r w:rsidRPr="009C57C9">
        <w:rPr>
          <w:rFonts w:ascii="Palatino Linotype" w:hAnsi="Palatino Linotype"/>
        </w:rPr>
        <w:t>он</w:t>
      </w:r>
      <w:r w:rsidR="00B3768A" w:rsidRPr="009C57C9">
        <w:rPr>
          <w:rFonts w:ascii="Palatino Linotype" w:hAnsi="Palatino Linotype"/>
        </w:rPr>
        <w:t>ҳ</w:t>
      </w:r>
      <w:r w:rsidRPr="009C57C9">
        <w:rPr>
          <w:rFonts w:ascii="Palatino Linotype" w:hAnsi="Palatino Linotype"/>
        </w:rPr>
        <w:t>оро</w:t>
      </w:r>
      <w:proofErr w:type="spellEnd"/>
      <w:r w:rsidRPr="009C57C9">
        <w:rPr>
          <w:rFonts w:ascii="Palatino Linotype" w:hAnsi="Palatino Linotype"/>
        </w:rPr>
        <w:t xml:space="preserve"> </w:t>
      </w:r>
      <w:proofErr w:type="spellStart"/>
      <w:proofErr w:type="gramStart"/>
      <w:r w:rsidRPr="009C57C9">
        <w:rPr>
          <w:rFonts w:ascii="Palatino Linotype" w:hAnsi="Palatino Linotype"/>
        </w:rPr>
        <w:t>таъмин</w:t>
      </w:r>
      <w:proofErr w:type="spellEnd"/>
      <w:r w:rsidRPr="009C57C9">
        <w:rPr>
          <w:rFonts w:ascii="Palatino Linotype" w:hAnsi="Palatino Linotype"/>
        </w:rPr>
        <w:t xml:space="preserve">  </w:t>
      </w:r>
      <w:proofErr w:type="spellStart"/>
      <w:r w:rsidRPr="009C57C9">
        <w:rPr>
          <w:rFonts w:ascii="Palatino Linotype" w:hAnsi="Palatino Linotype"/>
        </w:rPr>
        <w:t>менамояд</w:t>
      </w:r>
      <w:proofErr w:type="spellEnd"/>
      <w:proofErr w:type="gramEnd"/>
      <w:r w:rsidRPr="009C57C9">
        <w:rPr>
          <w:rFonts w:ascii="Palatino Linotype" w:hAnsi="Palatino Linotype"/>
        </w:rPr>
        <w:t>.</w:t>
      </w:r>
    </w:p>
    <w:p w14:paraId="48B4BD22" w14:textId="77777777" w:rsidR="009172F5" w:rsidRPr="009C57C9" w:rsidRDefault="009172F5" w:rsidP="009172F5">
      <w:pPr>
        <w:ind w:firstLine="708"/>
        <w:jc w:val="both"/>
        <w:rPr>
          <w:rFonts w:ascii="Palatino Linotype" w:hAnsi="Palatino Linotype"/>
        </w:rPr>
      </w:pPr>
      <w:proofErr w:type="spellStart"/>
      <w:r w:rsidRPr="009C57C9">
        <w:rPr>
          <w:rFonts w:ascii="Palatino Linotype" w:hAnsi="Palatino Linotype"/>
        </w:rPr>
        <w:t>Шартномаи</w:t>
      </w:r>
      <w:proofErr w:type="spellEnd"/>
      <w:r w:rsidRPr="009C57C9">
        <w:rPr>
          <w:rFonts w:ascii="Palatino Linotype" w:hAnsi="Palatino Linotype"/>
        </w:rPr>
        <w:t xml:space="preserve"> </w:t>
      </w:r>
      <w:proofErr w:type="spellStart"/>
      <w:r w:rsidRPr="009C57C9">
        <w:rPr>
          <w:rFonts w:ascii="Palatino Linotype" w:hAnsi="Palatino Linotype"/>
        </w:rPr>
        <w:t>мазкур</w:t>
      </w:r>
      <w:proofErr w:type="spellEnd"/>
      <w:r w:rsidRPr="009C57C9">
        <w:rPr>
          <w:rFonts w:ascii="Palatino Linotype" w:hAnsi="Palatino Linotype"/>
        </w:rPr>
        <w:t xml:space="preserve"> </w:t>
      </w:r>
      <w:proofErr w:type="spellStart"/>
      <w:r w:rsidR="00B3768A" w:rsidRPr="009C57C9">
        <w:rPr>
          <w:rFonts w:ascii="Palatino Linotype" w:hAnsi="Palatino Linotype"/>
        </w:rPr>
        <w:t>ҳ</w:t>
      </w:r>
      <w:r w:rsidRPr="009C57C9">
        <w:rPr>
          <w:rFonts w:ascii="Palatino Linotype" w:hAnsi="Palatino Linotype"/>
        </w:rPr>
        <w:t>у</w:t>
      </w:r>
      <w:proofErr w:type="spellEnd"/>
      <w:r w:rsidR="00347B59" w:rsidRPr="009C57C9">
        <w:rPr>
          <w:rFonts w:ascii="Palatino Linotype" w:hAnsi="Palatino Linotype"/>
          <w:lang w:val="tg-Cyrl-TJ"/>
        </w:rPr>
        <w:t>ҷҷ</w:t>
      </w:r>
      <w:proofErr w:type="spellStart"/>
      <w:r w:rsidRPr="009C57C9">
        <w:rPr>
          <w:rFonts w:ascii="Palatino Linotype" w:hAnsi="Palatino Linotype"/>
        </w:rPr>
        <w:t>атест</w:t>
      </w:r>
      <w:proofErr w:type="spellEnd"/>
      <w:r w:rsidRPr="009C57C9">
        <w:rPr>
          <w:rFonts w:ascii="Palatino Linotype" w:hAnsi="Palatino Linotype"/>
        </w:rPr>
        <w:t xml:space="preserve">, </w:t>
      </w:r>
      <w:proofErr w:type="spellStart"/>
      <w:r w:rsidRPr="009C57C9">
        <w:rPr>
          <w:rFonts w:ascii="Palatino Linotype" w:hAnsi="Palatino Linotype"/>
        </w:rPr>
        <w:t>ки</w:t>
      </w:r>
      <w:proofErr w:type="spellEnd"/>
      <w:r w:rsidRPr="009C57C9">
        <w:rPr>
          <w:rFonts w:ascii="Palatino Linotype" w:hAnsi="Palatino Linotype"/>
        </w:rPr>
        <w:t xml:space="preserve"> </w:t>
      </w:r>
      <w:proofErr w:type="spellStart"/>
      <w:r w:rsidRPr="009C57C9">
        <w:rPr>
          <w:rFonts w:ascii="Palatino Linotype" w:hAnsi="Palatino Linotype"/>
        </w:rPr>
        <w:t>муносибат</w:t>
      </w:r>
      <w:r w:rsidR="00B3768A" w:rsidRPr="009C57C9">
        <w:rPr>
          <w:rFonts w:ascii="Palatino Linotype" w:hAnsi="Palatino Linotype"/>
        </w:rPr>
        <w:t>ҳ</w:t>
      </w:r>
      <w:r w:rsidRPr="009C57C9">
        <w:rPr>
          <w:rFonts w:ascii="Palatino Linotype" w:hAnsi="Palatino Linotype"/>
        </w:rPr>
        <w:t>ои</w:t>
      </w:r>
      <w:proofErr w:type="spellEnd"/>
      <w:r w:rsidRPr="009C57C9">
        <w:rPr>
          <w:rFonts w:ascii="Palatino Linotype" w:hAnsi="Palatino Linotype"/>
        </w:rPr>
        <w:t xml:space="preserve"> </w:t>
      </w:r>
      <w:proofErr w:type="spellStart"/>
      <w:r w:rsidRPr="009C57C9">
        <w:rPr>
          <w:rFonts w:ascii="Palatino Linotype" w:hAnsi="Palatino Linotype"/>
        </w:rPr>
        <w:t>исте</w:t>
      </w:r>
      <w:r w:rsidR="00B3768A" w:rsidRPr="009C57C9">
        <w:rPr>
          <w:rFonts w:ascii="Palatino Linotype" w:hAnsi="Palatino Linotype"/>
        </w:rPr>
        <w:t>ҳ</w:t>
      </w:r>
      <w:r w:rsidRPr="009C57C9">
        <w:rPr>
          <w:rFonts w:ascii="Palatino Linotype" w:hAnsi="Palatino Linotype"/>
        </w:rPr>
        <w:t>солию</w:t>
      </w:r>
      <w:proofErr w:type="spellEnd"/>
      <w:r w:rsidRPr="009C57C9">
        <w:rPr>
          <w:rFonts w:ascii="Palatino Linotype" w:hAnsi="Palatino Linotype"/>
        </w:rPr>
        <w:t xml:space="preserve"> </w:t>
      </w:r>
      <w:r w:rsidR="0072662F" w:rsidRPr="009C57C9">
        <w:rPr>
          <w:rFonts w:ascii="Palatino Linotype" w:hAnsi="Palatino Linotype"/>
        </w:rPr>
        <w:t>и</w:t>
      </w:r>
      <w:r w:rsidR="0072662F" w:rsidRPr="009C57C9">
        <w:rPr>
          <w:rFonts w:ascii="Palatino Linotype" w:hAnsi="Palatino Linotype"/>
          <w:lang w:val="tg-Cyrl-TJ"/>
        </w:rPr>
        <w:t>қ</w:t>
      </w:r>
      <w:proofErr w:type="spellStart"/>
      <w:r w:rsidR="0072662F" w:rsidRPr="009C57C9">
        <w:rPr>
          <w:rFonts w:ascii="Palatino Linotype" w:hAnsi="Palatino Linotype"/>
        </w:rPr>
        <w:t>тисод</w:t>
      </w:r>
      <w:proofErr w:type="spellEnd"/>
      <w:r w:rsidR="0072662F" w:rsidRPr="009C57C9">
        <w:rPr>
          <w:rFonts w:ascii="Palatino Linotype" w:hAnsi="Palatino Linotype"/>
          <w:lang w:val="tg-Cyrl-TJ"/>
        </w:rPr>
        <w:t>ӣ</w:t>
      </w:r>
      <w:r w:rsidRPr="009C57C9">
        <w:rPr>
          <w:rFonts w:ascii="Palatino Linotype" w:hAnsi="Palatino Linotype"/>
        </w:rPr>
        <w:t xml:space="preserve">, </w:t>
      </w:r>
      <w:proofErr w:type="spellStart"/>
      <w:r w:rsidRPr="009C57C9">
        <w:rPr>
          <w:rFonts w:ascii="Palatino Linotype" w:hAnsi="Palatino Linotype"/>
        </w:rPr>
        <w:t>ме</w:t>
      </w:r>
      <w:r w:rsidR="00B3768A" w:rsidRPr="009C57C9">
        <w:rPr>
          <w:rFonts w:ascii="Palatino Linotype" w:hAnsi="Palatino Linotype"/>
        </w:rPr>
        <w:t>ҳ</w:t>
      </w:r>
      <w:r w:rsidRPr="009C57C9">
        <w:rPr>
          <w:rFonts w:ascii="Palatino Linotype" w:hAnsi="Palatino Linotype"/>
        </w:rPr>
        <w:t>нат</w:t>
      </w:r>
      <w:proofErr w:type="spellEnd"/>
      <w:r w:rsidR="00347B59" w:rsidRPr="009C57C9">
        <w:rPr>
          <w:rFonts w:ascii="Palatino Linotype" w:hAnsi="Palatino Linotype"/>
          <w:lang w:val="tg-Cyrl-TJ"/>
        </w:rPr>
        <w:t>ӣ</w:t>
      </w:r>
      <w:r w:rsidRPr="009C57C9">
        <w:rPr>
          <w:rFonts w:ascii="Palatino Linotype" w:hAnsi="Palatino Linotype"/>
        </w:rPr>
        <w:t xml:space="preserve"> </w:t>
      </w:r>
      <w:proofErr w:type="spellStart"/>
      <w:r w:rsidRPr="009C57C9">
        <w:rPr>
          <w:rFonts w:ascii="Palatino Linotype" w:hAnsi="Palatino Linotype"/>
        </w:rPr>
        <w:t>ва</w:t>
      </w:r>
      <w:proofErr w:type="spellEnd"/>
      <w:r w:rsidRPr="009C57C9">
        <w:rPr>
          <w:rFonts w:ascii="Palatino Linotype" w:hAnsi="Palatino Linotype"/>
        </w:rPr>
        <w:t xml:space="preserve"> и</w:t>
      </w:r>
      <w:r w:rsidR="00347B59" w:rsidRPr="009C57C9">
        <w:rPr>
          <w:rFonts w:ascii="Palatino Linotype" w:hAnsi="Palatino Linotype"/>
          <w:lang w:val="tg-Cyrl-TJ"/>
        </w:rPr>
        <w:t>ҷ</w:t>
      </w:r>
      <w:proofErr w:type="spellStart"/>
      <w:r w:rsidRPr="009C57C9">
        <w:rPr>
          <w:rFonts w:ascii="Palatino Linotype" w:hAnsi="Palatino Linotype"/>
        </w:rPr>
        <w:t>тимоию</w:t>
      </w:r>
      <w:proofErr w:type="spellEnd"/>
      <w:r w:rsidRPr="009C57C9">
        <w:rPr>
          <w:rFonts w:ascii="Palatino Linotype" w:hAnsi="Palatino Linotype"/>
        </w:rPr>
        <w:t xml:space="preserve"> </w:t>
      </w:r>
      <w:proofErr w:type="spellStart"/>
      <w:r w:rsidRPr="009C57C9">
        <w:rPr>
          <w:rFonts w:ascii="Palatino Linotype" w:hAnsi="Palatino Linotype"/>
        </w:rPr>
        <w:t>мадании</w:t>
      </w:r>
      <w:proofErr w:type="spellEnd"/>
      <w:r w:rsidRPr="009C57C9">
        <w:rPr>
          <w:rFonts w:ascii="Palatino Linotype" w:hAnsi="Palatino Linotype"/>
        </w:rPr>
        <w:t xml:space="preserve"> </w:t>
      </w:r>
      <w:proofErr w:type="spellStart"/>
      <w:r w:rsidRPr="009C57C9">
        <w:rPr>
          <w:rFonts w:ascii="Palatino Linotype" w:hAnsi="Palatino Linotype"/>
        </w:rPr>
        <w:t>байни</w:t>
      </w:r>
      <w:proofErr w:type="spellEnd"/>
      <w:r w:rsidRPr="009C57C9">
        <w:rPr>
          <w:rFonts w:ascii="Palatino Linotype" w:hAnsi="Palatino Linotype"/>
        </w:rPr>
        <w:t xml:space="preserve"> </w:t>
      </w:r>
      <w:r w:rsidR="00330C48" w:rsidRPr="009C57C9">
        <w:rPr>
          <w:rFonts w:ascii="Palatino Linotype" w:hAnsi="Palatino Linotype"/>
          <w:lang w:val="tg-Cyrl-TJ"/>
        </w:rPr>
        <w:t>Бонк</w:t>
      </w:r>
      <w:r w:rsidRPr="009C57C9">
        <w:rPr>
          <w:rFonts w:ascii="Palatino Linotype" w:hAnsi="Palatino Linotype"/>
        </w:rPr>
        <w:t xml:space="preserve"> </w:t>
      </w:r>
      <w:proofErr w:type="spellStart"/>
      <w:r w:rsidRPr="009C57C9">
        <w:rPr>
          <w:rFonts w:ascii="Palatino Linotype" w:hAnsi="Palatino Linotype"/>
        </w:rPr>
        <w:t>ва</w:t>
      </w:r>
      <w:proofErr w:type="spellEnd"/>
      <w:r w:rsidRPr="009C57C9">
        <w:rPr>
          <w:rFonts w:ascii="Palatino Linotype" w:hAnsi="Palatino Linotype"/>
        </w:rPr>
        <w:t xml:space="preserve"> </w:t>
      </w:r>
      <w:r w:rsidR="00330C48" w:rsidRPr="009C57C9">
        <w:rPr>
          <w:rFonts w:ascii="Palatino Linotype" w:hAnsi="Palatino Linotype"/>
          <w:lang w:val="tg-Cyrl-TJ"/>
        </w:rPr>
        <w:t>Фонди ҳифзи ҳуқуқӣ ва иҷтимоии кормандон</w:t>
      </w:r>
      <w:proofErr w:type="spellStart"/>
      <w:r w:rsidRPr="009C57C9">
        <w:rPr>
          <w:rFonts w:ascii="Palatino Linotype" w:hAnsi="Palatino Linotype"/>
        </w:rPr>
        <w:t>ро</w:t>
      </w:r>
      <w:proofErr w:type="spellEnd"/>
      <w:r w:rsidRPr="009C57C9">
        <w:rPr>
          <w:rFonts w:ascii="Palatino Linotype" w:hAnsi="Palatino Linotype"/>
        </w:rPr>
        <w:t xml:space="preserve"> бо </w:t>
      </w:r>
      <w:r w:rsidR="00330C48" w:rsidRPr="009C57C9">
        <w:rPr>
          <w:rFonts w:ascii="Palatino Linotype" w:hAnsi="Palatino Linotype"/>
          <w:lang w:val="tg-Cyrl-TJ"/>
        </w:rPr>
        <w:t>у</w:t>
      </w:r>
      <w:proofErr w:type="spellStart"/>
      <w:r w:rsidR="00B3768A" w:rsidRPr="009C57C9">
        <w:rPr>
          <w:rFonts w:ascii="Palatino Linotype" w:hAnsi="Palatino Linotype"/>
        </w:rPr>
        <w:t>ҳ</w:t>
      </w:r>
      <w:r w:rsidRPr="009C57C9">
        <w:rPr>
          <w:rFonts w:ascii="Palatino Linotype" w:hAnsi="Palatino Linotype"/>
        </w:rPr>
        <w:t>дадори</w:t>
      </w:r>
      <w:r w:rsidR="00B3768A" w:rsidRPr="009C57C9">
        <w:rPr>
          <w:rFonts w:ascii="Palatino Linotype" w:hAnsi="Palatino Linotype"/>
        </w:rPr>
        <w:t>ҳ</w:t>
      </w:r>
      <w:r w:rsidRPr="009C57C9">
        <w:rPr>
          <w:rFonts w:ascii="Palatino Linotype" w:hAnsi="Palatino Linotype"/>
        </w:rPr>
        <w:t>ою</w:t>
      </w:r>
      <w:proofErr w:type="spellEnd"/>
      <w:r w:rsidRPr="009C57C9">
        <w:rPr>
          <w:rFonts w:ascii="Palatino Linotype" w:hAnsi="Palatino Linotype"/>
        </w:rPr>
        <w:t xml:space="preserve"> </w:t>
      </w:r>
      <w:r w:rsidR="00330C48" w:rsidRPr="009C57C9">
        <w:rPr>
          <w:rFonts w:ascii="Palatino Linotype" w:hAnsi="Palatino Linotype"/>
          <w:lang w:val="tg-Cyrl-TJ"/>
        </w:rPr>
        <w:t>ҷ</w:t>
      </w:r>
      <w:proofErr w:type="spellStart"/>
      <w:r w:rsidRPr="009C57C9">
        <w:rPr>
          <w:rFonts w:ascii="Palatino Linotype" w:hAnsi="Palatino Linotype"/>
        </w:rPr>
        <w:t>авобгарии</w:t>
      </w:r>
      <w:proofErr w:type="spellEnd"/>
      <w:r w:rsidRPr="009C57C9">
        <w:rPr>
          <w:rFonts w:ascii="Palatino Linotype" w:hAnsi="Palatino Linotype"/>
        </w:rPr>
        <w:t xml:space="preserve"> </w:t>
      </w:r>
      <w:proofErr w:type="spellStart"/>
      <w:r w:rsidRPr="009C57C9">
        <w:rPr>
          <w:rFonts w:ascii="Palatino Linotype" w:hAnsi="Palatino Linotype"/>
        </w:rPr>
        <w:t>он</w:t>
      </w:r>
      <w:r w:rsidR="00B3768A" w:rsidRPr="009C57C9">
        <w:rPr>
          <w:rFonts w:ascii="Palatino Linotype" w:hAnsi="Palatino Linotype"/>
        </w:rPr>
        <w:t>ҳ</w:t>
      </w:r>
      <w:r w:rsidRPr="009C57C9">
        <w:rPr>
          <w:rFonts w:ascii="Palatino Linotype" w:hAnsi="Palatino Linotype"/>
        </w:rPr>
        <w:t>о</w:t>
      </w:r>
      <w:proofErr w:type="spellEnd"/>
      <w:r w:rsidRPr="009C57C9">
        <w:rPr>
          <w:rFonts w:ascii="Palatino Linotype" w:hAnsi="Palatino Linotype"/>
        </w:rPr>
        <w:t xml:space="preserve"> дар </w:t>
      </w:r>
      <w:proofErr w:type="spellStart"/>
      <w:r w:rsidRPr="009C57C9">
        <w:rPr>
          <w:rFonts w:ascii="Palatino Linotype" w:hAnsi="Palatino Linotype"/>
        </w:rPr>
        <w:t>назди</w:t>
      </w:r>
      <w:proofErr w:type="spellEnd"/>
      <w:r w:rsidRPr="009C57C9">
        <w:rPr>
          <w:rFonts w:ascii="Palatino Linotype" w:hAnsi="Palatino Linotype"/>
        </w:rPr>
        <w:t xml:space="preserve"> </w:t>
      </w:r>
      <w:proofErr w:type="spellStart"/>
      <w:r w:rsidRPr="009C57C9">
        <w:rPr>
          <w:rFonts w:ascii="Palatino Linotype" w:hAnsi="Palatino Linotype"/>
        </w:rPr>
        <w:t>коллективи</w:t>
      </w:r>
      <w:proofErr w:type="spellEnd"/>
      <w:r w:rsidRPr="009C57C9">
        <w:rPr>
          <w:rFonts w:ascii="Palatino Linotype" w:hAnsi="Palatino Linotype"/>
        </w:rPr>
        <w:t xml:space="preserve"> </w:t>
      </w:r>
      <w:proofErr w:type="spellStart"/>
      <w:r w:rsidRPr="009C57C9">
        <w:rPr>
          <w:rFonts w:ascii="Palatino Linotype" w:hAnsi="Palatino Linotype"/>
        </w:rPr>
        <w:t>ме</w:t>
      </w:r>
      <w:r w:rsidR="00B3768A" w:rsidRPr="009C57C9">
        <w:rPr>
          <w:rFonts w:ascii="Palatino Linotype" w:hAnsi="Palatino Linotype"/>
        </w:rPr>
        <w:t>ҳ</w:t>
      </w:r>
      <w:r w:rsidRPr="009C57C9">
        <w:rPr>
          <w:rFonts w:ascii="Palatino Linotype" w:hAnsi="Palatino Linotype"/>
        </w:rPr>
        <w:t>натии</w:t>
      </w:r>
      <w:proofErr w:type="spellEnd"/>
      <w:r w:rsidRPr="009C57C9">
        <w:rPr>
          <w:rFonts w:ascii="Palatino Linotype" w:hAnsi="Palatino Linotype"/>
        </w:rPr>
        <w:t xml:space="preserve"> </w:t>
      </w:r>
      <w:r w:rsidR="00330C48" w:rsidRPr="009C57C9">
        <w:rPr>
          <w:rFonts w:ascii="Palatino Linotype" w:hAnsi="Palatino Linotype"/>
          <w:lang w:val="tg-Cyrl-TJ"/>
        </w:rPr>
        <w:t xml:space="preserve">ҶСК “Бонки </w:t>
      </w:r>
      <w:proofErr w:type="gramStart"/>
      <w:r w:rsidR="00330C48" w:rsidRPr="009C57C9">
        <w:rPr>
          <w:rFonts w:ascii="Palatino Linotype" w:hAnsi="Palatino Linotype"/>
          <w:lang w:val="tg-Cyrl-TJ"/>
        </w:rPr>
        <w:t>Эсхата”</w:t>
      </w:r>
      <w:r w:rsidRPr="009C57C9">
        <w:rPr>
          <w:rFonts w:ascii="Palatino Linotype" w:hAnsi="Palatino Linotype"/>
        </w:rPr>
        <w:t xml:space="preserve">  </w:t>
      </w:r>
      <w:proofErr w:type="spellStart"/>
      <w:r w:rsidRPr="009C57C9">
        <w:rPr>
          <w:rFonts w:ascii="Palatino Linotype" w:hAnsi="Palatino Linotype"/>
        </w:rPr>
        <w:t>танзим</w:t>
      </w:r>
      <w:proofErr w:type="spellEnd"/>
      <w:proofErr w:type="gramEnd"/>
      <w:r w:rsidRPr="009C57C9">
        <w:rPr>
          <w:rFonts w:ascii="Palatino Linotype" w:hAnsi="Palatino Linotype"/>
        </w:rPr>
        <w:t xml:space="preserve"> </w:t>
      </w:r>
      <w:proofErr w:type="spellStart"/>
      <w:r w:rsidRPr="009C57C9">
        <w:rPr>
          <w:rFonts w:ascii="Palatino Linotype" w:hAnsi="Palatino Linotype"/>
        </w:rPr>
        <w:t>мекунад</w:t>
      </w:r>
      <w:proofErr w:type="spellEnd"/>
      <w:r w:rsidRPr="009C57C9">
        <w:rPr>
          <w:rFonts w:ascii="Palatino Linotype" w:hAnsi="Palatino Linotype"/>
        </w:rPr>
        <w:t>.</w:t>
      </w:r>
    </w:p>
    <w:p w14:paraId="58C8A89A" w14:textId="77777777" w:rsidR="009172F5" w:rsidRPr="009C57C9" w:rsidRDefault="009172F5" w:rsidP="00955D65">
      <w:pPr>
        <w:widowControl w:val="0"/>
        <w:ind w:firstLine="709"/>
        <w:jc w:val="both"/>
        <w:rPr>
          <w:rFonts w:ascii="Palatino Linotype" w:hAnsi="Palatino Linotype"/>
        </w:rPr>
      </w:pPr>
      <w:proofErr w:type="spellStart"/>
      <w:r w:rsidRPr="009C57C9">
        <w:rPr>
          <w:rFonts w:ascii="Palatino Linotype" w:hAnsi="Palatino Linotype"/>
        </w:rPr>
        <w:t>Мақсади</w:t>
      </w:r>
      <w:proofErr w:type="spellEnd"/>
      <w:r w:rsidRPr="009C57C9">
        <w:rPr>
          <w:rFonts w:ascii="Palatino Linotype" w:hAnsi="Palatino Linotype"/>
        </w:rPr>
        <w:t xml:space="preserve"> </w:t>
      </w:r>
      <w:proofErr w:type="spellStart"/>
      <w:r w:rsidRPr="009C57C9">
        <w:rPr>
          <w:rFonts w:ascii="Palatino Linotype" w:hAnsi="Palatino Linotype"/>
        </w:rPr>
        <w:t>бастани</w:t>
      </w:r>
      <w:proofErr w:type="spellEnd"/>
      <w:r w:rsidRPr="009C57C9">
        <w:rPr>
          <w:rFonts w:ascii="Palatino Linotype" w:hAnsi="Palatino Linotype"/>
        </w:rPr>
        <w:t xml:space="preserve"> </w:t>
      </w:r>
      <w:proofErr w:type="spellStart"/>
      <w:r w:rsidRPr="009C57C9">
        <w:rPr>
          <w:rFonts w:ascii="Palatino Linotype" w:hAnsi="Palatino Linotype"/>
        </w:rPr>
        <w:t>шартномаи</w:t>
      </w:r>
      <w:proofErr w:type="spellEnd"/>
      <w:r w:rsidRPr="009C57C9">
        <w:rPr>
          <w:rFonts w:ascii="Palatino Linotype" w:hAnsi="Palatino Linotype"/>
        </w:rPr>
        <w:t xml:space="preserve"> </w:t>
      </w:r>
      <w:proofErr w:type="spellStart"/>
      <w:r w:rsidRPr="009C57C9">
        <w:rPr>
          <w:rFonts w:ascii="Palatino Linotype" w:hAnsi="Palatino Linotype"/>
        </w:rPr>
        <w:t>коллективӣ</w:t>
      </w:r>
      <w:proofErr w:type="spellEnd"/>
      <w:r w:rsidRPr="009C57C9">
        <w:rPr>
          <w:rFonts w:ascii="Palatino Linotype" w:hAnsi="Palatino Linotype"/>
        </w:rPr>
        <w:t xml:space="preserve"> дар </w:t>
      </w:r>
      <w:r w:rsidR="00955D65" w:rsidRPr="009C57C9">
        <w:rPr>
          <w:rFonts w:ascii="Palatino Linotype" w:hAnsi="Palatino Linotype"/>
          <w:lang w:val="tg-Cyrl-TJ"/>
        </w:rPr>
        <w:t xml:space="preserve">ҶСК “Бонки Эсхата” </w:t>
      </w:r>
      <w:r w:rsidRPr="009C57C9">
        <w:rPr>
          <w:rFonts w:ascii="Palatino Linotype" w:hAnsi="Palatino Linotype"/>
        </w:rPr>
        <w:t xml:space="preserve">ин баланд </w:t>
      </w:r>
      <w:proofErr w:type="spellStart"/>
      <w:r w:rsidRPr="009C57C9">
        <w:rPr>
          <w:rFonts w:ascii="Palatino Linotype" w:hAnsi="Palatino Linotype"/>
        </w:rPr>
        <w:t>бардоштани</w:t>
      </w:r>
      <w:proofErr w:type="spellEnd"/>
      <w:r w:rsidRPr="009C57C9">
        <w:rPr>
          <w:rFonts w:ascii="Palatino Linotype" w:hAnsi="Palatino Linotype"/>
        </w:rPr>
        <w:t xml:space="preserve"> </w:t>
      </w:r>
      <w:proofErr w:type="spellStart"/>
      <w:r w:rsidRPr="009C57C9">
        <w:rPr>
          <w:rFonts w:ascii="Palatino Linotype" w:hAnsi="Palatino Linotype"/>
        </w:rPr>
        <w:t>сатҳи</w:t>
      </w:r>
      <w:proofErr w:type="spellEnd"/>
      <w:r w:rsidRPr="009C57C9">
        <w:rPr>
          <w:rFonts w:ascii="Palatino Linotype" w:hAnsi="Palatino Linotype"/>
        </w:rPr>
        <w:t xml:space="preserve"> </w:t>
      </w:r>
      <w:proofErr w:type="spellStart"/>
      <w:r w:rsidRPr="009C57C9">
        <w:rPr>
          <w:rFonts w:ascii="Palatino Linotype" w:hAnsi="Palatino Linotype"/>
        </w:rPr>
        <w:t>кафолатҳои</w:t>
      </w:r>
      <w:proofErr w:type="spellEnd"/>
      <w:r w:rsidRPr="009C57C9">
        <w:rPr>
          <w:rFonts w:ascii="Palatino Linotype" w:hAnsi="Palatino Linotype"/>
        </w:rPr>
        <w:t xml:space="preserve"> </w:t>
      </w:r>
      <w:proofErr w:type="spellStart"/>
      <w:r w:rsidRPr="009C57C9">
        <w:rPr>
          <w:rFonts w:ascii="Palatino Linotype" w:hAnsi="Palatino Linotype"/>
        </w:rPr>
        <w:t>меҳнатӣ</w:t>
      </w:r>
      <w:proofErr w:type="spellEnd"/>
      <w:r w:rsidRPr="009C57C9">
        <w:rPr>
          <w:rFonts w:ascii="Palatino Linotype" w:hAnsi="Palatino Linotype"/>
        </w:rPr>
        <w:t xml:space="preserve"> </w:t>
      </w:r>
      <w:proofErr w:type="spellStart"/>
      <w:r w:rsidRPr="009C57C9">
        <w:rPr>
          <w:rFonts w:ascii="Palatino Linotype" w:hAnsi="Palatino Linotype"/>
        </w:rPr>
        <w:t>ва</w:t>
      </w:r>
      <w:proofErr w:type="spellEnd"/>
      <w:r w:rsidRPr="009C57C9">
        <w:rPr>
          <w:rFonts w:ascii="Palatino Linotype" w:hAnsi="Palatino Linotype"/>
        </w:rPr>
        <w:t xml:space="preserve"> </w:t>
      </w:r>
      <w:proofErr w:type="spellStart"/>
      <w:r w:rsidRPr="009C57C9">
        <w:rPr>
          <w:rFonts w:ascii="Palatino Linotype" w:hAnsi="Palatino Linotype"/>
        </w:rPr>
        <w:t>иҷтимоии</w:t>
      </w:r>
      <w:proofErr w:type="spellEnd"/>
      <w:r w:rsidRPr="009C57C9">
        <w:rPr>
          <w:rFonts w:ascii="Palatino Linotype" w:hAnsi="Palatino Linotype"/>
        </w:rPr>
        <w:t xml:space="preserve"> кормандон дар </w:t>
      </w:r>
      <w:proofErr w:type="spellStart"/>
      <w:r w:rsidRPr="009C57C9">
        <w:rPr>
          <w:rFonts w:ascii="Palatino Linotype" w:hAnsi="Palatino Linotype"/>
        </w:rPr>
        <w:t>қиёс</w:t>
      </w:r>
      <w:proofErr w:type="spellEnd"/>
      <w:r w:rsidRPr="009C57C9">
        <w:rPr>
          <w:rFonts w:ascii="Palatino Linotype" w:hAnsi="Palatino Linotype"/>
        </w:rPr>
        <w:t xml:space="preserve"> ба </w:t>
      </w:r>
      <w:proofErr w:type="spellStart"/>
      <w:r w:rsidRPr="009C57C9">
        <w:rPr>
          <w:rFonts w:ascii="Palatino Linotype" w:hAnsi="Palatino Linotype"/>
        </w:rPr>
        <w:t>ҳадди</w:t>
      </w:r>
      <w:proofErr w:type="spellEnd"/>
      <w:r w:rsidRPr="009C57C9">
        <w:rPr>
          <w:rFonts w:ascii="Palatino Linotype" w:hAnsi="Palatino Linotype"/>
        </w:rPr>
        <w:t xml:space="preserve"> </w:t>
      </w:r>
      <w:proofErr w:type="spellStart"/>
      <w:r w:rsidRPr="009C57C9">
        <w:rPr>
          <w:rFonts w:ascii="Palatino Linotype" w:hAnsi="Palatino Linotype"/>
        </w:rPr>
        <w:t>ақали</w:t>
      </w:r>
      <w:proofErr w:type="spellEnd"/>
      <w:r w:rsidRPr="009C57C9">
        <w:rPr>
          <w:rFonts w:ascii="Palatino Linotype" w:hAnsi="Palatino Linotype"/>
        </w:rPr>
        <w:t xml:space="preserve"> </w:t>
      </w:r>
      <w:proofErr w:type="spellStart"/>
      <w:r w:rsidRPr="009C57C9">
        <w:rPr>
          <w:rFonts w:ascii="Palatino Linotype" w:hAnsi="Palatino Linotype"/>
        </w:rPr>
        <w:t>кафолатҳои</w:t>
      </w:r>
      <w:proofErr w:type="spellEnd"/>
      <w:r w:rsidRPr="009C57C9">
        <w:rPr>
          <w:rFonts w:ascii="Palatino Linotype" w:hAnsi="Palatino Linotype"/>
        </w:rPr>
        <w:t xml:space="preserve"> </w:t>
      </w:r>
      <w:proofErr w:type="spellStart"/>
      <w:r w:rsidRPr="009C57C9">
        <w:rPr>
          <w:rFonts w:ascii="Palatino Linotype" w:hAnsi="Palatino Linotype"/>
        </w:rPr>
        <w:t>меҳнатӣ</w:t>
      </w:r>
      <w:proofErr w:type="spellEnd"/>
      <w:r w:rsidRPr="009C57C9">
        <w:rPr>
          <w:rFonts w:ascii="Palatino Linotype" w:hAnsi="Palatino Linotype"/>
        </w:rPr>
        <w:t xml:space="preserve"> </w:t>
      </w:r>
      <w:proofErr w:type="spellStart"/>
      <w:r w:rsidRPr="009C57C9">
        <w:rPr>
          <w:rFonts w:ascii="Palatino Linotype" w:hAnsi="Palatino Linotype"/>
        </w:rPr>
        <w:t>ва</w:t>
      </w:r>
      <w:proofErr w:type="spellEnd"/>
      <w:r w:rsidRPr="009C57C9">
        <w:rPr>
          <w:rFonts w:ascii="Palatino Linotype" w:hAnsi="Palatino Linotype"/>
        </w:rPr>
        <w:t xml:space="preserve"> </w:t>
      </w:r>
      <w:proofErr w:type="spellStart"/>
      <w:r w:rsidRPr="009C57C9">
        <w:rPr>
          <w:rFonts w:ascii="Palatino Linotype" w:hAnsi="Palatino Linotype"/>
        </w:rPr>
        <w:t>иҷтимоие</w:t>
      </w:r>
      <w:proofErr w:type="spellEnd"/>
      <w:r w:rsidRPr="009C57C9">
        <w:rPr>
          <w:rFonts w:ascii="Palatino Linotype" w:hAnsi="Palatino Linotype"/>
        </w:rPr>
        <w:t xml:space="preserve">, </w:t>
      </w:r>
      <w:proofErr w:type="spellStart"/>
      <w:r w:rsidRPr="009C57C9">
        <w:rPr>
          <w:rFonts w:ascii="Palatino Linotype" w:hAnsi="Palatino Linotype"/>
        </w:rPr>
        <w:t>ки</w:t>
      </w:r>
      <w:proofErr w:type="spellEnd"/>
      <w:r w:rsidRPr="009C57C9">
        <w:rPr>
          <w:rFonts w:ascii="Palatino Linotype" w:hAnsi="Palatino Linotype"/>
        </w:rPr>
        <w:t xml:space="preserve"> </w:t>
      </w:r>
      <w:proofErr w:type="spellStart"/>
      <w:r w:rsidRPr="009C57C9">
        <w:rPr>
          <w:rFonts w:ascii="Palatino Linotype" w:hAnsi="Palatino Linotype"/>
        </w:rPr>
        <w:t>асноди</w:t>
      </w:r>
      <w:proofErr w:type="spellEnd"/>
      <w:r w:rsidRPr="009C57C9">
        <w:rPr>
          <w:rFonts w:ascii="Palatino Linotype" w:hAnsi="Palatino Linotype"/>
        </w:rPr>
        <w:t xml:space="preserve"> </w:t>
      </w:r>
      <w:proofErr w:type="spellStart"/>
      <w:r w:rsidRPr="009C57C9">
        <w:rPr>
          <w:rFonts w:ascii="Palatino Linotype" w:hAnsi="Palatino Linotype"/>
        </w:rPr>
        <w:t>қонунгузорӣ</w:t>
      </w:r>
      <w:proofErr w:type="spellEnd"/>
      <w:r w:rsidRPr="009C57C9">
        <w:rPr>
          <w:rFonts w:ascii="Palatino Linotype" w:hAnsi="Palatino Linotype"/>
        </w:rPr>
        <w:t xml:space="preserve"> </w:t>
      </w:r>
      <w:proofErr w:type="spellStart"/>
      <w:r w:rsidRPr="009C57C9">
        <w:rPr>
          <w:rFonts w:ascii="Palatino Linotype" w:hAnsi="Palatino Linotype"/>
        </w:rPr>
        <w:t>ва</w:t>
      </w:r>
      <w:proofErr w:type="spellEnd"/>
      <w:r w:rsidRPr="009C57C9">
        <w:rPr>
          <w:rFonts w:ascii="Palatino Linotype" w:hAnsi="Palatino Linotype"/>
        </w:rPr>
        <w:t xml:space="preserve"> </w:t>
      </w:r>
      <w:proofErr w:type="spellStart"/>
      <w:r w:rsidRPr="009C57C9">
        <w:rPr>
          <w:rFonts w:ascii="Palatino Linotype" w:hAnsi="Palatino Linotype"/>
        </w:rPr>
        <w:t>санадҳои</w:t>
      </w:r>
      <w:proofErr w:type="spellEnd"/>
      <w:r w:rsidRPr="009C57C9">
        <w:rPr>
          <w:rFonts w:ascii="Palatino Linotype" w:hAnsi="Palatino Linotype"/>
        </w:rPr>
        <w:t xml:space="preserve"> </w:t>
      </w:r>
      <w:proofErr w:type="spellStart"/>
      <w:r w:rsidRPr="009C57C9">
        <w:rPr>
          <w:rFonts w:ascii="Palatino Linotype" w:hAnsi="Palatino Linotype"/>
        </w:rPr>
        <w:t>меъёрии</w:t>
      </w:r>
      <w:proofErr w:type="spellEnd"/>
      <w:r w:rsidRPr="009C57C9">
        <w:rPr>
          <w:rFonts w:ascii="Palatino Linotype" w:hAnsi="Palatino Linotype"/>
        </w:rPr>
        <w:t xml:space="preserve"> </w:t>
      </w:r>
      <w:proofErr w:type="spellStart"/>
      <w:r w:rsidRPr="009C57C9">
        <w:rPr>
          <w:rFonts w:ascii="Palatino Linotype" w:hAnsi="Palatino Linotype"/>
        </w:rPr>
        <w:t>ҳуқуқии</w:t>
      </w:r>
      <w:proofErr w:type="spellEnd"/>
      <w:r w:rsidRPr="009C57C9">
        <w:rPr>
          <w:rFonts w:ascii="Palatino Linotype" w:hAnsi="Palatino Linotype"/>
        </w:rPr>
        <w:t xml:space="preserve"> </w:t>
      </w:r>
      <w:proofErr w:type="spellStart"/>
      <w:r w:rsidRPr="009C57C9">
        <w:rPr>
          <w:rFonts w:ascii="Palatino Linotype" w:hAnsi="Palatino Linotype"/>
        </w:rPr>
        <w:t>муносибатҳои</w:t>
      </w:r>
      <w:proofErr w:type="spellEnd"/>
      <w:r w:rsidRPr="009C57C9">
        <w:rPr>
          <w:rFonts w:ascii="Palatino Linotype" w:hAnsi="Palatino Linotype"/>
        </w:rPr>
        <w:t xml:space="preserve"> </w:t>
      </w:r>
      <w:proofErr w:type="spellStart"/>
      <w:r w:rsidRPr="009C57C9">
        <w:rPr>
          <w:rFonts w:ascii="Palatino Linotype" w:hAnsi="Palatino Linotype"/>
        </w:rPr>
        <w:t>меҳнатиро</w:t>
      </w:r>
      <w:proofErr w:type="spellEnd"/>
      <w:r w:rsidRPr="009C57C9">
        <w:rPr>
          <w:rFonts w:ascii="Palatino Linotype" w:hAnsi="Palatino Linotype"/>
        </w:rPr>
        <w:t xml:space="preserve"> </w:t>
      </w:r>
      <w:proofErr w:type="spellStart"/>
      <w:r w:rsidRPr="009C57C9">
        <w:rPr>
          <w:rFonts w:ascii="Palatino Linotype" w:hAnsi="Palatino Linotype"/>
        </w:rPr>
        <w:t>танзимкунанда</w:t>
      </w:r>
      <w:proofErr w:type="spellEnd"/>
      <w:r w:rsidRPr="009C57C9">
        <w:rPr>
          <w:rFonts w:ascii="Palatino Linotype" w:hAnsi="Palatino Linotype"/>
        </w:rPr>
        <w:t xml:space="preserve"> </w:t>
      </w:r>
      <w:proofErr w:type="spellStart"/>
      <w:r w:rsidRPr="009C57C9">
        <w:rPr>
          <w:rFonts w:ascii="Palatino Linotype" w:hAnsi="Palatino Linotype"/>
        </w:rPr>
        <w:t>муқаррар</w:t>
      </w:r>
      <w:proofErr w:type="spellEnd"/>
      <w:r w:rsidRPr="009C57C9">
        <w:rPr>
          <w:rFonts w:ascii="Palatino Linotype" w:hAnsi="Palatino Linotype"/>
        </w:rPr>
        <w:t xml:space="preserve"> </w:t>
      </w:r>
      <w:proofErr w:type="spellStart"/>
      <w:r w:rsidRPr="009C57C9">
        <w:rPr>
          <w:rFonts w:ascii="Palatino Linotype" w:hAnsi="Palatino Linotype"/>
        </w:rPr>
        <w:t>намудаанд</w:t>
      </w:r>
      <w:proofErr w:type="spellEnd"/>
      <w:r w:rsidRPr="009C57C9">
        <w:rPr>
          <w:rFonts w:ascii="Palatino Linotype" w:hAnsi="Palatino Linotype"/>
        </w:rPr>
        <w:t xml:space="preserve">, </w:t>
      </w:r>
      <w:proofErr w:type="spellStart"/>
      <w:r w:rsidRPr="009C57C9">
        <w:rPr>
          <w:rFonts w:ascii="Palatino Linotype" w:hAnsi="Palatino Linotype"/>
        </w:rPr>
        <w:t>иборат</w:t>
      </w:r>
      <w:proofErr w:type="spellEnd"/>
      <w:r w:rsidRPr="009C57C9">
        <w:rPr>
          <w:rFonts w:ascii="Palatino Linotype" w:hAnsi="Palatino Linotype"/>
        </w:rPr>
        <w:t xml:space="preserve"> </w:t>
      </w:r>
      <w:proofErr w:type="spellStart"/>
      <w:r w:rsidRPr="009C57C9">
        <w:rPr>
          <w:rFonts w:ascii="Palatino Linotype" w:hAnsi="Palatino Linotype"/>
        </w:rPr>
        <w:t>мебошад</w:t>
      </w:r>
      <w:proofErr w:type="spellEnd"/>
      <w:r w:rsidRPr="009C57C9">
        <w:rPr>
          <w:rFonts w:ascii="Palatino Linotype" w:hAnsi="Palatino Linotype"/>
        </w:rPr>
        <w:t>.</w:t>
      </w:r>
    </w:p>
    <w:p w14:paraId="24F90153" w14:textId="77777777" w:rsidR="009172F5" w:rsidRPr="009C57C9" w:rsidRDefault="009172F5" w:rsidP="009172F5">
      <w:pPr>
        <w:ind w:firstLine="708"/>
        <w:jc w:val="both"/>
        <w:rPr>
          <w:rFonts w:ascii="Palatino Linotype" w:hAnsi="Palatino Linotype"/>
          <w:spacing w:val="4"/>
          <w:szCs w:val="28"/>
        </w:rPr>
      </w:pPr>
      <w:proofErr w:type="spellStart"/>
      <w:r w:rsidRPr="009C57C9">
        <w:rPr>
          <w:rFonts w:ascii="Palatino Linotype" w:hAnsi="Palatino Linotype"/>
          <w:spacing w:val="1"/>
          <w:szCs w:val="28"/>
        </w:rPr>
        <w:t>Мазмуни</w:t>
      </w:r>
      <w:proofErr w:type="spellEnd"/>
      <w:r w:rsidRPr="009C57C9">
        <w:rPr>
          <w:rFonts w:ascii="Palatino Linotype" w:hAnsi="Palatino Linotype"/>
          <w:spacing w:val="1"/>
          <w:szCs w:val="28"/>
        </w:rPr>
        <w:t xml:space="preserve"> </w:t>
      </w:r>
      <w:proofErr w:type="spellStart"/>
      <w:r w:rsidRPr="009C57C9">
        <w:rPr>
          <w:rFonts w:ascii="Palatino Linotype" w:hAnsi="Palatino Linotype"/>
          <w:spacing w:val="1"/>
          <w:szCs w:val="28"/>
        </w:rPr>
        <w:t>шартномаи</w:t>
      </w:r>
      <w:proofErr w:type="spellEnd"/>
      <w:r w:rsidRPr="009C57C9">
        <w:rPr>
          <w:rFonts w:ascii="Palatino Linotype" w:hAnsi="Palatino Linotype"/>
          <w:spacing w:val="1"/>
          <w:szCs w:val="28"/>
        </w:rPr>
        <w:t xml:space="preserve"> </w:t>
      </w:r>
      <w:proofErr w:type="spellStart"/>
      <w:r w:rsidRPr="009C57C9">
        <w:rPr>
          <w:rFonts w:ascii="Palatino Linotype" w:hAnsi="Palatino Linotype"/>
          <w:spacing w:val="1"/>
          <w:szCs w:val="28"/>
        </w:rPr>
        <w:t>коллекти</w:t>
      </w:r>
      <w:r w:rsidRPr="009C57C9">
        <w:rPr>
          <w:rFonts w:ascii="Palatino Linotype" w:hAnsi="Palatino Linotype"/>
          <w:spacing w:val="4"/>
          <w:szCs w:val="28"/>
        </w:rPr>
        <w:t>виро</w:t>
      </w:r>
      <w:proofErr w:type="spellEnd"/>
      <w:r w:rsidRPr="009C57C9">
        <w:rPr>
          <w:rFonts w:ascii="Palatino Linotype" w:hAnsi="Palatino Linotype"/>
          <w:spacing w:val="4"/>
          <w:szCs w:val="28"/>
        </w:rPr>
        <w:t xml:space="preserve"> </w:t>
      </w:r>
      <w:proofErr w:type="spellStart"/>
      <w:r w:rsidRPr="009C57C9">
        <w:rPr>
          <w:rFonts w:ascii="Palatino Linotype" w:hAnsi="Palatino Linotype"/>
          <w:spacing w:val="4"/>
          <w:szCs w:val="28"/>
        </w:rPr>
        <w:t>тараф</w:t>
      </w:r>
      <w:r w:rsidR="00B3768A" w:rsidRPr="009C57C9">
        <w:rPr>
          <w:rFonts w:ascii="Palatino Linotype" w:hAnsi="Palatino Linotype" w:cs="Cambria"/>
          <w:spacing w:val="4"/>
          <w:szCs w:val="28"/>
        </w:rPr>
        <w:t>ҳ</w:t>
      </w:r>
      <w:r w:rsidRPr="009C57C9">
        <w:rPr>
          <w:rFonts w:ascii="Palatino Linotype" w:hAnsi="Palatino Linotype"/>
          <w:spacing w:val="4"/>
          <w:szCs w:val="28"/>
        </w:rPr>
        <w:t>о</w:t>
      </w:r>
      <w:proofErr w:type="spellEnd"/>
      <w:r w:rsidRPr="009C57C9">
        <w:rPr>
          <w:rFonts w:ascii="Palatino Linotype" w:hAnsi="Palatino Linotype"/>
          <w:spacing w:val="4"/>
          <w:szCs w:val="28"/>
        </w:rPr>
        <w:t xml:space="preserve"> дар </w:t>
      </w:r>
      <w:proofErr w:type="spellStart"/>
      <w:r w:rsidRPr="009C57C9">
        <w:rPr>
          <w:rFonts w:ascii="Palatino Linotype" w:hAnsi="Palatino Linotype"/>
          <w:spacing w:val="4"/>
          <w:szCs w:val="28"/>
        </w:rPr>
        <w:t>доираи</w:t>
      </w:r>
      <w:proofErr w:type="spellEnd"/>
      <w:r w:rsidRPr="009C57C9">
        <w:rPr>
          <w:rFonts w:ascii="Palatino Linotype" w:hAnsi="Palatino Linotype"/>
          <w:spacing w:val="4"/>
          <w:szCs w:val="28"/>
        </w:rPr>
        <w:t xml:space="preserve"> </w:t>
      </w:r>
      <w:proofErr w:type="spellStart"/>
      <w:r w:rsidRPr="009C57C9">
        <w:rPr>
          <w:rFonts w:ascii="Palatino Linotype" w:hAnsi="Palatino Linotype"/>
          <w:spacing w:val="4"/>
          <w:szCs w:val="28"/>
        </w:rPr>
        <w:t>сало</w:t>
      </w:r>
      <w:r w:rsidR="00B3768A" w:rsidRPr="009C57C9">
        <w:rPr>
          <w:rFonts w:ascii="Palatino Linotype" w:hAnsi="Palatino Linotype" w:cs="Cambria"/>
          <w:spacing w:val="4"/>
          <w:szCs w:val="28"/>
        </w:rPr>
        <w:t>ҳ</w:t>
      </w:r>
      <w:r w:rsidRPr="009C57C9">
        <w:rPr>
          <w:rFonts w:ascii="Palatino Linotype" w:hAnsi="Palatino Linotype"/>
          <w:spacing w:val="4"/>
          <w:szCs w:val="28"/>
        </w:rPr>
        <w:t>ияти</w:t>
      </w:r>
      <w:proofErr w:type="spellEnd"/>
      <w:r w:rsidRPr="009C57C9">
        <w:rPr>
          <w:rFonts w:ascii="Palatino Linotype" w:hAnsi="Palatino Linotype"/>
          <w:spacing w:val="4"/>
          <w:szCs w:val="28"/>
        </w:rPr>
        <w:t xml:space="preserve"> худ </w:t>
      </w:r>
      <w:proofErr w:type="spellStart"/>
      <w:r w:rsidRPr="009C57C9">
        <w:rPr>
          <w:rFonts w:ascii="Palatino Linotype" w:hAnsi="Palatino Linotype"/>
          <w:spacing w:val="4"/>
          <w:szCs w:val="28"/>
        </w:rPr>
        <w:t>муайян</w:t>
      </w:r>
      <w:proofErr w:type="spellEnd"/>
      <w:r w:rsidRPr="009C57C9">
        <w:rPr>
          <w:rFonts w:ascii="Palatino Linotype" w:hAnsi="Palatino Linotype"/>
          <w:spacing w:val="4"/>
          <w:szCs w:val="28"/>
        </w:rPr>
        <w:t xml:space="preserve"> </w:t>
      </w:r>
      <w:proofErr w:type="spellStart"/>
      <w:r w:rsidRPr="009C57C9">
        <w:rPr>
          <w:rFonts w:ascii="Palatino Linotype" w:hAnsi="Palatino Linotype"/>
          <w:spacing w:val="4"/>
          <w:szCs w:val="28"/>
        </w:rPr>
        <w:t>мекунанд</w:t>
      </w:r>
      <w:proofErr w:type="spellEnd"/>
      <w:r w:rsidRPr="009C57C9">
        <w:rPr>
          <w:rFonts w:ascii="Palatino Linotype" w:hAnsi="Palatino Linotype"/>
          <w:spacing w:val="4"/>
          <w:szCs w:val="28"/>
        </w:rPr>
        <w:t>.</w:t>
      </w:r>
    </w:p>
    <w:p w14:paraId="7FB49DC6" w14:textId="77777777" w:rsidR="00CA1BB3" w:rsidRPr="009C57C9" w:rsidRDefault="00CA1BB3" w:rsidP="00CA1BB3">
      <w:pPr>
        <w:jc w:val="both"/>
        <w:rPr>
          <w:rFonts w:ascii="Palatino Linotype" w:hAnsi="Palatino Linotype"/>
          <w:lang w:val="tg-Cyrl-TJ"/>
        </w:rPr>
      </w:pPr>
      <w:r w:rsidRPr="009C57C9">
        <w:rPr>
          <w:rFonts w:ascii="Palatino Linotype" w:hAnsi="Palatino Linotype"/>
          <w:lang w:val="tg-Cyrl-TJ"/>
        </w:rPr>
        <w:t xml:space="preserve">Шартномаи </w:t>
      </w:r>
      <w:r w:rsidR="001D74BF" w:rsidRPr="009C57C9">
        <w:rPr>
          <w:rFonts w:ascii="Palatino Linotype" w:hAnsi="Palatino Linotype"/>
          <w:lang w:val="tg-Cyrl-TJ"/>
        </w:rPr>
        <w:t xml:space="preserve">мазкур </w:t>
      </w:r>
      <w:r w:rsidRPr="009C57C9">
        <w:rPr>
          <w:rFonts w:ascii="Palatino Linotype" w:hAnsi="Palatino Linotype"/>
          <w:lang w:val="tg-Cyrl-TJ"/>
        </w:rPr>
        <w:t>дар радифи дигар ӯҳдадориҳои тарафҳо меъёрҳои зеринро дар назар дорад:</w:t>
      </w:r>
    </w:p>
    <w:p w14:paraId="4F159FDA" w14:textId="77777777" w:rsidR="00CA1BB3" w:rsidRPr="009C57C9" w:rsidRDefault="00CA1BB3" w:rsidP="00CA1BB3">
      <w:pPr>
        <w:jc w:val="both"/>
        <w:rPr>
          <w:rFonts w:ascii="Palatino Linotype" w:hAnsi="Palatino Linotype"/>
          <w:lang w:val="tg-Cyrl-TJ"/>
        </w:rPr>
      </w:pPr>
      <w:r w:rsidRPr="009C57C9">
        <w:rPr>
          <w:rFonts w:ascii="Palatino Linotype" w:hAnsi="Palatino Linotype"/>
          <w:lang w:val="tg-Cyrl-TJ"/>
        </w:rPr>
        <w:t>1) риояи меъёрҳои қонунгузории Ҷумҳурии Тоҷикистон вобаста ба шартномаи мазкур;</w:t>
      </w:r>
    </w:p>
    <w:p w14:paraId="0BA24FD5" w14:textId="77777777" w:rsidR="00CA1BB3" w:rsidRPr="009C57C9" w:rsidRDefault="00CA1BB3" w:rsidP="00CA1BB3">
      <w:pPr>
        <w:jc w:val="both"/>
        <w:rPr>
          <w:rFonts w:ascii="Palatino Linotype" w:hAnsi="Palatino Linotype"/>
          <w:lang w:val="tg-Cyrl-TJ"/>
        </w:rPr>
      </w:pPr>
      <w:r w:rsidRPr="009C57C9">
        <w:rPr>
          <w:rFonts w:ascii="Palatino Linotype" w:hAnsi="Palatino Linotype"/>
          <w:lang w:val="tg-Cyrl-TJ"/>
        </w:rPr>
        <w:t>2) баробарҳуқуқии намояндагони тарафҳо ва салоҳиятнокии онҳо дар мавриди ҳалли тамоми масъалаҳо вобаста ба моҳияти Шартномаи мазкур;</w:t>
      </w:r>
    </w:p>
    <w:p w14:paraId="6CDD457D" w14:textId="77777777" w:rsidR="00CA1BB3" w:rsidRPr="009C57C9" w:rsidRDefault="00CA1BB3" w:rsidP="00CA1BB3">
      <w:pPr>
        <w:jc w:val="both"/>
        <w:rPr>
          <w:rFonts w:ascii="Palatino Linotype" w:hAnsi="Palatino Linotype"/>
          <w:lang w:val="tg-Cyrl-TJ"/>
        </w:rPr>
      </w:pPr>
      <w:r w:rsidRPr="009C57C9">
        <w:rPr>
          <w:rFonts w:ascii="Palatino Linotype" w:hAnsi="Palatino Linotype"/>
          <w:lang w:val="tg-Cyrl-TJ"/>
        </w:rPr>
        <w:t>3) озод будан дар интихоб ва муҳокимаи масъалаҳои ба шартномаи мазкур дахлдор;</w:t>
      </w:r>
    </w:p>
    <w:p w14:paraId="7FBFC591" w14:textId="77777777" w:rsidR="00CA1BB3" w:rsidRPr="009C57C9" w:rsidRDefault="00CA1BB3" w:rsidP="00CA1BB3">
      <w:pPr>
        <w:jc w:val="both"/>
        <w:rPr>
          <w:rFonts w:ascii="Palatino Linotype" w:hAnsi="Palatino Linotype"/>
          <w:lang w:val="tg-Cyrl-TJ"/>
        </w:rPr>
      </w:pPr>
      <w:r w:rsidRPr="009C57C9">
        <w:rPr>
          <w:rFonts w:ascii="Palatino Linotype" w:hAnsi="Palatino Linotype"/>
          <w:lang w:val="tg-Cyrl-TJ"/>
        </w:rPr>
        <w:t>4) соҳибихтиёр будани тарафҳо ҳангоми қабули ӯҳдадориҳо ва аз нав баррасӣ кардани моҳият ва шартҳои шартномаи мазкур ва амали он;</w:t>
      </w:r>
    </w:p>
    <w:p w14:paraId="7B0B40EF" w14:textId="77777777" w:rsidR="00CA1BB3" w:rsidRPr="009C57C9" w:rsidRDefault="00CA1BB3" w:rsidP="00CA1BB3">
      <w:pPr>
        <w:jc w:val="both"/>
        <w:rPr>
          <w:rFonts w:ascii="Palatino Linotype" w:hAnsi="Palatino Linotype"/>
          <w:lang w:val="tg-Cyrl-TJ"/>
        </w:rPr>
      </w:pPr>
      <w:r w:rsidRPr="009C57C9">
        <w:rPr>
          <w:rFonts w:ascii="Palatino Linotype" w:hAnsi="Palatino Linotype"/>
          <w:lang w:val="tg-Cyrl-TJ"/>
        </w:rPr>
        <w:t xml:space="preserve">5) таъмини воқеии ӯҳдадориҳои аз ҷониби тарафҳо қабулшаванда;  </w:t>
      </w:r>
    </w:p>
    <w:p w14:paraId="79C71B5D" w14:textId="77777777" w:rsidR="00CA1BB3" w:rsidRPr="009C57C9" w:rsidRDefault="00CA1BB3" w:rsidP="00CA1BB3">
      <w:pPr>
        <w:jc w:val="both"/>
        <w:rPr>
          <w:rFonts w:ascii="Palatino Linotype" w:hAnsi="Palatino Linotype"/>
        </w:rPr>
      </w:pPr>
      <w:r w:rsidRPr="009C57C9">
        <w:rPr>
          <w:rFonts w:ascii="Palatino Linotype" w:hAnsi="Palatino Linotype"/>
        </w:rPr>
        <w:t xml:space="preserve">6) назорати </w:t>
      </w:r>
      <w:proofErr w:type="spellStart"/>
      <w:r w:rsidRPr="009C57C9">
        <w:rPr>
          <w:rFonts w:ascii="Palatino Linotype" w:hAnsi="Palatino Linotype"/>
        </w:rPr>
        <w:t>мунтазам</w:t>
      </w:r>
      <w:proofErr w:type="spellEnd"/>
      <w:r w:rsidRPr="009C57C9">
        <w:rPr>
          <w:rFonts w:ascii="Palatino Linotype" w:hAnsi="Palatino Linotype"/>
        </w:rPr>
        <w:t xml:space="preserve"> аз </w:t>
      </w:r>
      <w:proofErr w:type="spellStart"/>
      <w:r w:rsidRPr="009C57C9">
        <w:rPr>
          <w:rFonts w:ascii="Palatino Linotype" w:hAnsi="Palatino Linotype"/>
        </w:rPr>
        <w:t>болои</w:t>
      </w:r>
      <w:proofErr w:type="spellEnd"/>
      <w:r w:rsidRPr="009C57C9">
        <w:rPr>
          <w:rFonts w:ascii="Palatino Linotype" w:hAnsi="Palatino Linotype"/>
        </w:rPr>
        <w:t xml:space="preserve"> </w:t>
      </w:r>
      <w:proofErr w:type="spellStart"/>
      <w:r w:rsidRPr="009C57C9">
        <w:rPr>
          <w:rFonts w:ascii="Palatino Linotype" w:hAnsi="Palatino Linotype"/>
        </w:rPr>
        <w:t>риоя</w:t>
      </w:r>
      <w:proofErr w:type="spellEnd"/>
      <w:r w:rsidRPr="009C57C9">
        <w:rPr>
          <w:rFonts w:ascii="Palatino Linotype" w:hAnsi="Palatino Linotype"/>
        </w:rPr>
        <w:t xml:space="preserve"> </w:t>
      </w:r>
      <w:proofErr w:type="spellStart"/>
      <w:r w:rsidRPr="009C57C9">
        <w:rPr>
          <w:rFonts w:ascii="Palatino Linotype" w:hAnsi="Palatino Linotype"/>
        </w:rPr>
        <w:t>намудани</w:t>
      </w:r>
      <w:proofErr w:type="spellEnd"/>
      <w:r w:rsidRPr="009C57C9">
        <w:rPr>
          <w:rFonts w:ascii="Palatino Linotype" w:hAnsi="Palatino Linotype"/>
        </w:rPr>
        <w:t xml:space="preserve"> </w:t>
      </w:r>
      <w:proofErr w:type="spellStart"/>
      <w:r w:rsidRPr="009C57C9">
        <w:rPr>
          <w:rFonts w:ascii="Palatino Linotype" w:hAnsi="Palatino Linotype"/>
        </w:rPr>
        <w:t>шартномаи</w:t>
      </w:r>
      <w:proofErr w:type="spellEnd"/>
      <w:r w:rsidRPr="009C57C9">
        <w:rPr>
          <w:rFonts w:ascii="Palatino Linotype" w:hAnsi="Palatino Linotype"/>
        </w:rPr>
        <w:t xml:space="preserve"> </w:t>
      </w:r>
      <w:proofErr w:type="spellStart"/>
      <w:r w:rsidRPr="009C57C9">
        <w:rPr>
          <w:rFonts w:ascii="Palatino Linotype" w:hAnsi="Palatino Linotype"/>
        </w:rPr>
        <w:t>мазкур</w:t>
      </w:r>
      <w:proofErr w:type="spellEnd"/>
      <w:r w:rsidRPr="009C57C9">
        <w:rPr>
          <w:rFonts w:ascii="Palatino Linotype" w:hAnsi="Palatino Linotype"/>
        </w:rPr>
        <w:t xml:space="preserve"> </w:t>
      </w:r>
      <w:proofErr w:type="spellStart"/>
      <w:r w:rsidRPr="009C57C9">
        <w:rPr>
          <w:rFonts w:ascii="Palatino Linotype" w:hAnsi="Palatino Linotype"/>
        </w:rPr>
        <w:t>ва</w:t>
      </w:r>
      <w:proofErr w:type="spellEnd"/>
      <w:r w:rsidRPr="009C57C9">
        <w:rPr>
          <w:rFonts w:ascii="Palatino Linotype" w:hAnsi="Palatino Linotype"/>
        </w:rPr>
        <w:t xml:space="preserve">  </w:t>
      </w:r>
    </w:p>
    <w:p w14:paraId="6671B971" w14:textId="77777777" w:rsidR="00261D1C" w:rsidRPr="009C57C9" w:rsidRDefault="00CA1BB3" w:rsidP="00CA1BB3">
      <w:pPr>
        <w:jc w:val="both"/>
        <w:rPr>
          <w:rFonts w:ascii="Palatino Linotype" w:hAnsi="Palatino Linotype"/>
        </w:rPr>
      </w:pPr>
      <w:r w:rsidRPr="009C57C9">
        <w:rPr>
          <w:rFonts w:ascii="Palatino Linotype" w:hAnsi="Palatino Linotype"/>
        </w:rPr>
        <w:t xml:space="preserve">   </w:t>
      </w:r>
      <w:r w:rsidRPr="009C57C9">
        <w:rPr>
          <w:rFonts w:ascii="Palatino Linotype" w:hAnsi="Palatino Linotype"/>
          <w:lang w:val="tg-Cyrl-TJ"/>
        </w:rPr>
        <w:t>ҷ</w:t>
      </w:r>
      <w:proofErr w:type="spellStart"/>
      <w:r w:rsidRPr="009C57C9">
        <w:rPr>
          <w:rFonts w:ascii="Palatino Linotype" w:hAnsi="Palatino Linotype"/>
        </w:rPr>
        <w:t>авобгар</w:t>
      </w:r>
      <w:proofErr w:type="spellEnd"/>
      <w:r w:rsidRPr="009C57C9">
        <w:rPr>
          <w:rFonts w:ascii="Palatino Linotype" w:hAnsi="Palatino Linotype"/>
        </w:rPr>
        <w:t xml:space="preserve"> </w:t>
      </w:r>
      <w:proofErr w:type="spellStart"/>
      <w:r w:rsidRPr="009C57C9">
        <w:rPr>
          <w:rFonts w:ascii="Palatino Linotype" w:hAnsi="Palatino Linotype"/>
        </w:rPr>
        <w:t>будан</w:t>
      </w:r>
      <w:proofErr w:type="spellEnd"/>
      <w:r w:rsidRPr="009C57C9">
        <w:rPr>
          <w:rFonts w:ascii="Palatino Linotype" w:hAnsi="Palatino Linotype"/>
        </w:rPr>
        <w:t xml:space="preserve">  </w:t>
      </w:r>
      <w:proofErr w:type="spellStart"/>
      <w:r w:rsidRPr="009C57C9">
        <w:rPr>
          <w:rFonts w:ascii="Palatino Linotype" w:hAnsi="Palatino Linotype"/>
        </w:rPr>
        <w:t>барои</w:t>
      </w:r>
      <w:proofErr w:type="spellEnd"/>
      <w:r w:rsidRPr="009C57C9">
        <w:rPr>
          <w:rFonts w:ascii="Palatino Linotype" w:hAnsi="Palatino Linotype"/>
        </w:rPr>
        <w:t xml:space="preserve"> </w:t>
      </w:r>
      <w:proofErr w:type="spellStart"/>
      <w:r w:rsidRPr="009C57C9">
        <w:rPr>
          <w:rFonts w:ascii="Palatino Linotype" w:hAnsi="Palatino Linotype"/>
        </w:rPr>
        <w:t>вайрон</w:t>
      </w:r>
      <w:proofErr w:type="spellEnd"/>
      <w:r w:rsidRPr="009C57C9">
        <w:rPr>
          <w:rFonts w:ascii="Palatino Linotype" w:hAnsi="Palatino Linotype"/>
        </w:rPr>
        <w:t xml:space="preserve"> </w:t>
      </w:r>
      <w:proofErr w:type="spellStart"/>
      <w:r w:rsidRPr="009C57C9">
        <w:rPr>
          <w:rFonts w:ascii="Palatino Linotype" w:hAnsi="Palatino Linotype"/>
        </w:rPr>
        <w:t>кардани</w:t>
      </w:r>
      <w:proofErr w:type="spellEnd"/>
      <w:r w:rsidRPr="009C57C9">
        <w:rPr>
          <w:rFonts w:ascii="Palatino Linotype" w:hAnsi="Palatino Linotype"/>
        </w:rPr>
        <w:t xml:space="preserve"> </w:t>
      </w:r>
      <w:proofErr w:type="spellStart"/>
      <w:r w:rsidRPr="009C57C9">
        <w:rPr>
          <w:rFonts w:ascii="Palatino Linotype" w:hAnsi="Palatino Linotype"/>
        </w:rPr>
        <w:t>шарт</w:t>
      </w:r>
      <w:proofErr w:type="spellEnd"/>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он.</w:t>
      </w:r>
    </w:p>
    <w:p w14:paraId="33E40B3A" w14:textId="77777777" w:rsidR="00CA1BB3" w:rsidRPr="009C57C9" w:rsidRDefault="00261D1C" w:rsidP="00CA1BB3">
      <w:pPr>
        <w:jc w:val="both"/>
        <w:rPr>
          <w:rFonts w:ascii="Palatino Linotype" w:hAnsi="Palatino Linotype"/>
        </w:rPr>
      </w:pPr>
      <w:r w:rsidRPr="009C57C9">
        <w:rPr>
          <w:rFonts w:ascii="Palatino Linotype" w:hAnsi="Palatino Linotype"/>
          <w:sz w:val="22"/>
          <w:szCs w:val="22"/>
          <w:lang w:val="tg-Cyrl-TJ"/>
        </w:rPr>
        <w:t xml:space="preserve">          </w:t>
      </w:r>
    </w:p>
    <w:p w14:paraId="4E8F8E7B" w14:textId="77777777" w:rsidR="003839FA" w:rsidRPr="009C57C9" w:rsidRDefault="003839FA" w:rsidP="003839FA">
      <w:pPr>
        <w:pStyle w:val="aa"/>
        <w:widowControl w:val="0"/>
        <w:numPr>
          <w:ilvl w:val="0"/>
          <w:numId w:val="3"/>
        </w:numPr>
        <w:jc w:val="center"/>
        <w:rPr>
          <w:rFonts w:ascii="Palatino Linotype" w:hAnsi="Palatino Linotype"/>
          <w:spacing w:val="-4"/>
          <w:szCs w:val="24"/>
        </w:rPr>
      </w:pPr>
      <w:r w:rsidRPr="009C57C9">
        <w:rPr>
          <w:rFonts w:ascii="Palatino Linotype" w:hAnsi="Palatino Linotype"/>
          <w:b/>
          <w:bCs/>
          <w:szCs w:val="24"/>
        </w:rPr>
        <w:t>Тараф</w:t>
      </w:r>
      <w:r w:rsidRPr="009C57C9">
        <w:rPr>
          <w:rFonts w:ascii="Palatino Linotype" w:hAnsi="Palatino Linotype"/>
          <w:b/>
          <w:bCs/>
          <w:szCs w:val="24"/>
          <w:lang w:val="tg-Cyrl-TJ"/>
        </w:rPr>
        <w:t>ҳ</w:t>
      </w:r>
      <w:proofErr w:type="spellStart"/>
      <w:r w:rsidRPr="009C57C9">
        <w:rPr>
          <w:rFonts w:ascii="Palatino Linotype" w:hAnsi="Palatino Linotype" w:cs="Times New Roman Tj"/>
          <w:b/>
          <w:bCs/>
          <w:szCs w:val="24"/>
        </w:rPr>
        <w:t>ои</w:t>
      </w:r>
      <w:proofErr w:type="spellEnd"/>
      <w:r w:rsidRPr="009C57C9">
        <w:rPr>
          <w:rFonts w:ascii="Palatino Linotype" w:hAnsi="Palatino Linotype"/>
          <w:b/>
          <w:bCs/>
          <w:szCs w:val="24"/>
        </w:rPr>
        <w:t xml:space="preserve"> </w:t>
      </w:r>
      <w:proofErr w:type="spellStart"/>
      <w:r w:rsidRPr="009C57C9">
        <w:rPr>
          <w:rFonts w:ascii="Palatino Linotype" w:hAnsi="Palatino Linotype" w:cs="Times New Roman Tj"/>
          <w:b/>
          <w:bCs/>
          <w:szCs w:val="24"/>
        </w:rPr>
        <w:t>шартномаи</w:t>
      </w:r>
      <w:proofErr w:type="spellEnd"/>
      <w:r w:rsidRPr="009C57C9">
        <w:rPr>
          <w:rFonts w:ascii="Palatino Linotype" w:hAnsi="Palatino Linotype"/>
          <w:b/>
          <w:bCs/>
          <w:szCs w:val="24"/>
        </w:rPr>
        <w:t xml:space="preserve"> </w:t>
      </w:r>
      <w:proofErr w:type="spellStart"/>
      <w:r w:rsidRPr="009C57C9">
        <w:rPr>
          <w:rFonts w:ascii="Palatino Linotype" w:hAnsi="Palatino Linotype" w:cs="Times New Roman Tj"/>
          <w:b/>
          <w:bCs/>
          <w:szCs w:val="24"/>
        </w:rPr>
        <w:t>коллектив</w:t>
      </w:r>
      <w:r w:rsidRPr="009C57C9">
        <w:rPr>
          <w:rFonts w:ascii="Palatino Linotype" w:hAnsi="Palatino Linotype" w:cs="Cambria Math"/>
          <w:b/>
          <w:bCs/>
          <w:szCs w:val="24"/>
        </w:rPr>
        <w:t>ӣ</w:t>
      </w:r>
      <w:proofErr w:type="spellEnd"/>
    </w:p>
    <w:p w14:paraId="7459D96D" w14:textId="28056289" w:rsidR="001D74BF" w:rsidRPr="009C57C9" w:rsidRDefault="00945209" w:rsidP="001D74BF">
      <w:pPr>
        <w:jc w:val="both"/>
        <w:rPr>
          <w:rFonts w:ascii="Palatino Linotype" w:hAnsi="Palatino Linotype"/>
          <w:lang w:val="tg-Cyrl-TJ"/>
        </w:rPr>
      </w:pPr>
      <w:r w:rsidRPr="009C57C9">
        <w:rPr>
          <w:rFonts w:ascii="Palatino Linotype" w:hAnsi="Palatino Linotype"/>
          <w:lang w:val="tg-Cyrl-TJ"/>
        </w:rPr>
        <w:t xml:space="preserve">           </w:t>
      </w:r>
      <w:r w:rsidR="001D74BF" w:rsidRPr="009C57C9">
        <w:rPr>
          <w:rFonts w:ascii="Palatino Linotype" w:hAnsi="Palatino Linotype"/>
          <w:lang w:val="tg-Cyrl-TJ"/>
        </w:rPr>
        <w:t>Ҷ</w:t>
      </w:r>
      <w:r w:rsidRPr="009C57C9">
        <w:rPr>
          <w:rFonts w:ascii="Palatino Linotype" w:hAnsi="Palatino Linotype"/>
          <w:lang w:val="tg-Cyrl-TJ"/>
        </w:rPr>
        <w:t xml:space="preserve">амъияти саҳомии кушодаи </w:t>
      </w:r>
      <w:r w:rsidR="001D74BF" w:rsidRPr="009C57C9">
        <w:rPr>
          <w:rFonts w:ascii="Palatino Linotype" w:hAnsi="Palatino Linotype"/>
          <w:lang w:val="tg-Cyrl-TJ"/>
        </w:rPr>
        <w:t xml:space="preserve">«Бонки Эсхата» дар симои Раиси Раёсат </w:t>
      </w:r>
      <w:del w:id="7" w:author="Гафуров Камолджон Азимджонович" w:date="2024-10-11T09:57:00Z" w16du:dateUtc="2024-10-11T04:57:00Z">
        <w:r w:rsidR="001D74BF" w:rsidRPr="009C57C9" w:rsidDel="004A7538">
          <w:rPr>
            <w:rFonts w:ascii="Palatino Linotype" w:hAnsi="Palatino Linotype"/>
            <w:lang w:val="tg-Cyrl-TJ"/>
          </w:rPr>
          <w:delText>Райнер Мюллер-Ҳанке</w:delText>
        </w:r>
      </w:del>
      <w:ins w:id="8" w:author="Гафуров Камолджон Азимджонович" w:date="2024-10-11T09:57:00Z" w16du:dateUtc="2024-10-11T04:57:00Z">
        <w:r w:rsidR="004A7538">
          <w:rPr>
            <w:rFonts w:ascii="Palatino Linotype" w:hAnsi="Palatino Linotype"/>
            <w:lang w:val="tg-Cyrl-TJ"/>
          </w:rPr>
          <w:t>Сайфидинов Акмалҷон Толибҷонович</w:t>
        </w:r>
      </w:ins>
      <w:r w:rsidR="001D74BF" w:rsidRPr="009C57C9">
        <w:rPr>
          <w:rFonts w:ascii="Palatino Linotype" w:hAnsi="Palatino Linotype"/>
          <w:lang w:val="tg-Cyrl-TJ"/>
        </w:rPr>
        <w:t>, ки дар асоси Оиннома амал менамояд, минбаъд «</w:t>
      </w:r>
      <w:r w:rsidR="00CB72DC" w:rsidRPr="009C57C9">
        <w:rPr>
          <w:rFonts w:ascii="Palatino Linotype" w:hAnsi="Palatino Linotype"/>
          <w:lang w:val="tg-Cyrl-TJ"/>
        </w:rPr>
        <w:t>Бонк</w:t>
      </w:r>
      <w:r w:rsidR="001D74BF" w:rsidRPr="009C57C9">
        <w:rPr>
          <w:rFonts w:ascii="Palatino Linotype" w:hAnsi="Palatino Linotype"/>
          <w:lang w:val="tg-Cyrl-TJ"/>
        </w:rPr>
        <w:t>» номида мешавад, аз як тараф ва Кормандони ҶСК «Бонки Эсхата» дар симои Раиси Фонди ҳифзи ҳуқуқӣ ва иҷтимоии кормандон Почоев Аҳрорхоҷа Усмонович, ки дар асоси Оинномаи Фонд амал менамояд, минбаъд «Кормандон» номида мешавад, аз тарафи дигар, боби 31 (моддаҳои 306-313) Кодекси меҳнат</w:t>
      </w:r>
      <w:del w:id="9" w:author="Гафуров Камолджон Азимджонович" w:date="2024-10-11T10:53:00Z" w16du:dateUtc="2024-10-11T05:53:00Z">
        <w:r w:rsidR="001D74BF" w:rsidRPr="009C57C9" w:rsidDel="00A83A9F">
          <w:rPr>
            <w:rFonts w:ascii="Palatino Linotype" w:hAnsi="Palatino Linotype"/>
            <w:lang w:val="tg-Cyrl-TJ"/>
          </w:rPr>
          <w:delText>и Ҷумҳурии Тоҷикистон</w:delText>
        </w:r>
      </w:del>
      <w:r w:rsidR="001D74BF" w:rsidRPr="009C57C9">
        <w:rPr>
          <w:rFonts w:ascii="Palatino Linotype" w:hAnsi="Palatino Linotype"/>
          <w:lang w:val="tg-Cyrl-TJ"/>
        </w:rPr>
        <w:t>ро ба асос гирифта, Шартномаи коллективиро</w:t>
      </w:r>
      <w:r w:rsidR="002F4BFB" w:rsidRPr="009C57C9">
        <w:rPr>
          <w:rFonts w:ascii="Palatino Linotype" w:hAnsi="Palatino Linotype"/>
          <w:lang w:val="tg-Cyrl-TJ"/>
        </w:rPr>
        <w:t xml:space="preserve"> доир ба масъалаи зерин бастанд:</w:t>
      </w:r>
    </w:p>
    <w:p w14:paraId="35F71526" w14:textId="4B486B45" w:rsidR="002F4BFB" w:rsidRPr="009C57C9" w:rsidRDefault="002F4BFB" w:rsidP="002F4BFB">
      <w:pPr>
        <w:jc w:val="both"/>
        <w:rPr>
          <w:rFonts w:ascii="Palatino Linotype" w:hAnsi="Palatino Linotype"/>
          <w:lang w:val="tg-Cyrl-TJ"/>
        </w:rPr>
      </w:pPr>
      <w:r w:rsidRPr="009C57C9">
        <w:rPr>
          <w:rFonts w:ascii="Palatino Linotype" w:hAnsi="Palatino Linotype"/>
          <w:lang w:val="tg-Cyrl-TJ"/>
        </w:rPr>
        <w:t xml:space="preserve">             </w:t>
      </w:r>
      <w:r w:rsidR="00CB72DC" w:rsidRPr="009C57C9">
        <w:rPr>
          <w:rFonts w:ascii="Palatino Linotype" w:hAnsi="Palatino Linotype"/>
          <w:lang w:val="tg-Cyrl-TJ"/>
        </w:rPr>
        <w:t>Бонк</w:t>
      </w:r>
      <w:r w:rsidRPr="009C57C9">
        <w:rPr>
          <w:rFonts w:ascii="Palatino Linotype" w:hAnsi="Palatino Linotype"/>
          <w:lang w:val="tg-Cyrl-TJ"/>
        </w:rPr>
        <w:t xml:space="preserve"> </w:t>
      </w:r>
      <w:r w:rsidR="005D4F74" w:rsidRPr="009C57C9">
        <w:rPr>
          <w:rFonts w:ascii="Palatino Linotype" w:hAnsi="Palatino Linotype"/>
          <w:lang w:val="tg-Cyrl-TJ"/>
        </w:rPr>
        <w:t>Фонди ҳифзи ҳуқуқӣ ва иҷтимоии кормандон</w:t>
      </w:r>
      <w:r w:rsidRPr="009C57C9">
        <w:rPr>
          <w:rFonts w:ascii="Palatino Linotype" w:hAnsi="Palatino Linotype"/>
          <w:lang w:val="tg-Cyrl-TJ"/>
        </w:rPr>
        <w:t xml:space="preserve">ро намояндаи ягона ва ваколатдори </w:t>
      </w:r>
      <w:r w:rsidR="005D4F74" w:rsidRPr="009C57C9">
        <w:rPr>
          <w:rFonts w:ascii="Palatino Linotype" w:hAnsi="Palatino Linotype"/>
          <w:lang w:val="tg-Cyrl-TJ"/>
        </w:rPr>
        <w:t>ҳ</w:t>
      </w:r>
      <w:r w:rsidRPr="009C57C9">
        <w:rPr>
          <w:rFonts w:ascii="Palatino Linotype" w:hAnsi="Palatino Linotype"/>
          <w:lang w:val="tg-Cyrl-TJ"/>
        </w:rPr>
        <w:t xml:space="preserve">амаи кормандон </w:t>
      </w:r>
      <w:del w:id="10" w:author="Гафуров Камолджон Азимджонович" w:date="2024-10-11T10:59:00Z" w16du:dateUtc="2024-10-11T05:59:00Z">
        <w:r w:rsidRPr="009C57C9" w:rsidDel="00810B2D">
          <w:rPr>
            <w:rFonts w:ascii="Palatino Linotype" w:hAnsi="Palatino Linotype"/>
            <w:lang w:val="tg-Cyrl-TJ"/>
          </w:rPr>
          <w:delText xml:space="preserve">ва хизматчиён </w:delText>
        </w:r>
      </w:del>
      <w:r w:rsidRPr="009C57C9">
        <w:rPr>
          <w:rFonts w:ascii="Palatino Linotype" w:hAnsi="Palatino Linotype"/>
          <w:lang w:val="tg-Cyrl-TJ"/>
        </w:rPr>
        <w:t>эътироф мекунад, ки он</w:t>
      </w:r>
      <w:r w:rsidR="005D4F74" w:rsidRPr="009C57C9">
        <w:rPr>
          <w:rFonts w:ascii="Palatino Linotype" w:hAnsi="Palatino Linotype"/>
          <w:lang w:val="tg-Cyrl-TJ"/>
        </w:rPr>
        <w:t>ҳ</w:t>
      </w:r>
      <w:r w:rsidRPr="009C57C9">
        <w:rPr>
          <w:rFonts w:ascii="Palatino Linotype" w:hAnsi="Palatino Linotype"/>
          <w:lang w:val="tg-Cyrl-TJ"/>
        </w:rPr>
        <w:t>о намояндаи комил</w:t>
      </w:r>
      <w:r w:rsidR="005D4F74" w:rsidRPr="009C57C9">
        <w:rPr>
          <w:rFonts w:ascii="Palatino Linotype" w:hAnsi="Palatino Linotype"/>
          <w:lang w:val="tg-Cyrl-TJ"/>
        </w:rPr>
        <w:t>ҳ</w:t>
      </w:r>
      <w:r w:rsidRPr="009C57C9">
        <w:rPr>
          <w:rFonts w:ascii="Palatino Linotype" w:hAnsi="Palatino Linotype"/>
          <w:lang w:val="tg-Cyrl-TJ"/>
        </w:rPr>
        <w:t>у</w:t>
      </w:r>
      <w:r w:rsidR="005D4F74" w:rsidRPr="009C57C9">
        <w:rPr>
          <w:rFonts w:ascii="Palatino Linotype" w:hAnsi="Palatino Linotype"/>
          <w:lang w:val="tg-Cyrl-TJ"/>
        </w:rPr>
        <w:t>қ</w:t>
      </w:r>
      <w:r w:rsidRPr="009C57C9">
        <w:rPr>
          <w:rFonts w:ascii="Palatino Linotype" w:hAnsi="Palatino Linotype"/>
          <w:lang w:val="tg-Cyrl-TJ"/>
        </w:rPr>
        <w:t>у</w:t>
      </w:r>
      <w:r w:rsidR="005D4F74" w:rsidRPr="009C57C9">
        <w:rPr>
          <w:rFonts w:ascii="Palatino Linotype" w:hAnsi="Palatino Linotype"/>
          <w:lang w:val="tg-Cyrl-TJ"/>
        </w:rPr>
        <w:t>қ</w:t>
      </w:r>
      <w:r w:rsidRPr="009C57C9">
        <w:rPr>
          <w:rFonts w:ascii="Palatino Linotype" w:hAnsi="Palatino Linotype"/>
          <w:lang w:val="tg-Cyrl-TJ"/>
        </w:rPr>
        <w:t xml:space="preserve"> дар музокироти коллектив</w:t>
      </w:r>
      <w:r w:rsidR="005D4F74" w:rsidRPr="009C57C9">
        <w:rPr>
          <w:rFonts w:ascii="Palatino Linotype" w:hAnsi="Palatino Linotype"/>
          <w:lang w:val="tg-Cyrl-TJ"/>
        </w:rPr>
        <w:t>ӣ</w:t>
      </w:r>
      <w:r w:rsidRPr="009C57C9">
        <w:rPr>
          <w:rFonts w:ascii="Palatino Linotype" w:hAnsi="Palatino Linotype"/>
          <w:lang w:val="tg-Cyrl-TJ"/>
        </w:rPr>
        <w:t xml:space="preserve"> барои ба танзим даровардани муносибат</w:t>
      </w:r>
      <w:r w:rsidR="005D4F74" w:rsidRPr="009C57C9">
        <w:rPr>
          <w:rFonts w:ascii="Palatino Linotype" w:hAnsi="Palatino Linotype"/>
          <w:lang w:val="tg-Cyrl-TJ"/>
        </w:rPr>
        <w:t>ҳ</w:t>
      </w:r>
      <w:r w:rsidRPr="009C57C9">
        <w:rPr>
          <w:rFonts w:ascii="Palatino Linotype" w:hAnsi="Palatino Linotype"/>
          <w:lang w:val="tg-Cyrl-TJ"/>
        </w:rPr>
        <w:t>ои ме</w:t>
      </w:r>
      <w:r w:rsidR="005D4F74" w:rsidRPr="009C57C9">
        <w:rPr>
          <w:rFonts w:ascii="Palatino Linotype" w:hAnsi="Palatino Linotype"/>
          <w:lang w:val="tg-Cyrl-TJ"/>
        </w:rPr>
        <w:t>ҳ</w:t>
      </w:r>
      <w:r w:rsidRPr="009C57C9">
        <w:rPr>
          <w:rFonts w:ascii="Palatino Linotype" w:hAnsi="Palatino Linotype"/>
          <w:lang w:val="tg-Cyrl-TJ"/>
        </w:rPr>
        <w:t>нат</w:t>
      </w:r>
      <w:r w:rsidR="005D4F74" w:rsidRPr="009C57C9">
        <w:rPr>
          <w:rFonts w:ascii="Palatino Linotype" w:hAnsi="Palatino Linotype"/>
          <w:lang w:val="tg-Cyrl-TJ"/>
        </w:rPr>
        <w:t>ӣ</w:t>
      </w:r>
      <w:r w:rsidRPr="009C57C9">
        <w:rPr>
          <w:rFonts w:ascii="Palatino Linotype" w:hAnsi="Palatino Linotype"/>
          <w:lang w:val="tg-Cyrl-TJ"/>
        </w:rPr>
        <w:t xml:space="preserve"> ва меъёри кор</w:t>
      </w:r>
      <w:r w:rsidR="005D4F74" w:rsidRPr="009C57C9">
        <w:rPr>
          <w:rFonts w:ascii="Palatino Linotype" w:hAnsi="Palatino Linotype"/>
          <w:lang w:val="tg-Cyrl-TJ"/>
        </w:rPr>
        <w:t>ӣ</w:t>
      </w:r>
      <w:r w:rsidRPr="009C57C9">
        <w:rPr>
          <w:rFonts w:ascii="Palatino Linotype" w:hAnsi="Palatino Linotype"/>
          <w:lang w:val="tg-Cyrl-TJ"/>
        </w:rPr>
        <w:t xml:space="preserve"> дар </w:t>
      </w:r>
      <w:del w:id="11" w:author="Гафуров Камолджон Азимджонович" w:date="2024-10-11T10:54:00Z" w16du:dateUtc="2024-10-11T05:54:00Z">
        <w:r w:rsidRPr="009C57C9" w:rsidDel="00A83A9F">
          <w:rPr>
            <w:rFonts w:ascii="Palatino Linotype" w:hAnsi="Palatino Linotype"/>
            <w:lang w:val="tg-Cyrl-TJ"/>
          </w:rPr>
          <w:delText>корго</w:delText>
        </w:r>
        <w:r w:rsidR="005D4F74" w:rsidRPr="009C57C9" w:rsidDel="00A83A9F">
          <w:rPr>
            <w:rFonts w:ascii="Palatino Linotype" w:hAnsi="Palatino Linotype"/>
            <w:lang w:val="tg-Cyrl-TJ"/>
          </w:rPr>
          <w:delText>ҳ</w:delText>
        </w:r>
        <w:r w:rsidRPr="009C57C9" w:rsidDel="00A83A9F">
          <w:rPr>
            <w:rFonts w:ascii="Palatino Linotype" w:hAnsi="Palatino Linotype"/>
            <w:lang w:val="tg-Cyrl-TJ"/>
          </w:rPr>
          <w:delText xml:space="preserve"> </w:delText>
        </w:r>
      </w:del>
      <w:ins w:id="12" w:author="Гафуров Камолджон Азимджонович" w:date="2024-10-11T10:54:00Z" w16du:dateUtc="2024-10-11T05:54:00Z">
        <w:r w:rsidR="00A83A9F">
          <w:rPr>
            <w:rFonts w:ascii="Palatino Linotype" w:hAnsi="Palatino Linotype"/>
            <w:lang w:val="tg-Cyrl-TJ"/>
          </w:rPr>
          <w:t>Бонк</w:t>
        </w:r>
        <w:r w:rsidR="00A83A9F" w:rsidRPr="009C57C9">
          <w:rPr>
            <w:rFonts w:ascii="Palatino Linotype" w:hAnsi="Palatino Linotype"/>
            <w:lang w:val="tg-Cyrl-TJ"/>
          </w:rPr>
          <w:t xml:space="preserve"> </w:t>
        </w:r>
      </w:ins>
      <w:r w:rsidRPr="009C57C9">
        <w:rPr>
          <w:rFonts w:ascii="Palatino Linotype" w:hAnsi="Palatino Linotype"/>
          <w:lang w:val="tg-Cyrl-TJ"/>
        </w:rPr>
        <w:t>мебошанд ва бо он гуфтугузор мекунад.</w:t>
      </w:r>
    </w:p>
    <w:p w14:paraId="62F311AB" w14:textId="14C3B9B6" w:rsidR="002F4BFB" w:rsidRPr="009C57C9" w:rsidDel="00810B2D" w:rsidRDefault="00CB72DC" w:rsidP="007D20BF">
      <w:pPr>
        <w:widowControl w:val="0"/>
        <w:ind w:firstLine="708"/>
        <w:jc w:val="both"/>
        <w:rPr>
          <w:del w:id="13" w:author="Гафуров Камолджон Азимджонович" w:date="2024-10-11T10:59:00Z" w16du:dateUtc="2024-10-11T05:59:00Z"/>
          <w:rFonts w:ascii="Palatino Linotype" w:hAnsi="Palatino Linotype"/>
          <w:lang w:val="tg-Cyrl-TJ"/>
        </w:rPr>
      </w:pPr>
      <w:del w:id="14" w:author="Гафуров Камолджон Азимджонович" w:date="2024-10-11T10:59:00Z" w16du:dateUtc="2024-10-11T05:59:00Z">
        <w:r w:rsidRPr="009C57C9" w:rsidDel="00810B2D">
          <w:rPr>
            <w:rFonts w:ascii="Palatino Linotype" w:hAnsi="Palatino Linotype"/>
            <w:spacing w:val="-4"/>
            <w:lang w:val="tg-Cyrl-TJ"/>
          </w:rPr>
          <w:delText>Бонк</w:delText>
        </w:r>
        <w:r w:rsidR="002F4BFB" w:rsidRPr="009C57C9" w:rsidDel="00810B2D">
          <w:rPr>
            <w:rFonts w:ascii="Palatino Linotype" w:hAnsi="Palatino Linotype"/>
            <w:spacing w:val="-4"/>
            <w:lang w:val="tg-Cyrl-TJ"/>
          </w:rPr>
          <w:delText xml:space="preserve"> </w:delText>
        </w:r>
        <w:r w:rsidR="007D20BF" w:rsidRPr="009C57C9" w:rsidDel="00810B2D">
          <w:rPr>
            <w:rFonts w:ascii="Palatino Linotype" w:hAnsi="Palatino Linotype"/>
            <w:spacing w:val="-4"/>
            <w:lang w:val="tg-Cyrl-TJ"/>
          </w:rPr>
          <w:delText>Р</w:delText>
        </w:r>
        <w:r w:rsidR="002F4BFB" w:rsidRPr="009C57C9" w:rsidDel="00810B2D">
          <w:rPr>
            <w:rFonts w:ascii="Palatino Linotype" w:hAnsi="Palatino Linotype"/>
            <w:spacing w:val="-4"/>
            <w:lang w:val="tg-Cyrl-TJ"/>
          </w:rPr>
          <w:delText xml:space="preserve">аиси </w:delText>
        </w:r>
        <w:r w:rsidR="007D20BF" w:rsidRPr="009C57C9" w:rsidDel="00810B2D">
          <w:rPr>
            <w:rFonts w:ascii="Palatino Linotype" w:hAnsi="Palatino Linotype"/>
            <w:lang w:val="tg-Cyrl-TJ"/>
          </w:rPr>
          <w:delText>Фонди ҳифзи ҳуқуқӣ ва иҷтимоии кормандон</w:delText>
        </w:r>
        <w:r w:rsidR="002F4BFB" w:rsidRPr="009C57C9" w:rsidDel="00810B2D">
          <w:rPr>
            <w:rFonts w:ascii="Palatino Linotype" w:hAnsi="Palatino Linotype"/>
            <w:spacing w:val="-4"/>
            <w:lang w:val="tg-Cyrl-TJ"/>
          </w:rPr>
          <w:delText xml:space="preserve"> </w:delText>
        </w:r>
        <w:r w:rsidR="002F4BFB" w:rsidRPr="009C57C9" w:rsidDel="00810B2D">
          <w:rPr>
            <w:rFonts w:ascii="Palatino Linotype" w:hAnsi="Palatino Linotype"/>
            <w:lang w:val="tg-Cyrl-TJ"/>
          </w:rPr>
          <w:delText xml:space="preserve">(ё намояндаи </w:delText>
        </w:r>
        <w:r w:rsidR="002F4BFB" w:rsidRPr="009C57C9" w:rsidDel="00810B2D">
          <w:rPr>
            <w:rFonts w:ascii="Palatino Linotype" w:hAnsi="Palatino Linotype"/>
            <w:lang w:val="tg-Cyrl-TJ"/>
          </w:rPr>
          <w:lastRenderedPageBreak/>
          <w:delText>кормандон)</w:delText>
        </w:r>
        <w:r w:rsidR="002F4BFB" w:rsidRPr="009C57C9" w:rsidDel="00810B2D">
          <w:rPr>
            <w:rFonts w:ascii="Palatino Linotype" w:hAnsi="Palatino Linotype"/>
            <w:spacing w:val="-4"/>
            <w:lang w:val="tg-Cyrl-TJ"/>
          </w:rPr>
          <w:delText xml:space="preserve">-ро </w:delText>
        </w:r>
        <w:r w:rsidR="007D20BF" w:rsidRPr="009C57C9" w:rsidDel="00810B2D">
          <w:rPr>
            <w:rFonts w:ascii="Palatino Linotype" w:hAnsi="Palatino Linotype" w:cs="Cambria"/>
            <w:spacing w:val="-4"/>
            <w:lang w:val="tg-Cyrl-TJ"/>
          </w:rPr>
          <w:delText>ҳ</w:delText>
        </w:r>
        <w:r w:rsidR="002F4BFB" w:rsidRPr="009C57C9" w:rsidDel="00810B2D">
          <w:rPr>
            <w:rFonts w:ascii="Palatino Linotype" w:hAnsi="Palatino Linotype"/>
            <w:spacing w:val="-4"/>
            <w:lang w:val="tg-Cyrl-TJ"/>
          </w:rPr>
          <w:delText>амчун намояндаи ягонаи кормандони</w:delText>
        </w:r>
        <w:r w:rsidR="007D20BF" w:rsidRPr="009C57C9" w:rsidDel="00810B2D">
          <w:rPr>
            <w:rFonts w:ascii="Palatino Linotype" w:hAnsi="Palatino Linotype"/>
            <w:spacing w:val="-4"/>
            <w:lang w:val="tg-Cyrl-TJ"/>
          </w:rPr>
          <w:delText xml:space="preserve"> ҶСК “Бонки Эсхата”</w:delText>
        </w:r>
        <w:r w:rsidR="002F4BFB" w:rsidRPr="009C57C9" w:rsidDel="00810B2D">
          <w:rPr>
            <w:rFonts w:ascii="Palatino Linotype" w:hAnsi="Palatino Linotype"/>
            <w:spacing w:val="-4"/>
            <w:lang w:val="tg-Cyrl-TJ"/>
          </w:rPr>
          <w:delText xml:space="preserve"> </w:delText>
        </w:r>
        <w:r w:rsidR="007D20BF" w:rsidRPr="009C57C9" w:rsidDel="00810B2D">
          <w:rPr>
            <w:rFonts w:ascii="Palatino Linotype" w:hAnsi="Palatino Linotype"/>
            <w:spacing w:val="-4"/>
            <w:lang w:val="tg-Cyrl-TJ"/>
          </w:rPr>
          <w:delText>қ</w:delText>
        </w:r>
        <w:r w:rsidR="002F4BFB" w:rsidRPr="009C57C9" w:rsidDel="00810B2D">
          <w:rPr>
            <w:rFonts w:ascii="Palatino Linotype" w:hAnsi="Palatino Linotype"/>
            <w:spacing w:val="-4"/>
            <w:lang w:val="tg-Cyrl-TJ"/>
          </w:rPr>
          <w:delText>абул</w:delText>
        </w:r>
        <w:r w:rsidR="007D20BF" w:rsidRPr="009C57C9" w:rsidDel="00810B2D">
          <w:rPr>
            <w:rFonts w:ascii="Palatino Linotype" w:hAnsi="Palatino Linotype"/>
            <w:i/>
            <w:spacing w:val="-4"/>
            <w:lang w:val="tg-Cyrl-TJ"/>
          </w:rPr>
          <w:delText xml:space="preserve"> </w:delText>
        </w:r>
        <w:r w:rsidR="002F4BFB" w:rsidRPr="009C57C9" w:rsidDel="00810B2D">
          <w:rPr>
            <w:rFonts w:ascii="Palatino Linotype" w:hAnsi="Palatino Linotype"/>
            <w:lang w:val="tg-Cyrl-TJ"/>
          </w:rPr>
          <w:delText xml:space="preserve">намуда, дар </w:delText>
        </w:r>
        <w:r w:rsidR="00D62301" w:rsidRPr="009C57C9" w:rsidDel="00810B2D">
          <w:rPr>
            <w:rFonts w:ascii="Palatino Linotype" w:hAnsi="Palatino Linotype"/>
            <w:lang w:val="tg-Cyrl-TJ"/>
          </w:rPr>
          <w:delText>М</w:delText>
        </w:r>
        <w:r w:rsidR="002F4BFB" w:rsidRPr="009C57C9" w:rsidDel="00810B2D">
          <w:rPr>
            <w:rFonts w:ascii="Palatino Linotype" w:hAnsi="Palatino Linotype"/>
            <w:lang w:val="tg-Cyrl-TJ"/>
          </w:rPr>
          <w:delText>а</w:delText>
        </w:r>
        <w:r w:rsidR="00EE3E74" w:rsidRPr="009C57C9" w:rsidDel="00810B2D">
          <w:rPr>
            <w:rFonts w:ascii="Palatino Linotype" w:hAnsi="Palatino Linotype"/>
            <w:lang w:val="tg-Cyrl-TJ"/>
          </w:rPr>
          <w:delText>ҷ</w:delText>
        </w:r>
        <w:r w:rsidR="002F4BFB" w:rsidRPr="009C57C9" w:rsidDel="00810B2D">
          <w:rPr>
            <w:rFonts w:ascii="Palatino Linotype" w:hAnsi="Palatino Linotype"/>
            <w:lang w:val="tg-Cyrl-TJ"/>
          </w:rPr>
          <w:delText>лиси умумии коллективи ме</w:delText>
        </w:r>
        <w:r w:rsidR="00EE3E74" w:rsidRPr="009C57C9" w:rsidDel="00810B2D">
          <w:rPr>
            <w:rFonts w:ascii="Palatino Linotype" w:hAnsi="Palatino Linotype"/>
            <w:lang w:val="tg-Cyrl-TJ"/>
          </w:rPr>
          <w:delText>ҳ</w:delText>
        </w:r>
        <w:r w:rsidR="002F4BFB" w:rsidRPr="009C57C9" w:rsidDel="00810B2D">
          <w:rPr>
            <w:rFonts w:ascii="Palatino Linotype" w:hAnsi="Palatino Linotype"/>
            <w:lang w:val="tg-Cyrl-TJ"/>
          </w:rPr>
          <w:delText>нат</w:delText>
        </w:r>
        <w:r w:rsidR="00EE3E74" w:rsidRPr="009C57C9" w:rsidDel="00810B2D">
          <w:rPr>
            <w:rFonts w:ascii="Palatino Linotype" w:hAnsi="Palatino Linotype"/>
            <w:lang w:val="tg-Cyrl-TJ"/>
          </w:rPr>
          <w:delText>ӣ</w:delText>
        </w:r>
        <w:r w:rsidR="002F4BFB" w:rsidRPr="009C57C9" w:rsidDel="00810B2D">
          <w:rPr>
            <w:rFonts w:ascii="Palatino Linotype" w:hAnsi="Palatino Linotype"/>
            <w:lang w:val="tg-Cyrl-TJ"/>
          </w:rPr>
          <w:delText xml:space="preserve"> у</w:delText>
        </w:r>
        <w:r w:rsidR="00EE3E74" w:rsidRPr="009C57C9" w:rsidDel="00810B2D">
          <w:rPr>
            <w:rFonts w:ascii="Palatino Linotype" w:hAnsi="Palatino Linotype"/>
            <w:lang w:val="tg-Cyrl-TJ"/>
          </w:rPr>
          <w:delText>ҳ</w:delText>
        </w:r>
        <w:r w:rsidR="002F4BFB" w:rsidRPr="009C57C9" w:rsidDel="00810B2D">
          <w:rPr>
            <w:rFonts w:ascii="Palatino Linotype" w:hAnsi="Palatino Linotype"/>
            <w:lang w:val="tg-Cyrl-TJ"/>
          </w:rPr>
          <w:delText>дадор карда мешавад, ки манфиат</w:delText>
        </w:r>
        <w:r w:rsidR="00EE3E74" w:rsidRPr="009C57C9" w:rsidDel="00810B2D">
          <w:rPr>
            <w:rFonts w:ascii="Palatino Linotype" w:hAnsi="Palatino Linotype"/>
            <w:lang w:val="tg-Cyrl-TJ"/>
          </w:rPr>
          <w:delText>ҳ</w:delText>
        </w:r>
        <w:r w:rsidR="002F4BFB" w:rsidRPr="009C57C9" w:rsidDel="00810B2D">
          <w:rPr>
            <w:rFonts w:ascii="Palatino Linotype" w:hAnsi="Palatino Linotype"/>
            <w:lang w:val="tg-Cyrl-TJ"/>
          </w:rPr>
          <w:delText>ои кормандонро дар со</w:delText>
        </w:r>
        <w:r w:rsidR="00EE3E74" w:rsidRPr="009C57C9" w:rsidDel="00810B2D">
          <w:rPr>
            <w:rFonts w:ascii="Palatino Linotype" w:hAnsi="Palatino Linotype"/>
            <w:lang w:val="tg-Cyrl-TJ"/>
          </w:rPr>
          <w:delText>ҳ</w:delText>
        </w:r>
        <w:r w:rsidR="002F4BFB" w:rsidRPr="009C57C9" w:rsidDel="00810B2D">
          <w:rPr>
            <w:rFonts w:ascii="Palatino Linotype" w:hAnsi="Palatino Linotype"/>
            <w:lang w:val="tg-Cyrl-TJ"/>
          </w:rPr>
          <w:delText>аи ме</w:delText>
        </w:r>
        <w:r w:rsidR="00EE3E74" w:rsidRPr="009C57C9" w:rsidDel="00810B2D">
          <w:rPr>
            <w:rFonts w:ascii="Palatino Linotype" w:hAnsi="Palatino Linotype"/>
            <w:lang w:val="tg-Cyrl-TJ"/>
          </w:rPr>
          <w:delText>ҳ</w:delText>
        </w:r>
        <w:r w:rsidR="002F4BFB" w:rsidRPr="009C57C9" w:rsidDel="00810B2D">
          <w:rPr>
            <w:rFonts w:ascii="Palatino Linotype" w:hAnsi="Palatino Linotype"/>
            <w:lang w:val="tg-Cyrl-TJ"/>
          </w:rPr>
          <w:delText>нат ва муносибат</w:delText>
        </w:r>
        <w:r w:rsidR="00EE3E74" w:rsidRPr="009C57C9" w:rsidDel="00810B2D">
          <w:rPr>
            <w:rFonts w:ascii="Palatino Linotype" w:hAnsi="Palatino Linotype"/>
            <w:lang w:val="tg-Cyrl-TJ"/>
          </w:rPr>
          <w:delText>ҳ</w:delText>
        </w:r>
        <w:r w:rsidR="002F4BFB" w:rsidRPr="009C57C9" w:rsidDel="00810B2D">
          <w:rPr>
            <w:rFonts w:ascii="Palatino Linotype" w:hAnsi="Palatino Linotype"/>
            <w:lang w:val="tg-Cyrl-TJ"/>
          </w:rPr>
          <w:delText>ои и</w:delText>
        </w:r>
        <w:r w:rsidR="00EE3E74" w:rsidRPr="009C57C9" w:rsidDel="00810B2D">
          <w:rPr>
            <w:rFonts w:ascii="Palatino Linotype" w:hAnsi="Palatino Linotype"/>
            <w:lang w:val="tg-Cyrl-TJ"/>
          </w:rPr>
          <w:delText>ҷ</w:delText>
        </w:r>
        <w:r w:rsidR="002F4BFB" w:rsidRPr="009C57C9" w:rsidDel="00810B2D">
          <w:rPr>
            <w:rFonts w:ascii="Palatino Linotype" w:hAnsi="Palatino Linotype"/>
            <w:lang w:val="tg-Cyrl-TJ"/>
          </w:rPr>
          <w:delText>тимоию ме</w:delText>
        </w:r>
        <w:r w:rsidR="00EE3E74" w:rsidRPr="009C57C9" w:rsidDel="00810B2D">
          <w:rPr>
            <w:rFonts w:ascii="Palatino Linotype" w:hAnsi="Palatino Linotype"/>
            <w:lang w:val="tg-Cyrl-TJ"/>
          </w:rPr>
          <w:delText>ҳ</w:delText>
        </w:r>
        <w:r w:rsidR="002F4BFB" w:rsidRPr="009C57C9" w:rsidDel="00810B2D">
          <w:rPr>
            <w:rFonts w:ascii="Palatino Linotype" w:hAnsi="Palatino Linotype"/>
            <w:lang w:val="tg-Cyrl-TJ"/>
          </w:rPr>
          <w:delText>нат</w:delText>
        </w:r>
        <w:r w:rsidR="00EE3E74" w:rsidRPr="009C57C9" w:rsidDel="00810B2D">
          <w:rPr>
            <w:rFonts w:ascii="Palatino Linotype" w:hAnsi="Palatino Linotype"/>
            <w:lang w:val="tg-Cyrl-TJ"/>
          </w:rPr>
          <w:delText>ӣ</w:delText>
        </w:r>
        <w:r w:rsidR="002F4BFB" w:rsidRPr="009C57C9" w:rsidDel="00810B2D">
          <w:rPr>
            <w:rFonts w:ascii="Palatino Linotype" w:hAnsi="Palatino Linotype"/>
            <w:lang w:val="tg-Cyrl-TJ"/>
          </w:rPr>
          <w:delText>,  намояндаг</w:delText>
        </w:r>
        <w:r w:rsidR="00EE3E74" w:rsidRPr="009C57C9" w:rsidDel="00810B2D">
          <w:rPr>
            <w:rFonts w:ascii="Palatino Linotype" w:hAnsi="Palatino Linotype"/>
            <w:lang w:val="tg-Cyrl-TJ"/>
          </w:rPr>
          <w:delText>ӣ</w:delText>
        </w:r>
        <w:r w:rsidR="002F4BFB" w:rsidRPr="009C57C9" w:rsidDel="00810B2D">
          <w:rPr>
            <w:rFonts w:ascii="Palatino Linotype" w:hAnsi="Palatino Linotype"/>
            <w:lang w:val="tg-Cyrl-TJ"/>
          </w:rPr>
          <w:delText xml:space="preserve"> кунад.</w:delText>
        </w:r>
      </w:del>
    </w:p>
    <w:p w14:paraId="21F9B62C" w14:textId="77777777" w:rsidR="003839FA" w:rsidRPr="009C57C9" w:rsidRDefault="003839FA" w:rsidP="003839FA">
      <w:pPr>
        <w:pStyle w:val="aa"/>
        <w:widowControl w:val="0"/>
        <w:ind w:left="1069" w:firstLine="0"/>
        <w:rPr>
          <w:rFonts w:ascii="Palatino Linotype" w:hAnsi="Palatino Linotype"/>
          <w:spacing w:val="-4"/>
          <w:sz w:val="16"/>
          <w:szCs w:val="16"/>
          <w:lang w:val="tg-Cyrl-TJ"/>
        </w:rPr>
      </w:pPr>
    </w:p>
    <w:p w14:paraId="03CE82CA" w14:textId="77777777" w:rsidR="00CA1BB3" w:rsidRPr="009C57C9" w:rsidRDefault="00EE3E74" w:rsidP="00CA1BB3">
      <w:pPr>
        <w:jc w:val="center"/>
        <w:rPr>
          <w:rFonts w:ascii="Palatino Linotype" w:hAnsi="Palatino Linotype"/>
          <w:b/>
        </w:rPr>
      </w:pPr>
      <w:r w:rsidRPr="009C57C9">
        <w:rPr>
          <w:rFonts w:ascii="Palatino Linotype" w:hAnsi="Palatino Linotype"/>
          <w:b/>
          <w:lang w:val="tg-Cyrl-TJ"/>
        </w:rPr>
        <w:t>3</w:t>
      </w:r>
      <w:r w:rsidR="00CA1BB3" w:rsidRPr="009C57C9">
        <w:rPr>
          <w:rFonts w:ascii="Palatino Linotype" w:hAnsi="Palatino Linotype"/>
          <w:b/>
        </w:rPr>
        <w:t>.</w:t>
      </w:r>
      <w:r w:rsidR="00CA1BB3" w:rsidRPr="009C57C9">
        <w:rPr>
          <w:rFonts w:ascii="Palatino Linotype" w:hAnsi="Palatino Linotype"/>
          <w:b/>
          <w:lang w:val="tg-Cyrl-TJ"/>
        </w:rPr>
        <w:t>Ҳ</w:t>
      </w:r>
      <w:r w:rsidR="00CA1BB3" w:rsidRPr="009C57C9">
        <w:rPr>
          <w:rFonts w:ascii="Palatino Linotype" w:hAnsi="Palatino Linotype"/>
          <w:b/>
        </w:rPr>
        <w:t>у</w:t>
      </w:r>
      <w:r w:rsidR="00CA1BB3" w:rsidRPr="009C57C9">
        <w:rPr>
          <w:rFonts w:ascii="Palatino Linotype" w:hAnsi="Palatino Linotype"/>
          <w:b/>
          <w:lang w:val="tg-Cyrl-TJ"/>
        </w:rPr>
        <w:t>қ</w:t>
      </w:r>
      <w:r w:rsidR="00CA1BB3" w:rsidRPr="009C57C9">
        <w:rPr>
          <w:rFonts w:ascii="Palatino Linotype" w:hAnsi="Palatino Linotype"/>
          <w:b/>
        </w:rPr>
        <w:t>у</w:t>
      </w:r>
      <w:r w:rsidR="00CA1BB3" w:rsidRPr="009C57C9">
        <w:rPr>
          <w:rFonts w:ascii="Palatino Linotype" w:hAnsi="Palatino Linotype"/>
          <w:b/>
          <w:lang w:val="tg-Cyrl-TJ"/>
        </w:rPr>
        <w:t>қ</w:t>
      </w:r>
      <w:r w:rsidR="00CA1BB3" w:rsidRPr="009C57C9">
        <w:rPr>
          <w:rFonts w:ascii="Palatino Linotype" w:hAnsi="Palatino Linotype"/>
          <w:b/>
        </w:rPr>
        <w:t xml:space="preserve"> </w:t>
      </w:r>
      <w:proofErr w:type="spellStart"/>
      <w:r w:rsidR="00CA1BB3" w:rsidRPr="009C57C9">
        <w:rPr>
          <w:rFonts w:ascii="Palatino Linotype" w:hAnsi="Palatino Linotype"/>
          <w:b/>
        </w:rPr>
        <w:t>ва</w:t>
      </w:r>
      <w:proofErr w:type="spellEnd"/>
      <w:r w:rsidR="00CA1BB3" w:rsidRPr="009C57C9">
        <w:rPr>
          <w:rFonts w:ascii="Palatino Linotype" w:hAnsi="Palatino Linotype"/>
          <w:b/>
        </w:rPr>
        <w:t xml:space="preserve"> </w:t>
      </w:r>
      <w:r w:rsidR="00CA1BB3" w:rsidRPr="009C57C9">
        <w:rPr>
          <w:rFonts w:ascii="Palatino Linotype" w:hAnsi="Palatino Linotype"/>
          <w:b/>
          <w:lang w:val="tg-Cyrl-TJ"/>
        </w:rPr>
        <w:t>ӯҳ</w:t>
      </w:r>
      <w:proofErr w:type="spellStart"/>
      <w:r w:rsidR="00CA1BB3" w:rsidRPr="009C57C9">
        <w:rPr>
          <w:rFonts w:ascii="Palatino Linotype" w:hAnsi="Palatino Linotype"/>
          <w:b/>
        </w:rPr>
        <w:t>дадори</w:t>
      </w:r>
      <w:proofErr w:type="spellEnd"/>
      <w:r w:rsidR="00CA1BB3" w:rsidRPr="009C57C9">
        <w:rPr>
          <w:rFonts w:ascii="Palatino Linotype" w:hAnsi="Palatino Linotype"/>
          <w:b/>
          <w:lang w:val="tg-Cyrl-TJ"/>
        </w:rPr>
        <w:t>ҳ</w:t>
      </w:r>
      <w:proofErr w:type="spellStart"/>
      <w:r w:rsidR="00CA1BB3" w:rsidRPr="009C57C9">
        <w:rPr>
          <w:rFonts w:ascii="Palatino Linotype" w:hAnsi="Palatino Linotype"/>
          <w:b/>
        </w:rPr>
        <w:t>ои</w:t>
      </w:r>
      <w:proofErr w:type="spellEnd"/>
      <w:r w:rsidR="00214628" w:rsidRPr="009C57C9">
        <w:rPr>
          <w:rFonts w:ascii="Palatino Linotype" w:hAnsi="Palatino Linotype"/>
          <w:b/>
          <w:lang w:val="tg-Cyrl-TJ"/>
        </w:rPr>
        <w:t xml:space="preserve"> </w:t>
      </w:r>
      <w:proofErr w:type="spellStart"/>
      <w:r w:rsidR="00CA1BB3" w:rsidRPr="009C57C9">
        <w:rPr>
          <w:rFonts w:ascii="Palatino Linotype" w:hAnsi="Palatino Linotype"/>
          <w:b/>
        </w:rPr>
        <w:t>Бонк</w:t>
      </w:r>
      <w:proofErr w:type="spellEnd"/>
      <w:r w:rsidR="00CA1BB3" w:rsidRPr="009C57C9">
        <w:rPr>
          <w:rFonts w:ascii="Palatino Linotype" w:hAnsi="Palatino Linotype"/>
          <w:b/>
        </w:rPr>
        <w:t xml:space="preserve"> </w:t>
      </w:r>
      <w:proofErr w:type="spellStart"/>
      <w:r w:rsidR="00CA1BB3" w:rsidRPr="009C57C9">
        <w:rPr>
          <w:rFonts w:ascii="Palatino Linotype" w:hAnsi="Palatino Linotype"/>
          <w:b/>
        </w:rPr>
        <w:t>ва</w:t>
      </w:r>
      <w:proofErr w:type="spellEnd"/>
      <w:r w:rsidR="00CA1BB3" w:rsidRPr="009C57C9">
        <w:rPr>
          <w:rFonts w:ascii="Palatino Linotype" w:hAnsi="Palatino Linotype"/>
          <w:b/>
        </w:rPr>
        <w:t xml:space="preserve"> Кормандон  </w:t>
      </w:r>
    </w:p>
    <w:p w14:paraId="247C39D4" w14:textId="77777777" w:rsidR="0093096D" w:rsidRPr="009C57C9" w:rsidRDefault="0093096D" w:rsidP="0093096D">
      <w:pPr>
        <w:jc w:val="both"/>
        <w:rPr>
          <w:rFonts w:ascii="Palatino Linotype" w:hAnsi="Palatino Linotype"/>
          <w:b/>
          <w:lang w:val="tg-Cyrl-TJ"/>
        </w:rPr>
      </w:pPr>
      <w:r w:rsidRPr="009C57C9">
        <w:rPr>
          <w:rFonts w:ascii="Palatino Linotype" w:hAnsi="Palatino Linotype"/>
          <w:szCs w:val="28"/>
          <w:lang w:val="tg-Cyrl-TJ"/>
        </w:rPr>
        <w:t xml:space="preserve">             </w:t>
      </w:r>
      <w:r w:rsidR="007864B7" w:rsidRPr="009C57C9">
        <w:rPr>
          <w:rFonts w:ascii="Palatino Linotype" w:hAnsi="Palatino Linotype"/>
          <w:lang w:val="tg-Cyrl-TJ"/>
        </w:rPr>
        <w:t>Бонк</w:t>
      </w:r>
      <w:r w:rsidR="00CE13E7" w:rsidRPr="009C57C9">
        <w:rPr>
          <w:rFonts w:ascii="Palatino Linotype" w:hAnsi="Palatino Linotype"/>
          <w:lang w:val="tg-Cyrl-TJ"/>
        </w:rPr>
        <w:t xml:space="preserve"> </w:t>
      </w:r>
      <w:r w:rsidRPr="009C57C9">
        <w:rPr>
          <w:rFonts w:ascii="Palatino Linotype" w:hAnsi="Palatino Linotype"/>
          <w:szCs w:val="28"/>
          <w:lang w:val="tg-Cyrl-TJ"/>
        </w:rPr>
        <w:t>барои ташкили меҳнат дар корхона, яъне таъмини иҷроиши талаботи муқаррарнамудаи моддаи 19 Кодекси меҳнат дар доираи ваколати худ дар назди коллекиви меҳнатӣ дорои ҳуқуқ ва уҳдадориҳои зерин мебошад:</w:t>
      </w:r>
    </w:p>
    <w:p w14:paraId="4CC34791" w14:textId="77777777" w:rsidR="00CA1BB3" w:rsidRPr="009C57C9" w:rsidRDefault="00CA1BB3" w:rsidP="00CA1BB3">
      <w:pPr>
        <w:jc w:val="both"/>
        <w:rPr>
          <w:rFonts w:ascii="Palatino Linotype" w:hAnsi="Palatino Linotype"/>
          <w:b/>
          <w:lang w:val="tg-Cyrl-TJ"/>
        </w:rPr>
      </w:pPr>
      <w:r w:rsidRPr="009C57C9">
        <w:rPr>
          <w:rFonts w:ascii="Palatino Linotype" w:hAnsi="Palatino Linotype"/>
          <w:b/>
          <w:lang w:val="tg-Cyrl-TJ"/>
        </w:rPr>
        <w:t>2.1.</w:t>
      </w:r>
      <w:r w:rsidR="00CE13E7" w:rsidRPr="009C57C9">
        <w:rPr>
          <w:rFonts w:ascii="Palatino Linotype" w:hAnsi="Palatino Linotype"/>
          <w:lang w:val="tg-Cyrl-TJ"/>
        </w:rPr>
        <w:t xml:space="preserve"> </w:t>
      </w:r>
      <w:r w:rsidR="00CB72DC" w:rsidRPr="009C57C9">
        <w:rPr>
          <w:rFonts w:ascii="Palatino Linotype" w:hAnsi="Palatino Linotype"/>
          <w:b/>
          <w:lang w:val="tg-Cyrl-TJ"/>
        </w:rPr>
        <w:t xml:space="preserve">Бонк </w:t>
      </w:r>
      <w:r w:rsidRPr="009C57C9">
        <w:rPr>
          <w:rFonts w:ascii="Palatino Linotype" w:hAnsi="Palatino Linotype"/>
          <w:b/>
          <w:lang w:val="tg-Cyrl-TJ"/>
        </w:rPr>
        <w:t>ҳуқуқ дорад:</w:t>
      </w:r>
    </w:p>
    <w:p w14:paraId="2FFECD69" w14:textId="327F10CA" w:rsidR="00D31827" w:rsidRPr="00D31827" w:rsidRDefault="00D31827" w:rsidP="00CA1BB3">
      <w:pPr>
        <w:jc w:val="both"/>
        <w:rPr>
          <w:ins w:id="15" w:author="Гафуров Камолджон Азимджонович" w:date="2024-10-10T16:04:00Z" w16du:dateUtc="2024-10-10T11:04:00Z"/>
          <w:rFonts w:ascii="Palatino Linotype" w:hAnsi="Palatino Linotype"/>
          <w:lang w:val="tg-Cyrl-TJ"/>
        </w:rPr>
      </w:pPr>
      <w:ins w:id="16" w:author="Гафуров Камолджон Азимджонович" w:date="2024-10-10T16:04:00Z" w16du:dateUtc="2024-10-10T11:04:00Z">
        <w:r>
          <w:rPr>
            <w:rFonts w:ascii="Palatino Linotype" w:hAnsi="Palatino Linotype"/>
            <w:lang w:val="tg-Cyrl-TJ"/>
          </w:rPr>
          <w:t xml:space="preserve">- </w:t>
        </w:r>
        <w:r w:rsidRPr="00D31827">
          <w:rPr>
            <w:rFonts w:ascii="Palatino Linotype" w:hAnsi="Palatino Linotype"/>
            <w:lang w:val="tg-Cyrl-TJ"/>
            <w:rPrChange w:id="17" w:author="Гафуров Камолджон Азимджонович" w:date="2024-10-10T16:04:00Z" w16du:dateUtc="2024-10-10T11:04:00Z">
              <w:rPr>
                <w:rFonts w:ascii="Palatino Linotype" w:hAnsi="Palatino Linotype"/>
                <w:sz w:val="20"/>
                <w:szCs w:val="20"/>
              </w:rPr>
            </w:rPrChange>
          </w:rPr>
          <w:t xml:space="preserve">ба интихоби озод ҳангоми қабул ба кор, ба истиснои баъзе гурўҳи шахсон, ки Кодекси </w:t>
        </w:r>
      </w:ins>
      <w:ins w:id="18" w:author="Гафуров Камолджон Азимджонович" w:date="2024-10-10T16:05:00Z" w16du:dateUtc="2024-10-10T11:05:00Z">
        <w:r>
          <w:rPr>
            <w:rFonts w:ascii="Palatino Linotype" w:hAnsi="Palatino Linotype"/>
            <w:lang w:val="tg-Cyrl-TJ"/>
          </w:rPr>
          <w:t>меҳнат</w:t>
        </w:r>
      </w:ins>
      <w:ins w:id="19" w:author="Гафуров Камолджон Азимджонович" w:date="2024-10-10T16:04:00Z" w16du:dateUtc="2024-10-10T11:04:00Z">
        <w:r w:rsidRPr="00D31827">
          <w:rPr>
            <w:rFonts w:ascii="Palatino Linotype" w:hAnsi="Palatino Linotype"/>
            <w:lang w:val="tg-Cyrl-TJ"/>
            <w:rPrChange w:id="20" w:author="Гафуров Камолджон Азимджонович" w:date="2024-10-10T16:04:00Z" w16du:dateUtc="2024-10-10T11:04:00Z">
              <w:rPr>
                <w:rFonts w:ascii="Palatino Linotype" w:hAnsi="Palatino Linotype"/>
                <w:sz w:val="20"/>
                <w:szCs w:val="20"/>
              </w:rPr>
            </w:rPrChange>
          </w:rPr>
          <w:t xml:space="preserve"> ва дигар санадҳои меъёрии ҳуқуқии Ҷумҳурии Тоҷикистон барои онҳо имтиёз муқаррар кардааст</w:t>
        </w:r>
      </w:ins>
      <w:ins w:id="21" w:author="Гафуров Камолджон Азимджонович" w:date="2024-10-10T16:05:00Z" w16du:dateUtc="2024-10-10T11:05:00Z">
        <w:r>
          <w:rPr>
            <w:rFonts w:ascii="Palatino Linotype" w:hAnsi="Palatino Linotype"/>
            <w:lang w:val="tg-Cyrl-TJ"/>
          </w:rPr>
          <w:t>;</w:t>
        </w:r>
      </w:ins>
    </w:p>
    <w:p w14:paraId="7A9D5F70" w14:textId="3CC6A122" w:rsidR="00CA1BB3" w:rsidRDefault="00CA1BB3" w:rsidP="00CA1BB3">
      <w:pPr>
        <w:jc w:val="both"/>
        <w:rPr>
          <w:ins w:id="22" w:author="Гафуров Камолджон Азимджонович" w:date="2024-10-10T16:07:00Z" w16du:dateUtc="2024-10-10T11:07:00Z"/>
          <w:rFonts w:ascii="Palatino Linotype" w:hAnsi="Palatino Linotype"/>
          <w:lang w:val="tg-Cyrl-TJ"/>
        </w:rPr>
      </w:pPr>
      <w:r w:rsidRPr="009C57C9">
        <w:rPr>
          <w:rFonts w:ascii="Palatino Linotype" w:hAnsi="Palatino Linotype"/>
          <w:lang w:val="tg-Cyrl-TJ"/>
        </w:rPr>
        <w:t>-</w:t>
      </w:r>
      <w:ins w:id="23" w:author="Гафуров Камолджон Азимджонович" w:date="2024-10-10T16:06:00Z" w16du:dateUtc="2024-10-10T11:06:00Z">
        <w:r w:rsidR="00D31827">
          <w:rPr>
            <w:rFonts w:ascii="Palatino Linotype" w:hAnsi="Palatino Linotype"/>
            <w:lang w:val="tg-Cyrl-TJ"/>
          </w:rPr>
          <w:t xml:space="preserve"> </w:t>
        </w:r>
        <w:r w:rsidR="00D31827" w:rsidRPr="00D31827">
          <w:rPr>
            <w:rFonts w:ascii="Palatino Linotype" w:hAnsi="Palatino Linotype"/>
            <w:lang w:val="tg-Cyrl-TJ"/>
            <w:rPrChange w:id="24" w:author="Гафуров Камолджон Азимджонович" w:date="2024-10-10T16:06:00Z" w16du:dateUtc="2024-10-10T11:06:00Z">
              <w:rPr>
                <w:rFonts w:ascii="Palatino Linotype" w:hAnsi="Palatino Linotype"/>
                <w:sz w:val="20"/>
                <w:szCs w:val="20"/>
              </w:rPr>
            </w:rPrChange>
          </w:rPr>
          <w:t xml:space="preserve">ба бастан, тағйир додан, илова намудан ва бекор кардани шартномаи меҳнатӣ, созишнома ва шартномаҳои коллективӣ бо тартиб ва шартҳои пешбининамудаи Кодекси </w:t>
        </w:r>
        <w:r w:rsidR="00D31827">
          <w:rPr>
            <w:rFonts w:ascii="Palatino Linotype" w:hAnsi="Palatino Linotype"/>
            <w:lang w:val="tg-Cyrl-TJ"/>
          </w:rPr>
          <w:t>меҳнат</w:t>
        </w:r>
        <w:r w:rsidR="00D31827" w:rsidRPr="00D31827">
          <w:rPr>
            <w:rFonts w:ascii="Palatino Linotype" w:hAnsi="Palatino Linotype"/>
            <w:lang w:val="tg-Cyrl-TJ"/>
            <w:rPrChange w:id="25" w:author="Гафуров Камолджон Азимджонович" w:date="2024-10-10T16:06:00Z" w16du:dateUtc="2024-10-10T11:06:00Z">
              <w:rPr>
                <w:rFonts w:ascii="Palatino Linotype" w:hAnsi="Palatino Linotype"/>
                <w:sz w:val="20"/>
                <w:szCs w:val="20"/>
              </w:rPr>
            </w:rPrChange>
          </w:rPr>
          <w:t xml:space="preserve"> ва дигар санадҳои меъёрии ҳуқуқии Ҷумҳурии Тоҷикистон</w:t>
        </w:r>
      </w:ins>
      <w:del w:id="26" w:author="Гафуров Камолджон Азимджонович" w:date="2024-10-10T16:06:00Z" w16du:dateUtc="2024-10-10T11:06:00Z">
        <w:r w:rsidRPr="009C57C9" w:rsidDel="00D31827">
          <w:rPr>
            <w:rFonts w:ascii="Palatino Linotype" w:hAnsi="Palatino Linotype"/>
            <w:lang w:val="tg-Cyrl-TJ"/>
          </w:rPr>
          <w:delText>мутобиқи тартиб ва шартҳои муқаррарнамудаи қонунгузории Ҷумҳурии Тоҷикистон бо кормандони Бонк шартномаҳои (қарордодҳои) меҳнатӣ бандад, онро тағйир диҳад ва ё бекор кунад</w:delText>
        </w:r>
      </w:del>
      <w:r w:rsidRPr="009C57C9">
        <w:rPr>
          <w:rFonts w:ascii="Palatino Linotype" w:hAnsi="Palatino Linotype"/>
          <w:lang w:val="tg-Cyrl-TJ"/>
        </w:rPr>
        <w:t>;</w:t>
      </w:r>
    </w:p>
    <w:p w14:paraId="47D68AAE" w14:textId="53BE7E52" w:rsidR="00D31827" w:rsidRPr="00D31827" w:rsidRDefault="00D31827" w:rsidP="00CA1BB3">
      <w:pPr>
        <w:jc w:val="both"/>
        <w:rPr>
          <w:rFonts w:ascii="Palatino Linotype" w:hAnsi="Palatino Linotype"/>
          <w:lang w:val="tg-Cyrl-TJ"/>
        </w:rPr>
      </w:pPr>
      <w:ins w:id="27" w:author="Гафуров Камолджон Азимджонович" w:date="2024-10-10T16:07:00Z" w16du:dateUtc="2024-10-10T11:07:00Z">
        <w:r>
          <w:rPr>
            <w:rFonts w:ascii="Palatino Linotype" w:hAnsi="Palatino Linotype"/>
            <w:lang w:val="tg-Cyrl-TJ"/>
          </w:rPr>
          <w:t xml:space="preserve">- </w:t>
        </w:r>
      </w:ins>
      <w:ins w:id="28" w:author="Гафуров Камолджон Азимджонович" w:date="2024-10-10T16:08:00Z" w16du:dateUtc="2024-10-10T11:08:00Z">
        <w:r>
          <w:rPr>
            <w:rFonts w:ascii="Palatino Linotype" w:hAnsi="Palatino Linotype"/>
            <w:lang w:val="tg-Cyrl-TJ"/>
          </w:rPr>
          <w:t xml:space="preserve">ҳамчун корфармо </w:t>
        </w:r>
      </w:ins>
      <w:ins w:id="29" w:author="Гафуров Камолджон Азимджонович" w:date="2024-10-10T16:07:00Z" w16du:dateUtc="2024-10-10T11:07:00Z">
        <w:r w:rsidRPr="00D31827">
          <w:rPr>
            <w:rFonts w:ascii="Palatino Linotype" w:hAnsi="Palatino Linotype"/>
            <w:lang w:val="tg-Cyrl-TJ"/>
            <w:rPrChange w:id="30" w:author="Гафуров Камолджон Азимджонович" w:date="2024-10-10T16:07:00Z" w16du:dateUtc="2024-10-10T11:07:00Z">
              <w:rPr>
                <w:rFonts w:ascii="Palatino Linotype" w:hAnsi="Palatino Linotype"/>
                <w:sz w:val="20"/>
                <w:szCs w:val="20"/>
              </w:rPr>
            </w:rPrChange>
          </w:rPr>
          <w:t>ба идоракун</w:t>
        </w:r>
        <w:r>
          <w:rPr>
            <w:rFonts w:ascii="Palatino Linotype" w:hAnsi="Palatino Linotype"/>
            <w:lang w:val="tg-Cyrl-TJ"/>
          </w:rPr>
          <w:t xml:space="preserve">ии Бонк </w:t>
        </w:r>
        <w:r w:rsidRPr="00D31827">
          <w:rPr>
            <w:rFonts w:ascii="Palatino Linotype" w:hAnsi="Palatino Linotype"/>
            <w:lang w:val="tg-Cyrl-TJ"/>
            <w:rPrChange w:id="31" w:author="Гафуров Камолджон Азимджонович" w:date="2024-10-10T16:07:00Z" w16du:dateUtc="2024-10-10T11:07:00Z">
              <w:rPr>
                <w:rFonts w:ascii="Palatino Linotype" w:hAnsi="Palatino Linotype"/>
                <w:sz w:val="20"/>
                <w:szCs w:val="20"/>
              </w:rPr>
            </w:rPrChange>
          </w:rPr>
          <w:t>ва қабули санадҳои дохилӣ (локалӣ) дар доираи ваколатҳои худ, ки иҷрои онҳо барои кормандон ҳатмист;</w:t>
        </w:r>
      </w:ins>
    </w:p>
    <w:p w14:paraId="02633CC2" w14:textId="6421A27C" w:rsidR="00CA1BB3" w:rsidRDefault="00CA1BB3" w:rsidP="00CA1BB3">
      <w:pPr>
        <w:jc w:val="both"/>
        <w:rPr>
          <w:ins w:id="32" w:author="Гафуров Камолджон Азимджонович" w:date="2024-10-10T16:09:00Z" w16du:dateUtc="2024-10-10T11:09:00Z"/>
          <w:rFonts w:ascii="Palatino Linotype" w:hAnsi="Palatino Linotype"/>
          <w:lang w:val="tg-Cyrl-TJ"/>
        </w:rPr>
      </w:pPr>
      <w:r w:rsidRPr="009C57C9">
        <w:rPr>
          <w:rFonts w:ascii="Palatino Linotype" w:hAnsi="Palatino Linotype"/>
        </w:rPr>
        <w:t>-</w:t>
      </w:r>
      <w:ins w:id="33" w:author="Гафуров Камолджон Азимджонович" w:date="2024-10-10T16:06:00Z" w16du:dateUtc="2024-10-10T11:06:00Z">
        <w:r w:rsidR="00D31827">
          <w:rPr>
            <w:rFonts w:ascii="Palatino Linotype" w:hAnsi="Palatino Linotype"/>
            <w:lang w:val="tg-Cyrl-TJ"/>
          </w:rPr>
          <w:t xml:space="preserve"> </w:t>
        </w:r>
      </w:ins>
      <w:r w:rsidRPr="009C57C9">
        <w:rPr>
          <w:rFonts w:ascii="Palatino Linotype" w:hAnsi="Palatino Linotype"/>
        </w:rPr>
        <w:t xml:space="preserve">бо </w:t>
      </w:r>
      <w:proofErr w:type="spellStart"/>
      <w:r w:rsidRPr="009C57C9">
        <w:rPr>
          <w:rFonts w:ascii="Palatino Linotype" w:hAnsi="Palatino Linotype"/>
        </w:rPr>
        <w:t>кормандони</w:t>
      </w:r>
      <w:proofErr w:type="spellEnd"/>
      <w:r w:rsidRPr="009C57C9">
        <w:rPr>
          <w:rFonts w:ascii="Palatino Linotype" w:hAnsi="Palatino Linotype"/>
        </w:rPr>
        <w:t xml:space="preserve"> </w:t>
      </w:r>
      <w:proofErr w:type="spellStart"/>
      <w:r w:rsidRPr="009C57C9">
        <w:rPr>
          <w:rFonts w:ascii="Palatino Linotype" w:hAnsi="Palatino Linotype"/>
        </w:rPr>
        <w:t>Бонк</w:t>
      </w:r>
      <w:proofErr w:type="spellEnd"/>
      <w:r w:rsidRPr="009C57C9">
        <w:rPr>
          <w:rFonts w:ascii="Palatino Linotype" w:hAnsi="Palatino Linotype"/>
        </w:rPr>
        <w:t xml:space="preserve"> </w:t>
      </w:r>
      <w:proofErr w:type="spellStart"/>
      <w:r w:rsidRPr="009C57C9">
        <w:rPr>
          <w:rFonts w:ascii="Palatino Linotype" w:hAnsi="Palatino Linotype"/>
        </w:rPr>
        <w:t>гуфтушунид</w:t>
      </w:r>
      <w:proofErr w:type="spellEnd"/>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w:t>
      </w:r>
      <w:r w:rsidRPr="009C57C9">
        <w:rPr>
          <w:rFonts w:ascii="Palatino Linotype" w:hAnsi="Palatino Linotype"/>
          <w:lang w:val="tg-Cyrl-TJ"/>
        </w:rPr>
        <w:t xml:space="preserve">коллективи </w:t>
      </w:r>
      <w:r w:rsidRPr="009C57C9">
        <w:rPr>
          <w:rFonts w:ascii="Palatino Linotype" w:hAnsi="Palatino Linotype"/>
        </w:rPr>
        <w:t xml:space="preserve">бурда, </w:t>
      </w:r>
      <w:proofErr w:type="spellStart"/>
      <w:r w:rsidRPr="009C57C9">
        <w:rPr>
          <w:rFonts w:ascii="Palatino Linotype" w:hAnsi="Palatino Linotype"/>
        </w:rPr>
        <w:t>шартнома</w:t>
      </w:r>
      <w:proofErr w:type="spellEnd"/>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коллектив</w:t>
      </w:r>
      <w:r w:rsidRPr="009C57C9">
        <w:rPr>
          <w:rFonts w:ascii="Palatino Linotype" w:hAnsi="Palatino Linotype"/>
          <w:lang w:val="tg-Cyrl-TJ"/>
        </w:rPr>
        <w:t>ӣ</w:t>
      </w:r>
      <w:r w:rsidRPr="009C57C9">
        <w:rPr>
          <w:rFonts w:ascii="Palatino Linotype" w:hAnsi="Palatino Linotype"/>
        </w:rPr>
        <w:t xml:space="preserve"> </w:t>
      </w:r>
      <w:proofErr w:type="spellStart"/>
      <w:r w:rsidRPr="009C57C9">
        <w:rPr>
          <w:rFonts w:ascii="Palatino Linotype" w:hAnsi="Palatino Linotype"/>
        </w:rPr>
        <w:t>бандад</w:t>
      </w:r>
      <w:proofErr w:type="spellEnd"/>
      <w:r w:rsidRPr="009C57C9">
        <w:rPr>
          <w:rFonts w:ascii="Palatino Linotype" w:hAnsi="Palatino Linotype"/>
        </w:rPr>
        <w:t>;</w:t>
      </w:r>
    </w:p>
    <w:p w14:paraId="4FA0B5C2" w14:textId="49D12F04" w:rsidR="00D31827" w:rsidRPr="00D31827" w:rsidRDefault="00D31827">
      <w:pPr>
        <w:jc w:val="both"/>
        <w:rPr>
          <w:ins w:id="34" w:author="Гафуров Камолджон Азимджонович" w:date="2024-10-10T16:10:00Z" w16du:dateUtc="2024-10-10T11:10:00Z"/>
          <w:rFonts w:ascii="Palatino Linotype" w:hAnsi="Palatino Linotype"/>
          <w:lang w:val="tg-Cyrl-TJ"/>
          <w:rPrChange w:id="35" w:author="Гафуров Камолджон Азимджонович" w:date="2024-10-10T16:10:00Z" w16du:dateUtc="2024-10-10T11:10:00Z">
            <w:rPr>
              <w:ins w:id="36" w:author="Гафуров Камолджон Азимджонович" w:date="2024-10-10T16:10:00Z" w16du:dateUtc="2024-10-10T11:10:00Z"/>
              <w:rFonts w:ascii="Palatino Linotype" w:hAnsi="Palatino Linotype"/>
              <w:sz w:val="20"/>
              <w:szCs w:val="20"/>
            </w:rPr>
          </w:rPrChange>
        </w:rPr>
        <w:pPrChange w:id="37" w:author="Гафуров Камолджон Азимджонович" w:date="2024-10-10T16:10:00Z" w16du:dateUtc="2024-10-10T11:10:00Z">
          <w:pPr>
            <w:pStyle w:val="a9"/>
            <w:ind w:firstLine="567"/>
            <w:jc w:val="both"/>
          </w:pPr>
        </w:pPrChange>
      </w:pPr>
      <w:ins w:id="38" w:author="Гафуров Камолджон Азимджонович" w:date="2024-10-10T16:10:00Z" w16du:dateUtc="2024-10-10T11:10:00Z">
        <w:r w:rsidRPr="00D31827">
          <w:rPr>
            <w:rFonts w:ascii="Palatino Linotype" w:hAnsi="Palatino Linotype"/>
            <w:lang w:val="tg-Cyrl-TJ"/>
            <w:rPrChange w:id="39" w:author="Гафуров Камолджон Азимджонович" w:date="2024-10-10T16:10:00Z" w16du:dateUtc="2024-10-10T11:10:00Z">
              <w:rPr>
                <w:rFonts w:ascii="Palatino Linotype" w:hAnsi="Palatino Linotype"/>
                <w:sz w:val="20"/>
                <w:szCs w:val="20"/>
              </w:rPr>
            </w:rPrChange>
          </w:rPr>
          <w:t>- аз кормандон иҷрои шартҳои шартномаи меҳнатӣ, созишнома ва шартнома</w:t>
        </w:r>
      </w:ins>
      <w:ins w:id="40" w:author="Гафуров Камолджон Азимджонович" w:date="2024-10-10T16:18:00Z" w16du:dateUtc="2024-10-10T11:18:00Z">
        <w:r w:rsidR="00A82611">
          <w:rPr>
            <w:rFonts w:ascii="Palatino Linotype" w:hAnsi="Palatino Linotype"/>
            <w:lang w:val="tg-Cyrl-TJ"/>
          </w:rPr>
          <w:t>и мазкур</w:t>
        </w:r>
      </w:ins>
      <w:ins w:id="41" w:author="Гафуров Камолджон Азимджонович" w:date="2024-10-10T16:10:00Z" w16du:dateUtc="2024-10-10T11:10:00Z">
        <w:r w:rsidRPr="00D31827">
          <w:rPr>
            <w:rFonts w:ascii="Palatino Linotype" w:hAnsi="Palatino Linotype"/>
            <w:lang w:val="tg-Cyrl-TJ"/>
            <w:rPrChange w:id="42" w:author="Гафуров Камолджон Азимджонович" w:date="2024-10-10T16:10:00Z" w16du:dateUtc="2024-10-10T11:10:00Z">
              <w:rPr>
                <w:rFonts w:ascii="Palatino Linotype" w:hAnsi="Palatino Linotype"/>
                <w:sz w:val="20"/>
                <w:szCs w:val="20"/>
              </w:rPr>
            </w:rPrChange>
          </w:rPr>
          <w:t>, қоидаҳои тартиботи дохилии меҳнатӣ ва дигар санадҳоро талаб намояд;</w:t>
        </w:r>
      </w:ins>
    </w:p>
    <w:p w14:paraId="279646C6" w14:textId="5D8F27DC" w:rsidR="00D31827" w:rsidRPr="00D31827" w:rsidRDefault="00D31827">
      <w:pPr>
        <w:jc w:val="both"/>
        <w:rPr>
          <w:ins w:id="43" w:author="Гафуров Камолджон Азимджонович" w:date="2024-10-10T16:11:00Z" w16du:dateUtc="2024-10-10T11:11:00Z"/>
          <w:rFonts w:ascii="Palatino Linotype" w:hAnsi="Palatino Linotype"/>
          <w:lang w:val="tg-Cyrl-TJ"/>
          <w:rPrChange w:id="44" w:author="Гафуров Камолджон Азимджонович" w:date="2024-10-10T16:12:00Z" w16du:dateUtc="2024-10-10T11:12:00Z">
            <w:rPr>
              <w:ins w:id="45" w:author="Гафуров Камолджон Азимджонович" w:date="2024-10-10T16:11:00Z" w16du:dateUtc="2024-10-10T11:11:00Z"/>
              <w:rFonts w:ascii="Palatino Linotype" w:hAnsi="Palatino Linotype"/>
              <w:sz w:val="20"/>
              <w:szCs w:val="20"/>
            </w:rPr>
          </w:rPrChange>
        </w:rPr>
        <w:pPrChange w:id="46" w:author="Гафуров Камолджон Азимджонович" w:date="2024-10-10T16:12:00Z" w16du:dateUtc="2024-10-10T11:12:00Z">
          <w:pPr>
            <w:pStyle w:val="a9"/>
            <w:ind w:firstLine="567"/>
            <w:jc w:val="both"/>
          </w:pPr>
        </w:pPrChange>
      </w:pPr>
      <w:ins w:id="47" w:author="Гафуров Камолджон Азимджонович" w:date="2024-10-10T16:11:00Z" w16du:dateUtc="2024-10-10T11:11:00Z">
        <w:r w:rsidRPr="00D31827">
          <w:rPr>
            <w:rFonts w:ascii="Palatino Linotype" w:hAnsi="Palatino Linotype"/>
            <w:lang w:val="tg-Cyrl-TJ"/>
            <w:rPrChange w:id="48" w:author="Гафуров Камолджон Азимджонович" w:date="2024-10-10T16:12:00Z" w16du:dateUtc="2024-10-10T11:12:00Z">
              <w:rPr>
                <w:rFonts w:ascii="Palatino Linotype" w:hAnsi="Palatino Linotype"/>
                <w:sz w:val="20"/>
                <w:szCs w:val="20"/>
              </w:rPr>
            </w:rPrChange>
          </w:rPr>
          <w:t xml:space="preserve">- бо тартиби муқаррарнамудаи Кодекси </w:t>
        </w:r>
      </w:ins>
      <w:ins w:id="49" w:author="Гафуров Камолджон Азимджонович" w:date="2024-10-10T16:12:00Z" w16du:dateUtc="2024-10-10T11:12:00Z">
        <w:r>
          <w:rPr>
            <w:rFonts w:ascii="Palatino Linotype" w:hAnsi="Palatino Linotype"/>
            <w:lang w:val="tg-Cyrl-TJ"/>
          </w:rPr>
          <w:t>меҳнат</w:t>
        </w:r>
      </w:ins>
      <w:ins w:id="50" w:author="Гафуров Камолджон Азимджонович" w:date="2024-10-10T16:11:00Z" w16du:dateUtc="2024-10-10T11:11:00Z">
        <w:r w:rsidRPr="00D31827">
          <w:rPr>
            <w:rFonts w:ascii="Palatino Linotype" w:hAnsi="Palatino Linotype"/>
            <w:lang w:val="tg-Cyrl-TJ"/>
            <w:rPrChange w:id="51" w:author="Гафуров Камолджон Азимджонович" w:date="2024-10-10T16:12:00Z" w16du:dateUtc="2024-10-10T11:12:00Z">
              <w:rPr>
                <w:rFonts w:ascii="Palatino Linotype" w:hAnsi="Palatino Linotype"/>
                <w:sz w:val="20"/>
                <w:szCs w:val="20"/>
              </w:rPr>
            </w:rPrChange>
          </w:rPr>
          <w:t xml:space="preserve"> ва дигар санадҳои меъёрии ҳуқуқии Ҷумҳурии Тоҷикистон барои ҳавасмандгардонӣ ва ба ҷавобгарӣ кашидани кормандон чораҳо андешад;</w:t>
        </w:r>
      </w:ins>
    </w:p>
    <w:p w14:paraId="40B5583C" w14:textId="77777777" w:rsidR="00D31827" w:rsidRPr="00D31827" w:rsidRDefault="00D31827">
      <w:pPr>
        <w:jc w:val="both"/>
        <w:rPr>
          <w:ins w:id="52" w:author="Гафуров Камолджон Азимджонович" w:date="2024-10-10T16:12:00Z" w16du:dateUtc="2024-10-10T11:12:00Z"/>
          <w:rFonts w:ascii="Palatino Linotype" w:hAnsi="Palatino Linotype"/>
          <w:lang w:val="tg-Cyrl-TJ"/>
          <w:rPrChange w:id="53" w:author="Гафуров Камолджон Азимджонович" w:date="2024-10-10T16:13:00Z" w16du:dateUtc="2024-10-10T11:13:00Z">
            <w:rPr>
              <w:ins w:id="54" w:author="Гафуров Камолджон Азимджонович" w:date="2024-10-10T16:12:00Z" w16du:dateUtc="2024-10-10T11:12:00Z"/>
              <w:rFonts w:ascii="Palatino Linotype" w:hAnsi="Palatino Linotype"/>
              <w:sz w:val="20"/>
              <w:szCs w:val="20"/>
            </w:rPr>
          </w:rPrChange>
        </w:rPr>
        <w:pPrChange w:id="55" w:author="Гафуров Камолджон Азимджонович" w:date="2024-10-10T16:13:00Z" w16du:dateUtc="2024-10-10T11:13:00Z">
          <w:pPr>
            <w:pStyle w:val="a9"/>
            <w:ind w:firstLine="567"/>
            <w:jc w:val="both"/>
          </w:pPr>
        </w:pPrChange>
      </w:pPr>
      <w:ins w:id="56" w:author="Гафуров Камолджон Азимджонович" w:date="2024-10-10T16:12:00Z" w16du:dateUtc="2024-10-10T11:12:00Z">
        <w:r w:rsidRPr="00D31827">
          <w:rPr>
            <w:rFonts w:ascii="Palatino Linotype" w:hAnsi="Palatino Linotype"/>
            <w:lang w:val="tg-Cyrl-TJ"/>
            <w:rPrChange w:id="57" w:author="Гафуров Камолджон Азимджонович" w:date="2024-10-10T16:13:00Z" w16du:dateUtc="2024-10-10T11:13:00Z">
              <w:rPr>
                <w:rFonts w:ascii="Palatino Linotype" w:hAnsi="Palatino Linotype"/>
                <w:sz w:val="20"/>
                <w:szCs w:val="20"/>
              </w:rPr>
            </w:rPrChange>
          </w:rPr>
          <w:t>- ба рўёнидани ҷуброни зарар, ки корманд ҳангоми иҷрои уҳдадориҳои меҳнатӣ расондааст;</w:t>
        </w:r>
      </w:ins>
    </w:p>
    <w:p w14:paraId="38A7127E" w14:textId="77777777" w:rsidR="00D31827" w:rsidRPr="00D31827" w:rsidRDefault="00D31827">
      <w:pPr>
        <w:jc w:val="both"/>
        <w:rPr>
          <w:ins w:id="58" w:author="Гафуров Камолджон Азимджонович" w:date="2024-10-10T16:13:00Z" w16du:dateUtc="2024-10-10T11:13:00Z"/>
          <w:rFonts w:ascii="Palatino Linotype" w:hAnsi="Palatino Linotype"/>
          <w:lang w:val="tg-Cyrl-TJ"/>
          <w:rPrChange w:id="59" w:author="Гафуров Камолджон Азимджонович" w:date="2024-10-10T16:13:00Z" w16du:dateUtc="2024-10-10T11:13:00Z">
            <w:rPr>
              <w:ins w:id="60" w:author="Гафуров Камолджон Азимджонович" w:date="2024-10-10T16:13:00Z" w16du:dateUtc="2024-10-10T11:13:00Z"/>
              <w:rFonts w:ascii="Palatino Linotype" w:hAnsi="Palatino Linotype"/>
              <w:sz w:val="20"/>
              <w:szCs w:val="20"/>
            </w:rPr>
          </w:rPrChange>
        </w:rPr>
        <w:pPrChange w:id="61" w:author="Гафуров Камолджон Азимджонович" w:date="2024-10-10T16:13:00Z" w16du:dateUtc="2024-10-10T11:13:00Z">
          <w:pPr>
            <w:pStyle w:val="a9"/>
            <w:ind w:firstLine="567"/>
            <w:jc w:val="both"/>
          </w:pPr>
        </w:pPrChange>
      </w:pPr>
      <w:ins w:id="62" w:author="Гафуров Камолджон Азимджонович" w:date="2024-10-10T16:13:00Z" w16du:dateUtc="2024-10-10T11:13:00Z">
        <w:r w:rsidRPr="00D31827">
          <w:rPr>
            <w:rFonts w:ascii="Palatino Linotype" w:hAnsi="Palatino Linotype"/>
            <w:lang w:val="tg-Cyrl-TJ"/>
            <w:rPrChange w:id="63" w:author="Гафуров Камолджон Азимджонович" w:date="2024-10-10T16:13:00Z" w16du:dateUtc="2024-10-10T11:13:00Z">
              <w:rPr>
                <w:rFonts w:ascii="Palatino Linotype" w:hAnsi="Palatino Linotype"/>
                <w:sz w:val="20"/>
                <w:szCs w:val="20"/>
              </w:rPr>
            </w:rPrChange>
          </w:rPr>
          <w:t>- барои ҳифзи ҳуқуқ ва манфиатҳои қонуниаш дар соҳаи меҳнат ба суд муроҷиат намояд;</w:t>
        </w:r>
      </w:ins>
    </w:p>
    <w:p w14:paraId="01D3082D" w14:textId="450C56F5" w:rsidR="00D31827" w:rsidRPr="00D31827" w:rsidRDefault="00D31827">
      <w:pPr>
        <w:jc w:val="both"/>
        <w:rPr>
          <w:ins w:id="64" w:author="Гафуров Камолджон Азимджонович" w:date="2024-10-10T16:13:00Z" w16du:dateUtc="2024-10-10T11:13:00Z"/>
          <w:rFonts w:ascii="Palatino Linotype" w:hAnsi="Palatino Linotype"/>
          <w:lang w:val="tg-Cyrl-TJ"/>
          <w:rPrChange w:id="65" w:author="Гафуров Камолджон Азимджонович" w:date="2024-10-10T16:13:00Z" w16du:dateUtc="2024-10-10T11:13:00Z">
            <w:rPr>
              <w:ins w:id="66" w:author="Гафуров Камолджон Азимджонович" w:date="2024-10-10T16:13:00Z" w16du:dateUtc="2024-10-10T11:13:00Z"/>
              <w:rFonts w:ascii="Palatino Linotype" w:hAnsi="Palatino Linotype"/>
              <w:sz w:val="20"/>
              <w:szCs w:val="20"/>
            </w:rPr>
          </w:rPrChange>
        </w:rPr>
        <w:pPrChange w:id="67" w:author="Гафуров Камолджон Азимджонович" w:date="2024-10-10T16:13:00Z" w16du:dateUtc="2024-10-10T11:13:00Z">
          <w:pPr>
            <w:pStyle w:val="a9"/>
            <w:ind w:firstLine="567"/>
            <w:jc w:val="both"/>
          </w:pPr>
        </w:pPrChange>
      </w:pPr>
      <w:ins w:id="68" w:author="Гафуров Камолджон Азимджонович" w:date="2024-10-10T16:13:00Z" w16du:dateUtc="2024-10-10T11:13:00Z">
        <w:r w:rsidRPr="00D31827">
          <w:rPr>
            <w:rFonts w:ascii="Palatino Linotype" w:hAnsi="Palatino Linotype"/>
            <w:lang w:val="tg-Cyrl-TJ"/>
            <w:rPrChange w:id="69" w:author="Гафуров Камолджон Азимджонович" w:date="2024-10-10T16:13:00Z" w16du:dateUtc="2024-10-10T11:13:00Z">
              <w:rPr>
                <w:rFonts w:ascii="Palatino Linotype" w:hAnsi="Palatino Linotype"/>
                <w:sz w:val="20"/>
                <w:szCs w:val="20"/>
              </w:rPr>
            </w:rPrChange>
          </w:rPr>
          <w:t xml:space="preserve">- ба корманд бо тартиби муқаррарнамудаи Кодекси </w:t>
        </w:r>
        <w:r>
          <w:rPr>
            <w:rFonts w:ascii="Palatino Linotype" w:hAnsi="Palatino Linotype"/>
            <w:lang w:val="tg-Cyrl-TJ"/>
          </w:rPr>
          <w:t>меҳнат</w:t>
        </w:r>
        <w:r w:rsidRPr="00D31827">
          <w:rPr>
            <w:rFonts w:ascii="Palatino Linotype" w:hAnsi="Palatino Linotype"/>
            <w:lang w:val="tg-Cyrl-TJ"/>
            <w:rPrChange w:id="70" w:author="Гафуров Камолджон Азимджонович" w:date="2024-10-10T16:13:00Z" w16du:dateUtc="2024-10-10T11:13:00Z">
              <w:rPr>
                <w:rFonts w:ascii="Palatino Linotype" w:hAnsi="Palatino Linotype"/>
                <w:sz w:val="20"/>
                <w:szCs w:val="20"/>
              </w:rPr>
            </w:rPrChange>
          </w:rPr>
          <w:t xml:space="preserve"> ва дигар санадҳои қонунгузории Ҷумҳурии Тоҷикистон муҳлати санҷишӣ муқаррар намояд;</w:t>
        </w:r>
      </w:ins>
    </w:p>
    <w:p w14:paraId="2AADB8E2" w14:textId="330ADC62" w:rsidR="00D31827" w:rsidDel="00852142" w:rsidRDefault="00D31827" w:rsidP="00CA1BB3">
      <w:pPr>
        <w:jc w:val="both"/>
        <w:rPr>
          <w:del w:id="71" w:author="Гафуров Камолджон Азимджонович" w:date="2024-10-10T16:14:00Z" w16du:dateUtc="2024-10-10T11:14:00Z"/>
          <w:rFonts w:ascii="Palatino Linotype" w:hAnsi="Palatino Linotype"/>
          <w:lang w:val="tg-Cyrl-TJ"/>
        </w:rPr>
      </w:pPr>
      <w:ins w:id="72" w:author="Гафуров Камолджон Азимджонович" w:date="2024-10-10T16:14:00Z" w16du:dateUtc="2024-10-10T11:14:00Z">
        <w:r w:rsidRPr="00D31827">
          <w:rPr>
            <w:rFonts w:ascii="Palatino Linotype" w:hAnsi="Palatino Linotype"/>
            <w:lang w:val="tg-Cyrl-TJ"/>
            <w:rPrChange w:id="73" w:author="Гафуров Камолджон Азимджонович" w:date="2024-10-10T16:14:00Z" w16du:dateUtc="2024-10-10T11:14:00Z">
              <w:rPr>
                <w:rFonts w:ascii="Palatino Linotype" w:hAnsi="Palatino Linotype"/>
                <w:sz w:val="20"/>
                <w:szCs w:val="20"/>
              </w:rPr>
            </w:rPrChange>
          </w:rPr>
          <w:t>- ба рўёнидани хароҷотҳои худ ҳангоми аз тарафи корманд вайрон намудани шартҳои шартномаи таҳсил;</w:t>
        </w:r>
      </w:ins>
    </w:p>
    <w:p w14:paraId="6387C1FF" w14:textId="77777777" w:rsidR="00852142" w:rsidRPr="00D31827" w:rsidRDefault="00852142" w:rsidP="00CA1BB3">
      <w:pPr>
        <w:jc w:val="both"/>
        <w:rPr>
          <w:ins w:id="74" w:author="Гафуров Камолджон Азимджонович" w:date="2024-10-18T15:42:00Z" w16du:dateUtc="2024-10-18T10:42:00Z"/>
          <w:rFonts w:ascii="Palatino Linotype" w:hAnsi="Palatino Linotype"/>
          <w:lang w:val="tg-Cyrl-TJ"/>
          <w:rPrChange w:id="75" w:author="Гафуров Камолджон Азимджонович" w:date="2024-10-10T16:09:00Z" w16du:dateUtc="2024-10-10T11:09:00Z">
            <w:rPr>
              <w:ins w:id="76" w:author="Гафуров Камолджон Азимджонович" w:date="2024-10-18T15:42:00Z" w16du:dateUtc="2024-10-18T10:42:00Z"/>
              <w:rFonts w:ascii="Palatino Linotype" w:hAnsi="Palatino Linotype"/>
            </w:rPr>
          </w:rPrChange>
        </w:rPr>
      </w:pPr>
    </w:p>
    <w:p w14:paraId="341E95B3" w14:textId="1134920B" w:rsidR="00CA1BB3" w:rsidRPr="009C57C9" w:rsidRDefault="00CA1BB3" w:rsidP="00CA1BB3">
      <w:pPr>
        <w:jc w:val="both"/>
        <w:rPr>
          <w:rFonts w:ascii="Palatino Linotype" w:hAnsi="Palatino Linotype"/>
        </w:rPr>
      </w:pPr>
      <w:r w:rsidRPr="009C57C9">
        <w:rPr>
          <w:rFonts w:ascii="Palatino Linotype" w:hAnsi="Palatino Linotype"/>
        </w:rPr>
        <w:t>-</w:t>
      </w:r>
      <w:ins w:id="77" w:author="Гафуров Камолджон Азимджонович" w:date="2024-10-18T15:42:00Z" w16du:dateUtc="2024-10-18T10:42:00Z">
        <w:r w:rsidR="003E6D91">
          <w:rPr>
            <w:rFonts w:ascii="Palatino Linotype" w:hAnsi="Palatino Linotype"/>
            <w:lang w:val="tg-Cyrl-TJ"/>
          </w:rPr>
          <w:t xml:space="preserve"> </w:t>
        </w:r>
      </w:ins>
      <w:proofErr w:type="spellStart"/>
      <w:r w:rsidRPr="009C57C9">
        <w:rPr>
          <w:rFonts w:ascii="Palatino Linotype" w:hAnsi="Palatino Linotype"/>
        </w:rPr>
        <w:t>барои</w:t>
      </w:r>
      <w:proofErr w:type="spellEnd"/>
      <w:r w:rsidRPr="009C57C9">
        <w:rPr>
          <w:rFonts w:ascii="Palatino Linotype" w:hAnsi="Palatino Linotype"/>
        </w:rPr>
        <w:t xml:space="preserve"> ме</w:t>
      </w:r>
      <w:r w:rsidRPr="009C57C9">
        <w:rPr>
          <w:rFonts w:ascii="Palatino Linotype" w:hAnsi="Palatino Linotype"/>
          <w:lang w:val="tg-Cyrl-TJ"/>
        </w:rPr>
        <w:t>ҳ</w:t>
      </w:r>
      <w:proofErr w:type="spellStart"/>
      <w:r w:rsidRPr="009C57C9">
        <w:rPr>
          <w:rFonts w:ascii="Palatino Linotype" w:hAnsi="Palatino Linotype"/>
        </w:rPr>
        <w:t>нати</w:t>
      </w:r>
      <w:proofErr w:type="spellEnd"/>
      <w:r w:rsidRPr="009C57C9">
        <w:rPr>
          <w:rFonts w:ascii="Palatino Linotype" w:hAnsi="Palatino Linotype"/>
        </w:rPr>
        <w:t xml:space="preserve"> </w:t>
      </w:r>
      <w:proofErr w:type="spellStart"/>
      <w:r w:rsidRPr="009C57C9">
        <w:rPr>
          <w:rFonts w:ascii="Palatino Linotype" w:hAnsi="Palatino Linotype"/>
        </w:rPr>
        <w:t>софдилона</w:t>
      </w:r>
      <w:proofErr w:type="spellEnd"/>
      <w:r w:rsidRPr="009C57C9">
        <w:rPr>
          <w:rFonts w:ascii="Palatino Linotype" w:hAnsi="Palatino Linotype"/>
        </w:rPr>
        <w:t xml:space="preserve"> </w:t>
      </w:r>
      <w:proofErr w:type="spellStart"/>
      <w:r w:rsidRPr="009C57C9">
        <w:rPr>
          <w:rFonts w:ascii="Palatino Linotype" w:hAnsi="Palatino Linotype"/>
        </w:rPr>
        <w:t>ва</w:t>
      </w:r>
      <w:proofErr w:type="spellEnd"/>
      <w:r w:rsidRPr="009C57C9">
        <w:rPr>
          <w:rFonts w:ascii="Palatino Linotype" w:hAnsi="Palatino Linotype"/>
        </w:rPr>
        <w:t xml:space="preserve"> </w:t>
      </w:r>
      <w:proofErr w:type="spellStart"/>
      <w:r w:rsidRPr="009C57C9">
        <w:rPr>
          <w:rFonts w:ascii="Palatino Linotype" w:hAnsi="Palatino Linotype"/>
        </w:rPr>
        <w:t>пурма</w:t>
      </w:r>
      <w:proofErr w:type="spellEnd"/>
      <w:r w:rsidRPr="009C57C9">
        <w:rPr>
          <w:rFonts w:ascii="Palatino Linotype" w:hAnsi="Palatino Linotype"/>
          <w:lang w:val="tg-Cyrl-TJ"/>
        </w:rPr>
        <w:t>ҳ</w:t>
      </w:r>
      <w:proofErr w:type="spellStart"/>
      <w:r w:rsidRPr="009C57C9">
        <w:rPr>
          <w:rFonts w:ascii="Palatino Linotype" w:hAnsi="Palatino Linotype"/>
        </w:rPr>
        <w:t>сул</w:t>
      </w:r>
      <w:proofErr w:type="spellEnd"/>
      <w:r w:rsidRPr="009C57C9">
        <w:rPr>
          <w:rFonts w:ascii="Palatino Linotype" w:hAnsi="Palatino Linotype"/>
        </w:rPr>
        <w:t xml:space="preserve"> </w:t>
      </w:r>
      <w:proofErr w:type="spellStart"/>
      <w:r w:rsidRPr="009C57C9">
        <w:rPr>
          <w:rFonts w:ascii="Palatino Linotype" w:hAnsi="Palatino Linotype"/>
        </w:rPr>
        <w:t>кормандони</w:t>
      </w:r>
      <w:proofErr w:type="spellEnd"/>
      <w:r w:rsidRPr="009C57C9">
        <w:rPr>
          <w:rFonts w:ascii="Palatino Linotype" w:hAnsi="Palatino Linotype"/>
        </w:rPr>
        <w:t xml:space="preserve"> </w:t>
      </w:r>
      <w:proofErr w:type="spellStart"/>
      <w:r w:rsidRPr="009C57C9">
        <w:rPr>
          <w:rFonts w:ascii="Palatino Linotype" w:hAnsi="Palatino Linotype"/>
        </w:rPr>
        <w:t>Бонкро</w:t>
      </w:r>
      <w:proofErr w:type="spellEnd"/>
      <w:r w:rsidRPr="009C57C9">
        <w:rPr>
          <w:rFonts w:ascii="Palatino Linotype" w:hAnsi="Palatino Linotype"/>
        </w:rPr>
        <w:t xml:space="preserve"> </w:t>
      </w:r>
      <w:r w:rsidRPr="009C57C9">
        <w:rPr>
          <w:rFonts w:ascii="Palatino Linotype" w:hAnsi="Palatino Linotype"/>
          <w:lang w:val="tg-Cyrl-TJ"/>
        </w:rPr>
        <w:t>ҳ</w:t>
      </w:r>
      <w:proofErr w:type="spellStart"/>
      <w:r w:rsidRPr="009C57C9">
        <w:rPr>
          <w:rFonts w:ascii="Palatino Linotype" w:hAnsi="Palatino Linotype"/>
        </w:rPr>
        <w:t>авасманд</w:t>
      </w:r>
      <w:proofErr w:type="spellEnd"/>
      <w:r w:rsidRPr="009C57C9">
        <w:rPr>
          <w:rFonts w:ascii="Palatino Linotype" w:hAnsi="Palatino Linotype"/>
        </w:rPr>
        <w:t xml:space="preserve"> </w:t>
      </w:r>
      <w:proofErr w:type="spellStart"/>
      <w:r w:rsidRPr="009C57C9">
        <w:rPr>
          <w:rFonts w:ascii="Palatino Linotype" w:hAnsi="Palatino Linotype"/>
        </w:rPr>
        <w:t>гардонад</w:t>
      </w:r>
      <w:proofErr w:type="spellEnd"/>
      <w:r w:rsidRPr="009C57C9">
        <w:rPr>
          <w:rFonts w:ascii="Palatino Linotype" w:hAnsi="Palatino Linotype"/>
        </w:rPr>
        <w:t>;</w:t>
      </w:r>
    </w:p>
    <w:p w14:paraId="1461C8DA" w14:textId="6AFC69C9" w:rsidR="00CA1BB3" w:rsidRPr="00482589" w:rsidRDefault="00CA1BB3" w:rsidP="00CA1BB3">
      <w:pPr>
        <w:jc w:val="both"/>
        <w:rPr>
          <w:rFonts w:ascii="Palatino Linotype" w:hAnsi="Palatino Linotype"/>
          <w:lang w:val="tg-Cyrl-TJ"/>
          <w:rPrChange w:id="78" w:author="Гафуров Камолджон Азимджонович" w:date="2024-10-10T16:15:00Z" w16du:dateUtc="2024-10-10T11:15:00Z">
            <w:rPr>
              <w:rFonts w:ascii="Palatino Linotype" w:hAnsi="Palatino Linotype"/>
            </w:rPr>
          </w:rPrChange>
        </w:rPr>
      </w:pPr>
      <w:r w:rsidRPr="009C57C9">
        <w:rPr>
          <w:rFonts w:ascii="Palatino Linotype" w:hAnsi="Palatino Linotype"/>
        </w:rPr>
        <w:t>-</w:t>
      </w:r>
      <w:ins w:id="79" w:author="Гафуров Камолджон Азимджонович" w:date="2024-10-10T16:06:00Z" w16du:dateUtc="2024-10-10T11:06:00Z">
        <w:r w:rsidR="00D31827">
          <w:rPr>
            <w:rFonts w:ascii="Palatino Linotype" w:hAnsi="Palatino Linotype"/>
            <w:lang w:val="tg-Cyrl-TJ"/>
          </w:rPr>
          <w:t xml:space="preserve"> </w:t>
        </w:r>
      </w:ins>
      <w:r w:rsidRPr="009C57C9">
        <w:rPr>
          <w:rFonts w:ascii="Palatino Linotype" w:hAnsi="Palatino Linotype"/>
        </w:rPr>
        <w:t xml:space="preserve">аз </w:t>
      </w:r>
      <w:proofErr w:type="spellStart"/>
      <w:r w:rsidRPr="009C57C9">
        <w:rPr>
          <w:rFonts w:ascii="Palatino Linotype" w:hAnsi="Palatino Linotype"/>
        </w:rPr>
        <w:t>кормандони</w:t>
      </w:r>
      <w:proofErr w:type="spellEnd"/>
      <w:r w:rsidRPr="009C57C9">
        <w:rPr>
          <w:rFonts w:ascii="Palatino Linotype" w:hAnsi="Palatino Linotype"/>
        </w:rPr>
        <w:t xml:space="preserve"> </w:t>
      </w:r>
      <w:proofErr w:type="spellStart"/>
      <w:r w:rsidRPr="009C57C9">
        <w:rPr>
          <w:rFonts w:ascii="Palatino Linotype" w:hAnsi="Palatino Linotype"/>
        </w:rPr>
        <w:t>Бонк</w:t>
      </w:r>
      <w:proofErr w:type="spellEnd"/>
      <w:r w:rsidRPr="009C57C9">
        <w:rPr>
          <w:rFonts w:ascii="Palatino Linotype" w:hAnsi="Palatino Linotype"/>
        </w:rPr>
        <w:t xml:space="preserve"> и</w:t>
      </w:r>
      <w:r w:rsidRPr="009C57C9">
        <w:rPr>
          <w:rFonts w:ascii="Palatino Linotype" w:hAnsi="Palatino Linotype"/>
          <w:lang w:val="tg-Cyrl-TJ"/>
        </w:rPr>
        <w:t>ҷ</w:t>
      </w:r>
      <w:r w:rsidRPr="009C57C9">
        <w:rPr>
          <w:rFonts w:ascii="Palatino Linotype" w:hAnsi="Palatino Linotype"/>
        </w:rPr>
        <w:t xml:space="preserve">рои </w:t>
      </w:r>
      <w:proofErr w:type="spellStart"/>
      <w:r w:rsidRPr="009C57C9">
        <w:rPr>
          <w:rFonts w:ascii="Palatino Linotype" w:hAnsi="Palatino Linotype"/>
        </w:rPr>
        <w:t>вазифа</w:t>
      </w:r>
      <w:proofErr w:type="spellEnd"/>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ме</w:t>
      </w:r>
      <w:r w:rsidRPr="009C57C9">
        <w:rPr>
          <w:rFonts w:ascii="Palatino Linotype" w:hAnsi="Palatino Linotype"/>
          <w:lang w:val="tg-Cyrl-TJ"/>
        </w:rPr>
        <w:t>ҳ</w:t>
      </w:r>
      <w:r w:rsidRPr="009C57C9">
        <w:rPr>
          <w:rFonts w:ascii="Palatino Linotype" w:hAnsi="Palatino Linotype"/>
        </w:rPr>
        <w:t>нат</w:t>
      </w:r>
      <w:r w:rsidRPr="009C57C9">
        <w:rPr>
          <w:rFonts w:ascii="Palatino Linotype" w:hAnsi="Palatino Linotype"/>
          <w:lang w:val="tg-Cyrl-TJ"/>
        </w:rPr>
        <w:t>ӣ</w:t>
      </w:r>
      <w:r w:rsidRPr="009C57C9">
        <w:rPr>
          <w:rFonts w:ascii="Palatino Linotype" w:hAnsi="Palatino Linotype"/>
        </w:rPr>
        <w:t xml:space="preserve">, </w:t>
      </w:r>
      <w:proofErr w:type="spellStart"/>
      <w:r w:rsidRPr="009C57C9">
        <w:rPr>
          <w:rFonts w:ascii="Palatino Linotype" w:hAnsi="Palatino Linotype"/>
        </w:rPr>
        <w:t>муносибати</w:t>
      </w:r>
      <w:proofErr w:type="spellEnd"/>
      <w:r w:rsidRPr="009C57C9">
        <w:rPr>
          <w:rFonts w:ascii="Palatino Linotype" w:hAnsi="Palatino Linotype"/>
        </w:rPr>
        <w:t xml:space="preserve"> э</w:t>
      </w:r>
      <w:r w:rsidRPr="009C57C9">
        <w:rPr>
          <w:rFonts w:ascii="Palatino Linotype" w:hAnsi="Palatino Linotype"/>
          <w:lang w:val="tg-Cyrl-TJ"/>
        </w:rPr>
        <w:t>ҳ</w:t>
      </w:r>
      <w:proofErr w:type="spellStart"/>
      <w:r w:rsidRPr="009C57C9">
        <w:rPr>
          <w:rFonts w:ascii="Palatino Linotype" w:hAnsi="Palatino Linotype"/>
        </w:rPr>
        <w:t>тиёткорона</w:t>
      </w:r>
      <w:proofErr w:type="spellEnd"/>
      <w:r w:rsidRPr="009C57C9">
        <w:rPr>
          <w:rFonts w:ascii="Palatino Linotype" w:hAnsi="Palatino Linotype"/>
        </w:rPr>
        <w:t xml:space="preserve"> </w:t>
      </w:r>
      <w:proofErr w:type="spellStart"/>
      <w:r w:rsidRPr="009C57C9">
        <w:rPr>
          <w:rFonts w:ascii="Palatino Linotype" w:hAnsi="Palatino Linotype"/>
        </w:rPr>
        <w:t>нисбати</w:t>
      </w:r>
      <w:proofErr w:type="spellEnd"/>
      <w:r w:rsidRPr="009C57C9">
        <w:rPr>
          <w:rFonts w:ascii="Palatino Linotype" w:hAnsi="Palatino Linotype"/>
        </w:rPr>
        <w:t xml:space="preserve"> моли</w:t>
      </w:r>
      <w:r w:rsidRPr="009C57C9">
        <w:rPr>
          <w:rFonts w:ascii="Palatino Linotype" w:hAnsi="Palatino Linotype"/>
          <w:lang w:val="tg-Cyrl-TJ"/>
        </w:rPr>
        <w:t xml:space="preserve">кияти </w:t>
      </w:r>
      <w:proofErr w:type="spellStart"/>
      <w:r w:rsidRPr="009C57C9">
        <w:rPr>
          <w:rFonts w:ascii="Palatino Linotype" w:hAnsi="Palatino Linotype"/>
        </w:rPr>
        <w:t>Бонк</w:t>
      </w:r>
      <w:proofErr w:type="spellEnd"/>
      <w:r w:rsidRPr="009C57C9">
        <w:rPr>
          <w:rFonts w:ascii="Palatino Linotype" w:hAnsi="Palatino Linotype"/>
        </w:rPr>
        <w:t xml:space="preserve"> </w:t>
      </w:r>
      <w:proofErr w:type="spellStart"/>
      <w:r w:rsidRPr="009C57C9">
        <w:rPr>
          <w:rFonts w:ascii="Palatino Linotype" w:hAnsi="Palatino Linotype"/>
        </w:rPr>
        <w:t>ва</w:t>
      </w:r>
      <w:proofErr w:type="spellEnd"/>
      <w:r w:rsidRPr="009C57C9">
        <w:rPr>
          <w:rFonts w:ascii="Palatino Linotype" w:hAnsi="Palatino Linotype"/>
        </w:rPr>
        <w:t xml:space="preserve"> </w:t>
      </w:r>
      <w:proofErr w:type="spellStart"/>
      <w:r w:rsidRPr="009C57C9">
        <w:rPr>
          <w:rFonts w:ascii="Palatino Linotype" w:hAnsi="Palatino Linotype"/>
        </w:rPr>
        <w:t>дигар</w:t>
      </w:r>
      <w:proofErr w:type="spellEnd"/>
      <w:r w:rsidRPr="009C57C9">
        <w:rPr>
          <w:rFonts w:ascii="Palatino Linotype" w:hAnsi="Palatino Linotype"/>
        </w:rPr>
        <w:t xml:space="preserve"> кормандон, </w:t>
      </w:r>
      <w:r w:rsidRPr="009C57C9">
        <w:rPr>
          <w:rFonts w:ascii="Palatino Linotype" w:hAnsi="Palatino Linotype"/>
          <w:lang w:val="tg-Cyrl-TJ"/>
        </w:rPr>
        <w:t>ҳ</w:t>
      </w:r>
      <w:proofErr w:type="spellStart"/>
      <w:r w:rsidRPr="009C57C9">
        <w:rPr>
          <w:rFonts w:ascii="Palatino Linotype" w:hAnsi="Palatino Linotype"/>
        </w:rPr>
        <w:t>амчунин</w:t>
      </w:r>
      <w:proofErr w:type="spellEnd"/>
      <w:r w:rsidRPr="009C57C9">
        <w:rPr>
          <w:rFonts w:ascii="Palatino Linotype" w:hAnsi="Palatino Linotype"/>
        </w:rPr>
        <w:t xml:space="preserve"> </w:t>
      </w:r>
      <w:proofErr w:type="spellStart"/>
      <w:r w:rsidRPr="009C57C9">
        <w:rPr>
          <w:rFonts w:ascii="Palatino Linotype" w:hAnsi="Palatino Linotype"/>
        </w:rPr>
        <w:t>риояи</w:t>
      </w:r>
      <w:proofErr w:type="spellEnd"/>
      <w:r w:rsidRPr="009C57C9">
        <w:rPr>
          <w:rFonts w:ascii="Palatino Linotype" w:hAnsi="Palatino Linotype"/>
        </w:rPr>
        <w:t xml:space="preserve"> </w:t>
      </w:r>
      <w:r w:rsidRPr="009C57C9">
        <w:rPr>
          <w:rFonts w:ascii="Palatino Linotype" w:hAnsi="Palatino Linotype"/>
          <w:lang w:val="tg-Cyrl-TJ"/>
        </w:rPr>
        <w:t>қ</w:t>
      </w:r>
      <w:proofErr w:type="spellStart"/>
      <w:r w:rsidRPr="009C57C9">
        <w:rPr>
          <w:rFonts w:ascii="Palatino Linotype" w:hAnsi="Palatino Linotype"/>
        </w:rPr>
        <w:t>оида</w:t>
      </w:r>
      <w:proofErr w:type="spellEnd"/>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w:t>
      </w:r>
      <w:proofErr w:type="spellStart"/>
      <w:r w:rsidRPr="009C57C9">
        <w:rPr>
          <w:rFonts w:ascii="Palatino Linotype" w:hAnsi="Palatino Linotype"/>
        </w:rPr>
        <w:t>тартиботи</w:t>
      </w:r>
      <w:proofErr w:type="spellEnd"/>
      <w:r w:rsidRPr="009C57C9">
        <w:rPr>
          <w:rFonts w:ascii="Palatino Linotype" w:hAnsi="Palatino Linotype"/>
        </w:rPr>
        <w:t xml:space="preserve"> </w:t>
      </w:r>
      <w:proofErr w:type="spellStart"/>
      <w:r w:rsidRPr="009C57C9">
        <w:rPr>
          <w:rFonts w:ascii="Palatino Linotype" w:hAnsi="Palatino Linotype"/>
        </w:rPr>
        <w:t>дохили</w:t>
      </w:r>
      <w:del w:id="80" w:author="Гафуров Камолджон Азимджонович" w:date="2024-10-10T16:46:00Z" w16du:dateUtc="2024-10-10T11:46:00Z">
        <w:r w:rsidRPr="009C57C9" w:rsidDel="000C41B0">
          <w:rPr>
            <w:rFonts w:ascii="Palatino Linotype" w:hAnsi="Palatino Linotype"/>
          </w:rPr>
          <w:delText>бонки</w:delText>
        </w:r>
      </w:del>
      <w:r w:rsidRPr="009C57C9">
        <w:rPr>
          <w:rFonts w:ascii="Palatino Linotype" w:hAnsi="Palatino Linotype"/>
        </w:rPr>
        <w:t>ро</w:t>
      </w:r>
      <w:proofErr w:type="spellEnd"/>
      <w:r w:rsidRPr="009C57C9">
        <w:rPr>
          <w:rFonts w:ascii="Palatino Linotype" w:hAnsi="Palatino Linotype"/>
        </w:rPr>
        <w:t xml:space="preserve"> </w:t>
      </w:r>
      <w:proofErr w:type="spellStart"/>
      <w:r w:rsidRPr="009C57C9">
        <w:rPr>
          <w:rFonts w:ascii="Palatino Linotype" w:hAnsi="Palatino Linotype"/>
        </w:rPr>
        <w:t>талаб</w:t>
      </w:r>
      <w:proofErr w:type="spellEnd"/>
      <w:r w:rsidRPr="009C57C9">
        <w:rPr>
          <w:rFonts w:ascii="Palatino Linotype" w:hAnsi="Palatino Linotype"/>
        </w:rPr>
        <w:t xml:space="preserve"> </w:t>
      </w:r>
      <w:proofErr w:type="spellStart"/>
      <w:r w:rsidRPr="009C57C9">
        <w:rPr>
          <w:rFonts w:ascii="Palatino Linotype" w:hAnsi="Palatino Linotype"/>
        </w:rPr>
        <w:t>кунад</w:t>
      </w:r>
      <w:proofErr w:type="spellEnd"/>
      <w:del w:id="81" w:author="Гафуров Камолджон Азимджонович" w:date="2024-10-10T16:15:00Z" w16du:dateUtc="2024-10-10T11:15:00Z">
        <w:r w:rsidRPr="009C57C9" w:rsidDel="00482589">
          <w:rPr>
            <w:rFonts w:ascii="Palatino Linotype" w:hAnsi="Palatino Linotype"/>
          </w:rPr>
          <w:delText>;</w:delText>
        </w:r>
      </w:del>
      <w:r w:rsidRPr="009C57C9">
        <w:rPr>
          <w:rFonts w:ascii="Palatino Linotype" w:hAnsi="Palatino Linotype"/>
        </w:rPr>
        <w:t xml:space="preserve"> (</w:t>
      </w:r>
      <w:proofErr w:type="spellStart"/>
      <w:r w:rsidRPr="009C57C9">
        <w:rPr>
          <w:rFonts w:ascii="Palatino Linotype" w:hAnsi="Palatino Linotype"/>
        </w:rPr>
        <w:t>Замимаи</w:t>
      </w:r>
      <w:proofErr w:type="spellEnd"/>
      <w:r w:rsidRPr="009C57C9">
        <w:rPr>
          <w:rFonts w:ascii="Palatino Linotype" w:hAnsi="Palatino Linotype"/>
        </w:rPr>
        <w:t xml:space="preserve"> №1 ба </w:t>
      </w:r>
      <w:proofErr w:type="spellStart"/>
      <w:r w:rsidRPr="009C57C9">
        <w:rPr>
          <w:rFonts w:ascii="Palatino Linotype" w:hAnsi="Palatino Linotype"/>
        </w:rPr>
        <w:t>Шартнома</w:t>
      </w:r>
      <w:proofErr w:type="spellEnd"/>
      <w:r w:rsidRPr="009C57C9">
        <w:rPr>
          <w:rFonts w:ascii="Palatino Linotype" w:hAnsi="Palatino Linotype"/>
        </w:rPr>
        <w:t>)</w:t>
      </w:r>
      <w:ins w:id="82" w:author="Гафуров Камолджон Азимджонович" w:date="2024-10-10T16:15:00Z" w16du:dateUtc="2024-10-10T11:15:00Z">
        <w:r w:rsidR="00482589">
          <w:rPr>
            <w:rFonts w:ascii="Palatino Linotype" w:hAnsi="Palatino Linotype"/>
            <w:lang w:val="tg-Cyrl-TJ"/>
          </w:rPr>
          <w:t>;</w:t>
        </w:r>
      </w:ins>
    </w:p>
    <w:p w14:paraId="06630EFE" w14:textId="785DE7C4" w:rsidR="00CA1BB3" w:rsidRPr="009C57C9" w:rsidDel="00482589" w:rsidRDefault="00CA1BB3" w:rsidP="00CA1BB3">
      <w:pPr>
        <w:jc w:val="both"/>
        <w:rPr>
          <w:del w:id="83" w:author="Гафуров Камолджон Азимджонович" w:date="2024-10-10T16:15:00Z" w16du:dateUtc="2024-10-10T11:15:00Z"/>
          <w:rFonts w:ascii="Palatino Linotype" w:hAnsi="Palatino Linotype"/>
        </w:rPr>
      </w:pPr>
      <w:del w:id="84" w:author="Гафуров Камолджон Азимджонович" w:date="2024-10-10T16:15:00Z" w16du:dateUtc="2024-10-10T11:15:00Z">
        <w:r w:rsidRPr="009C57C9" w:rsidDel="00482589">
          <w:rPr>
            <w:rFonts w:ascii="Palatino Linotype" w:hAnsi="Palatino Linotype"/>
          </w:rPr>
          <w:delText>-кормандони Бонкро мутоби</w:delText>
        </w:r>
        <w:r w:rsidRPr="009C57C9" w:rsidDel="00482589">
          <w:rPr>
            <w:rFonts w:ascii="Palatino Linotype" w:hAnsi="Palatino Linotype"/>
            <w:lang w:val="tg-Cyrl-TJ"/>
          </w:rPr>
          <w:delText>қ</w:delText>
        </w:r>
        <w:r w:rsidRPr="009C57C9" w:rsidDel="00482589">
          <w:rPr>
            <w:rFonts w:ascii="Palatino Linotype" w:hAnsi="Palatino Linotype"/>
          </w:rPr>
          <w:delText xml:space="preserve">и </w:delText>
        </w:r>
        <w:r w:rsidRPr="009C57C9" w:rsidDel="00482589">
          <w:rPr>
            <w:rFonts w:ascii="Palatino Linotype" w:hAnsi="Palatino Linotype"/>
            <w:lang w:val="tg-Cyrl-TJ"/>
          </w:rPr>
          <w:delText>қ</w:delText>
        </w:r>
        <w:r w:rsidRPr="009C57C9" w:rsidDel="00482589">
          <w:rPr>
            <w:rFonts w:ascii="Palatino Linotype" w:hAnsi="Palatino Linotype"/>
          </w:rPr>
          <w:delText xml:space="preserve">онунгузории амалкунандаи </w:delText>
        </w:r>
        <w:r w:rsidRPr="009C57C9" w:rsidDel="00482589">
          <w:rPr>
            <w:rFonts w:ascii="Palatino Linotype" w:hAnsi="Palatino Linotype"/>
            <w:lang w:val="tg-Cyrl-TJ"/>
          </w:rPr>
          <w:delText>Ҷ</w:delText>
        </w:r>
        <w:r w:rsidRPr="009C57C9" w:rsidDel="00482589">
          <w:rPr>
            <w:rFonts w:ascii="Palatino Linotype" w:hAnsi="Palatino Linotype"/>
          </w:rPr>
          <w:delText>ум</w:delText>
        </w:r>
        <w:r w:rsidRPr="009C57C9" w:rsidDel="00482589">
          <w:rPr>
            <w:rFonts w:ascii="Palatino Linotype" w:hAnsi="Palatino Linotype"/>
            <w:lang w:val="tg-Cyrl-TJ"/>
          </w:rPr>
          <w:delText>ҳ</w:delText>
        </w:r>
        <w:r w:rsidRPr="009C57C9" w:rsidDel="00482589">
          <w:rPr>
            <w:rFonts w:ascii="Palatino Linotype" w:hAnsi="Palatino Linotype"/>
          </w:rPr>
          <w:delText>урии То</w:delText>
        </w:r>
        <w:r w:rsidRPr="009C57C9" w:rsidDel="00482589">
          <w:rPr>
            <w:rFonts w:ascii="Palatino Linotype" w:hAnsi="Palatino Linotype"/>
            <w:lang w:val="tg-Cyrl-TJ"/>
          </w:rPr>
          <w:delText>ҷ</w:delText>
        </w:r>
        <w:r w:rsidRPr="009C57C9" w:rsidDel="00482589">
          <w:rPr>
            <w:rFonts w:ascii="Palatino Linotype" w:hAnsi="Palatino Linotype"/>
          </w:rPr>
          <w:delText xml:space="preserve">икистон ба </w:delText>
        </w:r>
        <w:r w:rsidRPr="009C57C9" w:rsidDel="00482589">
          <w:rPr>
            <w:rFonts w:ascii="Palatino Linotype" w:hAnsi="Palatino Linotype"/>
            <w:lang w:val="tg-Cyrl-TJ"/>
          </w:rPr>
          <w:delText>ҷ</w:delText>
        </w:r>
        <w:r w:rsidRPr="009C57C9" w:rsidDel="00482589">
          <w:rPr>
            <w:rFonts w:ascii="Palatino Linotype" w:hAnsi="Palatino Linotype"/>
          </w:rPr>
          <w:delText>авобгарии интизом</w:delText>
        </w:r>
        <w:r w:rsidRPr="009C57C9" w:rsidDel="00482589">
          <w:rPr>
            <w:rFonts w:ascii="Palatino Linotype" w:hAnsi="Palatino Linotype"/>
            <w:lang w:val="tg-Cyrl-TJ"/>
          </w:rPr>
          <w:delText>ӣ</w:delText>
        </w:r>
        <w:r w:rsidRPr="009C57C9" w:rsidDel="00482589">
          <w:rPr>
            <w:rFonts w:ascii="Palatino Linotype" w:hAnsi="Palatino Linotype"/>
          </w:rPr>
          <w:delText xml:space="preserve"> ва модд</w:delText>
        </w:r>
        <w:r w:rsidRPr="009C57C9" w:rsidDel="00482589">
          <w:rPr>
            <w:rFonts w:ascii="Palatino Linotype" w:hAnsi="Palatino Linotype"/>
            <w:lang w:val="tg-Cyrl-TJ"/>
          </w:rPr>
          <w:delText>ӣ</w:delText>
        </w:r>
        <w:r w:rsidRPr="009C57C9" w:rsidDel="00482589">
          <w:rPr>
            <w:rFonts w:ascii="Palatino Linotype" w:hAnsi="Palatino Linotype"/>
          </w:rPr>
          <w:delText xml:space="preserve"> кашад;</w:delText>
        </w:r>
      </w:del>
    </w:p>
    <w:p w14:paraId="2142D7CE" w14:textId="76D623A4" w:rsidR="00CA1BB3" w:rsidRPr="009C57C9" w:rsidRDefault="00CA1BB3" w:rsidP="00CA1BB3">
      <w:pPr>
        <w:jc w:val="both"/>
        <w:rPr>
          <w:rFonts w:ascii="Palatino Linotype" w:hAnsi="Palatino Linotype"/>
          <w:lang w:val="tg-Cyrl-TJ"/>
        </w:rPr>
      </w:pPr>
      <w:r w:rsidRPr="009C57C9">
        <w:rPr>
          <w:rFonts w:ascii="Palatino Linotype" w:hAnsi="Palatino Linotype"/>
          <w:lang w:val="tg-Cyrl-TJ"/>
        </w:rPr>
        <w:t>-</w:t>
      </w:r>
      <w:ins w:id="85" w:author="Гафуров Камолджон Азимджонович" w:date="2024-10-10T16:06:00Z" w16du:dateUtc="2024-10-10T11:06:00Z">
        <w:r w:rsidR="00D31827">
          <w:rPr>
            <w:rFonts w:ascii="Palatino Linotype" w:hAnsi="Palatino Linotype"/>
            <w:lang w:val="tg-Cyrl-TJ"/>
          </w:rPr>
          <w:t xml:space="preserve"> </w:t>
        </w:r>
      </w:ins>
      <w:r w:rsidRPr="009C57C9">
        <w:rPr>
          <w:rFonts w:ascii="Palatino Linotype" w:hAnsi="Palatino Linotype"/>
          <w:lang w:val="tg-Cyrl-TJ"/>
        </w:rPr>
        <w:t>дар доираи қонунгузории амалкунандаи Ҷумҳурии Тоҷикистон барои гурӯҳҳои алоҳидаи кормандон вақти кориро тағйир диҳад;</w:t>
      </w:r>
    </w:p>
    <w:p w14:paraId="1C5DAFC9" w14:textId="1C0B6436" w:rsidR="00CA1BB3" w:rsidRPr="009C57C9" w:rsidDel="00D31827" w:rsidRDefault="00CA1BB3" w:rsidP="00CA1BB3">
      <w:pPr>
        <w:jc w:val="both"/>
        <w:rPr>
          <w:del w:id="86" w:author="Гафуров Камолджон Азимджонович" w:date="2024-10-10T16:09:00Z" w16du:dateUtc="2024-10-10T11:09:00Z"/>
          <w:rFonts w:ascii="Palatino Linotype" w:hAnsi="Palatino Linotype"/>
        </w:rPr>
      </w:pPr>
      <w:del w:id="87" w:author="Гафуров Камолджон Азимджонович" w:date="2024-10-10T16:09:00Z" w16du:dateUtc="2024-10-10T11:09:00Z">
        <w:r w:rsidRPr="009C57C9" w:rsidDel="00D31827">
          <w:rPr>
            <w:rFonts w:ascii="Palatino Linotype" w:hAnsi="Palatino Linotype"/>
          </w:rPr>
          <w:delText>-санад</w:delText>
        </w:r>
        <w:r w:rsidRPr="009C57C9" w:rsidDel="00D31827">
          <w:rPr>
            <w:rFonts w:ascii="Palatino Linotype" w:hAnsi="Palatino Linotype"/>
            <w:lang w:val="tg-Cyrl-TJ"/>
          </w:rPr>
          <w:delText>ҳ</w:delText>
        </w:r>
        <w:r w:rsidRPr="009C57C9" w:rsidDel="00D31827">
          <w:rPr>
            <w:rFonts w:ascii="Palatino Linotype" w:hAnsi="Palatino Linotype"/>
          </w:rPr>
          <w:delText xml:space="preserve">ои меъёрии дохилиро </w:delText>
        </w:r>
        <w:r w:rsidRPr="009C57C9" w:rsidDel="00D31827">
          <w:rPr>
            <w:rFonts w:ascii="Palatino Linotype" w:hAnsi="Palatino Linotype"/>
            <w:lang w:val="tg-Cyrl-TJ"/>
          </w:rPr>
          <w:delText>қ</w:delText>
        </w:r>
        <w:r w:rsidRPr="009C57C9" w:rsidDel="00D31827">
          <w:rPr>
            <w:rFonts w:ascii="Palatino Linotype" w:hAnsi="Palatino Linotype"/>
          </w:rPr>
          <w:delText>абул намояд;</w:delText>
        </w:r>
      </w:del>
    </w:p>
    <w:p w14:paraId="1EFED614" w14:textId="77777777" w:rsidR="00D31827" w:rsidRPr="00D31827" w:rsidRDefault="00D31827">
      <w:pPr>
        <w:jc w:val="both"/>
        <w:rPr>
          <w:ins w:id="88" w:author="Гафуров Камолджон Азимджонович" w:date="2024-10-10T16:08:00Z" w16du:dateUtc="2024-10-10T11:08:00Z"/>
          <w:rFonts w:ascii="Palatino Linotype" w:hAnsi="Palatino Linotype"/>
          <w:rPrChange w:id="89" w:author="Гафуров Камолджон Азимджонович" w:date="2024-10-10T16:09:00Z" w16du:dateUtc="2024-10-10T11:09:00Z">
            <w:rPr>
              <w:ins w:id="90" w:author="Гафуров Камолджон Азимджонович" w:date="2024-10-10T16:08:00Z" w16du:dateUtc="2024-10-10T11:08:00Z"/>
              <w:rFonts w:ascii="Palatino Linotype" w:hAnsi="Palatino Linotype"/>
              <w:sz w:val="20"/>
              <w:szCs w:val="20"/>
            </w:rPr>
          </w:rPrChange>
        </w:rPr>
        <w:pPrChange w:id="91" w:author="Гафуров Камолджон Азимджонович" w:date="2024-10-10T16:09:00Z" w16du:dateUtc="2024-10-10T11:09:00Z">
          <w:pPr>
            <w:pStyle w:val="a9"/>
            <w:ind w:firstLine="567"/>
            <w:jc w:val="both"/>
          </w:pPr>
        </w:pPrChange>
      </w:pPr>
      <w:ins w:id="92" w:author="Гафуров Камолджон Азимджонович" w:date="2024-10-10T16:08:00Z" w16du:dateUtc="2024-10-10T11:08:00Z">
        <w:r w:rsidRPr="00D31827">
          <w:rPr>
            <w:rFonts w:ascii="Palatino Linotype" w:hAnsi="Palatino Linotype"/>
            <w:rPrChange w:id="93" w:author="Гафуров Камолджон Азимджонович" w:date="2024-10-10T16:09:00Z" w16du:dateUtc="2024-10-10T11:09:00Z">
              <w:rPr>
                <w:rFonts w:ascii="Palatino Linotype" w:hAnsi="Palatino Linotype"/>
                <w:sz w:val="20"/>
                <w:szCs w:val="20"/>
              </w:rPr>
            </w:rPrChange>
          </w:rPr>
          <w:t xml:space="preserve">- бо </w:t>
        </w:r>
        <w:proofErr w:type="spellStart"/>
        <w:r w:rsidRPr="00D31827">
          <w:rPr>
            <w:rFonts w:ascii="Palatino Linotype" w:hAnsi="Palatino Linotype"/>
            <w:rPrChange w:id="94" w:author="Гафуров Камолджон Азимджонович" w:date="2024-10-10T16:09:00Z" w16du:dateUtc="2024-10-10T11:09:00Z">
              <w:rPr>
                <w:rFonts w:ascii="Palatino Linotype" w:hAnsi="Palatino Linotype"/>
                <w:sz w:val="20"/>
                <w:szCs w:val="20"/>
              </w:rPr>
            </w:rPrChange>
          </w:rPr>
          <w:t>мақсади</w:t>
        </w:r>
        <w:proofErr w:type="spellEnd"/>
        <w:r w:rsidRPr="00D31827">
          <w:rPr>
            <w:rFonts w:ascii="Palatino Linotype" w:hAnsi="Palatino Linotype"/>
            <w:rPrChange w:id="95" w:author="Гафуров Камолджон Азимджонович" w:date="2024-10-10T16:09:00Z" w16du:dateUtc="2024-10-10T11:09:00Z">
              <w:rPr>
                <w:rFonts w:ascii="Palatino Linotype" w:hAnsi="Palatino Linotype"/>
                <w:sz w:val="20"/>
                <w:szCs w:val="20"/>
              </w:rPr>
            </w:rPrChange>
          </w:rPr>
          <w:t xml:space="preserve"> </w:t>
        </w:r>
        <w:proofErr w:type="spellStart"/>
        <w:r w:rsidRPr="00D31827">
          <w:rPr>
            <w:rFonts w:ascii="Palatino Linotype" w:hAnsi="Palatino Linotype"/>
            <w:rPrChange w:id="96" w:author="Гафуров Камолджон Азимджонович" w:date="2024-10-10T16:09:00Z" w16du:dateUtc="2024-10-10T11:09:00Z">
              <w:rPr>
                <w:rFonts w:ascii="Palatino Linotype" w:hAnsi="Palatino Linotype"/>
                <w:sz w:val="20"/>
                <w:szCs w:val="20"/>
              </w:rPr>
            </w:rPrChange>
          </w:rPr>
          <w:t>муаррифӣ</w:t>
        </w:r>
        <w:proofErr w:type="spellEnd"/>
        <w:r w:rsidRPr="00D31827">
          <w:rPr>
            <w:rFonts w:ascii="Palatino Linotype" w:hAnsi="Palatino Linotype"/>
            <w:rPrChange w:id="97" w:author="Гафуров Камолджон Азимджонович" w:date="2024-10-10T16:09:00Z" w16du:dateUtc="2024-10-10T11:09:00Z">
              <w:rPr>
                <w:rFonts w:ascii="Palatino Linotype" w:hAnsi="Palatino Linotype"/>
                <w:sz w:val="20"/>
                <w:szCs w:val="20"/>
              </w:rPr>
            </w:rPrChange>
          </w:rPr>
          <w:t xml:space="preserve"> </w:t>
        </w:r>
        <w:proofErr w:type="spellStart"/>
        <w:r w:rsidRPr="00D31827">
          <w:rPr>
            <w:rFonts w:ascii="Palatino Linotype" w:hAnsi="Palatino Linotype"/>
            <w:rPrChange w:id="98" w:author="Гафуров Камолджон Азимджонович" w:date="2024-10-10T16:09:00Z" w16du:dateUtc="2024-10-10T11:09:00Z">
              <w:rPr>
                <w:rFonts w:ascii="Palatino Linotype" w:hAnsi="Palatino Linotype"/>
                <w:sz w:val="20"/>
                <w:szCs w:val="20"/>
              </w:rPr>
            </w:rPrChange>
          </w:rPr>
          <w:t>ва</w:t>
        </w:r>
        <w:proofErr w:type="spellEnd"/>
        <w:r w:rsidRPr="00D31827">
          <w:rPr>
            <w:rFonts w:ascii="Palatino Linotype" w:hAnsi="Palatino Linotype"/>
            <w:rPrChange w:id="99" w:author="Гафуров Камолджон Азимджонович" w:date="2024-10-10T16:09:00Z" w16du:dateUtc="2024-10-10T11:09:00Z">
              <w:rPr>
                <w:rFonts w:ascii="Palatino Linotype" w:hAnsi="Palatino Linotype"/>
                <w:sz w:val="20"/>
                <w:szCs w:val="20"/>
              </w:rPr>
            </w:rPrChange>
          </w:rPr>
          <w:t xml:space="preserve"> </w:t>
        </w:r>
        <w:proofErr w:type="spellStart"/>
        <w:r w:rsidRPr="00D31827">
          <w:rPr>
            <w:rFonts w:ascii="Palatino Linotype" w:hAnsi="Palatino Linotype"/>
            <w:rPrChange w:id="100" w:author="Гафуров Камолджон Азимджонович" w:date="2024-10-10T16:09:00Z" w16du:dateUtc="2024-10-10T11:09:00Z">
              <w:rPr>
                <w:rFonts w:ascii="Palatino Linotype" w:hAnsi="Palatino Linotype"/>
                <w:sz w:val="20"/>
                <w:szCs w:val="20"/>
              </w:rPr>
            </w:rPrChange>
          </w:rPr>
          <w:t>ҳимояи</w:t>
        </w:r>
        <w:proofErr w:type="spellEnd"/>
        <w:r w:rsidRPr="00D31827">
          <w:rPr>
            <w:rFonts w:ascii="Palatino Linotype" w:hAnsi="Palatino Linotype"/>
            <w:rPrChange w:id="101" w:author="Гафуров Камолджон Азимджонович" w:date="2024-10-10T16:09:00Z" w16du:dateUtc="2024-10-10T11:09:00Z">
              <w:rPr>
                <w:rFonts w:ascii="Palatino Linotype" w:hAnsi="Palatino Linotype"/>
                <w:sz w:val="20"/>
                <w:szCs w:val="20"/>
              </w:rPr>
            </w:rPrChange>
          </w:rPr>
          <w:t xml:space="preserve"> </w:t>
        </w:r>
        <w:proofErr w:type="spellStart"/>
        <w:r w:rsidRPr="00D31827">
          <w:rPr>
            <w:rFonts w:ascii="Palatino Linotype" w:hAnsi="Palatino Linotype"/>
            <w:rPrChange w:id="102" w:author="Гафуров Камолджон Азимджонович" w:date="2024-10-10T16:09:00Z" w16du:dateUtc="2024-10-10T11:09:00Z">
              <w:rPr>
                <w:rFonts w:ascii="Palatino Linotype" w:hAnsi="Palatino Linotype"/>
                <w:sz w:val="20"/>
                <w:szCs w:val="20"/>
              </w:rPr>
            </w:rPrChange>
          </w:rPr>
          <w:t>ҳуқуқ</w:t>
        </w:r>
        <w:proofErr w:type="spellEnd"/>
        <w:r w:rsidRPr="00D31827">
          <w:rPr>
            <w:rFonts w:ascii="Palatino Linotype" w:hAnsi="Palatino Linotype"/>
            <w:rPrChange w:id="103" w:author="Гафуров Камолджон Азимджонович" w:date="2024-10-10T16:09:00Z" w16du:dateUtc="2024-10-10T11:09:00Z">
              <w:rPr>
                <w:rFonts w:ascii="Palatino Linotype" w:hAnsi="Palatino Linotype"/>
                <w:sz w:val="20"/>
                <w:szCs w:val="20"/>
              </w:rPr>
            </w:rPrChange>
          </w:rPr>
          <w:t xml:space="preserve"> </w:t>
        </w:r>
        <w:proofErr w:type="spellStart"/>
        <w:r w:rsidRPr="00D31827">
          <w:rPr>
            <w:rFonts w:ascii="Palatino Linotype" w:hAnsi="Palatino Linotype"/>
            <w:rPrChange w:id="104" w:author="Гафуров Камолджон Азимджонович" w:date="2024-10-10T16:09:00Z" w16du:dateUtc="2024-10-10T11:09:00Z">
              <w:rPr>
                <w:rFonts w:ascii="Palatino Linotype" w:hAnsi="Palatino Linotype"/>
                <w:sz w:val="20"/>
                <w:szCs w:val="20"/>
              </w:rPr>
            </w:rPrChange>
          </w:rPr>
          <w:t>ва</w:t>
        </w:r>
        <w:proofErr w:type="spellEnd"/>
        <w:r w:rsidRPr="00D31827">
          <w:rPr>
            <w:rFonts w:ascii="Palatino Linotype" w:hAnsi="Palatino Linotype"/>
            <w:rPrChange w:id="105" w:author="Гафуров Камолджон Азимджонович" w:date="2024-10-10T16:09:00Z" w16du:dateUtc="2024-10-10T11:09:00Z">
              <w:rPr>
                <w:rFonts w:ascii="Palatino Linotype" w:hAnsi="Palatino Linotype"/>
                <w:sz w:val="20"/>
                <w:szCs w:val="20"/>
              </w:rPr>
            </w:rPrChange>
          </w:rPr>
          <w:t xml:space="preserve"> </w:t>
        </w:r>
        <w:proofErr w:type="spellStart"/>
        <w:r w:rsidRPr="00D31827">
          <w:rPr>
            <w:rFonts w:ascii="Palatino Linotype" w:hAnsi="Palatino Linotype"/>
            <w:rPrChange w:id="106" w:author="Гафуров Камолджон Азимджонович" w:date="2024-10-10T16:09:00Z" w16du:dateUtc="2024-10-10T11:09:00Z">
              <w:rPr>
                <w:rFonts w:ascii="Palatino Linotype" w:hAnsi="Palatino Linotype"/>
                <w:sz w:val="20"/>
                <w:szCs w:val="20"/>
              </w:rPr>
            </w:rPrChange>
          </w:rPr>
          <w:t>манфиатҳои</w:t>
        </w:r>
        <w:proofErr w:type="spellEnd"/>
        <w:r w:rsidRPr="00D31827">
          <w:rPr>
            <w:rFonts w:ascii="Palatino Linotype" w:hAnsi="Palatino Linotype"/>
            <w:rPrChange w:id="107" w:author="Гафуров Камолджон Азимджонович" w:date="2024-10-10T16:09:00Z" w16du:dateUtc="2024-10-10T11:09:00Z">
              <w:rPr>
                <w:rFonts w:ascii="Palatino Linotype" w:hAnsi="Palatino Linotype"/>
                <w:sz w:val="20"/>
                <w:szCs w:val="20"/>
              </w:rPr>
            </w:rPrChange>
          </w:rPr>
          <w:t xml:space="preserve"> худ </w:t>
        </w:r>
        <w:proofErr w:type="spellStart"/>
        <w:r w:rsidRPr="00D31827">
          <w:rPr>
            <w:rFonts w:ascii="Palatino Linotype" w:hAnsi="Palatino Linotype"/>
            <w:rPrChange w:id="108" w:author="Гафуров Камолджон Азимджонович" w:date="2024-10-10T16:09:00Z" w16du:dateUtc="2024-10-10T11:09:00Z">
              <w:rPr>
                <w:rFonts w:ascii="Palatino Linotype" w:hAnsi="Palatino Linotype"/>
                <w:sz w:val="20"/>
                <w:szCs w:val="20"/>
              </w:rPr>
            </w:rPrChange>
          </w:rPr>
          <w:t>иттиҳодияҳо</w:t>
        </w:r>
        <w:proofErr w:type="spellEnd"/>
        <w:r w:rsidRPr="00D31827">
          <w:rPr>
            <w:rFonts w:ascii="Palatino Linotype" w:hAnsi="Palatino Linotype"/>
            <w:rPrChange w:id="109" w:author="Гафуров Камолджон Азимджонович" w:date="2024-10-10T16:09:00Z" w16du:dateUtc="2024-10-10T11:09:00Z">
              <w:rPr>
                <w:rFonts w:ascii="Palatino Linotype" w:hAnsi="Palatino Linotype"/>
                <w:sz w:val="20"/>
                <w:szCs w:val="20"/>
              </w:rPr>
            </w:rPrChange>
          </w:rPr>
          <w:t xml:space="preserve"> </w:t>
        </w:r>
        <w:proofErr w:type="spellStart"/>
        <w:r w:rsidRPr="00D31827">
          <w:rPr>
            <w:rFonts w:ascii="Palatino Linotype" w:hAnsi="Palatino Linotype"/>
            <w:rPrChange w:id="110" w:author="Гафуров Камолджон Азимджонович" w:date="2024-10-10T16:09:00Z" w16du:dateUtc="2024-10-10T11:09:00Z">
              <w:rPr>
                <w:rFonts w:ascii="Palatino Linotype" w:hAnsi="Palatino Linotype"/>
                <w:sz w:val="20"/>
                <w:szCs w:val="20"/>
              </w:rPr>
            </w:rPrChange>
          </w:rPr>
          <w:t>таъсис</w:t>
        </w:r>
        <w:proofErr w:type="spellEnd"/>
        <w:r w:rsidRPr="00D31827">
          <w:rPr>
            <w:rFonts w:ascii="Palatino Linotype" w:hAnsi="Palatino Linotype"/>
            <w:rPrChange w:id="111" w:author="Гафуров Камолджон Азимджонович" w:date="2024-10-10T16:09:00Z" w16du:dateUtc="2024-10-10T11:09:00Z">
              <w:rPr>
                <w:rFonts w:ascii="Palatino Linotype" w:hAnsi="Palatino Linotype"/>
                <w:sz w:val="20"/>
                <w:szCs w:val="20"/>
              </w:rPr>
            </w:rPrChange>
          </w:rPr>
          <w:t xml:space="preserve"> </w:t>
        </w:r>
        <w:proofErr w:type="spellStart"/>
        <w:r w:rsidRPr="00D31827">
          <w:rPr>
            <w:rFonts w:ascii="Palatino Linotype" w:hAnsi="Palatino Linotype"/>
            <w:rPrChange w:id="112" w:author="Гафуров Камолджон Азимджонович" w:date="2024-10-10T16:09:00Z" w16du:dateUtc="2024-10-10T11:09:00Z">
              <w:rPr>
                <w:rFonts w:ascii="Palatino Linotype" w:hAnsi="Palatino Linotype"/>
                <w:sz w:val="20"/>
                <w:szCs w:val="20"/>
              </w:rPr>
            </w:rPrChange>
          </w:rPr>
          <w:t>диҳад</w:t>
        </w:r>
        <w:proofErr w:type="spellEnd"/>
        <w:r w:rsidRPr="00D31827">
          <w:rPr>
            <w:rFonts w:ascii="Palatino Linotype" w:hAnsi="Palatino Linotype"/>
            <w:rPrChange w:id="113" w:author="Гафуров Камолджон Азимджонович" w:date="2024-10-10T16:09:00Z" w16du:dateUtc="2024-10-10T11:09:00Z">
              <w:rPr>
                <w:rFonts w:ascii="Palatino Linotype" w:hAnsi="Palatino Linotype"/>
                <w:sz w:val="20"/>
                <w:szCs w:val="20"/>
              </w:rPr>
            </w:rPrChange>
          </w:rPr>
          <w:t xml:space="preserve">, ба </w:t>
        </w:r>
        <w:proofErr w:type="spellStart"/>
        <w:r w:rsidRPr="00D31827">
          <w:rPr>
            <w:rFonts w:ascii="Palatino Linotype" w:hAnsi="Palatino Linotype"/>
            <w:rPrChange w:id="114" w:author="Гафуров Камолджон Азимджонович" w:date="2024-10-10T16:09:00Z" w16du:dateUtc="2024-10-10T11:09:00Z">
              <w:rPr>
                <w:rFonts w:ascii="Palatino Linotype" w:hAnsi="Palatino Linotype"/>
                <w:sz w:val="20"/>
                <w:szCs w:val="20"/>
              </w:rPr>
            </w:rPrChange>
          </w:rPr>
          <w:t>чунин</w:t>
        </w:r>
        <w:proofErr w:type="spellEnd"/>
        <w:r w:rsidRPr="00D31827">
          <w:rPr>
            <w:rFonts w:ascii="Palatino Linotype" w:hAnsi="Palatino Linotype"/>
            <w:rPrChange w:id="115" w:author="Гафуров Камолджон Азимджонович" w:date="2024-10-10T16:09:00Z" w16du:dateUtc="2024-10-10T11:09:00Z">
              <w:rPr>
                <w:rFonts w:ascii="Palatino Linotype" w:hAnsi="Palatino Linotype"/>
                <w:sz w:val="20"/>
                <w:szCs w:val="20"/>
              </w:rPr>
            </w:rPrChange>
          </w:rPr>
          <w:t xml:space="preserve"> </w:t>
        </w:r>
        <w:proofErr w:type="spellStart"/>
        <w:r w:rsidRPr="00D31827">
          <w:rPr>
            <w:rFonts w:ascii="Palatino Linotype" w:hAnsi="Palatino Linotype"/>
            <w:rPrChange w:id="116" w:author="Гафуров Камолджон Азимджонович" w:date="2024-10-10T16:09:00Z" w16du:dateUtc="2024-10-10T11:09:00Z">
              <w:rPr>
                <w:rFonts w:ascii="Palatino Linotype" w:hAnsi="Palatino Linotype"/>
                <w:sz w:val="20"/>
                <w:szCs w:val="20"/>
              </w:rPr>
            </w:rPrChange>
          </w:rPr>
          <w:t>иттиҳодияҳо</w:t>
        </w:r>
        <w:proofErr w:type="spellEnd"/>
        <w:r w:rsidRPr="00D31827">
          <w:rPr>
            <w:rFonts w:ascii="Palatino Linotype" w:hAnsi="Palatino Linotype"/>
            <w:rPrChange w:id="117" w:author="Гафуров Камолджон Азимджонович" w:date="2024-10-10T16:09:00Z" w16du:dateUtc="2024-10-10T11:09:00Z">
              <w:rPr>
                <w:rFonts w:ascii="Palatino Linotype" w:hAnsi="Palatino Linotype"/>
                <w:sz w:val="20"/>
                <w:szCs w:val="20"/>
              </w:rPr>
            </w:rPrChange>
          </w:rPr>
          <w:t xml:space="preserve"> </w:t>
        </w:r>
        <w:proofErr w:type="spellStart"/>
        <w:r w:rsidRPr="00D31827">
          <w:rPr>
            <w:rFonts w:ascii="Palatino Linotype" w:hAnsi="Palatino Linotype"/>
            <w:rPrChange w:id="118" w:author="Гафуров Камолджон Азимджонович" w:date="2024-10-10T16:09:00Z" w16du:dateUtc="2024-10-10T11:09:00Z">
              <w:rPr>
                <w:rFonts w:ascii="Palatino Linotype" w:hAnsi="Palatino Linotype"/>
                <w:sz w:val="20"/>
                <w:szCs w:val="20"/>
              </w:rPr>
            </w:rPrChange>
          </w:rPr>
          <w:t>шомил</w:t>
        </w:r>
        <w:proofErr w:type="spellEnd"/>
        <w:r w:rsidRPr="00D31827">
          <w:rPr>
            <w:rFonts w:ascii="Palatino Linotype" w:hAnsi="Palatino Linotype"/>
            <w:rPrChange w:id="119" w:author="Гафуров Камолджон Азимджонович" w:date="2024-10-10T16:09:00Z" w16du:dateUtc="2024-10-10T11:09:00Z">
              <w:rPr>
                <w:rFonts w:ascii="Palatino Linotype" w:hAnsi="Palatino Linotype"/>
                <w:sz w:val="20"/>
                <w:szCs w:val="20"/>
              </w:rPr>
            </w:rPrChange>
          </w:rPr>
          <w:t xml:space="preserve"> </w:t>
        </w:r>
        <w:proofErr w:type="spellStart"/>
        <w:r w:rsidRPr="00D31827">
          <w:rPr>
            <w:rFonts w:ascii="Palatino Linotype" w:hAnsi="Palatino Linotype"/>
            <w:rPrChange w:id="120" w:author="Гафуров Камолджон Азимджонович" w:date="2024-10-10T16:09:00Z" w16du:dateUtc="2024-10-10T11:09:00Z">
              <w:rPr>
                <w:rFonts w:ascii="Palatino Linotype" w:hAnsi="Palatino Linotype"/>
                <w:sz w:val="20"/>
                <w:szCs w:val="20"/>
              </w:rPr>
            </w:rPrChange>
          </w:rPr>
          <w:t>гардад</w:t>
        </w:r>
        <w:proofErr w:type="spellEnd"/>
        <w:r w:rsidRPr="00D31827">
          <w:rPr>
            <w:rFonts w:ascii="Palatino Linotype" w:hAnsi="Palatino Linotype"/>
            <w:rPrChange w:id="121" w:author="Гафуров Камолджон Азимджонович" w:date="2024-10-10T16:09:00Z" w16du:dateUtc="2024-10-10T11:09:00Z">
              <w:rPr>
                <w:rFonts w:ascii="Palatino Linotype" w:hAnsi="Palatino Linotype"/>
                <w:sz w:val="20"/>
                <w:szCs w:val="20"/>
              </w:rPr>
            </w:rPrChange>
          </w:rPr>
          <w:t xml:space="preserve"> </w:t>
        </w:r>
        <w:proofErr w:type="spellStart"/>
        <w:r w:rsidRPr="00D31827">
          <w:rPr>
            <w:rFonts w:ascii="Palatino Linotype" w:hAnsi="Palatino Linotype"/>
            <w:rPrChange w:id="122" w:author="Гафуров Камолджон Азимджонович" w:date="2024-10-10T16:09:00Z" w16du:dateUtc="2024-10-10T11:09:00Z">
              <w:rPr>
                <w:rFonts w:ascii="Palatino Linotype" w:hAnsi="Palatino Linotype"/>
                <w:sz w:val="20"/>
                <w:szCs w:val="20"/>
              </w:rPr>
            </w:rPrChange>
          </w:rPr>
          <w:t>ва</w:t>
        </w:r>
        <w:proofErr w:type="spellEnd"/>
        <w:r w:rsidRPr="00D31827">
          <w:rPr>
            <w:rFonts w:ascii="Palatino Linotype" w:hAnsi="Palatino Linotype"/>
            <w:rPrChange w:id="123" w:author="Гафуров Камолджон Азимджонович" w:date="2024-10-10T16:09:00Z" w16du:dateUtc="2024-10-10T11:09:00Z">
              <w:rPr>
                <w:rFonts w:ascii="Palatino Linotype" w:hAnsi="Palatino Linotype"/>
                <w:sz w:val="20"/>
                <w:szCs w:val="20"/>
              </w:rPr>
            </w:rPrChange>
          </w:rPr>
          <w:t xml:space="preserve"> дар кори </w:t>
        </w:r>
        <w:proofErr w:type="spellStart"/>
        <w:r w:rsidRPr="00D31827">
          <w:rPr>
            <w:rFonts w:ascii="Palatino Linotype" w:hAnsi="Palatino Linotype"/>
            <w:rPrChange w:id="124" w:author="Гафуров Камолджон Азимджонович" w:date="2024-10-10T16:09:00Z" w16du:dateUtc="2024-10-10T11:09:00Z">
              <w:rPr>
                <w:rFonts w:ascii="Palatino Linotype" w:hAnsi="Palatino Linotype"/>
                <w:sz w:val="20"/>
                <w:szCs w:val="20"/>
              </w:rPr>
            </w:rPrChange>
          </w:rPr>
          <w:t>онҳо</w:t>
        </w:r>
        <w:proofErr w:type="spellEnd"/>
        <w:r w:rsidRPr="00D31827">
          <w:rPr>
            <w:rFonts w:ascii="Palatino Linotype" w:hAnsi="Palatino Linotype"/>
            <w:rPrChange w:id="125" w:author="Гафуров Камолджон Азимджонович" w:date="2024-10-10T16:09:00Z" w16du:dateUtc="2024-10-10T11:09:00Z">
              <w:rPr>
                <w:rFonts w:ascii="Palatino Linotype" w:hAnsi="Palatino Linotype"/>
                <w:sz w:val="20"/>
                <w:szCs w:val="20"/>
              </w:rPr>
            </w:rPrChange>
          </w:rPr>
          <w:t xml:space="preserve"> </w:t>
        </w:r>
        <w:proofErr w:type="spellStart"/>
        <w:r w:rsidRPr="00D31827">
          <w:rPr>
            <w:rFonts w:ascii="Palatino Linotype" w:hAnsi="Palatino Linotype"/>
            <w:rPrChange w:id="126" w:author="Гафуров Камолджон Азимджонович" w:date="2024-10-10T16:09:00Z" w16du:dateUtc="2024-10-10T11:09:00Z">
              <w:rPr>
                <w:rFonts w:ascii="Palatino Linotype" w:hAnsi="Palatino Linotype"/>
                <w:sz w:val="20"/>
                <w:szCs w:val="20"/>
              </w:rPr>
            </w:rPrChange>
          </w:rPr>
          <w:t>иштирок</w:t>
        </w:r>
        <w:proofErr w:type="spellEnd"/>
        <w:r w:rsidRPr="00D31827">
          <w:rPr>
            <w:rFonts w:ascii="Palatino Linotype" w:hAnsi="Palatino Linotype"/>
            <w:rPrChange w:id="127" w:author="Гафуров Камолджон Азимджонович" w:date="2024-10-10T16:09:00Z" w16du:dateUtc="2024-10-10T11:09:00Z">
              <w:rPr>
                <w:rFonts w:ascii="Palatino Linotype" w:hAnsi="Palatino Linotype"/>
                <w:sz w:val="20"/>
                <w:szCs w:val="20"/>
              </w:rPr>
            </w:rPrChange>
          </w:rPr>
          <w:t xml:space="preserve"> </w:t>
        </w:r>
        <w:proofErr w:type="spellStart"/>
        <w:r w:rsidRPr="00D31827">
          <w:rPr>
            <w:rFonts w:ascii="Palatino Linotype" w:hAnsi="Palatino Linotype"/>
            <w:rPrChange w:id="128" w:author="Гафуров Камолджон Азимджонович" w:date="2024-10-10T16:09:00Z" w16du:dateUtc="2024-10-10T11:09:00Z">
              <w:rPr>
                <w:rFonts w:ascii="Palatino Linotype" w:hAnsi="Palatino Linotype"/>
                <w:sz w:val="20"/>
                <w:szCs w:val="20"/>
              </w:rPr>
            </w:rPrChange>
          </w:rPr>
          <w:t>намояд</w:t>
        </w:r>
        <w:proofErr w:type="spellEnd"/>
        <w:r w:rsidRPr="00D31827">
          <w:rPr>
            <w:rFonts w:ascii="Palatino Linotype" w:hAnsi="Palatino Linotype"/>
            <w:rPrChange w:id="129" w:author="Гафуров Камолджон Азимджонович" w:date="2024-10-10T16:09:00Z" w16du:dateUtc="2024-10-10T11:09:00Z">
              <w:rPr>
                <w:rFonts w:ascii="Palatino Linotype" w:hAnsi="Palatino Linotype"/>
                <w:sz w:val="20"/>
                <w:szCs w:val="20"/>
              </w:rPr>
            </w:rPrChange>
          </w:rPr>
          <w:t>;</w:t>
        </w:r>
      </w:ins>
    </w:p>
    <w:p w14:paraId="512D8377" w14:textId="2D011E94" w:rsidR="00CA1BB3" w:rsidRPr="009C57C9" w:rsidDel="00D31827" w:rsidRDefault="00CA1BB3" w:rsidP="00CA1BB3">
      <w:pPr>
        <w:jc w:val="both"/>
        <w:rPr>
          <w:del w:id="130" w:author="Гафуров Камолджон Азимджонович" w:date="2024-10-10T16:08:00Z" w16du:dateUtc="2024-10-10T11:08:00Z"/>
          <w:rFonts w:ascii="Palatino Linotype" w:hAnsi="Palatino Linotype"/>
        </w:rPr>
      </w:pPr>
      <w:del w:id="131" w:author="Гафуров Камолджон Азимджонович" w:date="2024-10-10T16:08:00Z" w16du:dateUtc="2024-10-10T11:08:00Z">
        <w:r w:rsidRPr="009C57C9" w:rsidDel="00D31827">
          <w:rPr>
            <w:rFonts w:ascii="Palatino Linotype" w:hAnsi="Palatino Linotype"/>
          </w:rPr>
          <w:lastRenderedPageBreak/>
          <w:delText>-бо ма</w:delText>
        </w:r>
        <w:r w:rsidRPr="009C57C9" w:rsidDel="00D31827">
          <w:rPr>
            <w:rFonts w:ascii="Palatino Linotype" w:hAnsi="Palatino Linotype"/>
            <w:lang w:val="tg-Cyrl-TJ"/>
          </w:rPr>
          <w:delText>қ</w:delText>
        </w:r>
        <w:r w:rsidRPr="009C57C9" w:rsidDel="00D31827">
          <w:rPr>
            <w:rFonts w:ascii="Palatino Linotype" w:hAnsi="Palatino Linotype"/>
          </w:rPr>
          <w:delText>сади намояндаг</w:delText>
        </w:r>
        <w:r w:rsidRPr="009C57C9" w:rsidDel="00D31827">
          <w:rPr>
            <w:rFonts w:ascii="Palatino Linotype" w:hAnsi="Palatino Linotype"/>
            <w:lang w:val="tg-Cyrl-TJ"/>
          </w:rPr>
          <w:delText>ӣ</w:delText>
        </w:r>
        <w:r w:rsidRPr="009C57C9" w:rsidDel="00D31827">
          <w:rPr>
            <w:rFonts w:ascii="Palatino Linotype" w:hAnsi="Palatino Linotype"/>
          </w:rPr>
          <w:delText xml:space="preserve"> ва </w:delText>
        </w:r>
        <w:r w:rsidRPr="009C57C9" w:rsidDel="00D31827">
          <w:rPr>
            <w:rFonts w:ascii="Palatino Linotype" w:hAnsi="Palatino Linotype"/>
            <w:lang w:val="tg-Cyrl-TJ"/>
          </w:rPr>
          <w:delText>ҳ</w:delText>
        </w:r>
        <w:r w:rsidRPr="009C57C9" w:rsidDel="00D31827">
          <w:rPr>
            <w:rFonts w:ascii="Palatino Linotype" w:hAnsi="Palatino Linotype"/>
          </w:rPr>
          <w:delText>имояи манфиат</w:delText>
        </w:r>
        <w:r w:rsidRPr="009C57C9" w:rsidDel="00D31827">
          <w:rPr>
            <w:rFonts w:ascii="Palatino Linotype" w:hAnsi="Palatino Linotype"/>
            <w:lang w:val="tg-Cyrl-TJ"/>
          </w:rPr>
          <w:delText>ҳ</w:delText>
        </w:r>
        <w:r w:rsidRPr="009C57C9" w:rsidDel="00D31827">
          <w:rPr>
            <w:rFonts w:ascii="Palatino Linotype" w:hAnsi="Palatino Linotype"/>
          </w:rPr>
          <w:delText>ои худ итти</w:delText>
        </w:r>
        <w:r w:rsidRPr="009C57C9" w:rsidDel="00D31827">
          <w:rPr>
            <w:rFonts w:ascii="Palatino Linotype" w:hAnsi="Palatino Linotype"/>
            <w:lang w:val="tg-Cyrl-TJ"/>
          </w:rPr>
          <w:delText>ҳ</w:delText>
        </w:r>
        <w:r w:rsidRPr="009C57C9" w:rsidDel="00D31827">
          <w:rPr>
            <w:rFonts w:ascii="Palatino Linotype" w:hAnsi="Palatino Linotype"/>
          </w:rPr>
          <w:delText>одия</w:delText>
        </w:r>
        <w:r w:rsidRPr="009C57C9" w:rsidDel="00D31827">
          <w:rPr>
            <w:rFonts w:ascii="Palatino Linotype" w:hAnsi="Palatino Linotype"/>
            <w:lang w:val="tg-Cyrl-TJ"/>
          </w:rPr>
          <w:delText>ҳ</w:delText>
        </w:r>
        <w:r w:rsidRPr="009C57C9" w:rsidDel="00D31827">
          <w:rPr>
            <w:rFonts w:ascii="Palatino Linotype" w:hAnsi="Palatino Linotype"/>
          </w:rPr>
          <w:delText>ои корфармоёнро таъсис ди</w:delText>
        </w:r>
        <w:r w:rsidRPr="009C57C9" w:rsidDel="00D31827">
          <w:rPr>
            <w:rFonts w:ascii="Palatino Linotype" w:hAnsi="Palatino Linotype"/>
            <w:lang w:val="tg-Cyrl-TJ"/>
          </w:rPr>
          <w:delText>ҳ</w:delText>
        </w:r>
        <w:r w:rsidRPr="009C57C9" w:rsidDel="00D31827">
          <w:rPr>
            <w:rFonts w:ascii="Palatino Linotype" w:hAnsi="Palatino Linotype"/>
          </w:rPr>
          <w:delText>ад ва ба он дохил шавад;</w:delText>
        </w:r>
      </w:del>
    </w:p>
    <w:p w14:paraId="5A195714" w14:textId="77777777" w:rsidR="00F637AD" w:rsidRPr="009C57C9" w:rsidRDefault="00F637AD" w:rsidP="00CA1BB3">
      <w:pPr>
        <w:jc w:val="both"/>
        <w:rPr>
          <w:rFonts w:ascii="Palatino Linotype" w:hAnsi="Palatino Linotype"/>
        </w:rPr>
      </w:pPr>
      <w:r w:rsidRPr="009C57C9">
        <w:rPr>
          <w:rFonts w:ascii="Palatino Linotype" w:hAnsi="Palatino Linotype"/>
        </w:rPr>
        <w:t xml:space="preserve">- </w:t>
      </w:r>
      <w:proofErr w:type="spellStart"/>
      <w:r w:rsidRPr="009C57C9">
        <w:rPr>
          <w:rFonts w:ascii="Palatino Linotype" w:hAnsi="Palatino Linotype"/>
        </w:rPr>
        <w:t>дорои</w:t>
      </w:r>
      <w:proofErr w:type="spellEnd"/>
      <w:r w:rsidRPr="009C57C9">
        <w:rPr>
          <w:rFonts w:ascii="Palatino Linotype" w:hAnsi="Palatino Linotype"/>
        </w:rPr>
        <w:t xml:space="preserve"> </w:t>
      </w:r>
      <w:proofErr w:type="spellStart"/>
      <w:r w:rsidRPr="009C57C9">
        <w:rPr>
          <w:rFonts w:ascii="Palatino Linotype" w:hAnsi="Palatino Linotype"/>
        </w:rPr>
        <w:t>дигар</w:t>
      </w:r>
      <w:proofErr w:type="spellEnd"/>
      <w:r w:rsidRPr="009C57C9">
        <w:rPr>
          <w:rFonts w:ascii="Palatino Linotype" w:hAnsi="Palatino Linotype"/>
        </w:rPr>
        <w:t xml:space="preserve"> </w:t>
      </w:r>
      <w:proofErr w:type="spellStart"/>
      <w:r w:rsidRPr="009C57C9">
        <w:rPr>
          <w:rFonts w:ascii="Palatino Linotype" w:hAnsi="Palatino Linotype"/>
        </w:rPr>
        <w:t>ҳуқуқҳое</w:t>
      </w:r>
      <w:proofErr w:type="spellEnd"/>
      <w:r w:rsidRPr="009C57C9">
        <w:rPr>
          <w:rFonts w:ascii="Palatino Linotype" w:hAnsi="Palatino Linotype"/>
        </w:rPr>
        <w:t xml:space="preserve"> </w:t>
      </w:r>
      <w:proofErr w:type="spellStart"/>
      <w:r w:rsidRPr="009C57C9">
        <w:rPr>
          <w:rFonts w:ascii="Palatino Linotype" w:hAnsi="Palatino Linotype"/>
        </w:rPr>
        <w:t>мебошад</w:t>
      </w:r>
      <w:proofErr w:type="spellEnd"/>
      <w:r w:rsidRPr="009C57C9">
        <w:rPr>
          <w:rFonts w:ascii="Palatino Linotype" w:hAnsi="Palatino Linotype"/>
        </w:rPr>
        <w:t xml:space="preserve">, </w:t>
      </w:r>
      <w:proofErr w:type="spellStart"/>
      <w:r w:rsidRPr="009C57C9">
        <w:rPr>
          <w:rFonts w:ascii="Palatino Linotype" w:hAnsi="Palatino Linotype"/>
        </w:rPr>
        <w:t>ки</w:t>
      </w:r>
      <w:proofErr w:type="spellEnd"/>
      <w:r w:rsidRPr="009C57C9">
        <w:rPr>
          <w:rFonts w:ascii="Palatino Linotype" w:hAnsi="Palatino Linotype"/>
        </w:rPr>
        <w:t xml:space="preserve"> </w:t>
      </w:r>
      <w:proofErr w:type="spellStart"/>
      <w:r w:rsidRPr="009C57C9">
        <w:rPr>
          <w:rFonts w:ascii="Palatino Linotype" w:hAnsi="Palatino Linotype"/>
        </w:rPr>
        <w:t>Кодекси</w:t>
      </w:r>
      <w:proofErr w:type="spellEnd"/>
      <w:r w:rsidRPr="009C57C9">
        <w:rPr>
          <w:rFonts w:ascii="Palatino Linotype" w:hAnsi="Palatino Linotype"/>
        </w:rPr>
        <w:t xml:space="preserve"> </w:t>
      </w:r>
      <w:r w:rsidRPr="009C57C9">
        <w:rPr>
          <w:rFonts w:ascii="Palatino Linotype" w:hAnsi="Palatino Linotype"/>
          <w:lang w:val="tg-Cyrl-TJ"/>
        </w:rPr>
        <w:t>меҳнат</w:t>
      </w:r>
      <w:r w:rsidRPr="009C57C9">
        <w:rPr>
          <w:rFonts w:ascii="Palatino Linotype" w:hAnsi="Palatino Linotype"/>
        </w:rPr>
        <w:t xml:space="preserve"> </w:t>
      </w:r>
      <w:proofErr w:type="spellStart"/>
      <w:r w:rsidRPr="009C57C9">
        <w:rPr>
          <w:rFonts w:ascii="Palatino Linotype" w:hAnsi="Palatino Linotype"/>
        </w:rPr>
        <w:t>ва</w:t>
      </w:r>
      <w:proofErr w:type="spellEnd"/>
      <w:r w:rsidRPr="009C57C9">
        <w:rPr>
          <w:rFonts w:ascii="Palatino Linotype" w:hAnsi="Palatino Linotype"/>
        </w:rPr>
        <w:t xml:space="preserve"> </w:t>
      </w:r>
      <w:proofErr w:type="spellStart"/>
      <w:r w:rsidRPr="009C57C9">
        <w:rPr>
          <w:rFonts w:ascii="Palatino Linotype" w:hAnsi="Palatino Linotype"/>
        </w:rPr>
        <w:t>дигар</w:t>
      </w:r>
      <w:proofErr w:type="spellEnd"/>
      <w:r w:rsidRPr="009C57C9">
        <w:rPr>
          <w:rFonts w:ascii="Palatino Linotype" w:hAnsi="Palatino Linotype"/>
        </w:rPr>
        <w:t xml:space="preserve"> </w:t>
      </w:r>
      <w:proofErr w:type="spellStart"/>
      <w:r w:rsidRPr="009C57C9">
        <w:rPr>
          <w:rFonts w:ascii="Palatino Linotype" w:hAnsi="Palatino Linotype"/>
        </w:rPr>
        <w:t>санадҳои</w:t>
      </w:r>
      <w:proofErr w:type="spellEnd"/>
      <w:r w:rsidRPr="009C57C9">
        <w:rPr>
          <w:rFonts w:ascii="Palatino Linotype" w:hAnsi="Palatino Linotype"/>
        </w:rPr>
        <w:t xml:space="preserve"> </w:t>
      </w:r>
      <w:proofErr w:type="spellStart"/>
      <w:r w:rsidRPr="009C57C9">
        <w:rPr>
          <w:rFonts w:ascii="Palatino Linotype" w:hAnsi="Palatino Linotype"/>
        </w:rPr>
        <w:t>меъёрии</w:t>
      </w:r>
      <w:proofErr w:type="spellEnd"/>
      <w:r w:rsidRPr="009C57C9">
        <w:rPr>
          <w:rFonts w:ascii="Palatino Linotype" w:hAnsi="Palatino Linotype"/>
        </w:rPr>
        <w:t xml:space="preserve"> </w:t>
      </w:r>
      <w:proofErr w:type="spellStart"/>
      <w:r w:rsidRPr="009C57C9">
        <w:rPr>
          <w:rFonts w:ascii="Palatino Linotype" w:hAnsi="Palatino Linotype"/>
        </w:rPr>
        <w:t>ҳуқуқии</w:t>
      </w:r>
      <w:proofErr w:type="spellEnd"/>
      <w:r w:rsidRPr="009C57C9">
        <w:rPr>
          <w:rFonts w:ascii="Palatino Linotype" w:hAnsi="Palatino Linotype"/>
        </w:rPr>
        <w:t xml:space="preserve"> </w:t>
      </w:r>
      <w:proofErr w:type="spellStart"/>
      <w:r w:rsidRPr="009C57C9">
        <w:rPr>
          <w:rFonts w:ascii="Palatino Linotype" w:hAnsi="Palatino Linotype"/>
        </w:rPr>
        <w:t>Ҷумҳурии</w:t>
      </w:r>
      <w:proofErr w:type="spellEnd"/>
      <w:r w:rsidRPr="009C57C9">
        <w:rPr>
          <w:rFonts w:ascii="Palatino Linotype" w:hAnsi="Palatino Linotype"/>
        </w:rPr>
        <w:t xml:space="preserve"> </w:t>
      </w:r>
      <w:proofErr w:type="spellStart"/>
      <w:r w:rsidRPr="009C57C9">
        <w:rPr>
          <w:rFonts w:ascii="Palatino Linotype" w:hAnsi="Palatino Linotype"/>
        </w:rPr>
        <w:t>Тоҷикистон</w:t>
      </w:r>
      <w:proofErr w:type="spellEnd"/>
      <w:r w:rsidRPr="009C57C9">
        <w:rPr>
          <w:rFonts w:ascii="Palatino Linotype" w:hAnsi="Palatino Linotype"/>
        </w:rPr>
        <w:t xml:space="preserve"> </w:t>
      </w:r>
      <w:proofErr w:type="spellStart"/>
      <w:r w:rsidRPr="009C57C9">
        <w:rPr>
          <w:rFonts w:ascii="Palatino Linotype" w:hAnsi="Palatino Linotype"/>
        </w:rPr>
        <w:t>муқаррар</w:t>
      </w:r>
      <w:proofErr w:type="spellEnd"/>
      <w:r w:rsidRPr="009C57C9">
        <w:rPr>
          <w:rFonts w:ascii="Palatino Linotype" w:hAnsi="Palatino Linotype"/>
        </w:rPr>
        <w:t xml:space="preserve"> </w:t>
      </w:r>
      <w:proofErr w:type="spellStart"/>
      <w:r w:rsidRPr="009C57C9">
        <w:rPr>
          <w:rFonts w:ascii="Palatino Linotype" w:hAnsi="Palatino Linotype"/>
        </w:rPr>
        <w:t>намудаанд</w:t>
      </w:r>
      <w:proofErr w:type="spellEnd"/>
      <w:r w:rsidRPr="009C57C9">
        <w:rPr>
          <w:rFonts w:ascii="Palatino Linotype" w:hAnsi="Palatino Linotype"/>
        </w:rPr>
        <w:t>.</w:t>
      </w:r>
    </w:p>
    <w:p w14:paraId="192E74DB" w14:textId="77777777" w:rsidR="00CA1BB3" w:rsidRPr="009C57C9" w:rsidRDefault="00CA1BB3" w:rsidP="00CA1BB3">
      <w:pPr>
        <w:jc w:val="both"/>
        <w:rPr>
          <w:rFonts w:ascii="Palatino Linotype" w:hAnsi="Palatino Linotype"/>
          <w:b/>
        </w:rPr>
      </w:pPr>
      <w:r w:rsidRPr="009C57C9">
        <w:rPr>
          <w:rFonts w:ascii="Palatino Linotype" w:hAnsi="Palatino Linotype"/>
          <w:b/>
        </w:rPr>
        <w:t>2.</w:t>
      </w:r>
      <w:proofErr w:type="gramStart"/>
      <w:r w:rsidRPr="009C57C9">
        <w:rPr>
          <w:rFonts w:ascii="Palatino Linotype" w:hAnsi="Palatino Linotype"/>
          <w:b/>
        </w:rPr>
        <w:t>2.Бонк</w:t>
      </w:r>
      <w:proofErr w:type="gramEnd"/>
      <w:r w:rsidRPr="009C57C9">
        <w:rPr>
          <w:rFonts w:ascii="Palatino Linotype" w:hAnsi="Palatino Linotype"/>
          <w:b/>
        </w:rPr>
        <w:t xml:space="preserve"> </w:t>
      </w:r>
      <w:r w:rsidRPr="009C57C9">
        <w:rPr>
          <w:rFonts w:ascii="Palatino Linotype" w:hAnsi="Palatino Linotype"/>
          <w:b/>
          <w:lang w:val="tg-Cyrl-TJ"/>
        </w:rPr>
        <w:t>ӯҳ</w:t>
      </w:r>
      <w:proofErr w:type="spellStart"/>
      <w:r w:rsidRPr="009C57C9">
        <w:rPr>
          <w:rFonts w:ascii="Palatino Linotype" w:hAnsi="Palatino Linotype"/>
          <w:b/>
        </w:rPr>
        <w:t>дадор</w:t>
      </w:r>
      <w:proofErr w:type="spellEnd"/>
      <w:r w:rsidRPr="009C57C9">
        <w:rPr>
          <w:rFonts w:ascii="Palatino Linotype" w:hAnsi="Palatino Linotype"/>
          <w:b/>
        </w:rPr>
        <w:t xml:space="preserve"> </w:t>
      </w:r>
      <w:proofErr w:type="spellStart"/>
      <w:r w:rsidRPr="009C57C9">
        <w:rPr>
          <w:rFonts w:ascii="Palatino Linotype" w:hAnsi="Palatino Linotype"/>
          <w:b/>
        </w:rPr>
        <w:t>аст</w:t>
      </w:r>
      <w:proofErr w:type="spellEnd"/>
      <w:r w:rsidRPr="009C57C9">
        <w:rPr>
          <w:rFonts w:ascii="Palatino Linotype" w:hAnsi="Palatino Linotype"/>
          <w:b/>
        </w:rPr>
        <w:t>:</w:t>
      </w:r>
    </w:p>
    <w:p w14:paraId="5F2D00C6" w14:textId="046F6AB8" w:rsidR="00A82611" w:rsidRDefault="00A82611" w:rsidP="00A82611">
      <w:pPr>
        <w:jc w:val="both"/>
        <w:rPr>
          <w:ins w:id="132" w:author="Гафуров Камолджон Азимджонович" w:date="2024-10-10T16:19:00Z" w16du:dateUtc="2024-10-10T11:19:00Z"/>
          <w:rFonts w:ascii="Palatino Linotype" w:hAnsi="Palatino Linotype"/>
          <w:lang w:val="tg-Cyrl-TJ"/>
        </w:rPr>
      </w:pPr>
      <w:ins w:id="133" w:author="Гафуров Камолджон Азимджонович" w:date="2024-10-10T16:17:00Z" w16du:dateUtc="2024-10-10T11:17:00Z">
        <w:r w:rsidRPr="00A82611">
          <w:rPr>
            <w:rFonts w:ascii="Palatino Linotype" w:hAnsi="Palatino Linotype"/>
            <w:rPrChange w:id="134" w:author="Гафуров Камолджон Азимджонович" w:date="2024-10-10T16:18:00Z" w16du:dateUtc="2024-10-10T11:18:00Z">
              <w:rPr>
                <w:rFonts w:ascii="Palatino Linotype" w:hAnsi="Palatino Linotype"/>
                <w:sz w:val="20"/>
                <w:szCs w:val="20"/>
              </w:rPr>
            </w:rPrChange>
          </w:rPr>
          <w:t xml:space="preserve">- </w:t>
        </w:r>
        <w:proofErr w:type="spellStart"/>
        <w:r w:rsidRPr="00A82611">
          <w:rPr>
            <w:rFonts w:ascii="Palatino Linotype" w:hAnsi="Palatino Linotype"/>
            <w:rPrChange w:id="135" w:author="Гафуров Камолджон Азимджонович" w:date="2024-10-10T16:18:00Z" w16du:dateUtc="2024-10-10T11:18:00Z">
              <w:rPr>
                <w:rFonts w:ascii="Palatino Linotype" w:hAnsi="Palatino Linotype"/>
                <w:sz w:val="20"/>
                <w:szCs w:val="20"/>
              </w:rPr>
            </w:rPrChange>
          </w:rPr>
          <w:t>талаботи</w:t>
        </w:r>
        <w:proofErr w:type="spellEnd"/>
        <w:r w:rsidRPr="00A82611">
          <w:rPr>
            <w:rFonts w:ascii="Palatino Linotype" w:hAnsi="Palatino Linotype"/>
            <w:rPrChange w:id="136" w:author="Гафуров Камолджон Азимджонович" w:date="2024-10-10T16:18:00Z" w16du:dateUtc="2024-10-10T11:18:00Z">
              <w:rPr>
                <w:rFonts w:ascii="Palatino Linotype" w:hAnsi="Palatino Linotype"/>
                <w:sz w:val="20"/>
                <w:szCs w:val="20"/>
              </w:rPr>
            </w:rPrChange>
          </w:rPr>
          <w:t xml:space="preserve"> </w:t>
        </w:r>
        <w:proofErr w:type="spellStart"/>
        <w:r w:rsidRPr="00A82611">
          <w:rPr>
            <w:rFonts w:ascii="Palatino Linotype" w:hAnsi="Palatino Linotype"/>
            <w:rPrChange w:id="137" w:author="Гафуров Камолджон Азимджонович" w:date="2024-10-10T16:18:00Z" w16du:dateUtc="2024-10-10T11:18:00Z">
              <w:rPr>
                <w:rFonts w:ascii="Palatino Linotype" w:hAnsi="Palatino Linotype"/>
                <w:sz w:val="20"/>
                <w:szCs w:val="20"/>
              </w:rPr>
            </w:rPrChange>
          </w:rPr>
          <w:t>Конститутсияи</w:t>
        </w:r>
        <w:proofErr w:type="spellEnd"/>
        <w:r w:rsidRPr="00A82611">
          <w:rPr>
            <w:rFonts w:ascii="Palatino Linotype" w:hAnsi="Palatino Linotype"/>
            <w:rPrChange w:id="138" w:author="Гафуров Камолджон Азимджонович" w:date="2024-10-10T16:18:00Z" w16du:dateUtc="2024-10-10T11:18:00Z">
              <w:rPr>
                <w:rFonts w:ascii="Palatino Linotype" w:hAnsi="Palatino Linotype"/>
                <w:sz w:val="20"/>
                <w:szCs w:val="20"/>
              </w:rPr>
            </w:rPrChange>
          </w:rPr>
          <w:t xml:space="preserve"> </w:t>
        </w:r>
        <w:proofErr w:type="spellStart"/>
        <w:r w:rsidRPr="00A82611">
          <w:rPr>
            <w:rFonts w:ascii="Palatino Linotype" w:hAnsi="Palatino Linotype"/>
            <w:rPrChange w:id="139" w:author="Гафуров Камолджон Азимджонович" w:date="2024-10-10T16:18:00Z" w16du:dateUtc="2024-10-10T11:18:00Z">
              <w:rPr>
                <w:rFonts w:ascii="Palatino Linotype" w:hAnsi="Palatino Linotype"/>
                <w:sz w:val="20"/>
                <w:szCs w:val="20"/>
              </w:rPr>
            </w:rPrChange>
          </w:rPr>
          <w:t>Ҷумҳурии</w:t>
        </w:r>
        <w:proofErr w:type="spellEnd"/>
        <w:r w:rsidRPr="00A82611">
          <w:rPr>
            <w:rFonts w:ascii="Palatino Linotype" w:hAnsi="Palatino Linotype"/>
            <w:rPrChange w:id="140" w:author="Гафуров Камолджон Азимджонович" w:date="2024-10-10T16:18:00Z" w16du:dateUtc="2024-10-10T11:18:00Z">
              <w:rPr>
                <w:rFonts w:ascii="Palatino Linotype" w:hAnsi="Palatino Linotype"/>
                <w:sz w:val="20"/>
                <w:szCs w:val="20"/>
              </w:rPr>
            </w:rPrChange>
          </w:rPr>
          <w:t xml:space="preserve"> </w:t>
        </w:r>
        <w:proofErr w:type="spellStart"/>
        <w:r w:rsidRPr="00A82611">
          <w:rPr>
            <w:rFonts w:ascii="Palatino Linotype" w:hAnsi="Palatino Linotype"/>
            <w:rPrChange w:id="141" w:author="Гафуров Камолджон Азимджонович" w:date="2024-10-10T16:18:00Z" w16du:dateUtc="2024-10-10T11:18:00Z">
              <w:rPr>
                <w:rFonts w:ascii="Palatino Linotype" w:hAnsi="Palatino Linotype"/>
                <w:sz w:val="20"/>
                <w:szCs w:val="20"/>
              </w:rPr>
            </w:rPrChange>
          </w:rPr>
          <w:t>Тоҷикистон</w:t>
        </w:r>
        <w:proofErr w:type="spellEnd"/>
        <w:r w:rsidRPr="00A82611">
          <w:rPr>
            <w:rFonts w:ascii="Palatino Linotype" w:hAnsi="Palatino Linotype"/>
            <w:rPrChange w:id="142" w:author="Гафуров Камолджон Азимджонович" w:date="2024-10-10T16:18:00Z" w16du:dateUtc="2024-10-10T11:18:00Z">
              <w:rPr>
                <w:rFonts w:ascii="Palatino Linotype" w:hAnsi="Palatino Linotype"/>
                <w:sz w:val="20"/>
                <w:szCs w:val="20"/>
              </w:rPr>
            </w:rPrChange>
          </w:rPr>
          <w:t xml:space="preserve">, </w:t>
        </w:r>
        <w:proofErr w:type="spellStart"/>
        <w:r w:rsidRPr="00A82611">
          <w:rPr>
            <w:rFonts w:ascii="Palatino Linotype" w:hAnsi="Palatino Linotype"/>
            <w:rPrChange w:id="143" w:author="Гафуров Камолджон Азимджонович" w:date="2024-10-10T16:18:00Z" w16du:dateUtc="2024-10-10T11:18:00Z">
              <w:rPr>
                <w:rFonts w:ascii="Palatino Linotype" w:hAnsi="Palatino Linotype"/>
                <w:sz w:val="20"/>
                <w:szCs w:val="20"/>
              </w:rPr>
            </w:rPrChange>
          </w:rPr>
          <w:t>Кодекси</w:t>
        </w:r>
        <w:proofErr w:type="spellEnd"/>
        <w:r w:rsidRPr="00A82611">
          <w:rPr>
            <w:rFonts w:ascii="Palatino Linotype" w:hAnsi="Palatino Linotype"/>
            <w:rPrChange w:id="144" w:author="Гафуров Камолджон Азимджонович" w:date="2024-10-10T16:18:00Z" w16du:dateUtc="2024-10-10T11:18:00Z">
              <w:rPr>
                <w:rFonts w:ascii="Palatino Linotype" w:hAnsi="Palatino Linotype"/>
                <w:sz w:val="20"/>
                <w:szCs w:val="20"/>
              </w:rPr>
            </w:rPrChange>
          </w:rPr>
          <w:t xml:space="preserve"> </w:t>
        </w:r>
      </w:ins>
      <w:ins w:id="145" w:author="Гафуров Камолджон Азимджонович" w:date="2024-10-10T16:18:00Z" w16du:dateUtc="2024-10-10T11:18:00Z">
        <w:r>
          <w:rPr>
            <w:rFonts w:ascii="Palatino Linotype" w:hAnsi="Palatino Linotype"/>
            <w:lang w:val="tg-Cyrl-TJ"/>
          </w:rPr>
          <w:t>меҳнат</w:t>
        </w:r>
      </w:ins>
      <w:ins w:id="146" w:author="Гафуров Камолджон Азимджонович" w:date="2024-10-10T16:17:00Z" w16du:dateUtc="2024-10-10T11:17:00Z">
        <w:r w:rsidRPr="00A82611">
          <w:rPr>
            <w:rFonts w:ascii="Palatino Linotype" w:hAnsi="Palatino Linotype"/>
            <w:rPrChange w:id="147" w:author="Гафуров Камолджон Азимджонович" w:date="2024-10-10T16:18:00Z" w16du:dateUtc="2024-10-10T11:18:00Z">
              <w:rPr>
                <w:rFonts w:ascii="Palatino Linotype" w:hAnsi="Palatino Linotype"/>
                <w:sz w:val="20"/>
                <w:szCs w:val="20"/>
              </w:rPr>
            </w:rPrChange>
          </w:rPr>
          <w:t xml:space="preserve">, </w:t>
        </w:r>
        <w:proofErr w:type="spellStart"/>
        <w:r w:rsidRPr="00A82611">
          <w:rPr>
            <w:rFonts w:ascii="Palatino Linotype" w:hAnsi="Palatino Linotype"/>
            <w:rPrChange w:id="148" w:author="Гафуров Камолджон Азимджонович" w:date="2024-10-10T16:18:00Z" w16du:dateUtc="2024-10-10T11:18:00Z">
              <w:rPr>
                <w:rFonts w:ascii="Palatino Linotype" w:hAnsi="Palatino Linotype"/>
                <w:sz w:val="20"/>
                <w:szCs w:val="20"/>
              </w:rPr>
            </w:rPrChange>
          </w:rPr>
          <w:t>дигар</w:t>
        </w:r>
        <w:proofErr w:type="spellEnd"/>
        <w:r w:rsidRPr="00A82611">
          <w:rPr>
            <w:rFonts w:ascii="Palatino Linotype" w:hAnsi="Palatino Linotype"/>
            <w:rPrChange w:id="149" w:author="Гафуров Камолджон Азимджонович" w:date="2024-10-10T16:18:00Z" w16du:dateUtc="2024-10-10T11:18:00Z">
              <w:rPr>
                <w:rFonts w:ascii="Palatino Linotype" w:hAnsi="Palatino Linotype"/>
                <w:sz w:val="20"/>
                <w:szCs w:val="20"/>
              </w:rPr>
            </w:rPrChange>
          </w:rPr>
          <w:t xml:space="preserve"> </w:t>
        </w:r>
        <w:proofErr w:type="spellStart"/>
        <w:r w:rsidRPr="00A82611">
          <w:rPr>
            <w:rFonts w:ascii="Palatino Linotype" w:hAnsi="Palatino Linotype"/>
            <w:rPrChange w:id="150" w:author="Гафуров Камолджон Азимджонович" w:date="2024-10-10T16:18:00Z" w16du:dateUtc="2024-10-10T11:18:00Z">
              <w:rPr>
                <w:rFonts w:ascii="Palatino Linotype" w:hAnsi="Palatino Linotype"/>
                <w:sz w:val="20"/>
                <w:szCs w:val="20"/>
              </w:rPr>
            </w:rPrChange>
          </w:rPr>
          <w:t>санадҳои</w:t>
        </w:r>
        <w:proofErr w:type="spellEnd"/>
        <w:r w:rsidRPr="00A82611">
          <w:rPr>
            <w:rFonts w:ascii="Palatino Linotype" w:hAnsi="Palatino Linotype"/>
            <w:rPrChange w:id="151" w:author="Гафуров Камолджон Азимджонович" w:date="2024-10-10T16:18:00Z" w16du:dateUtc="2024-10-10T11:18:00Z">
              <w:rPr>
                <w:rFonts w:ascii="Palatino Linotype" w:hAnsi="Palatino Linotype"/>
                <w:sz w:val="20"/>
                <w:szCs w:val="20"/>
              </w:rPr>
            </w:rPrChange>
          </w:rPr>
          <w:t xml:space="preserve"> </w:t>
        </w:r>
        <w:proofErr w:type="spellStart"/>
        <w:r w:rsidRPr="00A82611">
          <w:rPr>
            <w:rFonts w:ascii="Palatino Linotype" w:hAnsi="Palatino Linotype"/>
            <w:rPrChange w:id="152" w:author="Гафуров Камолджон Азимджонович" w:date="2024-10-10T16:18:00Z" w16du:dateUtc="2024-10-10T11:18:00Z">
              <w:rPr>
                <w:rFonts w:ascii="Palatino Linotype" w:hAnsi="Palatino Linotype"/>
                <w:sz w:val="20"/>
                <w:szCs w:val="20"/>
              </w:rPr>
            </w:rPrChange>
          </w:rPr>
          <w:t>меъёрии</w:t>
        </w:r>
        <w:proofErr w:type="spellEnd"/>
        <w:r w:rsidRPr="00A82611">
          <w:rPr>
            <w:rFonts w:ascii="Palatino Linotype" w:hAnsi="Palatino Linotype"/>
            <w:rPrChange w:id="153" w:author="Гафуров Камолджон Азимджонович" w:date="2024-10-10T16:18:00Z" w16du:dateUtc="2024-10-10T11:18:00Z">
              <w:rPr>
                <w:rFonts w:ascii="Palatino Linotype" w:hAnsi="Palatino Linotype"/>
                <w:sz w:val="20"/>
                <w:szCs w:val="20"/>
              </w:rPr>
            </w:rPrChange>
          </w:rPr>
          <w:t xml:space="preserve"> </w:t>
        </w:r>
        <w:proofErr w:type="spellStart"/>
        <w:r w:rsidRPr="00A82611">
          <w:rPr>
            <w:rFonts w:ascii="Palatino Linotype" w:hAnsi="Palatino Linotype"/>
            <w:rPrChange w:id="154" w:author="Гафуров Камолджон Азимджонович" w:date="2024-10-10T16:18:00Z" w16du:dateUtc="2024-10-10T11:18:00Z">
              <w:rPr>
                <w:rFonts w:ascii="Palatino Linotype" w:hAnsi="Palatino Linotype"/>
                <w:sz w:val="20"/>
                <w:szCs w:val="20"/>
              </w:rPr>
            </w:rPrChange>
          </w:rPr>
          <w:t>ҳуқуқии</w:t>
        </w:r>
        <w:proofErr w:type="spellEnd"/>
        <w:r w:rsidRPr="00A82611">
          <w:rPr>
            <w:rFonts w:ascii="Palatino Linotype" w:hAnsi="Palatino Linotype"/>
            <w:rPrChange w:id="155" w:author="Гафуров Камолджон Азимджонович" w:date="2024-10-10T16:18:00Z" w16du:dateUtc="2024-10-10T11:18:00Z">
              <w:rPr>
                <w:rFonts w:ascii="Palatino Linotype" w:hAnsi="Palatino Linotype"/>
                <w:sz w:val="20"/>
                <w:szCs w:val="20"/>
              </w:rPr>
            </w:rPrChange>
          </w:rPr>
          <w:t xml:space="preserve"> </w:t>
        </w:r>
        <w:proofErr w:type="spellStart"/>
        <w:r w:rsidRPr="00A82611">
          <w:rPr>
            <w:rFonts w:ascii="Palatino Linotype" w:hAnsi="Palatino Linotype"/>
            <w:rPrChange w:id="156" w:author="Гафуров Камолджон Азимджонович" w:date="2024-10-10T16:18:00Z" w16du:dateUtc="2024-10-10T11:18:00Z">
              <w:rPr>
                <w:rFonts w:ascii="Palatino Linotype" w:hAnsi="Palatino Linotype"/>
                <w:sz w:val="20"/>
                <w:szCs w:val="20"/>
              </w:rPr>
            </w:rPrChange>
          </w:rPr>
          <w:t>Ҷумҳурии</w:t>
        </w:r>
        <w:proofErr w:type="spellEnd"/>
        <w:r w:rsidRPr="00A82611">
          <w:rPr>
            <w:rFonts w:ascii="Palatino Linotype" w:hAnsi="Palatino Linotype"/>
            <w:rPrChange w:id="157" w:author="Гафуров Камолджон Азимджонович" w:date="2024-10-10T16:18:00Z" w16du:dateUtc="2024-10-10T11:18:00Z">
              <w:rPr>
                <w:rFonts w:ascii="Palatino Linotype" w:hAnsi="Palatino Linotype"/>
                <w:sz w:val="20"/>
                <w:szCs w:val="20"/>
              </w:rPr>
            </w:rPrChange>
          </w:rPr>
          <w:t xml:space="preserve"> </w:t>
        </w:r>
        <w:proofErr w:type="spellStart"/>
        <w:r w:rsidRPr="00A82611">
          <w:rPr>
            <w:rFonts w:ascii="Palatino Linotype" w:hAnsi="Palatino Linotype"/>
            <w:rPrChange w:id="158" w:author="Гафуров Камолджон Азимджонович" w:date="2024-10-10T16:18:00Z" w16du:dateUtc="2024-10-10T11:18:00Z">
              <w:rPr>
                <w:rFonts w:ascii="Palatino Linotype" w:hAnsi="Palatino Linotype"/>
                <w:sz w:val="20"/>
                <w:szCs w:val="20"/>
              </w:rPr>
            </w:rPrChange>
          </w:rPr>
          <w:t>Тоҷикистон</w:t>
        </w:r>
        <w:proofErr w:type="spellEnd"/>
        <w:r w:rsidRPr="00A82611">
          <w:rPr>
            <w:rFonts w:ascii="Palatino Linotype" w:hAnsi="Palatino Linotype"/>
            <w:rPrChange w:id="159" w:author="Гафуров Камолджон Азимджонович" w:date="2024-10-10T16:18:00Z" w16du:dateUtc="2024-10-10T11:18:00Z">
              <w:rPr>
                <w:rFonts w:ascii="Palatino Linotype" w:hAnsi="Palatino Linotype"/>
                <w:sz w:val="20"/>
                <w:szCs w:val="20"/>
              </w:rPr>
            </w:rPrChange>
          </w:rPr>
          <w:t xml:space="preserve">, </w:t>
        </w:r>
        <w:proofErr w:type="spellStart"/>
        <w:r w:rsidRPr="00A82611">
          <w:rPr>
            <w:rFonts w:ascii="Palatino Linotype" w:hAnsi="Palatino Linotype"/>
            <w:rPrChange w:id="160" w:author="Гафуров Камолджон Азимджонович" w:date="2024-10-10T16:18:00Z" w16du:dateUtc="2024-10-10T11:18:00Z">
              <w:rPr>
                <w:rFonts w:ascii="Palatino Linotype" w:hAnsi="Palatino Linotype"/>
                <w:sz w:val="20"/>
                <w:szCs w:val="20"/>
              </w:rPr>
            </w:rPrChange>
          </w:rPr>
          <w:t>инчунин</w:t>
        </w:r>
        <w:proofErr w:type="spellEnd"/>
        <w:r w:rsidRPr="00A82611">
          <w:rPr>
            <w:rFonts w:ascii="Palatino Linotype" w:hAnsi="Palatino Linotype"/>
            <w:rPrChange w:id="161" w:author="Гафуров Камолджон Азимджонович" w:date="2024-10-10T16:18:00Z" w16du:dateUtc="2024-10-10T11:18:00Z">
              <w:rPr>
                <w:rFonts w:ascii="Palatino Linotype" w:hAnsi="Palatino Linotype"/>
                <w:sz w:val="20"/>
                <w:szCs w:val="20"/>
              </w:rPr>
            </w:rPrChange>
          </w:rPr>
          <w:t xml:space="preserve"> </w:t>
        </w:r>
        <w:proofErr w:type="spellStart"/>
        <w:r w:rsidRPr="00A82611">
          <w:rPr>
            <w:rFonts w:ascii="Palatino Linotype" w:hAnsi="Palatino Linotype"/>
            <w:rPrChange w:id="162" w:author="Гафуров Камолджон Азимджонович" w:date="2024-10-10T16:18:00Z" w16du:dateUtc="2024-10-10T11:18:00Z">
              <w:rPr>
                <w:rFonts w:ascii="Palatino Linotype" w:hAnsi="Palatino Linotype"/>
                <w:sz w:val="20"/>
                <w:szCs w:val="20"/>
              </w:rPr>
            </w:rPrChange>
          </w:rPr>
          <w:t>санадҳои</w:t>
        </w:r>
        <w:proofErr w:type="spellEnd"/>
        <w:r w:rsidRPr="00A82611">
          <w:rPr>
            <w:rFonts w:ascii="Palatino Linotype" w:hAnsi="Palatino Linotype"/>
            <w:rPrChange w:id="163" w:author="Гафуров Камолджон Азимджонович" w:date="2024-10-10T16:18:00Z" w16du:dateUtc="2024-10-10T11:18:00Z">
              <w:rPr>
                <w:rFonts w:ascii="Palatino Linotype" w:hAnsi="Palatino Linotype"/>
                <w:sz w:val="20"/>
                <w:szCs w:val="20"/>
              </w:rPr>
            </w:rPrChange>
          </w:rPr>
          <w:t xml:space="preserve"> </w:t>
        </w:r>
        <w:proofErr w:type="spellStart"/>
        <w:r w:rsidRPr="00A82611">
          <w:rPr>
            <w:rFonts w:ascii="Palatino Linotype" w:hAnsi="Palatino Linotype"/>
            <w:rPrChange w:id="164" w:author="Гафуров Камолджон Азимджонович" w:date="2024-10-10T16:18:00Z" w16du:dateUtc="2024-10-10T11:18:00Z">
              <w:rPr>
                <w:rFonts w:ascii="Palatino Linotype" w:hAnsi="Palatino Linotype"/>
                <w:sz w:val="20"/>
                <w:szCs w:val="20"/>
              </w:rPr>
            </w:rPrChange>
          </w:rPr>
          <w:t>ҳуқуқии</w:t>
        </w:r>
        <w:proofErr w:type="spellEnd"/>
        <w:r w:rsidRPr="00A82611">
          <w:rPr>
            <w:rFonts w:ascii="Palatino Linotype" w:hAnsi="Palatino Linotype"/>
            <w:rPrChange w:id="165" w:author="Гафуров Камолджон Азимджонович" w:date="2024-10-10T16:18:00Z" w16du:dateUtc="2024-10-10T11:18:00Z">
              <w:rPr>
                <w:rFonts w:ascii="Palatino Linotype" w:hAnsi="Palatino Linotype"/>
                <w:sz w:val="20"/>
                <w:szCs w:val="20"/>
              </w:rPr>
            </w:rPrChange>
          </w:rPr>
          <w:t xml:space="preserve"> </w:t>
        </w:r>
        <w:proofErr w:type="spellStart"/>
        <w:r w:rsidRPr="00A82611">
          <w:rPr>
            <w:rFonts w:ascii="Palatino Linotype" w:hAnsi="Palatino Linotype"/>
            <w:rPrChange w:id="166" w:author="Гафуров Камолджон Азимджонович" w:date="2024-10-10T16:18:00Z" w16du:dateUtc="2024-10-10T11:18:00Z">
              <w:rPr>
                <w:rFonts w:ascii="Palatino Linotype" w:hAnsi="Palatino Linotype"/>
                <w:sz w:val="20"/>
                <w:szCs w:val="20"/>
              </w:rPr>
            </w:rPrChange>
          </w:rPr>
          <w:t>байналмилалии</w:t>
        </w:r>
        <w:proofErr w:type="spellEnd"/>
        <w:r w:rsidRPr="00A82611">
          <w:rPr>
            <w:rFonts w:ascii="Palatino Linotype" w:hAnsi="Palatino Linotype"/>
            <w:rPrChange w:id="167" w:author="Гафуров Камолджон Азимджонович" w:date="2024-10-10T16:18:00Z" w16du:dateUtc="2024-10-10T11:18:00Z">
              <w:rPr>
                <w:rFonts w:ascii="Palatino Linotype" w:hAnsi="Palatino Linotype"/>
                <w:sz w:val="20"/>
                <w:szCs w:val="20"/>
              </w:rPr>
            </w:rPrChange>
          </w:rPr>
          <w:t xml:space="preserve"> </w:t>
        </w:r>
        <w:proofErr w:type="spellStart"/>
        <w:r w:rsidRPr="00A82611">
          <w:rPr>
            <w:rFonts w:ascii="Palatino Linotype" w:hAnsi="Palatino Linotype"/>
            <w:rPrChange w:id="168" w:author="Гафуров Камолджон Азимджонович" w:date="2024-10-10T16:18:00Z" w16du:dateUtc="2024-10-10T11:18:00Z">
              <w:rPr>
                <w:rFonts w:ascii="Palatino Linotype" w:hAnsi="Palatino Linotype"/>
                <w:sz w:val="20"/>
                <w:szCs w:val="20"/>
              </w:rPr>
            </w:rPrChange>
          </w:rPr>
          <w:t>эътирофнамудаи</w:t>
        </w:r>
        <w:proofErr w:type="spellEnd"/>
        <w:r w:rsidRPr="00A82611">
          <w:rPr>
            <w:rFonts w:ascii="Palatino Linotype" w:hAnsi="Palatino Linotype"/>
            <w:rPrChange w:id="169" w:author="Гафуров Камолджон Азимджонович" w:date="2024-10-10T16:18:00Z" w16du:dateUtc="2024-10-10T11:18:00Z">
              <w:rPr>
                <w:rFonts w:ascii="Palatino Linotype" w:hAnsi="Palatino Linotype"/>
                <w:sz w:val="20"/>
                <w:szCs w:val="20"/>
              </w:rPr>
            </w:rPrChange>
          </w:rPr>
          <w:t xml:space="preserve"> </w:t>
        </w:r>
        <w:proofErr w:type="spellStart"/>
        <w:r w:rsidRPr="00A82611">
          <w:rPr>
            <w:rFonts w:ascii="Palatino Linotype" w:hAnsi="Palatino Linotype"/>
            <w:rPrChange w:id="170" w:author="Гафуров Камолджон Азимджонович" w:date="2024-10-10T16:18:00Z" w16du:dateUtc="2024-10-10T11:18:00Z">
              <w:rPr>
                <w:rFonts w:ascii="Palatino Linotype" w:hAnsi="Palatino Linotype"/>
                <w:sz w:val="20"/>
                <w:szCs w:val="20"/>
              </w:rPr>
            </w:rPrChange>
          </w:rPr>
          <w:t>Тоҷикистон</w:t>
        </w:r>
        <w:proofErr w:type="spellEnd"/>
        <w:r w:rsidRPr="00A82611">
          <w:rPr>
            <w:rFonts w:ascii="Palatino Linotype" w:hAnsi="Palatino Linotype"/>
            <w:rPrChange w:id="171" w:author="Гафуров Камолджон Азимджонович" w:date="2024-10-10T16:18:00Z" w16du:dateUtc="2024-10-10T11:18:00Z">
              <w:rPr>
                <w:rFonts w:ascii="Palatino Linotype" w:hAnsi="Palatino Linotype"/>
                <w:sz w:val="20"/>
                <w:szCs w:val="20"/>
              </w:rPr>
            </w:rPrChange>
          </w:rPr>
          <w:t xml:space="preserve">, </w:t>
        </w:r>
        <w:proofErr w:type="spellStart"/>
        <w:r w:rsidRPr="00A82611">
          <w:rPr>
            <w:rFonts w:ascii="Palatino Linotype" w:hAnsi="Palatino Linotype"/>
            <w:rPrChange w:id="172" w:author="Гафуров Камолджон Азимджонович" w:date="2024-10-10T16:18:00Z" w16du:dateUtc="2024-10-10T11:18:00Z">
              <w:rPr>
                <w:rFonts w:ascii="Palatino Linotype" w:hAnsi="Palatino Linotype"/>
                <w:sz w:val="20"/>
                <w:szCs w:val="20"/>
              </w:rPr>
            </w:rPrChange>
          </w:rPr>
          <w:t>шартномаи</w:t>
        </w:r>
        <w:proofErr w:type="spellEnd"/>
        <w:r w:rsidRPr="00A82611">
          <w:rPr>
            <w:rFonts w:ascii="Palatino Linotype" w:hAnsi="Palatino Linotype"/>
            <w:rPrChange w:id="173" w:author="Гафуров Камолджон Азимджонович" w:date="2024-10-10T16:18:00Z" w16du:dateUtc="2024-10-10T11:18:00Z">
              <w:rPr>
                <w:rFonts w:ascii="Palatino Linotype" w:hAnsi="Palatino Linotype"/>
                <w:sz w:val="20"/>
                <w:szCs w:val="20"/>
              </w:rPr>
            </w:rPrChange>
          </w:rPr>
          <w:t xml:space="preserve"> </w:t>
        </w:r>
        <w:proofErr w:type="spellStart"/>
        <w:r w:rsidRPr="00A82611">
          <w:rPr>
            <w:rFonts w:ascii="Palatino Linotype" w:hAnsi="Palatino Linotype"/>
            <w:rPrChange w:id="174" w:author="Гафуров Камолджон Азимджонович" w:date="2024-10-10T16:18:00Z" w16du:dateUtc="2024-10-10T11:18:00Z">
              <w:rPr>
                <w:rFonts w:ascii="Palatino Linotype" w:hAnsi="Palatino Linotype"/>
                <w:sz w:val="20"/>
                <w:szCs w:val="20"/>
              </w:rPr>
            </w:rPrChange>
          </w:rPr>
          <w:t>меҳнатӣ</w:t>
        </w:r>
        <w:proofErr w:type="spellEnd"/>
        <w:r w:rsidRPr="00A82611">
          <w:rPr>
            <w:rFonts w:ascii="Palatino Linotype" w:hAnsi="Palatino Linotype"/>
            <w:rPrChange w:id="175" w:author="Гафуров Камолджон Азимджонович" w:date="2024-10-10T16:18:00Z" w16du:dateUtc="2024-10-10T11:18:00Z">
              <w:rPr>
                <w:rFonts w:ascii="Palatino Linotype" w:hAnsi="Palatino Linotype"/>
                <w:sz w:val="20"/>
                <w:szCs w:val="20"/>
              </w:rPr>
            </w:rPrChange>
          </w:rPr>
          <w:t xml:space="preserve">, </w:t>
        </w:r>
        <w:proofErr w:type="spellStart"/>
        <w:r w:rsidRPr="00A82611">
          <w:rPr>
            <w:rFonts w:ascii="Palatino Linotype" w:hAnsi="Palatino Linotype"/>
            <w:rPrChange w:id="176" w:author="Гафуров Камолджон Азимджонович" w:date="2024-10-10T16:18:00Z" w16du:dateUtc="2024-10-10T11:18:00Z">
              <w:rPr>
                <w:rFonts w:ascii="Palatino Linotype" w:hAnsi="Palatino Linotype"/>
                <w:sz w:val="20"/>
                <w:szCs w:val="20"/>
              </w:rPr>
            </w:rPrChange>
          </w:rPr>
          <w:t>созишнома</w:t>
        </w:r>
        <w:proofErr w:type="spellEnd"/>
        <w:r w:rsidRPr="00A82611">
          <w:rPr>
            <w:rFonts w:ascii="Palatino Linotype" w:hAnsi="Palatino Linotype"/>
            <w:rPrChange w:id="177" w:author="Гафуров Камолджон Азимджонович" w:date="2024-10-10T16:18:00Z" w16du:dateUtc="2024-10-10T11:18:00Z">
              <w:rPr>
                <w:rFonts w:ascii="Palatino Linotype" w:hAnsi="Palatino Linotype"/>
                <w:sz w:val="20"/>
                <w:szCs w:val="20"/>
              </w:rPr>
            </w:rPrChange>
          </w:rPr>
          <w:t xml:space="preserve"> </w:t>
        </w:r>
        <w:proofErr w:type="spellStart"/>
        <w:r w:rsidRPr="00A82611">
          <w:rPr>
            <w:rFonts w:ascii="Palatino Linotype" w:hAnsi="Palatino Linotype"/>
            <w:rPrChange w:id="178" w:author="Гафуров Камолджон Азимджонович" w:date="2024-10-10T16:18:00Z" w16du:dateUtc="2024-10-10T11:18:00Z">
              <w:rPr>
                <w:rFonts w:ascii="Palatino Linotype" w:hAnsi="Palatino Linotype"/>
                <w:sz w:val="20"/>
                <w:szCs w:val="20"/>
              </w:rPr>
            </w:rPrChange>
          </w:rPr>
          <w:t>ва</w:t>
        </w:r>
        <w:proofErr w:type="spellEnd"/>
        <w:r w:rsidRPr="00A82611">
          <w:rPr>
            <w:rFonts w:ascii="Palatino Linotype" w:hAnsi="Palatino Linotype"/>
            <w:rPrChange w:id="179" w:author="Гафуров Камолджон Азимджонович" w:date="2024-10-10T16:18:00Z" w16du:dateUtc="2024-10-10T11:18:00Z">
              <w:rPr>
                <w:rFonts w:ascii="Palatino Linotype" w:hAnsi="Palatino Linotype"/>
                <w:sz w:val="20"/>
                <w:szCs w:val="20"/>
              </w:rPr>
            </w:rPrChange>
          </w:rPr>
          <w:t xml:space="preserve"> </w:t>
        </w:r>
        <w:proofErr w:type="spellStart"/>
        <w:r w:rsidRPr="00A82611">
          <w:rPr>
            <w:rFonts w:ascii="Palatino Linotype" w:hAnsi="Palatino Linotype"/>
            <w:rPrChange w:id="180" w:author="Гафуров Камолджон Азимджонович" w:date="2024-10-10T16:18:00Z" w16du:dateUtc="2024-10-10T11:18:00Z">
              <w:rPr>
                <w:rFonts w:ascii="Palatino Linotype" w:hAnsi="Palatino Linotype"/>
                <w:sz w:val="20"/>
                <w:szCs w:val="20"/>
              </w:rPr>
            </w:rPrChange>
          </w:rPr>
          <w:t>шартномаи</w:t>
        </w:r>
        <w:proofErr w:type="spellEnd"/>
        <w:r w:rsidRPr="00A82611">
          <w:rPr>
            <w:rFonts w:ascii="Palatino Linotype" w:hAnsi="Palatino Linotype"/>
            <w:rPrChange w:id="181" w:author="Гафуров Камолджон Азимджонович" w:date="2024-10-10T16:18:00Z" w16du:dateUtc="2024-10-10T11:18:00Z">
              <w:rPr>
                <w:rFonts w:ascii="Palatino Linotype" w:hAnsi="Palatino Linotype"/>
                <w:sz w:val="20"/>
                <w:szCs w:val="20"/>
              </w:rPr>
            </w:rPrChange>
          </w:rPr>
          <w:t xml:space="preserve"> </w:t>
        </w:r>
      </w:ins>
      <w:ins w:id="182" w:author="Гафуров Камолджон Азимджонович" w:date="2024-10-10T16:19:00Z" w16du:dateUtc="2024-10-10T11:19:00Z">
        <w:r>
          <w:rPr>
            <w:rFonts w:ascii="Palatino Linotype" w:hAnsi="Palatino Linotype"/>
            <w:lang w:val="tg-Cyrl-TJ"/>
          </w:rPr>
          <w:t>мазкур</w:t>
        </w:r>
      </w:ins>
      <w:ins w:id="183" w:author="Гафуров Камолджон Азимджонович" w:date="2024-10-10T16:17:00Z" w16du:dateUtc="2024-10-10T11:17:00Z">
        <w:r w:rsidRPr="00A82611">
          <w:rPr>
            <w:rFonts w:ascii="Palatino Linotype" w:hAnsi="Palatino Linotype"/>
            <w:rPrChange w:id="184" w:author="Гафуров Камолджон Азимджонович" w:date="2024-10-10T16:18:00Z" w16du:dateUtc="2024-10-10T11:18:00Z">
              <w:rPr>
                <w:rFonts w:ascii="Palatino Linotype" w:hAnsi="Palatino Linotype"/>
                <w:sz w:val="20"/>
                <w:szCs w:val="20"/>
              </w:rPr>
            </w:rPrChange>
          </w:rPr>
          <w:t xml:space="preserve">, </w:t>
        </w:r>
        <w:proofErr w:type="spellStart"/>
        <w:r w:rsidRPr="00A82611">
          <w:rPr>
            <w:rFonts w:ascii="Palatino Linotype" w:hAnsi="Palatino Linotype"/>
            <w:rPrChange w:id="185" w:author="Гафуров Камолджон Азимджонович" w:date="2024-10-10T16:18:00Z" w16du:dateUtc="2024-10-10T11:18:00Z">
              <w:rPr>
                <w:rFonts w:ascii="Palatino Linotype" w:hAnsi="Palatino Linotype"/>
                <w:sz w:val="20"/>
                <w:szCs w:val="20"/>
              </w:rPr>
            </w:rPrChange>
          </w:rPr>
          <w:t>санадҳои</w:t>
        </w:r>
        <w:proofErr w:type="spellEnd"/>
        <w:r w:rsidRPr="00A82611">
          <w:rPr>
            <w:rFonts w:ascii="Palatino Linotype" w:hAnsi="Palatino Linotype"/>
            <w:rPrChange w:id="186" w:author="Гафуров Камолджон Азимджонович" w:date="2024-10-10T16:18:00Z" w16du:dateUtc="2024-10-10T11:18:00Z">
              <w:rPr>
                <w:rFonts w:ascii="Palatino Linotype" w:hAnsi="Palatino Linotype"/>
                <w:sz w:val="20"/>
                <w:szCs w:val="20"/>
              </w:rPr>
            </w:rPrChange>
          </w:rPr>
          <w:t xml:space="preserve"> </w:t>
        </w:r>
        <w:proofErr w:type="spellStart"/>
        <w:r w:rsidRPr="00A82611">
          <w:rPr>
            <w:rFonts w:ascii="Palatino Linotype" w:hAnsi="Palatino Linotype"/>
            <w:rPrChange w:id="187" w:author="Гафуров Камолджон Азимджонович" w:date="2024-10-10T16:18:00Z" w16du:dateUtc="2024-10-10T11:18:00Z">
              <w:rPr>
                <w:rFonts w:ascii="Palatino Linotype" w:hAnsi="Palatino Linotype"/>
                <w:sz w:val="20"/>
                <w:szCs w:val="20"/>
              </w:rPr>
            </w:rPrChange>
          </w:rPr>
          <w:t>дохилӣ</w:t>
        </w:r>
        <w:proofErr w:type="spellEnd"/>
        <w:r w:rsidRPr="00A82611">
          <w:rPr>
            <w:rFonts w:ascii="Palatino Linotype" w:hAnsi="Palatino Linotype"/>
            <w:rPrChange w:id="188" w:author="Гафуров Камолджон Азимджонович" w:date="2024-10-10T16:18:00Z" w16du:dateUtc="2024-10-10T11:18:00Z">
              <w:rPr>
                <w:rFonts w:ascii="Palatino Linotype" w:hAnsi="Palatino Linotype"/>
                <w:sz w:val="20"/>
                <w:szCs w:val="20"/>
              </w:rPr>
            </w:rPrChange>
          </w:rPr>
          <w:t xml:space="preserve"> (</w:t>
        </w:r>
        <w:proofErr w:type="spellStart"/>
        <w:r w:rsidRPr="00A82611">
          <w:rPr>
            <w:rFonts w:ascii="Palatino Linotype" w:hAnsi="Palatino Linotype"/>
            <w:rPrChange w:id="189" w:author="Гафуров Камолджон Азимджонович" w:date="2024-10-10T16:18:00Z" w16du:dateUtc="2024-10-10T11:18:00Z">
              <w:rPr>
                <w:rFonts w:ascii="Palatino Linotype" w:hAnsi="Palatino Linotype"/>
                <w:sz w:val="20"/>
                <w:szCs w:val="20"/>
              </w:rPr>
            </w:rPrChange>
          </w:rPr>
          <w:t>локалӣ</w:t>
        </w:r>
        <w:proofErr w:type="spellEnd"/>
        <w:r w:rsidRPr="00A82611">
          <w:rPr>
            <w:rFonts w:ascii="Palatino Linotype" w:hAnsi="Palatino Linotype"/>
            <w:rPrChange w:id="190" w:author="Гафуров Камолджон Азимджонович" w:date="2024-10-10T16:18:00Z" w16du:dateUtc="2024-10-10T11:18:00Z">
              <w:rPr>
                <w:rFonts w:ascii="Palatino Linotype" w:hAnsi="Palatino Linotype"/>
                <w:sz w:val="20"/>
                <w:szCs w:val="20"/>
              </w:rPr>
            </w:rPrChange>
          </w:rPr>
          <w:t>)-</w:t>
        </w:r>
        <w:proofErr w:type="spellStart"/>
        <w:r w:rsidRPr="00A82611">
          <w:rPr>
            <w:rFonts w:ascii="Palatino Linotype" w:hAnsi="Palatino Linotype"/>
            <w:rPrChange w:id="191" w:author="Гафуров Камолджон Азимджонович" w:date="2024-10-10T16:18:00Z" w16du:dateUtc="2024-10-10T11:18:00Z">
              <w:rPr>
                <w:rFonts w:ascii="Palatino Linotype" w:hAnsi="Palatino Linotype"/>
                <w:sz w:val="20"/>
                <w:szCs w:val="20"/>
              </w:rPr>
            </w:rPrChange>
          </w:rPr>
          <w:t>ро</w:t>
        </w:r>
        <w:proofErr w:type="spellEnd"/>
        <w:r w:rsidRPr="00A82611">
          <w:rPr>
            <w:rFonts w:ascii="Palatino Linotype" w:hAnsi="Palatino Linotype"/>
            <w:rPrChange w:id="192" w:author="Гафуров Камолджон Азимджонович" w:date="2024-10-10T16:18:00Z" w16du:dateUtc="2024-10-10T11:18:00Z">
              <w:rPr>
                <w:rFonts w:ascii="Palatino Linotype" w:hAnsi="Palatino Linotype"/>
                <w:sz w:val="20"/>
                <w:szCs w:val="20"/>
              </w:rPr>
            </w:rPrChange>
          </w:rPr>
          <w:t xml:space="preserve"> </w:t>
        </w:r>
        <w:proofErr w:type="spellStart"/>
        <w:r w:rsidRPr="00A82611">
          <w:rPr>
            <w:rFonts w:ascii="Palatino Linotype" w:hAnsi="Palatino Linotype"/>
            <w:rPrChange w:id="193" w:author="Гафуров Камолджон Азимджонович" w:date="2024-10-10T16:18:00Z" w16du:dateUtc="2024-10-10T11:18:00Z">
              <w:rPr>
                <w:rFonts w:ascii="Palatino Linotype" w:hAnsi="Palatino Linotype"/>
                <w:sz w:val="20"/>
                <w:szCs w:val="20"/>
              </w:rPr>
            </w:rPrChange>
          </w:rPr>
          <w:t>риоя</w:t>
        </w:r>
        <w:proofErr w:type="spellEnd"/>
        <w:r w:rsidRPr="00A82611">
          <w:rPr>
            <w:rFonts w:ascii="Palatino Linotype" w:hAnsi="Palatino Linotype"/>
            <w:rPrChange w:id="194" w:author="Гафуров Камолджон Азимджонович" w:date="2024-10-10T16:18:00Z" w16du:dateUtc="2024-10-10T11:18:00Z">
              <w:rPr>
                <w:rFonts w:ascii="Palatino Linotype" w:hAnsi="Palatino Linotype"/>
                <w:sz w:val="20"/>
                <w:szCs w:val="20"/>
              </w:rPr>
            </w:rPrChange>
          </w:rPr>
          <w:t xml:space="preserve"> </w:t>
        </w:r>
        <w:proofErr w:type="spellStart"/>
        <w:r w:rsidRPr="00A82611">
          <w:rPr>
            <w:rFonts w:ascii="Palatino Linotype" w:hAnsi="Palatino Linotype"/>
            <w:rPrChange w:id="195" w:author="Гафуров Камолджон Азимджонович" w:date="2024-10-10T16:18:00Z" w16du:dateUtc="2024-10-10T11:18:00Z">
              <w:rPr>
                <w:rFonts w:ascii="Palatino Linotype" w:hAnsi="Palatino Linotype"/>
                <w:sz w:val="20"/>
                <w:szCs w:val="20"/>
              </w:rPr>
            </w:rPrChange>
          </w:rPr>
          <w:t>намояд</w:t>
        </w:r>
        <w:proofErr w:type="spellEnd"/>
        <w:r w:rsidRPr="00A82611">
          <w:rPr>
            <w:rFonts w:ascii="Palatino Linotype" w:hAnsi="Palatino Linotype"/>
            <w:rPrChange w:id="196" w:author="Гафуров Камолджон Азимджонович" w:date="2024-10-10T16:18:00Z" w16du:dateUtc="2024-10-10T11:18:00Z">
              <w:rPr>
                <w:rFonts w:ascii="Palatino Linotype" w:hAnsi="Palatino Linotype"/>
                <w:sz w:val="20"/>
                <w:szCs w:val="20"/>
              </w:rPr>
            </w:rPrChange>
          </w:rPr>
          <w:t>;</w:t>
        </w:r>
      </w:ins>
    </w:p>
    <w:p w14:paraId="5EA21082" w14:textId="5B168163" w:rsidR="00A82611" w:rsidRPr="00A82611" w:rsidRDefault="00A82611">
      <w:pPr>
        <w:jc w:val="both"/>
        <w:rPr>
          <w:ins w:id="197" w:author="Гафуров Камолджон Азимджонович" w:date="2024-10-10T16:17:00Z" w16du:dateUtc="2024-10-10T11:17:00Z"/>
          <w:rFonts w:ascii="Palatino Linotype" w:hAnsi="Palatino Linotype"/>
          <w:lang w:val="tg-Cyrl-TJ"/>
          <w:rPrChange w:id="198" w:author="Гафуров Камолджон Азимджонович" w:date="2024-10-10T16:19:00Z" w16du:dateUtc="2024-10-10T11:19:00Z">
            <w:rPr>
              <w:ins w:id="199" w:author="Гафуров Камолджон Азимджонович" w:date="2024-10-10T16:17:00Z" w16du:dateUtc="2024-10-10T11:17:00Z"/>
              <w:rFonts w:ascii="Palatino Linotype" w:hAnsi="Palatino Linotype"/>
              <w:sz w:val="20"/>
              <w:szCs w:val="20"/>
            </w:rPr>
          </w:rPrChange>
        </w:rPr>
        <w:pPrChange w:id="200" w:author="Гафуров Камолджон Азимджонович" w:date="2024-10-10T16:18:00Z" w16du:dateUtc="2024-10-10T11:18:00Z">
          <w:pPr>
            <w:pStyle w:val="a9"/>
            <w:ind w:firstLine="567"/>
            <w:jc w:val="both"/>
          </w:pPr>
        </w:pPrChange>
      </w:pPr>
      <w:ins w:id="201" w:author="Гафуров Камолджон Азимджонович" w:date="2024-10-10T16:19:00Z" w16du:dateUtc="2024-10-10T11:19:00Z">
        <w:r w:rsidRPr="00A82611">
          <w:rPr>
            <w:rFonts w:ascii="Palatino Linotype" w:hAnsi="Palatino Linotype"/>
            <w:lang w:val="tg-Cyrl-TJ"/>
            <w:rPrChange w:id="202" w:author="Гафуров Камолджон Азимджонович" w:date="2024-10-10T16:20:00Z" w16du:dateUtc="2024-10-10T11:20:00Z">
              <w:rPr>
                <w:rFonts w:ascii="Palatino Linotype" w:hAnsi="Palatino Linotype"/>
                <w:sz w:val="20"/>
                <w:szCs w:val="20"/>
              </w:rPr>
            </w:rPrChange>
          </w:rPr>
          <w:t xml:space="preserve">- ҳангоми қабул ба кор бо кормандон бо тартиб ва шартҳои муқаррарнамудаи Кодекси </w:t>
        </w:r>
      </w:ins>
      <w:ins w:id="203" w:author="Гафуров Камолджон Азимджонович" w:date="2024-10-10T16:20:00Z" w16du:dateUtc="2024-10-10T11:20:00Z">
        <w:r>
          <w:rPr>
            <w:rFonts w:ascii="Palatino Linotype" w:hAnsi="Palatino Linotype"/>
            <w:lang w:val="tg-Cyrl-TJ"/>
          </w:rPr>
          <w:t>меҳнат</w:t>
        </w:r>
      </w:ins>
      <w:ins w:id="204" w:author="Гафуров Камолджон Азимджонович" w:date="2024-10-10T16:19:00Z" w16du:dateUtc="2024-10-10T11:19:00Z">
        <w:r w:rsidRPr="00A82611">
          <w:rPr>
            <w:rFonts w:ascii="Palatino Linotype" w:hAnsi="Palatino Linotype"/>
            <w:lang w:val="tg-Cyrl-TJ"/>
            <w:rPrChange w:id="205" w:author="Гафуров Камолджон Азимджонович" w:date="2024-10-10T16:20:00Z" w16du:dateUtc="2024-10-10T11:20:00Z">
              <w:rPr>
                <w:rFonts w:ascii="Palatino Linotype" w:hAnsi="Palatino Linotype"/>
                <w:sz w:val="20"/>
                <w:szCs w:val="20"/>
              </w:rPr>
            </w:rPrChange>
          </w:rPr>
          <w:t xml:space="preserve"> ва дигар санадҳои меъёрии ҳуқуқии Ҷумҳурии Тоҷикистон шартномаи меҳнатӣ бандад;</w:t>
        </w:r>
      </w:ins>
    </w:p>
    <w:p w14:paraId="2645C030" w14:textId="45761C6B" w:rsidR="00CA1BB3" w:rsidRPr="00A82611" w:rsidDel="00A82611" w:rsidRDefault="00CA1BB3" w:rsidP="00A82611">
      <w:pPr>
        <w:jc w:val="both"/>
        <w:rPr>
          <w:del w:id="206" w:author="Гафуров Камолджон Азимджонович" w:date="2024-10-10T16:17:00Z" w16du:dateUtc="2024-10-10T11:17:00Z"/>
          <w:rFonts w:ascii="Palatino Linotype" w:hAnsi="Palatino Linotype"/>
        </w:rPr>
      </w:pPr>
      <w:del w:id="207" w:author="Гафуров Камолджон Азимджонович" w:date="2024-10-10T16:17:00Z" w16du:dateUtc="2024-10-10T11:17:00Z">
        <w:r w:rsidRPr="00A82611" w:rsidDel="00A82611">
          <w:rPr>
            <w:rFonts w:ascii="Palatino Linotype" w:hAnsi="Palatino Linotype"/>
          </w:rPr>
          <w:delText>-</w:delText>
        </w:r>
        <w:r w:rsidRPr="00A82611" w:rsidDel="00A82611">
          <w:rPr>
            <w:rFonts w:ascii="Palatino Linotype" w:hAnsi="Palatino Linotype"/>
            <w:rPrChange w:id="208" w:author="Гафуров Камолджон Азимджонович" w:date="2024-10-10T16:21:00Z" w16du:dateUtc="2024-10-10T11:21:00Z">
              <w:rPr>
                <w:rFonts w:ascii="Palatino Linotype" w:hAnsi="Palatino Linotype"/>
                <w:lang w:val="tg-Cyrl-TJ"/>
              </w:rPr>
            </w:rPrChange>
          </w:rPr>
          <w:delText>қ</w:delText>
        </w:r>
        <w:r w:rsidRPr="00A82611" w:rsidDel="00A82611">
          <w:rPr>
            <w:rFonts w:ascii="Palatino Linotype" w:hAnsi="Palatino Linotype"/>
          </w:rPr>
          <w:delText xml:space="preserve">онунгузории </w:delText>
        </w:r>
        <w:r w:rsidRPr="00A82611" w:rsidDel="00A82611">
          <w:rPr>
            <w:rFonts w:ascii="Palatino Linotype" w:hAnsi="Palatino Linotype"/>
            <w:rPrChange w:id="209" w:author="Гафуров Камолджон Азимджонович" w:date="2024-10-10T16:21:00Z" w16du:dateUtc="2024-10-10T11:21:00Z">
              <w:rPr>
                <w:rFonts w:ascii="Palatino Linotype" w:hAnsi="Palatino Linotype"/>
                <w:lang w:val="tg-Cyrl-TJ"/>
              </w:rPr>
            </w:rPrChange>
          </w:rPr>
          <w:delText>Ҷ</w:delText>
        </w:r>
        <w:r w:rsidRPr="00A82611" w:rsidDel="00A82611">
          <w:rPr>
            <w:rFonts w:ascii="Palatino Linotype" w:hAnsi="Palatino Linotype"/>
          </w:rPr>
          <w:delText>ум</w:delText>
        </w:r>
        <w:r w:rsidRPr="00A82611" w:rsidDel="00A82611">
          <w:rPr>
            <w:rFonts w:ascii="Palatino Linotype" w:hAnsi="Palatino Linotype"/>
            <w:rPrChange w:id="210" w:author="Гафуров Камолджон Азимджонович" w:date="2024-10-10T16:21:00Z" w16du:dateUtc="2024-10-10T11:21:00Z">
              <w:rPr>
                <w:rFonts w:ascii="Palatino Linotype" w:hAnsi="Palatino Linotype"/>
                <w:lang w:val="tg-Cyrl-TJ"/>
              </w:rPr>
            </w:rPrChange>
          </w:rPr>
          <w:delText>ҳ</w:delText>
        </w:r>
        <w:r w:rsidRPr="00A82611" w:rsidDel="00A82611">
          <w:rPr>
            <w:rFonts w:ascii="Palatino Linotype" w:hAnsi="Palatino Linotype"/>
          </w:rPr>
          <w:delText>урии То</w:delText>
        </w:r>
        <w:r w:rsidRPr="00A82611" w:rsidDel="00A82611">
          <w:rPr>
            <w:rFonts w:ascii="Palatino Linotype" w:hAnsi="Palatino Linotype"/>
            <w:rPrChange w:id="211" w:author="Гафуров Камолджон Азимджонович" w:date="2024-10-10T16:21:00Z" w16du:dateUtc="2024-10-10T11:21:00Z">
              <w:rPr>
                <w:rFonts w:ascii="Palatino Linotype" w:hAnsi="Palatino Linotype"/>
                <w:lang w:val="tg-Cyrl-TJ"/>
              </w:rPr>
            </w:rPrChange>
          </w:rPr>
          <w:delText>ҷ</w:delText>
        </w:r>
        <w:r w:rsidRPr="00A82611" w:rsidDel="00A82611">
          <w:rPr>
            <w:rFonts w:ascii="Palatino Linotype" w:hAnsi="Palatino Linotype"/>
          </w:rPr>
          <w:delText>икистон, шарт</w:delText>
        </w:r>
        <w:r w:rsidRPr="00A82611" w:rsidDel="00A82611">
          <w:rPr>
            <w:rFonts w:ascii="Palatino Linotype" w:hAnsi="Palatino Linotype"/>
            <w:rPrChange w:id="212" w:author="Гафуров Камолджон Азимджонович" w:date="2024-10-10T16:21:00Z" w16du:dateUtc="2024-10-10T11:21:00Z">
              <w:rPr>
                <w:rFonts w:ascii="Palatino Linotype" w:hAnsi="Palatino Linotype"/>
                <w:lang w:val="tg-Cyrl-TJ"/>
              </w:rPr>
            </w:rPrChange>
          </w:rPr>
          <w:delText>ҳ</w:delText>
        </w:r>
        <w:r w:rsidRPr="00A82611" w:rsidDel="00A82611">
          <w:rPr>
            <w:rFonts w:ascii="Palatino Linotype" w:hAnsi="Palatino Linotype"/>
          </w:rPr>
          <w:delText>ои шартномаи мазкур, инчунин созишнома ва шартнома</w:delText>
        </w:r>
        <w:r w:rsidRPr="00A82611" w:rsidDel="00A82611">
          <w:rPr>
            <w:rFonts w:ascii="Palatino Linotype" w:hAnsi="Palatino Linotype"/>
            <w:rPrChange w:id="213" w:author="Гафуров Камолджон Азимджонович" w:date="2024-10-10T16:21:00Z" w16du:dateUtc="2024-10-10T11:21:00Z">
              <w:rPr>
                <w:rFonts w:ascii="Palatino Linotype" w:hAnsi="Palatino Linotype"/>
                <w:lang w:val="tg-Cyrl-TJ"/>
              </w:rPr>
            </w:rPrChange>
          </w:rPr>
          <w:delText>ҳ</w:delText>
        </w:r>
        <w:r w:rsidRPr="00A82611" w:rsidDel="00A82611">
          <w:rPr>
            <w:rFonts w:ascii="Palatino Linotype" w:hAnsi="Palatino Linotype"/>
          </w:rPr>
          <w:delText>ои ме</w:delText>
        </w:r>
        <w:r w:rsidRPr="00A82611" w:rsidDel="00A82611">
          <w:rPr>
            <w:rFonts w:ascii="Palatino Linotype" w:hAnsi="Palatino Linotype"/>
            <w:rPrChange w:id="214" w:author="Гафуров Камолджон Азимджонович" w:date="2024-10-10T16:21:00Z" w16du:dateUtc="2024-10-10T11:21:00Z">
              <w:rPr>
                <w:rFonts w:ascii="Palatino Linotype" w:hAnsi="Palatino Linotype"/>
                <w:lang w:val="tg-Cyrl-TJ"/>
              </w:rPr>
            </w:rPrChange>
          </w:rPr>
          <w:delText>ҳ</w:delText>
        </w:r>
        <w:r w:rsidRPr="00A82611" w:rsidDel="00A82611">
          <w:rPr>
            <w:rFonts w:ascii="Palatino Linotype" w:hAnsi="Palatino Linotype"/>
          </w:rPr>
          <w:delText>натиро риоя намояд;</w:delText>
        </w:r>
      </w:del>
    </w:p>
    <w:p w14:paraId="0175F15C" w14:textId="77777777" w:rsidR="00A82611" w:rsidRPr="00A82611" w:rsidRDefault="00A82611">
      <w:pPr>
        <w:jc w:val="both"/>
        <w:rPr>
          <w:ins w:id="215" w:author="Гафуров Камолджон Азимджонович" w:date="2024-10-10T16:20:00Z" w16du:dateUtc="2024-10-10T11:20:00Z"/>
          <w:rFonts w:ascii="Palatino Linotype" w:hAnsi="Palatino Linotype"/>
          <w:rPrChange w:id="216" w:author="Гафуров Камолджон Азимджонович" w:date="2024-10-10T16:21:00Z" w16du:dateUtc="2024-10-10T11:21:00Z">
            <w:rPr>
              <w:ins w:id="217" w:author="Гафуров Камолджон Азимджонович" w:date="2024-10-10T16:20:00Z" w16du:dateUtc="2024-10-10T11:20:00Z"/>
              <w:rFonts w:ascii="Palatino Linotype" w:hAnsi="Palatino Linotype"/>
              <w:sz w:val="20"/>
              <w:szCs w:val="20"/>
            </w:rPr>
          </w:rPrChange>
        </w:rPr>
        <w:pPrChange w:id="218" w:author="Гафуров Камолджон Азимджонович" w:date="2024-10-10T16:21:00Z" w16du:dateUtc="2024-10-10T11:21:00Z">
          <w:pPr>
            <w:pStyle w:val="a9"/>
            <w:ind w:firstLine="567"/>
            <w:jc w:val="both"/>
          </w:pPr>
        </w:pPrChange>
      </w:pPr>
      <w:ins w:id="219" w:author="Гафуров Камолджон Азимджонович" w:date="2024-10-10T16:20:00Z" w16du:dateUtc="2024-10-10T11:20:00Z">
        <w:r w:rsidRPr="00A82611">
          <w:rPr>
            <w:rFonts w:ascii="Palatino Linotype" w:hAnsi="Palatino Linotype"/>
            <w:rPrChange w:id="220" w:author="Гафуров Камолджон Азимджонович" w:date="2024-10-10T16:21:00Z" w16du:dateUtc="2024-10-10T11:21:00Z">
              <w:rPr>
                <w:rFonts w:ascii="Palatino Linotype" w:hAnsi="Palatino Linotype"/>
                <w:sz w:val="20"/>
                <w:szCs w:val="20"/>
              </w:rPr>
            </w:rPrChange>
          </w:rPr>
          <w:t xml:space="preserve">- ба </w:t>
        </w:r>
        <w:proofErr w:type="spellStart"/>
        <w:r w:rsidRPr="00A82611">
          <w:rPr>
            <w:rFonts w:ascii="Palatino Linotype" w:hAnsi="Palatino Linotype"/>
            <w:rPrChange w:id="221" w:author="Гафуров Камолджон Азимджонович" w:date="2024-10-10T16:21:00Z" w16du:dateUtc="2024-10-10T11:21:00Z">
              <w:rPr>
                <w:rFonts w:ascii="Palatino Linotype" w:hAnsi="Palatino Linotype"/>
                <w:sz w:val="20"/>
                <w:szCs w:val="20"/>
              </w:rPr>
            </w:rPrChange>
          </w:rPr>
          <w:t>корманд</w:t>
        </w:r>
        <w:proofErr w:type="spellEnd"/>
        <w:r w:rsidRPr="00A82611">
          <w:rPr>
            <w:rFonts w:ascii="Palatino Linotype" w:hAnsi="Palatino Linotype"/>
            <w:rPrChange w:id="222" w:author="Гафуров Камолджон Азимджонович" w:date="2024-10-10T16:21:00Z" w16du:dateUtc="2024-10-10T11:21:00Z">
              <w:rPr>
                <w:rFonts w:ascii="Palatino Linotype" w:hAnsi="Palatino Linotype"/>
                <w:sz w:val="20"/>
                <w:szCs w:val="20"/>
              </w:rPr>
            </w:rPrChange>
          </w:rPr>
          <w:t xml:space="preserve"> </w:t>
        </w:r>
        <w:proofErr w:type="spellStart"/>
        <w:r w:rsidRPr="00A82611">
          <w:rPr>
            <w:rFonts w:ascii="Palatino Linotype" w:hAnsi="Palatino Linotype"/>
            <w:rPrChange w:id="223" w:author="Гафуров Камолджон Азимджонович" w:date="2024-10-10T16:21:00Z" w16du:dateUtc="2024-10-10T11:21:00Z">
              <w:rPr>
                <w:rFonts w:ascii="Palatino Linotype" w:hAnsi="Palatino Linotype"/>
                <w:sz w:val="20"/>
                <w:szCs w:val="20"/>
              </w:rPr>
            </w:rPrChange>
          </w:rPr>
          <w:t>кореро</w:t>
        </w:r>
        <w:proofErr w:type="spellEnd"/>
        <w:r w:rsidRPr="00A82611">
          <w:rPr>
            <w:rFonts w:ascii="Palatino Linotype" w:hAnsi="Palatino Linotype"/>
            <w:rPrChange w:id="224" w:author="Гафуров Камолджон Азимджонович" w:date="2024-10-10T16:21:00Z" w16du:dateUtc="2024-10-10T11:21:00Z">
              <w:rPr>
                <w:rFonts w:ascii="Palatino Linotype" w:hAnsi="Palatino Linotype"/>
                <w:sz w:val="20"/>
                <w:szCs w:val="20"/>
              </w:rPr>
            </w:rPrChange>
          </w:rPr>
          <w:t xml:space="preserve">, </w:t>
        </w:r>
        <w:proofErr w:type="spellStart"/>
        <w:r w:rsidRPr="00A82611">
          <w:rPr>
            <w:rFonts w:ascii="Palatino Linotype" w:hAnsi="Palatino Linotype"/>
            <w:rPrChange w:id="225" w:author="Гафуров Камолджон Азимджонович" w:date="2024-10-10T16:21:00Z" w16du:dateUtc="2024-10-10T11:21:00Z">
              <w:rPr>
                <w:rFonts w:ascii="Palatino Linotype" w:hAnsi="Palatino Linotype"/>
                <w:sz w:val="20"/>
                <w:szCs w:val="20"/>
              </w:rPr>
            </w:rPrChange>
          </w:rPr>
          <w:t>ки</w:t>
        </w:r>
        <w:proofErr w:type="spellEnd"/>
        <w:r w:rsidRPr="00A82611">
          <w:rPr>
            <w:rFonts w:ascii="Palatino Linotype" w:hAnsi="Palatino Linotype"/>
            <w:rPrChange w:id="226" w:author="Гафуров Камолджон Азимджонович" w:date="2024-10-10T16:21:00Z" w16du:dateUtc="2024-10-10T11:21:00Z">
              <w:rPr>
                <w:rFonts w:ascii="Palatino Linotype" w:hAnsi="Palatino Linotype"/>
                <w:sz w:val="20"/>
                <w:szCs w:val="20"/>
              </w:rPr>
            </w:rPrChange>
          </w:rPr>
          <w:t xml:space="preserve"> </w:t>
        </w:r>
        <w:proofErr w:type="spellStart"/>
        <w:r w:rsidRPr="00A82611">
          <w:rPr>
            <w:rFonts w:ascii="Palatino Linotype" w:hAnsi="Palatino Linotype"/>
            <w:rPrChange w:id="227" w:author="Гафуров Камолджон Азимджонович" w:date="2024-10-10T16:21:00Z" w16du:dateUtc="2024-10-10T11:21:00Z">
              <w:rPr>
                <w:rFonts w:ascii="Palatino Linotype" w:hAnsi="Palatino Linotype"/>
                <w:sz w:val="20"/>
                <w:szCs w:val="20"/>
              </w:rPr>
            </w:rPrChange>
          </w:rPr>
          <w:t>шартномаи</w:t>
        </w:r>
        <w:proofErr w:type="spellEnd"/>
        <w:r w:rsidRPr="00A82611">
          <w:rPr>
            <w:rFonts w:ascii="Palatino Linotype" w:hAnsi="Palatino Linotype"/>
            <w:rPrChange w:id="228" w:author="Гафуров Камолджон Азимджонович" w:date="2024-10-10T16:21:00Z" w16du:dateUtc="2024-10-10T11:21:00Z">
              <w:rPr>
                <w:rFonts w:ascii="Palatino Linotype" w:hAnsi="Palatino Linotype"/>
                <w:sz w:val="20"/>
                <w:szCs w:val="20"/>
              </w:rPr>
            </w:rPrChange>
          </w:rPr>
          <w:t xml:space="preserve"> </w:t>
        </w:r>
        <w:proofErr w:type="spellStart"/>
        <w:r w:rsidRPr="00A82611">
          <w:rPr>
            <w:rFonts w:ascii="Palatino Linotype" w:hAnsi="Palatino Linotype"/>
            <w:rPrChange w:id="229" w:author="Гафуров Камолджон Азимджонович" w:date="2024-10-10T16:21:00Z" w16du:dateUtc="2024-10-10T11:21:00Z">
              <w:rPr>
                <w:rFonts w:ascii="Palatino Linotype" w:hAnsi="Palatino Linotype"/>
                <w:sz w:val="20"/>
                <w:szCs w:val="20"/>
              </w:rPr>
            </w:rPrChange>
          </w:rPr>
          <w:t>меҳнатӣ</w:t>
        </w:r>
        <w:proofErr w:type="spellEnd"/>
        <w:r w:rsidRPr="00A82611">
          <w:rPr>
            <w:rFonts w:ascii="Palatino Linotype" w:hAnsi="Palatino Linotype"/>
            <w:rPrChange w:id="230" w:author="Гафуров Камолджон Азимджонович" w:date="2024-10-10T16:21:00Z" w16du:dateUtc="2024-10-10T11:21:00Z">
              <w:rPr>
                <w:rFonts w:ascii="Palatino Linotype" w:hAnsi="Palatino Linotype"/>
                <w:sz w:val="20"/>
                <w:szCs w:val="20"/>
              </w:rPr>
            </w:rPrChange>
          </w:rPr>
          <w:t xml:space="preserve"> </w:t>
        </w:r>
        <w:proofErr w:type="spellStart"/>
        <w:r w:rsidRPr="00A82611">
          <w:rPr>
            <w:rFonts w:ascii="Palatino Linotype" w:hAnsi="Palatino Linotype"/>
            <w:rPrChange w:id="231" w:author="Гафуров Камолджон Азимджонович" w:date="2024-10-10T16:21:00Z" w16du:dateUtc="2024-10-10T11:21:00Z">
              <w:rPr>
                <w:rFonts w:ascii="Palatino Linotype" w:hAnsi="Palatino Linotype"/>
                <w:sz w:val="20"/>
                <w:szCs w:val="20"/>
              </w:rPr>
            </w:rPrChange>
          </w:rPr>
          <w:t>пешбинӣ</w:t>
        </w:r>
        <w:proofErr w:type="spellEnd"/>
        <w:r w:rsidRPr="00A82611">
          <w:rPr>
            <w:rFonts w:ascii="Palatino Linotype" w:hAnsi="Palatino Linotype"/>
            <w:rPrChange w:id="232" w:author="Гафуров Камолджон Азимджонович" w:date="2024-10-10T16:21:00Z" w16du:dateUtc="2024-10-10T11:21:00Z">
              <w:rPr>
                <w:rFonts w:ascii="Palatino Linotype" w:hAnsi="Palatino Linotype"/>
                <w:sz w:val="20"/>
                <w:szCs w:val="20"/>
              </w:rPr>
            </w:rPrChange>
          </w:rPr>
          <w:t xml:space="preserve"> </w:t>
        </w:r>
        <w:proofErr w:type="spellStart"/>
        <w:r w:rsidRPr="00A82611">
          <w:rPr>
            <w:rFonts w:ascii="Palatino Linotype" w:hAnsi="Palatino Linotype"/>
            <w:rPrChange w:id="233" w:author="Гафуров Камолджон Азимджонович" w:date="2024-10-10T16:21:00Z" w16du:dateUtc="2024-10-10T11:21:00Z">
              <w:rPr>
                <w:rFonts w:ascii="Palatino Linotype" w:hAnsi="Palatino Linotype"/>
                <w:sz w:val="20"/>
                <w:szCs w:val="20"/>
              </w:rPr>
            </w:rPrChange>
          </w:rPr>
          <w:t>намудааст</w:t>
        </w:r>
        <w:proofErr w:type="spellEnd"/>
        <w:r w:rsidRPr="00A82611">
          <w:rPr>
            <w:rFonts w:ascii="Palatino Linotype" w:hAnsi="Palatino Linotype"/>
            <w:rPrChange w:id="234" w:author="Гафуров Камолджон Азимджонович" w:date="2024-10-10T16:21:00Z" w16du:dateUtc="2024-10-10T11:21:00Z">
              <w:rPr>
                <w:rFonts w:ascii="Palatino Linotype" w:hAnsi="Palatino Linotype"/>
                <w:sz w:val="20"/>
                <w:szCs w:val="20"/>
              </w:rPr>
            </w:rPrChange>
          </w:rPr>
          <w:t xml:space="preserve">, </w:t>
        </w:r>
        <w:proofErr w:type="spellStart"/>
        <w:r w:rsidRPr="00A82611">
          <w:rPr>
            <w:rFonts w:ascii="Palatino Linotype" w:hAnsi="Palatino Linotype"/>
            <w:rPrChange w:id="235" w:author="Гафуров Камолджон Азимджонович" w:date="2024-10-10T16:21:00Z" w16du:dateUtc="2024-10-10T11:21:00Z">
              <w:rPr>
                <w:rFonts w:ascii="Palatino Linotype" w:hAnsi="Palatino Linotype"/>
                <w:sz w:val="20"/>
                <w:szCs w:val="20"/>
              </w:rPr>
            </w:rPrChange>
          </w:rPr>
          <w:t>пешниҳод</w:t>
        </w:r>
        <w:proofErr w:type="spellEnd"/>
        <w:r w:rsidRPr="00A82611">
          <w:rPr>
            <w:rFonts w:ascii="Palatino Linotype" w:hAnsi="Palatino Linotype"/>
            <w:rPrChange w:id="236" w:author="Гафуров Камолджон Азимджонович" w:date="2024-10-10T16:21:00Z" w16du:dateUtc="2024-10-10T11:21:00Z">
              <w:rPr>
                <w:rFonts w:ascii="Palatino Linotype" w:hAnsi="Palatino Linotype"/>
                <w:sz w:val="20"/>
                <w:szCs w:val="20"/>
              </w:rPr>
            </w:rPrChange>
          </w:rPr>
          <w:t xml:space="preserve"> </w:t>
        </w:r>
        <w:proofErr w:type="spellStart"/>
        <w:r w:rsidRPr="00A82611">
          <w:rPr>
            <w:rFonts w:ascii="Palatino Linotype" w:hAnsi="Palatino Linotype"/>
            <w:rPrChange w:id="237" w:author="Гафуров Камолджон Азимджонович" w:date="2024-10-10T16:21:00Z" w16du:dateUtc="2024-10-10T11:21:00Z">
              <w:rPr>
                <w:rFonts w:ascii="Palatino Linotype" w:hAnsi="Palatino Linotype"/>
                <w:sz w:val="20"/>
                <w:szCs w:val="20"/>
              </w:rPr>
            </w:rPrChange>
          </w:rPr>
          <w:t>намояд</w:t>
        </w:r>
        <w:proofErr w:type="spellEnd"/>
        <w:r w:rsidRPr="00A82611">
          <w:rPr>
            <w:rFonts w:ascii="Palatino Linotype" w:hAnsi="Palatino Linotype"/>
            <w:rPrChange w:id="238" w:author="Гафуров Камолджон Азимджонович" w:date="2024-10-10T16:21:00Z" w16du:dateUtc="2024-10-10T11:21:00Z">
              <w:rPr>
                <w:rFonts w:ascii="Palatino Linotype" w:hAnsi="Palatino Linotype"/>
                <w:sz w:val="20"/>
                <w:szCs w:val="20"/>
              </w:rPr>
            </w:rPrChange>
          </w:rPr>
          <w:t>;</w:t>
        </w:r>
      </w:ins>
    </w:p>
    <w:p w14:paraId="5CEAC7FA" w14:textId="1698DD7E" w:rsidR="00CA1BB3" w:rsidRPr="009C57C9" w:rsidDel="00A82611" w:rsidRDefault="00CA1BB3" w:rsidP="00834104">
      <w:pPr>
        <w:jc w:val="both"/>
        <w:rPr>
          <w:del w:id="239" w:author="Гафуров Камолджон Азимджонович" w:date="2024-10-10T16:20:00Z" w16du:dateUtc="2024-10-10T11:20:00Z"/>
          <w:rFonts w:ascii="Palatino Linotype" w:hAnsi="Palatino Linotype"/>
        </w:rPr>
      </w:pPr>
      <w:del w:id="240" w:author="Гафуров Камолджон Азимджонович" w:date="2024-10-10T16:20:00Z" w16du:dateUtc="2024-10-10T11:20:00Z">
        <w:r w:rsidRPr="009C57C9" w:rsidDel="00A82611">
          <w:rPr>
            <w:rFonts w:ascii="Palatino Linotype" w:hAnsi="Palatino Linotype"/>
          </w:rPr>
          <w:delText xml:space="preserve">-кормандони Бонкро бо кори дар </w:delText>
        </w:r>
        <w:r w:rsidRPr="00A82611" w:rsidDel="00A82611">
          <w:rPr>
            <w:rFonts w:ascii="Palatino Linotype" w:hAnsi="Palatino Linotype"/>
            <w:rPrChange w:id="241" w:author="Гафуров Камолджон Азимджонович" w:date="2024-10-10T16:22:00Z" w16du:dateUtc="2024-10-10T11:22:00Z">
              <w:rPr>
                <w:rFonts w:ascii="Palatino Linotype" w:hAnsi="Palatino Linotype"/>
                <w:lang w:val="tg-Cyrl-TJ"/>
              </w:rPr>
            </w:rPrChange>
          </w:rPr>
          <w:delText>шартномаи (қ</w:delText>
        </w:r>
        <w:r w:rsidRPr="009C57C9" w:rsidDel="00A82611">
          <w:rPr>
            <w:rFonts w:ascii="Palatino Linotype" w:hAnsi="Palatino Linotype"/>
          </w:rPr>
          <w:delText>арордоди) ме</w:delText>
        </w:r>
        <w:r w:rsidRPr="00A82611" w:rsidDel="00A82611">
          <w:rPr>
            <w:rFonts w:ascii="Palatino Linotype" w:hAnsi="Palatino Linotype"/>
            <w:rPrChange w:id="242" w:author="Гафуров Камолджон Азимджонович" w:date="2024-10-10T16:22:00Z" w16du:dateUtc="2024-10-10T11:22:00Z">
              <w:rPr>
                <w:rFonts w:ascii="Palatino Linotype" w:hAnsi="Palatino Linotype"/>
                <w:lang w:val="tg-Cyrl-TJ"/>
              </w:rPr>
            </w:rPrChange>
          </w:rPr>
          <w:delText>ҳ</w:delText>
        </w:r>
        <w:r w:rsidRPr="009C57C9" w:rsidDel="00A82611">
          <w:rPr>
            <w:rFonts w:ascii="Palatino Linotype" w:hAnsi="Palatino Linotype"/>
          </w:rPr>
          <w:delText>нат</w:delText>
        </w:r>
        <w:r w:rsidRPr="00A82611" w:rsidDel="00A82611">
          <w:rPr>
            <w:rFonts w:ascii="Palatino Linotype" w:hAnsi="Palatino Linotype"/>
            <w:rPrChange w:id="243" w:author="Гафуров Камолджон Азимджонович" w:date="2024-10-10T16:22:00Z" w16du:dateUtc="2024-10-10T11:22:00Z">
              <w:rPr>
                <w:rFonts w:ascii="Palatino Linotype" w:hAnsi="Palatino Linotype"/>
                <w:lang w:val="tg-Cyrl-TJ"/>
              </w:rPr>
            </w:rPrChange>
          </w:rPr>
          <w:delText>ӣ</w:delText>
        </w:r>
        <w:r w:rsidRPr="009C57C9" w:rsidDel="00A82611">
          <w:rPr>
            <w:rFonts w:ascii="Palatino Linotype" w:hAnsi="Palatino Linotype"/>
          </w:rPr>
          <w:delText xml:space="preserve"> му</w:delText>
        </w:r>
        <w:r w:rsidRPr="00A82611" w:rsidDel="00A82611">
          <w:rPr>
            <w:rFonts w:ascii="Palatino Linotype" w:hAnsi="Palatino Linotype"/>
            <w:rPrChange w:id="244" w:author="Гафуров Камолджон Азимджонович" w:date="2024-10-10T16:22:00Z" w16du:dateUtc="2024-10-10T11:22:00Z">
              <w:rPr>
                <w:rFonts w:ascii="Palatino Linotype" w:hAnsi="Palatino Linotype"/>
                <w:lang w:val="tg-Cyrl-TJ"/>
              </w:rPr>
            </w:rPrChange>
          </w:rPr>
          <w:delText>қ</w:delText>
        </w:r>
        <w:r w:rsidRPr="009C57C9" w:rsidDel="00A82611">
          <w:rPr>
            <w:rFonts w:ascii="Palatino Linotype" w:hAnsi="Palatino Linotype"/>
          </w:rPr>
          <w:delText>арраршуда таъмин намояд;</w:delText>
        </w:r>
      </w:del>
    </w:p>
    <w:p w14:paraId="44457F86" w14:textId="3EC7BD7E" w:rsidR="00A82611" w:rsidRPr="00A82611" w:rsidRDefault="00A82611">
      <w:pPr>
        <w:jc w:val="both"/>
        <w:rPr>
          <w:ins w:id="245" w:author="Гафуров Камолджон Азимджонович" w:date="2024-10-10T16:21:00Z" w16du:dateUtc="2024-10-10T11:21:00Z"/>
          <w:rFonts w:ascii="Palatino Linotype" w:hAnsi="Palatino Linotype"/>
          <w:rPrChange w:id="246" w:author="Гафуров Камолджон Азимджонович" w:date="2024-10-10T16:22:00Z" w16du:dateUtc="2024-10-10T11:22:00Z">
            <w:rPr>
              <w:ins w:id="247" w:author="Гафуров Камолджон Азимджонович" w:date="2024-10-10T16:21:00Z" w16du:dateUtc="2024-10-10T11:21:00Z"/>
              <w:rFonts w:ascii="Palatino Linotype" w:hAnsi="Palatino Linotype"/>
              <w:sz w:val="20"/>
              <w:szCs w:val="20"/>
            </w:rPr>
          </w:rPrChange>
        </w:rPr>
        <w:pPrChange w:id="248" w:author="Гафуров Камолджон Азимджонович" w:date="2024-10-10T16:22:00Z" w16du:dateUtc="2024-10-10T11:22:00Z">
          <w:pPr>
            <w:pStyle w:val="a9"/>
            <w:ind w:firstLine="567"/>
            <w:jc w:val="both"/>
          </w:pPr>
        </w:pPrChange>
      </w:pPr>
      <w:ins w:id="249" w:author="Гафуров Камолджон Азимджонович" w:date="2024-10-10T16:21:00Z" w16du:dateUtc="2024-10-10T11:21:00Z">
        <w:r w:rsidRPr="00A82611">
          <w:rPr>
            <w:rFonts w:ascii="Palatino Linotype" w:hAnsi="Palatino Linotype"/>
            <w:rPrChange w:id="250" w:author="Гафуров Камолджон Азимджонович" w:date="2024-10-10T16:22:00Z" w16du:dateUtc="2024-10-10T11:22:00Z">
              <w:rPr>
                <w:rFonts w:ascii="Palatino Linotype" w:hAnsi="Palatino Linotype"/>
                <w:sz w:val="20"/>
                <w:szCs w:val="20"/>
              </w:rPr>
            </w:rPrChange>
          </w:rPr>
          <w:t xml:space="preserve">- </w:t>
        </w:r>
        <w:proofErr w:type="spellStart"/>
        <w:r w:rsidRPr="00A82611">
          <w:rPr>
            <w:rFonts w:ascii="Palatino Linotype" w:hAnsi="Palatino Linotype"/>
            <w:rPrChange w:id="251" w:author="Гафуров Камолджон Азимджонович" w:date="2024-10-10T16:22:00Z" w16du:dateUtc="2024-10-10T11:22:00Z">
              <w:rPr>
                <w:rFonts w:ascii="Palatino Linotype" w:hAnsi="Palatino Linotype"/>
                <w:sz w:val="20"/>
                <w:szCs w:val="20"/>
              </w:rPr>
            </w:rPrChange>
          </w:rPr>
          <w:t>талаботи</w:t>
        </w:r>
        <w:proofErr w:type="spellEnd"/>
        <w:r w:rsidRPr="00A82611">
          <w:rPr>
            <w:rFonts w:ascii="Palatino Linotype" w:hAnsi="Palatino Linotype"/>
            <w:rPrChange w:id="252" w:author="Гафуров Камолджон Азимджонович" w:date="2024-10-10T16:22:00Z" w16du:dateUtc="2024-10-10T11:22:00Z">
              <w:rPr>
                <w:rFonts w:ascii="Palatino Linotype" w:hAnsi="Palatino Linotype"/>
                <w:sz w:val="20"/>
                <w:szCs w:val="20"/>
              </w:rPr>
            </w:rPrChange>
          </w:rPr>
          <w:t xml:space="preserve"> </w:t>
        </w:r>
        <w:proofErr w:type="spellStart"/>
        <w:r w:rsidRPr="00A82611">
          <w:rPr>
            <w:rFonts w:ascii="Palatino Linotype" w:hAnsi="Palatino Linotype"/>
            <w:rPrChange w:id="253" w:author="Гафуров Камолджон Азимджонович" w:date="2024-10-10T16:22:00Z" w16du:dateUtc="2024-10-10T11:22:00Z">
              <w:rPr>
                <w:rFonts w:ascii="Palatino Linotype" w:hAnsi="Palatino Linotype"/>
                <w:sz w:val="20"/>
                <w:szCs w:val="20"/>
              </w:rPr>
            </w:rPrChange>
          </w:rPr>
          <w:t>муқаррарнамудаи</w:t>
        </w:r>
        <w:proofErr w:type="spellEnd"/>
        <w:r w:rsidRPr="00A82611">
          <w:rPr>
            <w:rFonts w:ascii="Palatino Linotype" w:hAnsi="Palatino Linotype"/>
            <w:rPrChange w:id="254" w:author="Гафуров Камолджон Азимджонович" w:date="2024-10-10T16:22:00Z" w16du:dateUtc="2024-10-10T11:22:00Z">
              <w:rPr>
                <w:rFonts w:ascii="Palatino Linotype" w:hAnsi="Palatino Linotype"/>
                <w:sz w:val="20"/>
                <w:szCs w:val="20"/>
              </w:rPr>
            </w:rPrChange>
          </w:rPr>
          <w:t xml:space="preserve"> </w:t>
        </w:r>
        <w:proofErr w:type="spellStart"/>
        <w:r w:rsidRPr="00A82611">
          <w:rPr>
            <w:rFonts w:ascii="Palatino Linotype" w:hAnsi="Palatino Linotype"/>
            <w:rPrChange w:id="255" w:author="Гафуров Камолджон Азимджонович" w:date="2024-10-10T16:22:00Z" w16du:dateUtc="2024-10-10T11:22:00Z">
              <w:rPr>
                <w:rFonts w:ascii="Palatino Linotype" w:hAnsi="Palatino Linotype"/>
                <w:sz w:val="20"/>
                <w:szCs w:val="20"/>
              </w:rPr>
            </w:rPrChange>
          </w:rPr>
          <w:t>Кодекси</w:t>
        </w:r>
        <w:proofErr w:type="spellEnd"/>
        <w:r w:rsidRPr="00A82611">
          <w:rPr>
            <w:rFonts w:ascii="Palatino Linotype" w:hAnsi="Palatino Linotype"/>
            <w:rPrChange w:id="256" w:author="Гафуров Камолджон Азимджонович" w:date="2024-10-10T16:22:00Z" w16du:dateUtc="2024-10-10T11:22:00Z">
              <w:rPr>
                <w:rFonts w:ascii="Palatino Linotype" w:hAnsi="Palatino Linotype"/>
                <w:sz w:val="20"/>
                <w:szCs w:val="20"/>
              </w:rPr>
            </w:rPrChange>
          </w:rPr>
          <w:t xml:space="preserve"> м</w:t>
        </w:r>
      </w:ins>
      <w:ins w:id="257" w:author="Гафуров Камолджон Азимджонович" w:date="2024-10-10T16:22:00Z" w16du:dateUtc="2024-10-10T11:22:00Z">
        <w:r>
          <w:rPr>
            <w:rFonts w:ascii="Palatino Linotype" w:hAnsi="Palatino Linotype"/>
            <w:lang w:val="tg-Cyrl-TJ"/>
          </w:rPr>
          <w:t>еҳнат</w:t>
        </w:r>
      </w:ins>
      <w:ins w:id="258" w:author="Гафуров Камолджон Азимджонович" w:date="2024-10-10T16:21:00Z" w16du:dateUtc="2024-10-10T11:21:00Z">
        <w:r w:rsidRPr="00A82611">
          <w:rPr>
            <w:rFonts w:ascii="Palatino Linotype" w:hAnsi="Palatino Linotype"/>
            <w:rPrChange w:id="259" w:author="Гафуров Камолджон Азимджонович" w:date="2024-10-10T16:22:00Z" w16du:dateUtc="2024-10-10T11:22:00Z">
              <w:rPr>
                <w:rFonts w:ascii="Palatino Linotype" w:hAnsi="Palatino Linotype"/>
                <w:sz w:val="20"/>
                <w:szCs w:val="20"/>
              </w:rPr>
            </w:rPrChange>
          </w:rPr>
          <w:t xml:space="preserve"> </w:t>
        </w:r>
        <w:proofErr w:type="spellStart"/>
        <w:r w:rsidRPr="00A82611">
          <w:rPr>
            <w:rFonts w:ascii="Palatino Linotype" w:hAnsi="Palatino Linotype"/>
            <w:rPrChange w:id="260" w:author="Гафуров Камолджон Азимджонович" w:date="2024-10-10T16:22:00Z" w16du:dateUtc="2024-10-10T11:22:00Z">
              <w:rPr>
                <w:rFonts w:ascii="Palatino Linotype" w:hAnsi="Palatino Linotype"/>
                <w:sz w:val="20"/>
                <w:szCs w:val="20"/>
              </w:rPr>
            </w:rPrChange>
          </w:rPr>
          <w:t>ва</w:t>
        </w:r>
        <w:proofErr w:type="spellEnd"/>
        <w:r w:rsidRPr="00A82611">
          <w:rPr>
            <w:rFonts w:ascii="Palatino Linotype" w:hAnsi="Palatino Linotype"/>
            <w:rPrChange w:id="261" w:author="Гафуров Камолджон Азимджонович" w:date="2024-10-10T16:22:00Z" w16du:dateUtc="2024-10-10T11:22:00Z">
              <w:rPr>
                <w:rFonts w:ascii="Palatino Linotype" w:hAnsi="Palatino Linotype"/>
                <w:sz w:val="20"/>
                <w:szCs w:val="20"/>
              </w:rPr>
            </w:rPrChange>
          </w:rPr>
          <w:t xml:space="preserve"> </w:t>
        </w:r>
        <w:proofErr w:type="spellStart"/>
        <w:r w:rsidRPr="00A82611">
          <w:rPr>
            <w:rFonts w:ascii="Palatino Linotype" w:hAnsi="Palatino Linotype"/>
            <w:rPrChange w:id="262" w:author="Гафуров Камолджон Азимджонович" w:date="2024-10-10T16:22:00Z" w16du:dateUtc="2024-10-10T11:22:00Z">
              <w:rPr>
                <w:rFonts w:ascii="Palatino Linotype" w:hAnsi="Palatino Linotype"/>
                <w:sz w:val="20"/>
                <w:szCs w:val="20"/>
              </w:rPr>
            </w:rPrChange>
          </w:rPr>
          <w:t>дигар</w:t>
        </w:r>
        <w:proofErr w:type="spellEnd"/>
        <w:r w:rsidRPr="00A82611">
          <w:rPr>
            <w:rFonts w:ascii="Palatino Linotype" w:hAnsi="Palatino Linotype"/>
            <w:rPrChange w:id="263" w:author="Гафуров Камолджон Азимджонович" w:date="2024-10-10T16:22:00Z" w16du:dateUtc="2024-10-10T11:22:00Z">
              <w:rPr>
                <w:rFonts w:ascii="Palatino Linotype" w:hAnsi="Palatino Linotype"/>
                <w:sz w:val="20"/>
                <w:szCs w:val="20"/>
              </w:rPr>
            </w:rPrChange>
          </w:rPr>
          <w:t xml:space="preserve"> </w:t>
        </w:r>
        <w:proofErr w:type="spellStart"/>
        <w:r w:rsidRPr="00A82611">
          <w:rPr>
            <w:rFonts w:ascii="Palatino Linotype" w:hAnsi="Palatino Linotype"/>
            <w:rPrChange w:id="264" w:author="Гафуров Камолджон Азимджонович" w:date="2024-10-10T16:22:00Z" w16du:dateUtc="2024-10-10T11:22:00Z">
              <w:rPr>
                <w:rFonts w:ascii="Palatino Linotype" w:hAnsi="Palatino Linotype"/>
                <w:sz w:val="20"/>
                <w:szCs w:val="20"/>
              </w:rPr>
            </w:rPrChange>
          </w:rPr>
          <w:t>санадҳои</w:t>
        </w:r>
        <w:proofErr w:type="spellEnd"/>
        <w:r w:rsidRPr="00A82611">
          <w:rPr>
            <w:rFonts w:ascii="Palatino Linotype" w:hAnsi="Palatino Linotype"/>
            <w:rPrChange w:id="265" w:author="Гафуров Камолджон Азимджонович" w:date="2024-10-10T16:22:00Z" w16du:dateUtc="2024-10-10T11:22:00Z">
              <w:rPr>
                <w:rFonts w:ascii="Palatino Linotype" w:hAnsi="Palatino Linotype"/>
                <w:sz w:val="20"/>
                <w:szCs w:val="20"/>
              </w:rPr>
            </w:rPrChange>
          </w:rPr>
          <w:t xml:space="preserve"> </w:t>
        </w:r>
        <w:proofErr w:type="spellStart"/>
        <w:r w:rsidRPr="00A82611">
          <w:rPr>
            <w:rFonts w:ascii="Palatino Linotype" w:hAnsi="Palatino Linotype"/>
            <w:rPrChange w:id="266" w:author="Гафуров Камолджон Азимджонович" w:date="2024-10-10T16:22:00Z" w16du:dateUtc="2024-10-10T11:22:00Z">
              <w:rPr>
                <w:rFonts w:ascii="Palatino Linotype" w:hAnsi="Palatino Linotype"/>
                <w:sz w:val="20"/>
                <w:szCs w:val="20"/>
              </w:rPr>
            </w:rPrChange>
          </w:rPr>
          <w:t>меъёрии</w:t>
        </w:r>
        <w:proofErr w:type="spellEnd"/>
        <w:r w:rsidRPr="00A82611">
          <w:rPr>
            <w:rFonts w:ascii="Palatino Linotype" w:hAnsi="Palatino Linotype"/>
            <w:rPrChange w:id="267" w:author="Гафуров Камолджон Азимджонович" w:date="2024-10-10T16:22:00Z" w16du:dateUtc="2024-10-10T11:22:00Z">
              <w:rPr>
                <w:rFonts w:ascii="Palatino Linotype" w:hAnsi="Palatino Linotype"/>
                <w:sz w:val="20"/>
                <w:szCs w:val="20"/>
              </w:rPr>
            </w:rPrChange>
          </w:rPr>
          <w:t xml:space="preserve"> </w:t>
        </w:r>
        <w:proofErr w:type="spellStart"/>
        <w:r w:rsidRPr="00A82611">
          <w:rPr>
            <w:rFonts w:ascii="Palatino Linotype" w:hAnsi="Palatino Linotype"/>
            <w:rPrChange w:id="268" w:author="Гафуров Камолджон Азимджонович" w:date="2024-10-10T16:22:00Z" w16du:dateUtc="2024-10-10T11:22:00Z">
              <w:rPr>
                <w:rFonts w:ascii="Palatino Linotype" w:hAnsi="Palatino Linotype"/>
                <w:sz w:val="20"/>
                <w:szCs w:val="20"/>
              </w:rPr>
            </w:rPrChange>
          </w:rPr>
          <w:t>ҳуқуқии</w:t>
        </w:r>
        <w:proofErr w:type="spellEnd"/>
        <w:r w:rsidRPr="00A82611">
          <w:rPr>
            <w:rFonts w:ascii="Palatino Linotype" w:hAnsi="Palatino Linotype"/>
            <w:rPrChange w:id="269" w:author="Гафуров Камолджон Азимджонович" w:date="2024-10-10T16:22:00Z" w16du:dateUtc="2024-10-10T11:22:00Z">
              <w:rPr>
                <w:rFonts w:ascii="Palatino Linotype" w:hAnsi="Palatino Linotype"/>
                <w:sz w:val="20"/>
                <w:szCs w:val="20"/>
              </w:rPr>
            </w:rPrChange>
          </w:rPr>
          <w:t xml:space="preserve"> </w:t>
        </w:r>
        <w:proofErr w:type="spellStart"/>
        <w:r w:rsidRPr="00A82611">
          <w:rPr>
            <w:rFonts w:ascii="Palatino Linotype" w:hAnsi="Palatino Linotype"/>
            <w:rPrChange w:id="270" w:author="Гафуров Камолджон Азимджонович" w:date="2024-10-10T16:22:00Z" w16du:dateUtc="2024-10-10T11:22:00Z">
              <w:rPr>
                <w:rFonts w:ascii="Palatino Linotype" w:hAnsi="Palatino Linotype"/>
                <w:sz w:val="20"/>
                <w:szCs w:val="20"/>
              </w:rPr>
            </w:rPrChange>
          </w:rPr>
          <w:t>Ҷумҳурии</w:t>
        </w:r>
        <w:proofErr w:type="spellEnd"/>
        <w:r w:rsidRPr="00A82611">
          <w:rPr>
            <w:rFonts w:ascii="Palatino Linotype" w:hAnsi="Palatino Linotype"/>
            <w:rPrChange w:id="271" w:author="Гафуров Камолджон Азимджонович" w:date="2024-10-10T16:22:00Z" w16du:dateUtc="2024-10-10T11:22:00Z">
              <w:rPr>
                <w:rFonts w:ascii="Palatino Linotype" w:hAnsi="Palatino Linotype"/>
                <w:sz w:val="20"/>
                <w:szCs w:val="20"/>
              </w:rPr>
            </w:rPrChange>
          </w:rPr>
          <w:t xml:space="preserve"> </w:t>
        </w:r>
        <w:proofErr w:type="spellStart"/>
        <w:r w:rsidRPr="00A82611">
          <w:rPr>
            <w:rFonts w:ascii="Palatino Linotype" w:hAnsi="Palatino Linotype"/>
            <w:rPrChange w:id="272" w:author="Гафуров Камолджон Азимджонович" w:date="2024-10-10T16:22:00Z" w16du:dateUtc="2024-10-10T11:22:00Z">
              <w:rPr>
                <w:rFonts w:ascii="Palatino Linotype" w:hAnsi="Palatino Linotype"/>
                <w:sz w:val="20"/>
                <w:szCs w:val="20"/>
              </w:rPr>
            </w:rPrChange>
          </w:rPr>
          <w:t>Тоҷикистон</w:t>
        </w:r>
        <w:proofErr w:type="spellEnd"/>
        <w:r w:rsidRPr="00A82611">
          <w:rPr>
            <w:rFonts w:ascii="Palatino Linotype" w:hAnsi="Palatino Linotype"/>
            <w:rPrChange w:id="273" w:author="Гафуров Камолджон Азимджонович" w:date="2024-10-10T16:22:00Z" w16du:dateUtc="2024-10-10T11:22:00Z">
              <w:rPr>
                <w:rFonts w:ascii="Palatino Linotype" w:hAnsi="Palatino Linotype"/>
                <w:sz w:val="20"/>
                <w:szCs w:val="20"/>
              </w:rPr>
            </w:rPrChange>
          </w:rPr>
          <w:t xml:space="preserve"> </w:t>
        </w:r>
        <w:proofErr w:type="spellStart"/>
        <w:r w:rsidRPr="00A82611">
          <w:rPr>
            <w:rFonts w:ascii="Palatino Linotype" w:hAnsi="Palatino Linotype"/>
            <w:rPrChange w:id="274" w:author="Гафуров Камолджон Азимджонович" w:date="2024-10-10T16:22:00Z" w16du:dateUtc="2024-10-10T11:22:00Z">
              <w:rPr>
                <w:rFonts w:ascii="Palatino Linotype" w:hAnsi="Palatino Linotype"/>
                <w:sz w:val="20"/>
                <w:szCs w:val="20"/>
              </w:rPr>
            </w:rPrChange>
          </w:rPr>
          <w:t>оид</w:t>
        </w:r>
        <w:proofErr w:type="spellEnd"/>
        <w:r w:rsidRPr="00A82611">
          <w:rPr>
            <w:rFonts w:ascii="Palatino Linotype" w:hAnsi="Palatino Linotype"/>
            <w:rPrChange w:id="275" w:author="Гафуров Камолджон Азимджонович" w:date="2024-10-10T16:22:00Z" w16du:dateUtc="2024-10-10T11:22:00Z">
              <w:rPr>
                <w:rFonts w:ascii="Palatino Linotype" w:hAnsi="Palatino Linotype"/>
                <w:sz w:val="20"/>
                <w:szCs w:val="20"/>
              </w:rPr>
            </w:rPrChange>
          </w:rPr>
          <w:t xml:space="preserve"> ба </w:t>
        </w:r>
        <w:proofErr w:type="spellStart"/>
        <w:r w:rsidRPr="00A82611">
          <w:rPr>
            <w:rFonts w:ascii="Palatino Linotype" w:hAnsi="Palatino Linotype"/>
            <w:rPrChange w:id="276" w:author="Гафуров Камолджон Азимджонович" w:date="2024-10-10T16:22:00Z" w16du:dateUtc="2024-10-10T11:22:00Z">
              <w:rPr>
                <w:rFonts w:ascii="Palatino Linotype" w:hAnsi="Palatino Linotype"/>
                <w:sz w:val="20"/>
                <w:szCs w:val="20"/>
              </w:rPr>
            </w:rPrChange>
          </w:rPr>
          <w:t>бехатарӣ</w:t>
        </w:r>
        <w:proofErr w:type="spellEnd"/>
        <w:r w:rsidRPr="00A82611">
          <w:rPr>
            <w:rFonts w:ascii="Palatino Linotype" w:hAnsi="Palatino Linotype"/>
            <w:rPrChange w:id="277" w:author="Гафуров Камолджон Азимджонович" w:date="2024-10-10T16:22:00Z" w16du:dateUtc="2024-10-10T11:22:00Z">
              <w:rPr>
                <w:rFonts w:ascii="Palatino Linotype" w:hAnsi="Palatino Linotype"/>
                <w:sz w:val="20"/>
                <w:szCs w:val="20"/>
              </w:rPr>
            </w:rPrChange>
          </w:rPr>
          <w:t xml:space="preserve"> </w:t>
        </w:r>
        <w:proofErr w:type="spellStart"/>
        <w:r w:rsidRPr="00A82611">
          <w:rPr>
            <w:rFonts w:ascii="Palatino Linotype" w:hAnsi="Palatino Linotype"/>
            <w:rPrChange w:id="278" w:author="Гафуров Камолджон Азимджонович" w:date="2024-10-10T16:22:00Z" w16du:dateUtc="2024-10-10T11:22:00Z">
              <w:rPr>
                <w:rFonts w:ascii="Palatino Linotype" w:hAnsi="Palatino Linotype"/>
                <w:sz w:val="20"/>
                <w:szCs w:val="20"/>
              </w:rPr>
            </w:rPrChange>
          </w:rPr>
          <w:t>ва</w:t>
        </w:r>
        <w:proofErr w:type="spellEnd"/>
        <w:r w:rsidRPr="00A82611">
          <w:rPr>
            <w:rFonts w:ascii="Palatino Linotype" w:hAnsi="Palatino Linotype"/>
            <w:rPrChange w:id="279" w:author="Гафуров Камолджон Азимджонович" w:date="2024-10-10T16:22:00Z" w16du:dateUtc="2024-10-10T11:22:00Z">
              <w:rPr>
                <w:rFonts w:ascii="Palatino Linotype" w:hAnsi="Palatino Linotype"/>
                <w:sz w:val="20"/>
                <w:szCs w:val="20"/>
              </w:rPr>
            </w:rPrChange>
          </w:rPr>
          <w:t xml:space="preserve"> </w:t>
        </w:r>
        <w:proofErr w:type="spellStart"/>
        <w:r w:rsidRPr="00A82611">
          <w:rPr>
            <w:rFonts w:ascii="Palatino Linotype" w:hAnsi="Palatino Linotype"/>
            <w:rPrChange w:id="280" w:author="Гафуров Камолджон Азимджонович" w:date="2024-10-10T16:22:00Z" w16du:dateUtc="2024-10-10T11:22:00Z">
              <w:rPr>
                <w:rFonts w:ascii="Palatino Linotype" w:hAnsi="Palatino Linotype"/>
                <w:sz w:val="20"/>
                <w:szCs w:val="20"/>
              </w:rPr>
            </w:rPrChange>
          </w:rPr>
          <w:t>ҳифзи</w:t>
        </w:r>
        <w:proofErr w:type="spellEnd"/>
        <w:r w:rsidRPr="00A82611">
          <w:rPr>
            <w:rFonts w:ascii="Palatino Linotype" w:hAnsi="Palatino Linotype"/>
            <w:rPrChange w:id="281" w:author="Гафуров Камолджон Азимджонович" w:date="2024-10-10T16:22:00Z" w16du:dateUtc="2024-10-10T11:22:00Z">
              <w:rPr>
                <w:rFonts w:ascii="Palatino Linotype" w:hAnsi="Palatino Linotype"/>
                <w:sz w:val="20"/>
                <w:szCs w:val="20"/>
              </w:rPr>
            </w:rPrChange>
          </w:rPr>
          <w:t xml:space="preserve"> </w:t>
        </w:r>
        <w:proofErr w:type="spellStart"/>
        <w:r w:rsidRPr="00A82611">
          <w:rPr>
            <w:rFonts w:ascii="Palatino Linotype" w:hAnsi="Palatino Linotype"/>
            <w:rPrChange w:id="282" w:author="Гафуров Камолджон Азимджонович" w:date="2024-10-10T16:22:00Z" w16du:dateUtc="2024-10-10T11:22:00Z">
              <w:rPr>
                <w:rFonts w:ascii="Palatino Linotype" w:hAnsi="Palatino Linotype"/>
                <w:sz w:val="20"/>
                <w:szCs w:val="20"/>
              </w:rPr>
            </w:rPrChange>
          </w:rPr>
          <w:t>меҳнат</w:t>
        </w:r>
        <w:proofErr w:type="spellEnd"/>
        <w:r w:rsidRPr="00A82611">
          <w:rPr>
            <w:rFonts w:ascii="Palatino Linotype" w:hAnsi="Palatino Linotype"/>
            <w:rPrChange w:id="283" w:author="Гафуров Камолджон Азимджонович" w:date="2024-10-10T16:22:00Z" w16du:dateUtc="2024-10-10T11:22:00Z">
              <w:rPr>
                <w:rFonts w:ascii="Palatino Linotype" w:hAnsi="Palatino Linotype"/>
                <w:sz w:val="20"/>
                <w:szCs w:val="20"/>
              </w:rPr>
            </w:rPrChange>
          </w:rPr>
          <w:t xml:space="preserve">, </w:t>
        </w:r>
        <w:proofErr w:type="spellStart"/>
        <w:r w:rsidRPr="00A82611">
          <w:rPr>
            <w:rFonts w:ascii="Palatino Linotype" w:hAnsi="Palatino Linotype"/>
            <w:rPrChange w:id="284" w:author="Гафуров Камолджон Азимджонович" w:date="2024-10-10T16:22:00Z" w16du:dateUtc="2024-10-10T11:22:00Z">
              <w:rPr>
                <w:rFonts w:ascii="Palatino Linotype" w:hAnsi="Palatino Linotype"/>
                <w:sz w:val="20"/>
                <w:szCs w:val="20"/>
              </w:rPr>
            </w:rPrChange>
          </w:rPr>
          <w:t>бехатарии</w:t>
        </w:r>
        <w:proofErr w:type="spellEnd"/>
        <w:r w:rsidRPr="00A82611">
          <w:rPr>
            <w:rFonts w:ascii="Palatino Linotype" w:hAnsi="Palatino Linotype"/>
            <w:rPrChange w:id="285" w:author="Гафуров Камолджон Азимджонович" w:date="2024-10-10T16:22:00Z" w16du:dateUtc="2024-10-10T11:22:00Z">
              <w:rPr>
                <w:rFonts w:ascii="Palatino Linotype" w:hAnsi="Palatino Linotype"/>
                <w:sz w:val="20"/>
                <w:szCs w:val="20"/>
              </w:rPr>
            </w:rPrChange>
          </w:rPr>
          <w:t xml:space="preserve"> </w:t>
        </w:r>
        <w:proofErr w:type="spellStart"/>
        <w:r w:rsidRPr="00A82611">
          <w:rPr>
            <w:rFonts w:ascii="Palatino Linotype" w:hAnsi="Palatino Linotype"/>
            <w:rPrChange w:id="286" w:author="Гафуров Камолджон Азимджонович" w:date="2024-10-10T16:22:00Z" w16du:dateUtc="2024-10-10T11:22:00Z">
              <w:rPr>
                <w:rFonts w:ascii="Palatino Linotype" w:hAnsi="Palatino Linotype"/>
                <w:sz w:val="20"/>
                <w:szCs w:val="20"/>
              </w:rPr>
            </w:rPrChange>
          </w:rPr>
          <w:t>сўхтор</w:t>
        </w:r>
        <w:proofErr w:type="spellEnd"/>
        <w:r w:rsidRPr="00A82611">
          <w:rPr>
            <w:rFonts w:ascii="Palatino Linotype" w:hAnsi="Palatino Linotype"/>
            <w:rPrChange w:id="287" w:author="Гафуров Камолджон Азимджонович" w:date="2024-10-10T16:22:00Z" w16du:dateUtc="2024-10-10T11:22:00Z">
              <w:rPr>
                <w:rFonts w:ascii="Palatino Linotype" w:hAnsi="Palatino Linotype"/>
                <w:sz w:val="20"/>
                <w:szCs w:val="20"/>
              </w:rPr>
            </w:rPrChange>
          </w:rPr>
          <w:t xml:space="preserve"> </w:t>
        </w:r>
        <w:proofErr w:type="spellStart"/>
        <w:r w:rsidRPr="00A82611">
          <w:rPr>
            <w:rFonts w:ascii="Palatino Linotype" w:hAnsi="Palatino Linotype"/>
            <w:rPrChange w:id="288" w:author="Гафуров Камолджон Азимджонович" w:date="2024-10-10T16:22:00Z" w16du:dateUtc="2024-10-10T11:22:00Z">
              <w:rPr>
                <w:rFonts w:ascii="Palatino Linotype" w:hAnsi="Palatino Linotype"/>
                <w:sz w:val="20"/>
                <w:szCs w:val="20"/>
              </w:rPr>
            </w:rPrChange>
          </w:rPr>
          <w:t>ва</w:t>
        </w:r>
        <w:proofErr w:type="spellEnd"/>
        <w:r w:rsidRPr="00A82611">
          <w:rPr>
            <w:rFonts w:ascii="Palatino Linotype" w:hAnsi="Palatino Linotype"/>
            <w:rPrChange w:id="289" w:author="Гафуров Камолджон Азимджонович" w:date="2024-10-10T16:22:00Z" w16du:dateUtc="2024-10-10T11:22:00Z">
              <w:rPr>
                <w:rFonts w:ascii="Palatino Linotype" w:hAnsi="Palatino Linotype"/>
                <w:sz w:val="20"/>
                <w:szCs w:val="20"/>
              </w:rPr>
            </w:rPrChange>
          </w:rPr>
          <w:t xml:space="preserve"> санитарию </w:t>
        </w:r>
        <w:proofErr w:type="spellStart"/>
        <w:r w:rsidRPr="00A82611">
          <w:rPr>
            <w:rFonts w:ascii="Palatino Linotype" w:hAnsi="Palatino Linotype"/>
            <w:rPrChange w:id="290" w:author="Гафуров Камолджон Азимджонович" w:date="2024-10-10T16:22:00Z" w16du:dateUtc="2024-10-10T11:22:00Z">
              <w:rPr>
                <w:rFonts w:ascii="Palatino Linotype" w:hAnsi="Palatino Linotype"/>
                <w:sz w:val="20"/>
                <w:szCs w:val="20"/>
              </w:rPr>
            </w:rPrChange>
          </w:rPr>
          <w:t>гигиениро</w:t>
        </w:r>
        <w:proofErr w:type="spellEnd"/>
        <w:r w:rsidRPr="00A82611">
          <w:rPr>
            <w:rFonts w:ascii="Palatino Linotype" w:hAnsi="Palatino Linotype"/>
            <w:rPrChange w:id="291" w:author="Гафуров Камолджон Азимджонович" w:date="2024-10-10T16:22:00Z" w16du:dateUtc="2024-10-10T11:22:00Z">
              <w:rPr>
                <w:rFonts w:ascii="Palatino Linotype" w:hAnsi="Palatino Linotype"/>
                <w:sz w:val="20"/>
                <w:szCs w:val="20"/>
              </w:rPr>
            </w:rPrChange>
          </w:rPr>
          <w:t xml:space="preserve"> дар </w:t>
        </w:r>
        <w:proofErr w:type="spellStart"/>
        <w:r w:rsidRPr="00A82611">
          <w:rPr>
            <w:rFonts w:ascii="Palatino Linotype" w:hAnsi="Palatino Linotype"/>
            <w:rPrChange w:id="292" w:author="Гафуров Камолджон Азимджонович" w:date="2024-10-10T16:22:00Z" w16du:dateUtc="2024-10-10T11:22:00Z">
              <w:rPr>
                <w:rFonts w:ascii="Palatino Linotype" w:hAnsi="Palatino Linotype"/>
                <w:sz w:val="20"/>
                <w:szCs w:val="20"/>
              </w:rPr>
            </w:rPrChange>
          </w:rPr>
          <w:t>ҷойи</w:t>
        </w:r>
        <w:proofErr w:type="spellEnd"/>
        <w:r w:rsidRPr="00A82611">
          <w:rPr>
            <w:rFonts w:ascii="Palatino Linotype" w:hAnsi="Palatino Linotype"/>
            <w:rPrChange w:id="293" w:author="Гафуров Камолджон Азимджонович" w:date="2024-10-10T16:22:00Z" w16du:dateUtc="2024-10-10T11:22:00Z">
              <w:rPr>
                <w:rFonts w:ascii="Palatino Linotype" w:hAnsi="Palatino Linotype"/>
                <w:sz w:val="20"/>
                <w:szCs w:val="20"/>
              </w:rPr>
            </w:rPrChange>
          </w:rPr>
          <w:t xml:space="preserve"> кор </w:t>
        </w:r>
        <w:proofErr w:type="spellStart"/>
        <w:r w:rsidRPr="00A82611">
          <w:rPr>
            <w:rFonts w:ascii="Palatino Linotype" w:hAnsi="Palatino Linotype"/>
            <w:rPrChange w:id="294" w:author="Гафуров Камолджон Азимджонович" w:date="2024-10-10T16:22:00Z" w16du:dateUtc="2024-10-10T11:22:00Z">
              <w:rPr>
                <w:rFonts w:ascii="Palatino Linotype" w:hAnsi="Palatino Linotype"/>
                <w:sz w:val="20"/>
                <w:szCs w:val="20"/>
              </w:rPr>
            </w:rPrChange>
          </w:rPr>
          <w:t>таъмин</w:t>
        </w:r>
        <w:proofErr w:type="spellEnd"/>
        <w:r w:rsidRPr="00A82611">
          <w:rPr>
            <w:rFonts w:ascii="Palatino Linotype" w:hAnsi="Palatino Linotype"/>
            <w:rPrChange w:id="295" w:author="Гафуров Камолджон Азимджонович" w:date="2024-10-10T16:22:00Z" w16du:dateUtc="2024-10-10T11:22:00Z">
              <w:rPr>
                <w:rFonts w:ascii="Palatino Linotype" w:hAnsi="Palatino Linotype"/>
                <w:sz w:val="20"/>
                <w:szCs w:val="20"/>
              </w:rPr>
            </w:rPrChange>
          </w:rPr>
          <w:t xml:space="preserve"> </w:t>
        </w:r>
        <w:proofErr w:type="spellStart"/>
        <w:r w:rsidRPr="00A82611">
          <w:rPr>
            <w:rFonts w:ascii="Palatino Linotype" w:hAnsi="Palatino Linotype"/>
            <w:rPrChange w:id="296" w:author="Гафуров Камолджон Азимджонович" w:date="2024-10-10T16:22:00Z" w16du:dateUtc="2024-10-10T11:22:00Z">
              <w:rPr>
                <w:rFonts w:ascii="Palatino Linotype" w:hAnsi="Palatino Linotype"/>
                <w:sz w:val="20"/>
                <w:szCs w:val="20"/>
              </w:rPr>
            </w:rPrChange>
          </w:rPr>
          <w:t>намояд</w:t>
        </w:r>
        <w:proofErr w:type="spellEnd"/>
        <w:r w:rsidRPr="00A82611">
          <w:rPr>
            <w:rFonts w:ascii="Palatino Linotype" w:hAnsi="Palatino Linotype"/>
            <w:rPrChange w:id="297" w:author="Гафуров Камолджон Азимджонович" w:date="2024-10-10T16:22:00Z" w16du:dateUtc="2024-10-10T11:22:00Z">
              <w:rPr>
                <w:rFonts w:ascii="Palatino Linotype" w:hAnsi="Palatino Linotype"/>
                <w:sz w:val="20"/>
                <w:szCs w:val="20"/>
              </w:rPr>
            </w:rPrChange>
          </w:rPr>
          <w:t>;</w:t>
        </w:r>
      </w:ins>
    </w:p>
    <w:p w14:paraId="3606BA28" w14:textId="0FE7A22E" w:rsidR="00CA1BB3" w:rsidRPr="009C57C9" w:rsidDel="00A82611" w:rsidRDefault="00CA1BB3" w:rsidP="00834104">
      <w:pPr>
        <w:jc w:val="both"/>
        <w:rPr>
          <w:del w:id="298" w:author="Гафуров Камолджон Азимджонович" w:date="2024-10-10T16:21:00Z" w16du:dateUtc="2024-10-10T11:21:00Z"/>
          <w:rFonts w:ascii="Palatino Linotype" w:hAnsi="Palatino Linotype"/>
        </w:rPr>
      </w:pPr>
      <w:del w:id="299" w:author="Гафуров Камолджон Азимджонович" w:date="2024-10-10T16:21:00Z" w16du:dateUtc="2024-10-10T11:21:00Z">
        <w:r w:rsidRPr="009C57C9" w:rsidDel="00A82611">
          <w:rPr>
            <w:rFonts w:ascii="Palatino Linotype" w:hAnsi="Palatino Linotype"/>
          </w:rPr>
          <w:delText>-кормандони Бонкро бо ме</w:delText>
        </w:r>
        <w:r w:rsidRPr="00834104" w:rsidDel="00A82611">
          <w:rPr>
            <w:rFonts w:ascii="Palatino Linotype" w:hAnsi="Palatino Linotype"/>
            <w:rPrChange w:id="300" w:author="Гафуров Камолджон Азимджонович" w:date="2024-10-10T16:30:00Z" w16du:dateUtc="2024-10-10T11:30:00Z">
              <w:rPr>
                <w:rFonts w:ascii="Palatino Linotype" w:hAnsi="Palatino Linotype"/>
                <w:lang w:val="tg-Cyrl-TJ"/>
              </w:rPr>
            </w:rPrChange>
          </w:rPr>
          <w:delText>ҳ</w:delText>
        </w:r>
        <w:r w:rsidRPr="009C57C9" w:rsidDel="00A82611">
          <w:rPr>
            <w:rFonts w:ascii="Palatino Linotype" w:hAnsi="Palatino Linotype"/>
          </w:rPr>
          <w:delText>нати бехатар ва шароит</w:delText>
        </w:r>
        <w:r w:rsidRPr="00834104" w:rsidDel="00A82611">
          <w:rPr>
            <w:rFonts w:ascii="Palatino Linotype" w:hAnsi="Palatino Linotype"/>
            <w:rPrChange w:id="301" w:author="Гафуров Камолджон Азимджонович" w:date="2024-10-10T16:30:00Z" w16du:dateUtc="2024-10-10T11:30:00Z">
              <w:rPr>
                <w:rFonts w:ascii="Palatino Linotype" w:hAnsi="Palatino Linotype"/>
                <w:lang w:val="tg-Cyrl-TJ"/>
              </w:rPr>
            </w:rPrChange>
          </w:rPr>
          <w:delText>ҳ</w:delText>
        </w:r>
        <w:r w:rsidRPr="009C57C9" w:rsidDel="00A82611">
          <w:rPr>
            <w:rFonts w:ascii="Palatino Linotype" w:hAnsi="Palatino Linotype"/>
          </w:rPr>
          <w:delText>ои ба талаботи тозаг</w:delText>
        </w:r>
        <w:r w:rsidRPr="00834104" w:rsidDel="00A82611">
          <w:rPr>
            <w:rFonts w:ascii="Palatino Linotype" w:hAnsi="Palatino Linotype"/>
            <w:rPrChange w:id="302" w:author="Гафуров Камолджон Азимджонович" w:date="2024-10-10T16:30:00Z" w16du:dateUtc="2024-10-10T11:30:00Z">
              <w:rPr>
                <w:rFonts w:ascii="Palatino Linotype" w:hAnsi="Palatino Linotype"/>
                <w:lang w:val="tg-Cyrl-TJ"/>
              </w:rPr>
            </w:rPrChange>
          </w:rPr>
          <w:delText>ӣ</w:delText>
        </w:r>
        <w:r w:rsidRPr="009C57C9" w:rsidDel="00A82611">
          <w:rPr>
            <w:rFonts w:ascii="Palatino Linotype" w:hAnsi="Palatino Linotype"/>
          </w:rPr>
          <w:delText xml:space="preserve"> ва </w:delText>
        </w:r>
        <w:r w:rsidRPr="00834104" w:rsidDel="00A82611">
          <w:rPr>
            <w:rFonts w:ascii="Palatino Linotype" w:hAnsi="Palatino Linotype"/>
            <w:rPrChange w:id="303" w:author="Гафуров Камолджон Азимджонович" w:date="2024-10-10T16:30:00Z" w16du:dateUtc="2024-10-10T11:30:00Z">
              <w:rPr>
                <w:rFonts w:ascii="Palatino Linotype" w:hAnsi="Palatino Linotype"/>
                <w:lang w:val="tg-Cyrl-TJ"/>
              </w:rPr>
            </w:rPrChange>
          </w:rPr>
          <w:delText>ҳ</w:delText>
        </w:r>
        <w:r w:rsidRPr="009C57C9" w:rsidDel="00A82611">
          <w:rPr>
            <w:rFonts w:ascii="Palatino Linotype" w:hAnsi="Palatino Linotype"/>
          </w:rPr>
          <w:delText>ифзи ме</w:delText>
        </w:r>
        <w:r w:rsidRPr="00834104" w:rsidDel="00A82611">
          <w:rPr>
            <w:rFonts w:ascii="Palatino Linotype" w:hAnsi="Palatino Linotype"/>
            <w:rPrChange w:id="304" w:author="Гафуров Камолджон Азимджонович" w:date="2024-10-10T16:30:00Z" w16du:dateUtc="2024-10-10T11:30:00Z">
              <w:rPr>
                <w:rFonts w:ascii="Palatino Linotype" w:hAnsi="Palatino Linotype"/>
                <w:lang w:val="tg-Cyrl-TJ"/>
              </w:rPr>
            </w:rPrChange>
          </w:rPr>
          <w:delText>ҳ</w:delText>
        </w:r>
        <w:r w:rsidRPr="009C57C9" w:rsidDel="00A82611">
          <w:rPr>
            <w:rFonts w:ascii="Palatino Linotype" w:hAnsi="Palatino Linotype"/>
          </w:rPr>
          <w:delText xml:space="preserve">нат </w:delText>
        </w:r>
        <w:r w:rsidRPr="00834104" w:rsidDel="00A82611">
          <w:rPr>
            <w:rFonts w:ascii="Palatino Linotype" w:hAnsi="Palatino Linotype"/>
            <w:rPrChange w:id="305" w:author="Гафуров Камолджон Азимджонович" w:date="2024-10-10T16:30:00Z" w16du:dateUtc="2024-10-10T11:30:00Z">
              <w:rPr>
                <w:rFonts w:ascii="Palatino Linotype" w:hAnsi="Palatino Linotype"/>
                <w:lang w:val="tg-Cyrl-TJ"/>
              </w:rPr>
            </w:rPrChange>
          </w:rPr>
          <w:delText>ҷ</w:delText>
        </w:r>
        <w:r w:rsidRPr="009C57C9" w:rsidDel="00A82611">
          <w:rPr>
            <w:rFonts w:ascii="Palatino Linotype" w:hAnsi="Palatino Linotype"/>
          </w:rPr>
          <w:delText>авобг</w:delText>
        </w:r>
        <w:r w:rsidRPr="00834104" w:rsidDel="00A82611">
          <w:rPr>
            <w:rFonts w:ascii="Palatino Linotype" w:hAnsi="Palatino Linotype"/>
            <w:rPrChange w:id="306" w:author="Гафуров Камолджон Азимджонович" w:date="2024-10-10T16:30:00Z" w16du:dateUtc="2024-10-10T11:30:00Z">
              <w:rPr>
                <w:rFonts w:ascii="Palatino Linotype" w:hAnsi="Palatino Linotype"/>
                <w:lang w:val="tg-Cyrl-TJ"/>
              </w:rPr>
            </w:rPrChange>
          </w:rPr>
          <w:delText>ӯ</w:delText>
        </w:r>
        <w:r w:rsidRPr="009C57C9" w:rsidDel="00A82611">
          <w:rPr>
            <w:rFonts w:ascii="Palatino Linotype" w:hAnsi="Palatino Linotype"/>
          </w:rPr>
          <w:delText xml:space="preserve"> таъмин намояд;</w:delText>
        </w:r>
      </w:del>
    </w:p>
    <w:p w14:paraId="0A6023BE" w14:textId="77777777" w:rsidR="00834104" w:rsidRPr="00834104" w:rsidRDefault="00834104">
      <w:pPr>
        <w:jc w:val="both"/>
        <w:rPr>
          <w:ins w:id="307" w:author="Гафуров Камолджон Азимджонович" w:date="2024-10-10T16:30:00Z" w16du:dateUtc="2024-10-10T11:30:00Z"/>
          <w:rFonts w:ascii="Palatino Linotype" w:hAnsi="Palatino Linotype"/>
          <w:rPrChange w:id="308" w:author="Гафуров Камолджон Азимджонович" w:date="2024-10-10T16:30:00Z" w16du:dateUtc="2024-10-10T11:30:00Z">
            <w:rPr>
              <w:ins w:id="309" w:author="Гафуров Камолджон Азимджонович" w:date="2024-10-10T16:30:00Z" w16du:dateUtc="2024-10-10T11:30:00Z"/>
              <w:rFonts w:ascii="Palatino Linotype" w:hAnsi="Palatino Linotype"/>
              <w:sz w:val="20"/>
              <w:szCs w:val="20"/>
            </w:rPr>
          </w:rPrChange>
        </w:rPr>
        <w:pPrChange w:id="310" w:author="Гафуров Камолджон Азимджонович" w:date="2024-10-10T16:30:00Z" w16du:dateUtc="2024-10-10T11:30:00Z">
          <w:pPr>
            <w:pStyle w:val="a9"/>
            <w:ind w:firstLine="567"/>
            <w:jc w:val="both"/>
          </w:pPr>
        </w:pPrChange>
      </w:pPr>
      <w:ins w:id="311" w:author="Гафуров Камолджон Азимджонович" w:date="2024-10-10T16:30:00Z" w16du:dateUtc="2024-10-10T11:30:00Z">
        <w:r w:rsidRPr="00834104">
          <w:rPr>
            <w:rFonts w:ascii="Palatino Linotype" w:hAnsi="Palatino Linotype"/>
            <w:rPrChange w:id="312" w:author="Гафуров Камолджон Азимджонович" w:date="2024-10-10T16:30:00Z" w16du:dateUtc="2024-10-10T11:30:00Z">
              <w:rPr>
                <w:rFonts w:ascii="Palatino Linotype" w:hAnsi="Palatino Linotype"/>
                <w:sz w:val="20"/>
                <w:szCs w:val="20"/>
              </w:rPr>
            </w:rPrChange>
          </w:rPr>
          <w:t xml:space="preserve">- </w:t>
        </w:r>
        <w:proofErr w:type="spellStart"/>
        <w:r w:rsidRPr="00834104">
          <w:rPr>
            <w:rFonts w:ascii="Palatino Linotype" w:hAnsi="Palatino Linotype"/>
            <w:rPrChange w:id="313" w:author="Гафуров Камолджон Азимджонович" w:date="2024-10-10T16:30:00Z" w16du:dateUtc="2024-10-10T11:30:00Z">
              <w:rPr>
                <w:rFonts w:ascii="Palatino Linotype" w:hAnsi="Palatino Linotype"/>
                <w:sz w:val="20"/>
                <w:szCs w:val="20"/>
              </w:rPr>
            </w:rPrChange>
          </w:rPr>
          <w:t>кормандонро</w:t>
        </w:r>
        <w:proofErr w:type="spellEnd"/>
        <w:r w:rsidRPr="00834104">
          <w:rPr>
            <w:rFonts w:ascii="Palatino Linotype" w:hAnsi="Palatino Linotype"/>
            <w:rPrChange w:id="314" w:author="Гафуров Камолджон Азимджонович" w:date="2024-10-10T16:30:00Z" w16du:dateUtc="2024-10-10T11:30:00Z">
              <w:rPr>
                <w:rFonts w:ascii="Palatino Linotype" w:hAnsi="Palatino Linotype"/>
                <w:sz w:val="20"/>
                <w:szCs w:val="20"/>
              </w:rPr>
            </w:rPrChange>
          </w:rPr>
          <w:t xml:space="preserve"> бо </w:t>
        </w:r>
        <w:proofErr w:type="spellStart"/>
        <w:r w:rsidRPr="00834104">
          <w:rPr>
            <w:rFonts w:ascii="Palatino Linotype" w:hAnsi="Palatino Linotype"/>
            <w:rPrChange w:id="315" w:author="Гафуров Камолджон Азимджонович" w:date="2024-10-10T16:30:00Z" w16du:dateUtc="2024-10-10T11:30:00Z">
              <w:rPr>
                <w:rFonts w:ascii="Palatino Linotype" w:hAnsi="Palatino Linotype"/>
                <w:sz w:val="20"/>
                <w:szCs w:val="20"/>
              </w:rPr>
            </w:rPrChange>
          </w:rPr>
          <w:t>таҷҳизот</w:t>
        </w:r>
        <w:proofErr w:type="spellEnd"/>
        <w:r w:rsidRPr="00834104">
          <w:rPr>
            <w:rFonts w:ascii="Palatino Linotype" w:hAnsi="Palatino Linotype"/>
            <w:rPrChange w:id="316" w:author="Гафуров Камолджон Азимджонович" w:date="2024-10-10T16:30:00Z" w16du:dateUtc="2024-10-10T11:30:00Z">
              <w:rPr>
                <w:rFonts w:ascii="Palatino Linotype" w:hAnsi="Palatino Linotype"/>
                <w:sz w:val="20"/>
                <w:szCs w:val="20"/>
              </w:rPr>
            </w:rPrChange>
          </w:rPr>
          <w:t xml:space="preserve">, </w:t>
        </w:r>
        <w:proofErr w:type="spellStart"/>
        <w:r w:rsidRPr="00834104">
          <w:rPr>
            <w:rFonts w:ascii="Palatino Linotype" w:hAnsi="Palatino Linotype"/>
            <w:rPrChange w:id="317" w:author="Гафуров Камолджон Азимджонович" w:date="2024-10-10T16:30:00Z" w16du:dateUtc="2024-10-10T11:30:00Z">
              <w:rPr>
                <w:rFonts w:ascii="Palatino Linotype" w:hAnsi="Palatino Linotype"/>
                <w:sz w:val="20"/>
                <w:szCs w:val="20"/>
              </w:rPr>
            </w:rPrChange>
          </w:rPr>
          <w:t>асбобҳо</w:t>
        </w:r>
        <w:proofErr w:type="spellEnd"/>
        <w:r w:rsidRPr="00834104">
          <w:rPr>
            <w:rFonts w:ascii="Palatino Linotype" w:hAnsi="Palatino Linotype"/>
            <w:rPrChange w:id="318" w:author="Гафуров Камолджон Азимджонович" w:date="2024-10-10T16:30:00Z" w16du:dateUtc="2024-10-10T11:30:00Z">
              <w:rPr>
                <w:rFonts w:ascii="Palatino Linotype" w:hAnsi="Palatino Linotype"/>
                <w:sz w:val="20"/>
                <w:szCs w:val="20"/>
              </w:rPr>
            </w:rPrChange>
          </w:rPr>
          <w:t xml:space="preserve">, </w:t>
        </w:r>
        <w:proofErr w:type="spellStart"/>
        <w:r w:rsidRPr="00834104">
          <w:rPr>
            <w:rFonts w:ascii="Palatino Linotype" w:hAnsi="Palatino Linotype"/>
            <w:rPrChange w:id="319" w:author="Гафуров Камолджон Азимджонович" w:date="2024-10-10T16:30:00Z" w16du:dateUtc="2024-10-10T11:30:00Z">
              <w:rPr>
                <w:rFonts w:ascii="Palatino Linotype" w:hAnsi="Palatino Linotype"/>
                <w:sz w:val="20"/>
                <w:szCs w:val="20"/>
              </w:rPr>
            </w:rPrChange>
          </w:rPr>
          <w:t>ҳуҷҷатҳои</w:t>
        </w:r>
        <w:proofErr w:type="spellEnd"/>
        <w:r w:rsidRPr="00834104">
          <w:rPr>
            <w:rFonts w:ascii="Palatino Linotype" w:hAnsi="Palatino Linotype"/>
            <w:rPrChange w:id="320" w:author="Гафуров Камолджон Азимджонович" w:date="2024-10-10T16:30:00Z" w16du:dateUtc="2024-10-10T11:30:00Z">
              <w:rPr>
                <w:rFonts w:ascii="Palatino Linotype" w:hAnsi="Palatino Linotype"/>
                <w:sz w:val="20"/>
                <w:szCs w:val="20"/>
              </w:rPr>
            </w:rPrChange>
          </w:rPr>
          <w:t xml:space="preserve"> </w:t>
        </w:r>
        <w:proofErr w:type="spellStart"/>
        <w:r w:rsidRPr="00834104">
          <w:rPr>
            <w:rFonts w:ascii="Palatino Linotype" w:hAnsi="Palatino Linotype"/>
            <w:rPrChange w:id="321" w:author="Гафуров Камолджон Азимджонович" w:date="2024-10-10T16:30:00Z" w16du:dateUtc="2024-10-10T11:30:00Z">
              <w:rPr>
                <w:rFonts w:ascii="Palatino Linotype" w:hAnsi="Palatino Linotype"/>
                <w:sz w:val="20"/>
                <w:szCs w:val="20"/>
              </w:rPr>
            </w:rPrChange>
          </w:rPr>
          <w:t>техникӣ</w:t>
        </w:r>
        <w:proofErr w:type="spellEnd"/>
        <w:r w:rsidRPr="00834104">
          <w:rPr>
            <w:rFonts w:ascii="Palatino Linotype" w:hAnsi="Palatino Linotype"/>
            <w:rPrChange w:id="322" w:author="Гафуров Камолджон Азимджонович" w:date="2024-10-10T16:30:00Z" w16du:dateUtc="2024-10-10T11:30:00Z">
              <w:rPr>
                <w:rFonts w:ascii="Palatino Linotype" w:hAnsi="Palatino Linotype"/>
                <w:sz w:val="20"/>
                <w:szCs w:val="20"/>
              </w:rPr>
            </w:rPrChange>
          </w:rPr>
          <w:t xml:space="preserve"> </w:t>
        </w:r>
        <w:proofErr w:type="spellStart"/>
        <w:r w:rsidRPr="00834104">
          <w:rPr>
            <w:rFonts w:ascii="Palatino Linotype" w:hAnsi="Palatino Linotype"/>
            <w:rPrChange w:id="323" w:author="Гафуров Камолджон Азимджонович" w:date="2024-10-10T16:30:00Z" w16du:dateUtc="2024-10-10T11:30:00Z">
              <w:rPr>
                <w:rFonts w:ascii="Palatino Linotype" w:hAnsi="Palatino Linotype"/>
                <w:sz w:val="20"/>
                <w:szCs w:val="20"/>
              </w:rPr>
            </w:rPrChange>
          </w:rPr>
          <w:t>ва</w:t>
        </w:r>
        <w:proofErr w:type="spellEnd"/>
        <w:r w:rsidRPr="00834104">
          <w:rPr>
            <w:rFonts w:ascii="Palatino Linotype" w:hAnsi="Palatino Linotype"/>
            <w:rPrChange w:id="324" w:author="Гафуров Камолджон Азимджонович" w:date="2024-10-10T16:30:00Z" w16du:dateUtc="2024-10-10T11:30:00Z">
              <w:rPr>
                <w:rFonts w:ascii="Palatino Linotype" w:hAnsi="Palatino Linotype"/>
                <w:sz w:val="20"/>
                <w:szCs w:val="20"/>
              </w:rPr>
            </w:rPrChange>
          </w:rPr>
          <w:t xml:space="preserve"> </w:t>
        </w:r>
        <w:proofErr w:type="spellStart"/>
        <w:r w:rsidRPr="00834104">
          <w:rPr>
            <w:rFonts w:ascii="Palatino Linotype" w:hAnsi="Palatino Linotype"/>
            <w:rPrChange w:id="325" w:author="Гафуров Камолджон Азимджонович" w:date="2024-10-10T16:30:00Z" w16du:dateUtc="2024-10-10T11:30:00Z">
              <w:rPr>
                <w:rFonts w:ascii="Palatino Linotype" w:hAnsi="Palatino Linotype"/>
                <w:sz w:val="20"/>
                <w:szCs w:val="20"/>
              </w:rPr>
            </w:rPrChange>
          </w:rPr>
          <w:t>дигар</w:t>
        </w:r>
        <w:proofErr w:type="spellEnd"/>
        <w:r w:rsidRPr="00834104">
          <w:rPr>
            <w:rFonts w:ascii="Palatino Linotype" w:hAnsi="Palatino Linotype"/>
            <w:rPrChange w:id="326" w:author="Гафуров Камолджон Азимджонович" w:date="2024-10-10T16:30:00Z" w16du:dateUtc="2024-10-10T11:30:00Z">
              <w:rPr>
                <w:rFonts w:ascii="Palatino Linotype" w:hAnsi="Palatino Linotype"/>
                <w:sz w:val="20"/>
                <w:szCs w:val="20"/>
              </w:rPr>
            </w:rPrChange>
          </w:rPr>
          <w:t xml:space="preserve"> </w:t>
        </w:r>
        <w:proofErr w:type="spellStart"/>
        <w:r w:rsidRPr="00834104">
          <w:rPr>
            <w:rFonts w:ascii="Palatino Linotype" w:hAnsi="Palatino Linotype"/>
            <w:rPrChange w:id="327" w:author="Гафуров Камолджон Азимджонович" w:date="2024-10-10T16:30:00Z" w16du:dateUtc="2024-10-10T11:30:00Z">
              <w:rPr>
                <w:rFonts w:ascii="Palatino Linotype" w:hAnsi="Palatino Linotype"/>
                <w:sz w:val="20"/>
                <w:szCs w:val="20"/>
              </w:rPr>
            </w:rPrChange>
          </w:rPr>
          <w:t>воситаҳо</w:t>
        </w:r>
        <w:proofErr w:type="spellEnd"/>
        <w:r w:rsidRPr="00834104">
          <w:rPr>
            <w:rFonts w:ascii="Palatino Linotype" w:hAnsi="Palatino Linotype"/>
            <w:rPrChange w:id="328" w:author="Гафуров Камолджон Азимджонович" w:date="2024-10-10T16:30:00Z" w16du:dateUtc="2024-10-10T11:30:00Z">
              <w:rPr>
                <w:rFonts w:ascii="Palatino Linotype" w:hAnsi="Palatino Linotype"/>
                <w:sz w:val="20"/>
                <w:szCs w:val="20"/>
              </w:rPr>
            </w:rPrChange>
          </w:rPr>
          <w:t xml:space="preserve">, </w:t>
        </w:r>
        <w:proofErr w:type="spellStart"/>
        <w:r w:rsidRPr="00834104">
          <w:rPr>
            <w:rFonts w:ascii="Palatino Linotype" w:hAnsi="Palatino Linotype"/>
            <w:rPrChange w:id="329" w:author="Гафуров Камолджон Азимджонович" w:date="2024-10-10T16:30:00Z" w16du:dateUtc="2024-10-10T11:30:00Z">
              <w:rPr>
                <w:rFonts w:ascii="Palatino Linotype" w:hAnsi="Palatino Linotype"/>
                <w:sz w:val="20"/>
                <w:szCs w:val="20"/>
              </w:rPr>
            </w:rPrChange>
          </w:rPr>
          <w:t>ки</w:t>
        </w:r>
        <w:proofErr w:type="spellEnd"/>
        <w:r w:rsidRPr="00834104">
          <w:rPr>
            <w:rFonts w:ascii="Palatino Linotype" w:hAnsi="Palatino Linotype"/>
            <w:rPrChange w:id="330" w:author="Гафуров Камолджон Азимджонович" w:date="2024-10-10T16:30:00Z" w16du:dateUtc="2024-10-10T11:30:00Z">
              <w:rPr>
                <w:rFonts w:ascii="Palatino Linotype" w:hAnsi="Palatino Linotype"/>
                <w:sz w:val="20"/>
                <w:szCs w:val="20"/>
              </w:rPr>
            </w:rPrChange>
          </w:rPr>
          <w:t xml:space="preserve"> </w:t>
        </w:r>
        <w:proofErr w:type="spellStart"/>
        <w:r w:rsidRPr="00834104">
          <w:rPr>
            <w:rFonts w:ascii="Palatino Linotype" w:hAnsi="Palatino Linotype"/>
            <w:rPrChange w:id="331" w:author="Гафуров Камолджон Азимджонович" w:date="2024-10-10T16:30:00Z" w16du:dateUtc="2024-10-10T11:30:00Z">
              <w:rPr>
                <w:rFonts w:ascii="Palatino Linotype" w:hAnsi="Palatino Linotype"/>
                <w:sz w:val="20"/>
                <w:szCs w:val="20"/>
              </w:rPr>
            </w:rPrChange>
          </w:rPr>
          <w:t>барои</w:t>
        </w:r>
        <w:proofErr w:type="spellEnd"/>
        <w:r w:rsidRPr="00834104">
          <w:rPr>
            <w:rFonts w:ascii="Palatino Linotype" w:hAnsi="Palatino Linotype"/>
            <w:rPrChange w:id="332" w:author="Гафуров Камолджон Азимджонович" w:date="2024-10-10T16:30:00Z" w16du:dateUtc="2024-10-10T11:30:00Z">
              <w:rPr>
                <w:rFonts w:ascii="Palatino Linotype" w:hAnsi="Palatino Linotype"/>
                <w:sz w:val="20"/>
                <w:szCs w:val="20"/>
              </w:rPr>
            </w:rPrChange>
          </w:rPr>
          <w:t xml:space="preserve"> </w:t>
        </w:r>
        <w:proofErr w:type="spellStart"/>
        <w:r w:rsidRPr="00834104">
          <w:rPr>
            <w:rFonts w:ascii="Palatino Linotype" w:hAnsi="Palatino Linotype"/>
            <w:rPrChange w:id="333" w:author="Гафуров Камолджон Азимджонович" w:date="2024-10-10T16:30:00Z" w16du:dateUtc="2024-10-10T11:30:00Z">
              <w:rPr>
                <w:rFonts w:ascii="Palatino Linotype" w:hAnsi="Palatino Linotype"/>
                <w:sz w:val="20"/>
                <w:szCs w:val="20"/>
              </w:rPr>
            </w:rPrChange>
          </w:rPr>
          <w:t>иҷрои</w:t>
        </w:r>
        <w:proofErr w:type="spellEnd"/>
        <w:r w:rsidRPr="00834104">
          <w:rPr>
            <w:rFonts w:ascii="Palatino Linotype" w:hAnsi="Palatino Linotype"/>
            <w:rPrChange w:id="334" w:author="Гафуров Камолджон Азимджонович" w:date="2024-10-10T16:30:00Z" w16du:dateUtc="2024-10-10T11:30:00Z">
              <w:rPr>
                <w:rFonts w:ascii="Palatino Linotype" w:hAnsi="Palatino Linotype"/>
                <w:sz w:val="20"/>
                <w:szCs w:val="20"/>
              </w:rPr>
            </w:rPrChange>
          </w:rPr>
          <w:t xml:space="preserve"> </w:t>
        </w:r>
        <w:proofErr w:type="spellStart"/>
        <w:r w:rsidRPr="00834104">
          <w:rPr>
            <w:rFonts w:ascii="Palatino Linotype" w:hAnsi="Palatino Linotype"/>
            <w:rPrChange w:id="335" w:author="Гафуров Камолджон Азимджонович" w:date="2024-10-10T16:30:00Z" w16du:dateUtc="2024-10-10T11:30:00Z">
              <w:rPr>
                <w:rFonts w:ascii="Palatino Linotype" w:hAnsi="Palatino Linotype"/>
                <w:sz w:val="20"/>
                <w:szCs w:val="20"/>
              </w:rPr>
            </w:rPrChange>
          </w:rPr>
          <w:t>уҳдадориҳои</w:t>
        </w:r>
        <w:proofErr w:type="spellEnd"/>
        <w:r w:rsidRPr="00834104">
          <w:rPr>
            <w:rFonts w:ascii="Palatino Linotype" w:hAnsi="Palatino Linotype"/>
            <w:rPrChange w:id="336" w:author="Гафуров Камолджон Азимджонович" w:date="2024-10-10T16:30:00Z" w16du:dateUtc="2024-10-10T11:30:00Z">
              <w:rPr>
                <w:rFonts w:ascii="Palatino Linotype" w:hAnsi="Palatino Linotype"/>
                <w:sz w:val="20"/>
                <w:szCs w:val="20"/>
              </w:rPr>
            </w:rPrChange>
          </w:rPr>
          <w:t xml:space="preserve"> </w:t>
        </w:r>
        <w:proofErr w:type="spellStart"/>
        <w:r w:rsidRPr="00834104">
          <w:rPr>
            <w:rFonts w:ascii="Palatino Linotype" w:hAnsi="Palatino Linotype"/>
            <w:rPrChange w:id="337" w:author="Гафуров Камолджон Азимджонович" w:date="2024-10-10T16:30:00Z" w16du:dateUtc="2024-10-10T11:30:00Z">
              <w:rPr>
                <w:rFonts w:ascii="Palatino Linotype" w:hAnsi="Palatino Linotype"/>
                <w:sz w:val="20"/>
                <w:szCs w:val="20"/>
              </w:rPr>
            </w:rPrChange>
          </w:rPr>
          <w:t>меҳнатӣ</w:t>
        </w:r>
        <w:proofErr w:type="spellEnd"/>
        <w:r w:rsidRPr="00834104">
          <w:rPr>
            <w:rFonts w:ascii="Palatino Linotype" w:hAnsi="Palatino Linotype"/>
            <w:rPrChange w:id="338" w:author="Гафуров Камолджон Азимджонович" w:date="2024-10-10T16:30:00Z" w16du:dateUtc="2024-10-10T11:30:00Z">
              <w:rPr>
                <w:rFonts w:ascii="Palatino Linotype" w:hAnsi="Palatino Linotype"/>
                <w:sz w:val="20"/>
                <w:szCs w:val="20"/>
              </w:rPr>
            </w:rPrChange>
          </w:rPr>
          <w:t xml:space="preserve"> </w:t>
        </w:r>
        <w:proofErr w:type="spellStart"/>
        <w:r w:rsidRPr="00834104">
          <w:rPr>
            <w:rFonts w:ascii="Palatino Linotype" w:hAnsi="Palatino Linotype"/>
            <w:rPrChange w:id="339" w:author="Гафуров Камолджон Азимджонович" w:date="2024-10-10T16:30:00Z" w16du:dateUtc="2024-10-10T11:30:00Z">
              <w:rPr>
                <w:rFonts w:ascii="Palatino Linotype" w:hAnsi="Palatino Linotype"/>
                <w:sz w:val="20"/>
                <w:szCs w:val="20"/>
              </w:rPr>
            </w:rPrChange>
          </w:rPr>
          <w:t>заруранд</w:t>
        </w:r>
        <w:proofErr w:type="spellEnd"/>
        <w:r w:rsidRPr="00834104">
          <w:rPr>
            <w:rFonts w:ascii="Palatino Linotype" w:hAnsi="Palatino Linotype"/>
            <w:rPrChange w:id="340" w:author="Гафуров Камолджон Азимджонович" w:date="2024-10-10T16:30:00Z" w16du:dateUtc="2024-10-10T11:30:00Z">
              <w:rPr>
                <w:rFonts w:ascii="Palatino Linotype" w:hAnsi="Palatino Linotype"/>
                <w:sz w:val="20"/>
                <w:szCs w:val="20"/>
              </w:rPr>
            </w:rPrChange>
          </w:rPr>
          <w:t xml:space="preserve">, аз </w:t>
        </w:r>
        <w:proofErr w:type="spellStart"/>
        <w:r w:rsidRPr="00834104">
          <w:rPr>
            <w:rFonts w:ascii="Palatino Linotype" w:hAnsi="Palatino Linotype"/>
            <w:rPrChange w:id="341" w:author="Гафуров Камолджон Азимджонович" w:date="2024-10-10T16:30:00Z" w16du:dateUtc="2024-10-10T11:30:00Z">
              <w:rPr>
                <w:rFonts w:ascii="Palatino Linotype" w:hAnsi="Palatino Linotype"/>
                <w:sz w:val="20"/>
                <w:szCs w:val="20"/>
              </w:rPr>
            </w:rPrChange>
          </w:rPr>
          <w:t>ҳисоби</w:t>
        </w:r>
        <w:proofErr w:type="spellEnd"/>
        <w:r w:rsidRPr="00834104">
          <w:rPr>
            <w:rFonts w:ascii="Palatino Linotype" w:hAnsi="Palatino Linotype"/>
            <w:rPrChange w:id="342" w:author="Гафуров Камолджон Азимджонович" w:date="2024-10-10T16:30:00Z" w16du:dateUtc="2024-10-10T11:30:00Z">
              <w:rPr>
                <w:rFonts w:ascii="Palatino Linotype" w:hAnsi="Palatino Linotype"/>
                <w:sz w:val="20"/>
                <w:szCs w:val="20"/>
              </w:rPr>
            </w:rPrChange>
          </w:rPr>
          <w:t xml:space="preserve"> </w:t>
        </w:r>
        <w:proofErr w:type="spellStart"/>
        <w:r w:rsidRPr="00834104">
          <w:rPr>
            <w:rFonts w:ascii="Palatino Linotype" w:hAnsi="Palatino Linotype"/>
            <w:rPrChange w:id="343" w:author="Гафуров Камолджон Азимджонович" w:date="2024-10-10T16:30:00Z" w16du:dateUtc="2024-10-10T11:30:00Z">
              <w:rPr>
                <w:rFonts w:ascii="Palatino Linotype" w:hAnsi="Palatino Linotype"/>
                <w:sz w:val="20"/>
                <w:szCs w:val="20"/>
              </w:rPr>
            </w:rPrChange>
          </w:rPr>
          <w:t>воситаҳои</w:t>
        </w:r>
        <w:proofErr w:type="spellEnd"/>
        <w:r w:rsidRPr="00834104">
          <w:rPr>
            <w:rFonts w:ascii="Palatino Linotype" w:hAnsi="Palatino Linotype"/>
            <w:rPrChange w:id="344" w:author="Гафуров Камолджон Азимджонович" w:date="2024-10-10T16:30:00Z" w16du:dateUtc="2024-10-10T11:30:00Z">
              <w:rPr>
                <w:rFonts w:ascii="Palatino Linotype" w:hAnsi="Palatino Linotype"/>
                <w:sz w:val="20"/>
                <w:szCs w:val="20"/>
              </w:rPr>
            </w:rPrChange>
          </w:rPr>
          <w:t xml:space="preserve"> </w:t>
        </w:r>
        <w:proofErr w:type="spellStart"/>
        <w:r w:rsidRPr="00834104">
          <w:rPr>
            <w:rFonts w:ascii="Palatino Linotype" w:hAnsi="Palatino Linotype"/>
            <w:rPrChange w:id="345" w:author="Гафуров Камолджон Азимджонович" w:date="2024-10-10T16:30:00Z" w16du:dateUtc="2024-10-10T11:30:00Z">
              <w:rPr>
                <w:rFonts w:ascii="Palatino Linotype" w:hAnsi="Palatino Linotype"/>
                <w:sz w:val="20"/>
                <w:szCs w:val="20"/>
              </w:rPr>
            </w:rPrChange>
          </w:rPr>
          <w:t>худӣ</w:t>
        </w:r>
        <w:proofErr w:type="spellEnd"/>
        <w:r w:rsidRPr="00834104">
          <w:rPr>
            <w:rFonts w:ascii="Palatino Linotype" w:hAnsi="Palatino Linotype"/>
            <w:rPrChange w:id="346" w:author="Гафуров Камолджон Азимджонович" w:date="2024-10-10T16:30:00Z" w16du:dateUtc="2024-10-10T11:30:00Z">
              <w:rPr>
                <w:rFonts w:ascii="Palatino Linotype" w:hAnsi="Palatino Linotype"/>
                <w:sz w:val="20"/>
                <w:szCs w:val="20"/>
              </w:rPr>
            </w:rPrChange>
          </w:rPr>
          <w:t xml:space="preserve"> </w:t>
        </w:r>
        <w:proofErr w:type="spellStart"/>
        <w:r w:rsidRPr="00834104">
          <w:rPr>
            <w:rFonts w:ascii="Palatino Linotype" w:hAnsi="Palatino Linotype"/>
            <w:rPrChange w:id="347" w:author="Гафуров Камолджон Азимджонович" w:date="2024-10-10T16:30:00Z" w16du:dateUtc="2024-10-10T11:30:00Z">
              <w:rPr>
                <w:rFonts w:ascii="Palatino Linotype" w:hAnsi="Palatino Linotype"/>
                <w:sz w:val="20"/>
                <w:szCs w:val="20"/>
              </w:rPr>
            </w:rPrChange>
          </w:rPr>
          <w:t>таъмин</w:t>
        </w:r>
        <w:proofErr w:type="spellEnd"/>
        <w:r w:rsidRPr="00834104">
          <w:rPr>
            <w:rFonts w:ascii="Palatino Linotype" w:hAnsi="Palatino Linotype"/>
            <w:rPrChange w:id="348" w:author="Гафуров Камолджон Азимджонович" w:date="2024-10-10T16:30:00Z" w16du:dateUtc="2024-10-10T11:30:00Z">
              <w:rPr>
                <w:rFonts w:ascii="Palatino Linotype" w:hAnsi="Palatino Linotype"/>
                <w:sz w:val="20"/>
                <w:szCs w:val="20"/>
              </w:rPr>
            </w:rPrChange>
          </w:rPr>
          <w:t xml:space="preserve"> </w:t>
        </w:r>
        <w:proofErr w:type="spellStart"/>
        <w:r w:rsidRPr="00834104">
          <w:rPr>
            <w:rFonts w:ascii="Palatino Linotype" w:hAnsi="Palatino Linotype"/>
            <w:rPrChange w:id="349" w:author="Гафуров Камолджон Азимджонович" w:date="2024-10-10T16:30:00Z" w16du:dateUtc="2024-10-10T11:30:00Z">
              <w:rPr>
                <w:rFonts w:ascii="Palatino Linotype" w:hAnsi="Palatino Linotype"/>
                <w:sz w:val="20"/>
                <w:szCs w:val="20"/>
              </w:rPr>
            </w:rPrChange>
          </w:rPr>
          <w:t>намояд</w:t>
        </w:r>
        <w:proofErr w:type="spellEnd"/>
        <w:r w:rsidRPr="00834104">
          <w:rPr>
            <w:rFonts w:ascii="Palatino Linotype" w:hAnsi="Palatino Linotype"/>
            <w:rPrChange w:id="350" w:author="Гафуров Камолджон Азимджонович" w:date="2024-10-10T16:30:00Z" w16du:dateUtc="2024-10-10T11:30:00Z">
              <w:rPr>
                <w:rFonts w:ascii="Palatino Linotype" w:hAnsi="Palatino Linotype"/>
                <w:sz w:val="20"/>
                <w:szCs w:val="20"/>
              </w:rPr>
            </w:rPrChange>
          </w:rPr>
          <w:t>;</w:t>
        </w:r>
      </w:ins>
    </w:p>
    <w:p w14:paraId="3B205F6E" w14:textId="76ED5844" w:rsidR="00CA1BB3" w:rsidRPr="009C57C9" w:rsidDel="00834104" w:rsidRDefault="00CA1BB3" w:rsidP="00CA1BB3">
      <w:pPr>
        <w:jc w:val="both"/>
        <w:rPr>
          <w:del w:id="351" w:author="Гафуров Камолджон Азимджонович" w:date="2024-10-10T16:30:00Z" w16du:dateUtc="2024-10-10T11:30:00Z"/>
          <w:rFonts w:ascii="Palatino Linotype" w:hAnsi="Palatino Linotype"/>
        </w:rPr>
      </w:pPr>
      <w:del w:id="352" w:author="Гафуров Камолджон Азимджонович" w:date="2024-10-10T16:30:00Z" w16du:dateUtc="2024-10-10T11:30:00Z">
        <w:r w:rsidRPr="009C57C9" w:rsidDel="00834104">
          <w:rPr>
            <w:rFonts w:ascii="Palatino Linotype" w:hAnsi="Palatino Linotype"/>
          </w:rPr>
          <w:delText>-кормандонро бо та</w:delText>
        </w:r>
        <w:r w:rsidRPr="009C57C9" w:rsidDel="00834104">
          <w:rPr>
            <w:rFonts w:ascii="Palatino Linotype" w:hAnsi="Palatino Linotype"/>
            <w:lang w:val="tg-Cyrl-TJ"/>
          </w:rPr>
          <w:delText>ҷҳ</w:delText>
        </w:r>
        <w:r w:rsidRPr="009C57C9" w:rsidDel="00834104">
          <w:rPr>
            <w:rFonts w:ascii="Palatino Linotype" w:hAnsi="Palatino Linotype"/>
          </w:rPr>
          <w:delText xml:space="preserve">изот, </w:delText>
        </w:r>
        <w:r w:rsidRPr="009C57C9" w:rsidDel="00834104">
          <w:rPr>
            <w:rFonts w:ascii="Palatino Linotype" w:hAnsi="Palatino Linotype"/>
            <w:lang w:val="tg-Cyrl-TJ"/>
          </w:rPr>
          <w:delText>ҳ</w:delText>
        </w:r>
        <w:r w:rsidRPr="009C57C9" w:rsidDel="00834104">
          <w:rPr>
            <w:rFonts w:ascii="Palatino Linotype" w:hAnsi="Palatino Linotype"/>
          </w:rPr>
          <w:delText>у</w:delText>
        </w:r>
        <w:r w:rsidRPr="009C57C9" w:rsidDel="00834104">
          <w:rPr>
            <w:rFonts w:ascii="Palatino Linotype" w:hAnsi="Palatino Linotype"/>
            <w:lang w:val="tg-Cyrl-TJ"/>
          </w:rPr>
          <w:delText>ҷҷ</w:delText>
        </w:r>
        <w:r w:rsidRPr="009C57C9" w:rsidDel="00834104">
          <w:rPr>
            <w:rFonts w:ascii="Palatino Linotype" w:hAnsi="Palatino Linotype"/>
          </w:rPr>
          <w:delText>ат</w:delText>
        </w:r>
        <w:r w:rsidRPr="009C57C9" w:rsidDel="00834104">
          <w:rPr>
            <w:rFonts w:ascii="Palatino Linotype" w:hAnsi="Palatino Linotype"/>
            <w:lang w:val="tg-Cyrl-TJ"/>
          </w:rPr>
          <w:delText>ҳ</w:delText>
        </w:r>
        <w:r w:rsidRPr="009C57C9" w:rsidDel="00834104">
          <w:rPr>
            <w:rFonts w:ascii="Palatino Linotype" w:hAnsi="Palatino Linotype"/>
          </w:rPr>
          <w:delText>ои техник</w:delText>
        </w:r>
        <w:r w:rsidRPr="009C57C9" w:rsidDel="00834104">
          <w:rPr>
            <w:rFonts w:ascii="Palatino Linotype" w:hAnsi="Palatino Linotype"/>
            <w:lang w:val="tg-Cyrl-TJ"/>
          </w:rPr>
          <w:delText>ӣ</w:delText>
        </w:r>
        <w:r w:rsidRPr="009C57C9" w:rsidDel="00834104">
          <w:rPr>
            <w:rFonts w:ascii="Palatino Linotype" w:hAnsi="Palatino Linotype"/>
          </w:rPr>
          <w:delText xml:space="preserve"> ва дигар ашё</w:delText>
        </w:r>
        <w:r w:rsidRPr="009C57C9" w:rsidDel="00834104">
          <w:rPr>
            <w:rFonts w:ascii="Palatino Linotype" w:hAnsi="Palatino Linotype"/>
            <w:lang w:val="tg-Cyrl-TJ"/>
          </w:rPr>
          <w:delText>ҳ</w:delText>
        </w:r>
        <w:r w:rsidRPr="009C57C9" w:rsidDel="00834104">
          <w:rPr>
            <w:rFonts w:ascii="Palatino Linotype" w:hAnsi="Palatino Linotype"/>
          </w:rPr>
          <w:delText>о, ки барои и</w:delText>
        </w:r>
        <w:r w:rsidRPr="009C57C9" w:rsidDel="00834104">
          <w:rPr>
            <w:rFonts w:ascii="Palatino Linotype" w:hAnsi="Palatino Linotype"/>
            <w:lang w:val="tg-Cyrl-TJ"/>
          </w:rPr>
          <w:delText>ҷ</w:delText>
        </w:r>
        <w:r w:rsidRPr="009C57C9" w:rsidDel="00834104">
          <w:rPr>
            <w:rFonts w:ascii="Palatino Linotype" w:hAnsi="Palatino Linotype"/>
          </w:rPr>
          <w:delText>рои вазифа</w:delText>
        </w:r>
        <w:r w:rsidRPr="009C57C9" w:rsidDel="00834104">
          <w:rPr>
            <w:rFonts w:ascii="Palatino Linotype" w:hAnsi="Palatino Linotype"/>
            <w:lang w:val="tg-Cyrl-TJ"/>
          </w:rPr>
          <w:delText>ҳ</w:delText>
        </w:r>
        <w:r w:rsidRPr="009C57C9" w:rsidDel="00834104">
          <w:rPr>
            <w:rFonts w:ascii="Palatino Linotype" w:hAnsi="Palatino Linotype"/>
          </w:rPr>
          <w:delText>ои ме</w:delText>
        </w:r>
        <w:r w:rsidRPr="009C57C9" w:rsidDel="00834104">
          <w:rPr>
            <w:rFonts w:ascii="Palatino Linotype" w:hAnsi="Palatino Linotype"/>
            <w:lang w:val="tg-Cyrl-TJ"/>
          </w:rPr>
          <w:delText>ҳ</w:delText>
        </w:r>
        <w:r w:rsidRPr="009C57C9" w:rsidDel="00834104">
          <w:rPr>
            <w:rFonts w:ascii="Palatino Linotype" w:hAnsi="Palatino Linotype"/>
          </w:rPr>
          <w:delText>натии он</w:delText>
        </w:r>
        <w:r w:rsidRPr="009C57C9" w:rsidDel="00834104">
          <w:rPr>
            <w:rFonts w:ascii="Palatino Linotype" w:hAnsi="Palatino Linotype"/>
            <w:lang w:val="tg-Cyrl-TJ"/>
          </w:rPr>
          <w:delText>ҳ</w:delText>
        </w:r>
        <w:r w:rsidRPr="009C57C9" w:rsidDel="00834104">
          <w:rPr>
            <w:rFonts w:ascii="Palatino Linotype" w:hAnsi="Palatino Linotype"/>
          </w:rPr>
          <w:delText>о заруранд, таъмин намояд;</w:delText>
        </w:r>
      </w:del>
    </w:p>
    <w:p w14:paraId="543D517F" w14:textId="3EE5A119" w:rsidR="00A82611" w:rsidRPr="00A82611" w:rsidRDefault="00A82611">
      <w:pPr>
        <w:jc w:val="both"/>
        <w:rPr>
          <w:ins w:id="353" w:author="Гафуров Камолджон Азимджонович" w:date="2024-10-10T16:23:00Z" w16du:dateUtc="2024-10-10T11:23:00Z"/>
          <w:rFonts w:ascii="Palatino Linotype" w:hAnsi="Palatino Linotype"/>
          <w:rPrChange w:id="354" w:author="Гафуров Камолджон Азимджонович" w:date="2024-10-10T16:23:00Z" w16du:dateUtc="2024-10-10T11:23:00Z">
            <w:rPr>
              <w:ins w:id="355" w:author="Гафуров Камолджон Азимджонович" w:date="2024-10-10T16:23:00Z" w16du:dateUtc="2024-10-10T11:23:00Z"/>
              <w:rFonts w:ascii="Palatino Linotype" w:hAnsi="Palatino Linotype"/>
              <w:sz w:val="20"/>
              <w:szCs w:val="20"/>
            </w:rPr>
          </w:rPrChange>
        </w:rPr>
        <w:pPrChange w:id="356" w:author="Гафуров Камолджон Азимджонович" w:date="2024-10-10T16:23:00Z" w16du:dateUtc="2024-10-10T11:23:00Z">
          <w:pPr>
            <w:pStyle w:val="a9"/>
            <w:ind w:firstLine="567"/>
            <w:jc w:val="both"/>
          </w:pPr>
        </w:pPrChange>
      </w:pPr>
      <w:ins w:id="357" w:author="Гафуров Камолджон Азимджонович" w:date="2024-10-10T16:23:00Z" w16du:dateUtc="2024-10-10T11:23:00Z">
        <w:r w:rsidRPr="00A82611">
          <w:rPr>
            <w:rFonts w:ascii="Palatino Linotype" w:hAnsi="Palatino Linotype"/>
            <w:rPrChange w:id="358" w:author="Гафуров Камолджон Азимджонович" w:date="2024-10-10T16:23:00Z" w16du:dateUtc="2024-10-10T11:23:00Z">
              <w:rPr>
                <w:rFonts w:ascii="Palatino Linotype" w:hAnsi="Palatino Linotype"/>
                <w:sz w:val="20"/>
                <w:szCs w:val="20"/>
              </w:rPr>
            </w:rPrChange>
          </w:rPr>
          <w:t xml:space="preserve">- сари </w:t>
        </w:r>
        <w:proofErr w:type="spellStart"/>
        <w:r w:rsidRPr="00A82611">
          <w:rPr>
            <w:rFonts w:ascii="Palatino Linotype" w:hAnsi="Palatino Linotype"/>
            <w:rPrChange w:id="359" w:author="Гафуров Камолджон Азимджонович" w:date="2024-10-10T16:23:00Z" w16du:dateUtc="2024-10-10T11:23:00Z">
              <w:rPr>
                <w:rFonts w:ascii="Palatino Linotype" w:hAnsi="Palatino Linotype"/>
                <w:sz w:val="20"/>
                <w:szCs w:val="20"/>
              </w:rPr>
            </w:rPrChange>
          </w:rPr>
          <w:t>вақт</w:t>
        </w:r>
        <w:proofErr w:type="spellEnd"/>
        <w:r w:rsidRPr="00A82611">
          <w:rPr>
            <w:rFonts w:ascii="Palatino Linotype" w:hAnsi="Palatino Linotype"/>
            <w:rPrChange w:id="360" w:author="Гафуров Камолджон Азимджонович" w:date="2024-10-10T16:23:00Z" w16du:dateUtc="2024-10-10T11:23:00Z">
              <w:rPr>
                <w:rFonts w:ascii="Palatino Linotype" w:hAnsi="Palatino Linotype"/>
                <w:sz w:val="20"/>
                <w:szCs w:val="20"/>
              </w:rPr>
            </w:rPrChange>
          </w:rPr>
          <w:t xml:space="preserve"> </w:t>
        </w:r>
        <w:proofErr w:type="spellStart"/>
        <w:r w:rsidRPr="00A82611">
          <w:rPr>
            <w:rFonts w:ascii="Palatino Linotype" w:hAnsi="Palatino Linotype"/>
            <w:rPrChange w:id="361" w:author="Гафуров Камолджон Азимджонович" w:date="2024-10-10T16:23:00Z" w16du:dateUtc="2024-10-10T11:23:00Z">
              <w:rPr>
                <w:rFonts w:ascii="Palatino Linotype" w:hAnsi="Palatino Linotype"/>
                <w:sz w:val="20"/>
                <w:szCs w:val="20"/>
              </w:rPr>
            </w:rPrChange>
          </w:rPr>
          <w:t>ва</w:t>
        </w:r>
        <w:proofErr w:type="spellEnd"/>
        <w:r w:rsidRPr="00A82611">
          <w:rPr>
            <w:rFonts w:ascii="Palatino Linotype" w:hAnsi="Palatino Linotype"/>
            <w:rPrChange w:id="362" w:author="Гафуров Камолджон Азимджонович" w:date="2024-10-10T16:23:00Z" w16du:dateUtc="2024-10-10T11:23:00Z">
              <w:rPr>
                <w:rFonts w:ascii="Palatino Linotype" w:hAnsi="Palatino Linotype"/>
                <w:sz w:val="20"/>
                <w:szCs w:val="20"/>
              </w:rPr>
            </w:rPrChange>
          </w:rPr>
          <w:t xml:space="preserve"> дар </w:t>
        </w:r>
        <w:proofErr w:type="spellStart"/>
        <w:r w:rsidRPr="00A82611">
          <w:rPr>
            <w:rFonts w:ascii="Palatino Linotype" w:hAnsi="Palatino Linotype"/>
            <w:rPrChange w:id="363" w:author="Гафуров Камолджон Азимджонович" w:date="2024-10-10T16:23:00Z" w16du:dateUtc="2024-10-10T11:23:00Z">
              <w:rPr>
                <w:rFonts w:ascii="Palatino Linotype" w:hAnsi="Palatino Linotype"/>
                <w:sz w:val="20"/>
                <w:szCs w:val="20"/>
              </w:rPr>
            </w:rPrChange>
          </w:rPr>
          <w:t>ҳаҷми</w:t>
        </w:r>
        <w:proofErr w:type="spellEnd"/>
        <w:r w:rsidRPr="00A82611">
          <w:rPr>
            <w:rFonts w:ascii="Palatino Linotype" w:hAnsi="Palatino Linotype"/>
            <w:rPrChange w:id="364" w:author="Гафуров Камолджон Азимджонович" w:date="2024-10-10T16:23:00Z" w16du:dateUtc="2024-10-10T11:23:00Z">
              <w:rPr>
                <w:rFonts w:ascii="Palatino Linotype" w:hAnsi="Palatino Linotype"/>
                <w:sz w:val="20"/>
                <w:szCs w:val="20"/>
              </w:rPr>
            </w:rPrChange>
          </w:rPr>
          <w:t xml:space="preserve"> </w:t>
        </w:r>
        <w:proofErr w:type="spellStart"/>
        <w:r w:rsidRPr="00A82611">
          <w:rPr>
            <w:rFonts w:ascii="Palatino Linotype" w:hAnsi="Palatino Linotype"/>
            <w:rPrChange w:id="365" w:author="Гафуров Камолджон Азимджонович" w:date="2024-10-10T16:23:00Z" w16du:dateUtc="2024-10-10T11:23:00Z">
              <w:rPr>
                <w:rFonts w:ascii="Palatino Linotype" w:hAnsi="Palatino Linotype"/>
                <w:sz w:val="20"/>
                <w:szCs w:val="20"/>
              </w:rPr>
            </w:rPrChange>
          </w:rPr>
          <w:t>пурра</w:t>
        </w:r>
        <w:proofErr w:type="spellEnd"/>
        <w:r w:rsidRPr="00A82611">
          <w:rPr>
            <w:rFonts w:ascii="Palatino Linotype" w:hAnsi="Palatino Linotype"/>
            <w:rPrChange w:id="366" w:author="Гафуров Камолджон Азимджонович" w:date="2024-10-10T16:23:00Z" w16du:dateUtc="2024-10-10T11:23:00Z">
              <w:rPr>
                <w:rFonts w:ascii="Palatino Linotype" w:hAnsi="Palatino Linotype"/>
                <w:sz w:val="20"/>
                <w:szCs w:val="20"/>
              </w:rPr>
            </w:rPrChange>
          </w:rPr>
          <w:t xml:space="preserve"> ба </w:t>
        </w:r>
        <w:proofErr w:type="spellStart"/>
        <w:r w:rsidRPr="00A82611">
          <w:rPr>
            <w:rFonts w:ascii="Palatino Linotype" w:hAnsi="Palatino Linotype"/>
            <w:rPrChange w:id="367" w:author="Гафуров Камолджон Азимджонович" w:date="2024-10-10T16:23:00Z" w16du:dateUtc="2024-10-10T11:23:00Z">
              <w:rPr>
                <w:rFonts w:ascii="Palatino Linotype" w:hAnsi="Palatino Linotype"/>
                <w:sz w:val="20"/>
                <w:szCs w:val="20"/>
              </w:rPr>
            </w:rPrChange>
          </w:rPr>
          <w:t>корманд</w:t>
        </w:r>
        <w:proofErr w:type="spellEnd"/>
        <w:r w:rsidRPr="00A82611">
          <w:rPr>
            <w:rFonts w:ascii="Palatino Linotype" w:hAnsi="Palatino Linotype"/>
            <w:rPrChange w:id="368" w:author="Гафуров Камолджон Азимджонович" w:date="2024-10-10T16:23:00Z" w16du:dateUtc="2024-10-10T11:23:00Z">
              <w:rPr>
                <w:rFonts w:ascii="Palatino Linotype" w:hAnsi="Palatino Linotype"/>
                <w:sz w:val="20"/>
                <w:szCs w:val="20"/>
              </w:rPr>
            </w:rPrChange>
          </w:rPr>
          <w:t xml:space="preserve"> </w:t>
        </w:r>
        <w:proofErr w:type="spellStart"/>
        <w:r w:rsidRPr="00A82611">
          <w:rPr>
            <w:rFonts w:ascii="Palatino Linotype" w:hAnsi="Palatino Linotype"/>
            <w:rPrChange w:id="369" w:author="Гафуров Камолджон Азимджонович" w:date="2024-10-10T16:23:00Z" w16du:dateUtc="2024-10-10T11:23:00Z">
              <w:rPr>
                <w:rFonts w:ascii="Palatino Linotype" w:hAnsi="Palatino Linotype"/>
                <w:sz w:val="20"/>
                <w:szCs w:val="20"/>
              </w:rPr>
            </w:rPrChange>
          </w:rPr>
          <w:t>музди</w:t>
        </w:r>
        <w:proofErr w:type="spellEnd"/>
        <w:r w:rsidRPr="00A82611">
          <w:rPr>
            <w:rFonts w:ascii="Palatino Linotype" w:hAnsi="Palatino Linotype"/>
            <w:rPrChange w:id="370" w:author="Гафуров Камолджон Азимджонович" w:date="2024-10-10T16:23:00Z" w16du:dateUtc="2024-10-10T11:23:00Z">
              <w:rPr>
                <w:rFonts w:ascii="Palatino Linotype" w:hAnsi="Palatino Linotype"/>
                <w:sz w:val="20"/>
                <w:szCs w:val="20"/>
              </w:rPr>
            </w:rPrChange>
          </w:rPr>
          <w:t xml:space="preserve"> </w:t>
        </w:r>
        <w:proofErr w:type="spellStart"/>
        <w:r w:rsidRPr="00A82611">
          <w:rPr>
            <w:rFonts w:ascii="Palatino Linotype" w:hAnsi="Palatino Linotype"/>
            <w:rPrChange w:id="371" w:author="Гафуров Камолджон Азимджонович" w:date="2024-10-10T16:23:00Z" w16du:dateUtc="2024-10-10T11:23:00Z">
              <w:rPr>
                <w:rFonts w:ascii="Palatino Linotype" w:hAnsi="Palatino Linotype"/>
                <w:sz w:val="20"/>
                <w:szCs w:val="20"/>
              </w:rPr>
            </w:rPrChange>
          </w:rPr>
          <w:t>меҳнат</w:t>
        </w:r>
        <w:proofErr w:type="spellEnd"/>
        <w:r w:rsidRPr="00A82611">
          <w:rPr>
            <w:rFonts w:ascii="Palatino Linotype" w:hAnsi="Palatino Linotype"/>
            <w:rPrChange w:id="372" w:author="Гафуров Камолджон Азимджонович" w:date="2024-10-10T16:23:00Z" w16du:dateUtc="2024-10-10T11:23:00Z">
              <w:rPr>
                <w:rFonts w:ascii="Palatino Linotype" w:hAnsi="Palatino Linotype"/>
                <w:sz w:val="20"/>
                <w:szCs w:val="20"/>
              </w:rPr>
            </w:rPrChange>
          </w:rPr>
          <w:t xml:space="preserve"> </w:t>
        </w:r>
        <w:proofErr w:type="spellStart"/>
        <w:r w:rsidRPr="00A82611">
          <w:rPr>
            <w:rFonts w:ascii="Palatino Linotype" w:hAnsi="Palatino Linotype"/>
            <w:rPrChange w:id="373" w:author="Гафуров Камолджон Азимджонович" w:date="2024-10-10T16:23:00Z" w16du:dateUtc="2024-10-10T11:23:00Z">
              <w:rPr>
                <w:rFonts w:ascii="Palatino Linotype" w:hAnsi="Palatino Linotype"/>
                <w:sz w:val="20"/>
                <w:szCs w:val="20"/>
              </w:rPr>
            </w:rPrChange>
          </w:rPr>
          <w:t>ва</w:t>
        </w:r>
        <w:proofErr w:type="spellEnd"/>
        <w:r w:rsidRPr="00A82611">
          <w:rPr>
            <w:rFonts w:ascii="Palatino Linotype" w:hAnsi="Palatino Linotype"/>
            <w:rPrChange w:id="374" w:author="Гафуров Камолджон Азимджонович" w:date="2024-10-10T16:23:00Z" w16du:dateUtc="2024-10-10T11:23:00Z">
              <w:rPr>
                <w:rFonts w:ascii="Palatino Linotype" w:hAnsi="Palatino Linotype"/>
                <w:sz w:val="20"/>
                <w:szCs w:val="20"/>
              </w:rPr>
            </w:rPrChange>
          </w:rPr>
          <w:t xml:space="preserve"> </w:t>
        </w:r>
        <w:proofErr w:type="spellStart"/>
        <w:r w:rsidRPr="00A82611">
          <w:rPr>
            <w:rFonts w:ascii="Palatino Linotype" w:hAnsi="Palatino Linotype"/>
            <w:rPrChange w:id="375" w:author="Гафуров Камолджон Азимджонович" w:date="2024-10-10T16:23:00Z" w16du:dateUtc="2024-10-10T11:23:00Z">
              <w:rPr>
                <w:rFonts w:ascii="Palatino Linotype" w:hAnsi="Palatino Linotype"/>
                <w:sz w:val="20"/>
                <w:szCs w:val="20"/>
              </w:rPr>
            </w:rPrChange>
          </w:rPr>
          <w:t>дигар</w:t>
        </w:r>
        <w:proofErr w:type="spellEnd"/>
        <w:r w:rsidRPr="00A82611">
          <w:rPr>
            <w:rFonts w:ascii="Palatino Linotype" w:hAnsi="Palatino Linotype"/>
            <w:rPrChange w:id="376" w:author="Гафуров Камолджон Азимджонович" w:date="2024-10-10T16:23:00Z" w16du:dateUtc="2024-10-10T11:23:00Z">
              <w:rPr>
                <w:rFonts w:ascii="Palatino Linotype" w:hAnsi="Palatino Linotype"/>
                <w:sz w:val="20"/>
                <w:szCs w:val="20"/>
              </w:rPr>
            </w:rPrChange>
          </w:rPr>
          <w:t xml:space="preserve"> </w:t>
        </w:r>
        <w:proofErr w:type="spellStart"/>
        <w:r w:rsidRPr="00A82611">
          <w:rPr>
            <w:rFonts w:ascii="Palatino Linotype" w:hAnsi="Palatino Linotype"/>
            <w:rPrChange w:id="377" w:author="Гафуров Камолджон Азимджонович" w:date="2024-10-10T16:23:00Z" w16du:dateUtc="2024-10-10T11:23:00Z">
              <w:rPr>
                <w:rFonts w:ascii="Palatino Linotype" w:hAnsi="Palatino Linotype"/>
                <w:sz w:val="20"/>
                <w:szCs w:val="20"/>
              </w:rPr>
            </w:rPrChange>
          </w:rPr>
          <w:t>иловапулиҳоро</w:t>
        </w:r>
        <w:proofErr w:type="spellEnd"/>
        <w:r w:rsidRPr="00A82611">
          <w:rPr>
            <w:rFonts w:ascii="Palatino Linotype" w:hAnsi="Palatino Linotype"/>
            <w:rPrChange w:id="378" w:author="Гафуров Камолджон Азимджонович" w:date="2024-10-10T16:23:00Z" w16du:dateUtc="2024-10-10T11:23:00Z">
              <w:rPr>
                <w:rFonts w:ascii="Palatino Linotype" w:hAnsi="Palatino Linotype"/>
                <w:sz w:val="20"/>
                <w:szCs w:val="20"/>
              </w:rPr>
            </w:rPrChange>
          </w:rPr>
          <w:t xml:space="preserve">, </w:t>
        </w:r>
        <w:proofErr w:type="spellStart"/>
        <w:r w:rsidRPr="00A82611">
          <w:rPr>
            <w:rFonts w:ascii="Palatino Linotype" w:hAnsi="Palatino Linotype"/>
            <w:rPrChange w:id="379" w:author="Гафуров Камолджон Азимджонович" w:date="2024-10-10T16:23:00Z" w16du:dateUtc="2024-10-10T11:23:00Z">
              <w:rPr>
                <w:rFonts w:ascii="Palatino Linotype" w:hAnsi="Palatino Linotype"/>
                <w:sz w:val="20"/>
                <w:szCs w:val="20"/>
              </w:rPr>
            </w:rPrChange>
          </w:rPr>
          <w:t>ки</w:t>
        </w:r>
        <w:proofErr w:type="spellEnd"/>
        <w:r w:rsidRPr="00A82611">
          <w:rPr>
            <w:rFonts w:ascii="Palatino Linotype" w:hAnsi="Palatino Linotype"/>
            <w:rPrChange w:id="380" w:author="Гафуров Камолджон Азимджонович" w:date="2024-10-10T16:23:00Z" w16du:dateUtc="2024-10-10T11:23:00Z">
              <w:rPr>
                <w:rFonts w:ascii="Palatino Linotype" w:hAnsi="Palatino Linotype"/>
                <w:sz w:val="20"/>
                <w:szCs w:val="20"/>
              </w:rPr>
            </w:rPrChange>
          </w:rPr>
          <w:t xml:space="preserve"> </w:t>
        </w:r>
        <w:proofErr w:type="spellStart"/>
        <w:r w:rsidRPr="00A82611">
          <w:rPr>
            <w:rFonts w:ascii="Palatino Linotype" w:hAnsi="Palatino Linotype"/>
            <w:rPrChange w:id="381" w:author="Гафуров Камолджон Азимджонович" w:date="2024-10-10T16:23:00Z" w16du:dateUtc="2024-10-10T11:23:00Z">
              <w:rPr>
                <w:rFonts w:ascii="Palatino Linotype" w:hAnsi="Palatino Linotype"/>
                <w:sz w:val="20"/>
                <w:szCs w:val="20"/>
              </w:rPr>
            </w:rPrChange>
          </w:rPr>
          <w:t>Кодекси</w:t>
        </w:r>
        <w:proofErr w:type="spellEnd"/>
        <w:r w:rsidRPr="00A82611">
          <w:rPr>
            <w:rFonts w:ascii="Palatino Linotype" w:hAnsi="Palatino Linotype"/>
            <w:rPrChange w:id="382" w:author="Гафуров Камолджон Азимджонович" w:date="2024-10-10T16:23:00Z" w16du:dateUtc="2024-10-10T11:23:00Z">
              <w:rPr>
                <w:rFonts w:ascii="Palatino Linotype" w:hAnsi="Palatino Linotype"/>
                <w:sz w:val="20"/>
                <w:szCs w:val="20"/>
              </w:rPr>
            </w:rPrChange>
          </w:rPr>
          <w:t xml:space="preserve"> </w:t>
        </w:r>
        <w:r>
          <w:rPr>
            <w:rFonts w:ascii="Palatino Linotype" w:hAnsi="Palatino Linotype"/>
            <w:lang w:val="tg-Cyrl-TJ"/>
          </w:rPr>
          <w:t xml:space="preserve">меҳнат </w:t>
        </w:r>
        <w:proofErr w:type="spellStart"/>
        <w:r w:rsidRPr="00A82611">
          <w:rPr>
            <w:rFonts w:ascii="Palatino Linotype" w:hAnsi="Palatino Linotype"/>
            <w:rPrChange w:id="383" w:author="Гафуров Камолджон Азимджонович" w:date="2024-10-10T16:23:00Z" w16du:dateUtc="2024-10-10T11:23:00Z">
              <w:rPr>
                <w:rFonts w:ascii="Palatino Linotype" w:hAnsi="Palatino Linotype"/>
                <w:sz w:val="20"/>
                <w:szCs w:val="20"/>
              </w:rPr>
            </w:rPrChange>
          </w:rPr>
          <w:t>ва</w:t>
        </w:r>
        <w:proofErr w:type="spellEnd"/>
        <w:r w:rsidRPr="00A82611">
          <w:rPr>
            <w:rFonts w:ascii="Palatino Linotype" w:hAnsi="Palatino Linotype"/>
            <w:rPrChange w:id="384" w:author="Гафуров Камолджон Азимджонович" w:date="2024-10-10T16:23:00Z" w16du:dateUtc="2024-10-10T11:23:00Z">
              <w:rPr>
                <w:rFonts w:ascii="Palatino Linotype" w:hAnsi="Palatino Linotype"/>
                <w:sz w:val="20"/>
                <w:szCs w:val="20"/>
              </w:rPr>
            </w:rPrChange>
          </w:rPr>
          <w:t xml:space="preserve"> </w:t>
        </w:r>
        <w:proofErr w:type="spellStart"/>
        <w:r w:rsidRPr="00A82611">
          <w:rPr>
            <w:rFonts w:ascii="Palatino Linotype" w:hAnsi="Palatino Linotype"/>
            <w:rPrChange w:id="385" w:author="Гафуров Камолджон Азимджонович" w:date="2024-10-10T16:23:00Z" w16du:dateUtc="2024-10-10T11:23:00Z">
              <w:rPr>
                <w:rFonts w:ascii="Palatino Linotype" w:hAnsi="Palatino Linotype"/>
                <w:sz w:val="20"/>
                <w:szCs w:val="20"/>
              </w:rPr>
            </w:rPrChange>
          </w:rPr>
          <w:t>дигар</w:t>
        </w:r>
        <w:proofErr w:type="spellEnd"/>
        <w:r w:rsidRPr="00A82611">
          <w:rPr>
            <w:rFonts w:ascii="Palatino Linotype" w:hAnsi="Palatino Linotype"/>
            <w:rPrChange w:id="386" w:author="Гафуров Камолджон Азимджонович" w:date="2024-10-10T16:23:00Z" w16du:dateUtc="2024-10-10T11:23:00Z">
              <w:rPr>
                <w:rFonts w:ascii="Palatino Linotype" w:hAnsi="Palatino Linotype"/>
                <w:sz w:val="20"/>
                <w:szCs w:val="20"/>
              </w:rPr>
            </w:rPrChange>
          </w:rPr>
          <w:t xml:space="preserve"> </w:t>
        </w:r>
        <w:proofErr w:type="spellStart"/>
        <w:r w:rsidRPr="00A82611">
          <w:rPr>
            <w:rFonts w:ascii="Palatino Linotype" w:hAnsi="Palatino Linotype"/>
            <w:rPrChange w:id="387" w:author="Гафуров Камолджон Азимджонович" w:date="2024-10-10T16:23:00Z" w16du:dateUtc="2024-10-10T11:23:00Z">
              <w:rPr>
                <w:rFonts w:ascii="Palatino Linotype" w:hAnsi="Palatino Linotype"/>
                <w:sz w:val="20"/>
                <w:szCs w:val="20"/>
              </w:rPr>
            </w:rPrChange>
          </w:rPr>
          <w:t>санадҳои</w:t>
        </w:r>
        <w:proofErr w:type="spellEnd"/>
        <w:r w:rsidRPr="00A82611">
          <w:rPr>
            <w:rFonts w:ascii="Palatino Linotype" w:hAnsi="Palatino Linotype"/>
            <w:rPrChange w:id="388" w:author="Гафуров Камолджон Азимджонович" w:date="2024-10-10T16:23:00Z" w16du:dateUtc="2024-10-10T11:23:00Z">
              <w:rPr>
                <w:rFonts w:ascii="Palatino Linotype" w:hAnsi="Palatino Linotype"/>
                <w:sz w:val="20"/>
                <w:szCs w:val="20"/>
              </w:rPr>
            </w:rPrChange>
          </w:rPr>
          <w:t xml:space="preserve"> </w:t>
        </w:r>
        <w:proofErr w:type="spellStart"/>
        <w:r w:rsidRPr="00A82611">
          <w:rPr>
            <w:rFonts w:ascii="Palatino Linotype" w:hAnsi="Palatino Linotype"/>
            <w:rPrChange w:id="389" w:author="Гафуров Камолджон Азимджонович" w:date="2024-10-10T16:23:00Z" w16du:dateUtc="2024-10-10T11:23:00Z">
              <w:rPr>
                <w:rFonts w:ascii="Palatino Linotype" w:hAnsi="Palatino Linotype"/>
                <w:sz w:val="20"/>
                <w:szCs w:val="20"/>
              </w:rPr>
            </w:rPrChange>
          </w:rPr>
          <w:t>меъёрии</w:t>
        </w:r>
        <w:proofErr w:type="spellEnd"/>
        <w:r w:rsidRPr="00A82611">
          <w:rPr>
            <w:rFonts w:ascii="Palatino Linotype" w:hAnsi="Palatino Linotype"/>
            <w:rPrChange w:id="390" w:author="Гафуров Камолджон Азимджонович" w:date="2024-10-10T16:23:00Z" w16du:dateUtc="2024-10-10T11:23:00Z">
              <w:rPr>
                <w:rFonts w:ascii="Palatino Linotype" w:hAnsi="Palatino Linotype"/>
                <w:sz w:val="20"/>
                <w:szCs w:val="20"/>
              </w:rPr>
            </w:rPrChange>
          </w:rPr>
          <w:t xml:space="preserve"> </w:t>
        </w:r>
        <w:proofErr w:type="spellStart"/>
        <w:r w:rsidRPr="00A82611">
          <w:rPr>
            <w:rFonts w:ascii="Palatino Linotype" w:hAnsi="Palatino Linotype"/>
            <w:rPrChange w:id="391" w:author="Гафуров Камолджон Азимджонович" w:date="2024-10-10T16:23:00Z" w16du:dateUtc="2024-10-10T11:23:00Z">
              <w:rPr>
                <w:rFonts w:ascii="Palatino Linotype" w:hAnsi="Palatino Linotype"/>
                <w:sz w:val="20"/>
                <w:szCs w:val="20"/>
              </w:rPr>
            </w:rPrChange>
          </w:rPr>
          <w:t>ҳуқуқии</w:t>
        </w:r>
        <w:proofErr w:type="spellEnd"/>
        <w:r w:rsidRPr="00A82611">
          <w:rPr>
            <w:rFonts w:ascii="Palatino Linotype" w:hAnsi="Palatino Linotype"/>
            <w:rPrChange w:id="392" w:author="Гафуров Камолджон Азимджонович" w:date="2024-10-10T16:23:00Z" w16du:dateUtc="2024-10-10T11:23:00Z">
              <w:rPr>
                <w:rFonts w:ascii="Palatino Linotype" w:hAnsi="Palatino Linotype"/>
                <w:sz w:val="20"/>
                <w:szCs w:val="20"/>
              </w:rPr>
            </w:rPrChange>
          </w:rPr>
          <w:t xml:space="preserve"> </w:t>
        </w:r>
        <w:proofErr w:type="spellStart"/>
        <w:r w:rsidRPr="00A82611">
          <w:rPr>
            <w:rFonts w:ascii="Palatino Linotype" w:hAnsi="Palatino Linotype"/>
            <w:rPrChange w:id="393" w:author="Гафуров Камолджон Азимджонович" w:date="2024-10-10T16:23:00Z" w16du:dateUtc="2024-10-10T11:23:00Z">
              <w:rPr>
                <w:rFonts w:ascii="Palatino Linotype" w:hAnsi="Palatino Linotype"/>
                <w:sz w:val="20"/>
                <w:szCs w:val="20"/>
              </w:rPr>
            </w:rPrChange>
          </w:rPr>
          <w:t>Ҷумҳурии</w:t>
        </w:r>
        <w:proofErr w:type="spellEnd"/>
        <w:r w:rsidRPr="00A82611">
          <w:rPr>
            <w:rFonts w:ascii="Palatino Linotype" w:hAnsi="Palatino Linotype"/>
            <w:rPrChange w:id="394" w:author="Гафуров Камолджон Азимджонович" w:date="2024-10-10T16:23:00Z" w16du:dateUtc="2024-10-10T11:23:00Z">
              <w:rPr>
                <w:rFonts w:ascii="Palatino Linotype" w:hAnsi="Palatino Linotype"/>
                <w:sz w:val="20"/>
                <w:szCs w:val="20"/>
              </w:rPr>
            </w:rPrChange>
          </w:rPr>
          <w:t xml:space="preserve"> </w:t>
        </w:r>
        <w:proofErr w:type="spellStart"/>
        <w:r w:rsidRPr="00A82611">
          <w:rPr>
            <w:rFonts w:ascii="Palatino Linotype" w:hAnsi="Palatino Linotype"/>
            <w:rPrChange w:id="395" w:author="Гафуров Камолджон Азимджонович" w:date="2024-10-10T16:23:00Z" w16du:dateUtc="2024-10-10T11:23:00Z">
              <w:rPr>
                <w:rFonts w:ascii="Palatino Linotype" w:hAnsi="Palatino Linotype"/>
                <w:sz w:val="20"/>
                <w:szCs w:val="20"/>
              </w:rPr>
            </w:rPrChange>
          </w:rPr>
          <w:t>Тоҷикистон</w:t>
        </w:r>
        <w:proofErr w:type="spellEnd"/>
        <w:r w:rsidRPr="00A82611">
          <w:rPr>
            <w:rFonts w:ascii="Palatino Linotype" w:hAnsi="Palatino Linotype"/>
            <w:rPrChange w:id="396" w:author="Гафуров Камолджон Азимджонович" w:date="2024-10-10T16:23:00Z" w16du:dateUtc="2024-10-10T11:23:00Z">
              <w:rPr>
                <w:rFonts w:ascii="Palatino Linotype" w:hAnsi="Palatino Linotype"/>
                <w:sz w:val="20"/>
                <w:szCs w:val="20"/>
              </w:rPr>
            </w:rPrChange>
          </w:rPr>
          <w:t xml:space="preserve">, </w:t>
        </w:r>
        <w:proofErr w:type="spellStart"/>
        <w:r w:rsidRPr="00A82611">
          <w:rPr>
            <w:rFonts w:ascii="Palatino Linotype" w:hAnsi="Palatino Linotype"/>
            <w:rPrChange w:id="397" w:author="Гафуров Камолджон Азимджонович" w:date="2024-10-10T16:23:00Z" w16du:dateUtc="2024-10-10T11:23:00Z">
              <w:rPr>
                <w:rFonts w:ascii="Palatino Linotype" w:hAnsi="Palatino Linotype"/>
                <w:sz w:val="20"/>
                <w:szCs w:val="20"/>
              </w:rPr>
            </w:rPrChange>
          </w:rPr>
          <w:t>шартномаи</w:t>
        </w:r>
        <w:proofErr w:type="spellEnd"/>
        <w:r w:rsidRPr="00A82611">
          <w:rPr>
            <w:rFonts w:ascii="Palatino Linotype" w:hAnsi="Palatino Linotype"/>
            <w:rPrChange w:id="398" w:author="Гафуров Камолджон Азимджонович" w:date="2024-10-10T16:23:00Z" w16du:dateUtc="2024-10-10T11:23:00Z">
              <w:rPr>
                <w:rFonts w:ascii="Palatino Linotype" w:hAnsi="Palatino Linotype"/>
                <w:sz w:val="20"/>
                <w:szCs w:val="20"/>
              </w:rPr>
            </w:rPrChange>
          </w:rPr>
          <w:t xml:space="preserve"> </w:t>
        </w:r>
        <w:proofErr w:type="spellStart"/>
        <w:r w:rsidRPr="00A82611">
          <w:rPr>
            <w:rFonts w:ascii="Palatino Linotype" w:hAnsi="Palatino Linotype"/>
            <w:rPrChange w:id="399" w:author="Гафуров Камолджон Азимджонович" w:date="2024-10-10T16:23:00Z" w16du:dateUtc="2024-10-10T11:23:00Z">
              <w:rPr>
                <w:rFonts w:ascii="Palatino Linotype" w:hAnsi="Palatino Linotype"/>
                <w:sz w:val="20"/>
                <w:szCs w:val="20"/>
              </w:rPr>
            </w:rPrChange>
          </w:rPr>
          <w:t>меҳнатӣ</w:t>
        </w:r>
        <w:proofErr w:type="spellEnd"/>
        <w:r w:rsidRPr="00A82611">
          <w:rPr>
            <w:rFonts w:ascii="Palatino Linotype" w:hAnsi="Palatino Linotype"/>
            <w:rPrChange w:id="400" w:author="Гафуров Камолджон Азимджонович" w:date="2024-10-10T16:23:00Z" w16du:dateUtc="2024-10-10T11:23:00Z">
              <w:rPr>
                <w:rFonts w:ascii="Palatino Linotype" w:hAnsi="Palatino Linotype"/>
                <w:sz w:val="20"/>
                <w:szCs w:val="20"/>
              </w:rPr>
            </w:rPrChange>
          </w:rPr>
          <w:t xml:space="preserve">, </w:t>
        </w:r>
        <w:proofErr w:type="spellStart"/>
        <w:r w:rsidRPr="00A82611">
          <w:rPr>
            <w:rFonts w:ascii="Palatino Linotype" w:hAnsi="Palatino Linotype"/>
            <w:rPrChange w:id="401" w:author="Гафуров Камолджон Азимджонович" w:date="2024-10-10T16:23:00Z" w16du:dateUtc="2024-10-10T11:23:00Z">
              <w:rPr>
                <w:rFonts w:ascii="Palatino Linotype" w:hAnsi="Palatino Linotype"/>
                <w:sz w:val="20"/>
                <w:szCs w:val="20"/>
              </w:rPr>
            </w:rPrChange>
          </w:rPr>
          <w:t>созишнома</w:t>
        </w:r>
        <w:proofErr w:type="spellEnd"/>
        <w:r w:rsidRPr="00A82611">
          <w:rPr>
            <w:rFonts w:ascii="Palatino Linotype" w:hAnsi="Palatino Linotype"/>
            <w:rPrChange w:id="402" w:author="Гафуров Камолджон Азимджонович" w:date="2024-10-10T16:23:00Z" w16du:dateUtc="2024-10-10T11:23:00Z">
              <w:rPr>
                <w:rFonts w:ascii="Palatino Linotype" w:hAnsi="Palatino Linotype"/>
                <w:sz w:val="20"/>
                <w:szCs w:val="20"/>
              </w:rPr>
            </w:rPrChange>
          </w:rPr>
          <w:t xml:space="preserve"> </w:t>
        </w:r>
        <w:proofErr w:type="spellStart"/>
        <w:r w:rsidRPr="00A82611">
          <w:rPr>
            <w:rFonts w:ascii="Palatino Linotype" w:hAnsi="Palatino Linotype"/>
            <w:rPrChange w:id="403" w:author="Гафуров Камолджон Азимджонович" w:date="2024-10-10T16:23:00Z" w16du:dateUtc="2024-10-10T11:23:00Z">
              <w:rPr>
                <w:rFonts w:ascii="Palatino Linotype" w:hAnsi="Palatino Linotype"/>
                <w:sz w:val="20"/>
                <w:szCs w:val="20"/>
              </w:rPr>
            </w:rPrChange>
          </w:rPr>
          <w:t>ва</w:t>
        </w:r>
        <w:proofErr w:type="spellEnd"/>
        <w:r w:rsidRPr="00A82611">
          <w:rPr>
            <w:rFonts w:ascii="Palatino Linotype" w:hAnsi="Palatino Linotype"/>
            <w:rPrChange w:id="404" w:author="Гафуров Камолджон Азимджонович" w:date="2024-10-10T16:23:00Z" w16du:dateUtc="2024-10-10T11:23:00Z">
              <w:rPr>
                <w:rFonts w:ascii="Palatino Linotype" w:hAnsi="Palatino Linotype"/>
                <w:sz w:val="20"/>
                <w:szCs w:val="20"/>
              </w:rPr>
            </w:rPrChange>
          </w:rPr>
          <w:t xml:space="preserve"> </w:t>
        </w:r>
        <w:proofErr w:type="spellStart"/>
        <w:r w:rsidRPr="00A82611">
          <w:rPr>
            <w:rFonts w:ascii="Palatino Linotype" w:hAnsi="Palatino Linotype"/>
            <w:rPrChange w:id="405" w:author="Гафуров Камолджон Азимджонович" w:date="2024-10-10T16:23:00Z" w16du:dateUtc="2024-10-10T11:23:00Z">
              <w:rPr>
                <w:rFonts w:ascii="Palatino Linotype" w:hAnsi="Palatino Linotype"/>
                <w:sz w:val="20"/>
                <w:szCs w:val="20"/>
              </w:rPr>
            </w:rPrChange>
          </w:rPr>
          <w:t>шартномаи</w:t>
        </w:r>
        <w:proofErr w:type="spellEnd"/>
        <w:r w:rsidRPr="00A82611">
          <w:rPr>
            <w:rFonts w:ascii="Palatino Linotype" w:hAnsi="Palatino Linotype"/>
            <w:rPrChange w:id="406" w:author="Гафуров Камолджон Азимджонович" w:date="2024-10-10T16:23:00Z" w16du:dateUtc="2024-10-10T11:23:00Z">
              <w:rPr>
                <w:rFonts w:ascii="Palatino Linotype" w:hAnsi="Palatino Linotype"/>
                <w:sz w:val="20"/>
                <w:szCs w:val="20"/>
              </w:rPr>
            </w:rPrChange>
          </w:rPr>
          <w:t xml:space="preserve"> </w:t>
        </w:r>
        <w:r>
          <w:rPr>
            <w:rFonts w:ascii="Palatino Linotype" w:hAnsi="Palatino Linotype"/>
            <w:lang w:val="tg-Cyrl-TJ"/>
          </w:rPr>
          <w:t>мазкур</w:t>
        </w:r>
        <w:r w:rsidRPr="00A82611">
          <w:rPr>
            <w:rFonts w:ascii="Palatino Linotype" w:hAnsi="Palatino Linotype"/>
            <w:rPrChange w:id="407" w:author="Гафуров Камолджон Азимджонович" w:date="2024-10-10T16:23:00Z" w16du:dateUtc="2024-10-10T11:23:00Z">
              <w:rPr>
                <w:rFonts w:ascii="Palatino Linotype" w:hAnsi="Palatino Linotype"/>
                <w:sz w:val="20"/>
                <w:szCs w:val="20"/>
              </w:rPr>
            </w:rPrChange>
          </w:rPr>
          <w:t xml:space="preserve">, </w:t>
        </w:r>
        <w:proofErr w:type="spellStart"/>
        <w:r w:rsidRPr="00A82611">
          <w:rPr>
            <w:rFonts w:ascii="Palatino Linotype" w:hAnsi="Palatino Linotype"/>
            <w:rPrChange w:id="408" w:author="Гафуров Камолджон Азимджонович" w:date="2024-10-10T16:23:00Z" w16du:dateUtc="2024-10-10T11:23:00Z">
              <w:rPr>
                <w:rFonts w:ascii="Palatino Linotype" w:hAnsi="Palatino Linotype"/>
                <w:sz w:val="20"/>
                <w:szCs w:val="20"/>
              </w:rPr>
            </w:rPrChange>
          </w:rPr>
          <w:t>санадҳои</w:t>
        </w:r>
        <w:proofErr w:type="spellEnd"/>
        <w:r w:rsidRPr="00A82611">
          <w:rPr>
            <w:rFonts w:ascii="Palatino Linotype" w:hAnsi="Palatino Linotype"/>
            <w:rPrChange w:id="409" w:author="Гафуров Камолджон Азимджонович" w:date="2024-10-10T16:23:00Z" w16du:dateUtc="2024-10-10T11:23:00Z">
              <w:rPr>
                <w:rFonts w:ascii="Palatino Linotype" w:hAnsi="Palatino Linotype"/>
                <w:sz w:val="20"/>
                <w:szCs w:val="20"/>
              </w:rPr>
            </w:rPrChange>
          </w:rPr>
          <w:t xml:space="preserve"> </w:t>
        </w:r>
        <w:proofErr w:type="spellStart"/>
        <w:r w:rsidRPr="00A82611">
          <w:rPr>
            <w:rFonts w:ascii="Palatino Linotype" w:hAnsi="Palatino Linotype"/>
            <w:rPrChange w:id="410" w:author="Гафуров Камолджон Азимджонович" w:date="2024-10-10T16:23:00Z" w16du:dateUtc="2024-10-10T11:23:00Z">
              <w:rPr>
                <w:rFonts w:ascii="Palatino Linotype" w:hAnsi="Palatino Linotype"/>
                <w:sz w:val="20"/>
                <w:szCs w:val="20"/>
              </w:rPr>
            </w:rPrChange>
          </w:rPr>
          <w:t>корфармо</w:t>
        </w:r>
        <w:proofErr w:type="spellEnd"/>
        <w:r w:rsidRPr="00A82611">
          <w:rPr>
            <w:rFonts w:ascii="Palatino Linotype" w:hAnsi="Palatino Linotype"/>
            <w:rPrChange w:id="411" w:author="Гафуров Камолджон Азимджонович" w:date="2024-10-10T16:23:00Z" w16du:dateUtc="2024-10-10T11:23:00Z">
              <w:rPr>
                <w:rFonts w:ascii="Palatino Linotype" w:hAnsi="Palatino Linotype"/>
                <w:sz w:val="20"/>
                <w:szCs w:val="20"/>
              </w:rPr>
            </w:rPrChange>
          </w:rPr>
          <w:t xml:space="preserve"> </w:t>
        </w:r>
        <w:proofErr w:type="spellStart"/>
        <w:r w:rsidRPr="00A82611">
          <w:rPr>
            <w:rFonts w:ascii="Palatino Linotype" w:hAnsi="Palatino Linotype"/>
            <w:rPrChange w:id="412" w:author="Гафуров Камолджон Азимджонович" w:date="2024-10-10T16:23:00Z" w16du:dateUtc="2024-10-10T11:23:00Z">
              <w:rPr>
                <w:rFonts w:ascii="Palatino Linotype" w:hAnsi="Palatino Linotype"/>
                <w:sz w:val="20"/>
                <w:szCs w:val="20"/>
              </w:rPr>
            </w:rPrChange>
          </w:rPr>
          <w:t>пешбинӣ</w:t>
        </w:r>
        <w:proofErr w:type="spellEnd"/>
        <w:r w:rsidRPr="00A82611">
          <w:rPr>
            <w:rFonts w:ascii="Palatino Linotype" w:hAnsi="Palatino Linotype"/>
            <w:rPrChange w:id="413" w:author="Гафуров Камолджон Азимджонович" w:date="2024-10-10T16:23:00Z" w16du:dateUtc="2024-10-10T11:23:00Z">
              <w:rPr>
                <w:rFonts w:ascii="Palatino Linotype" w:hAnsi="Palatino Linotype"/>
                <w:sz w:val="20"/>
                <w:szCs w:val="20"/>
              </w:rPr>
            </w:rPrChange>
          </w:rPr>
          <w:t xml:space="preserve"> </w:t>
        </w:r>
        <w:proofErr w:type="spellStart"/>
        <w:r w:rsidRPr="00A82611">
          <w:rPr>
            <w:rFonts w:ascii="Palatino Linotype" w:hAnsi="Palatino Linotype"/>
            <w:rPrChange w:id="414" w:author="Гафуров Камолджон Азимджонович" w:date="2024-10-10T16:23:00Z" w16du:dateUtc="2024-10-10T11:23:00Z">
              <w:rPr>
                <w:rFonts w:ascii="Palatino Linotype" w:hAnsi="Palatino Linotype"/>
                <w:sz w:val="20"/>
                <w:szCs w:val="20"/>
              </w:rPr>
            </w:rPrChange>
          </w:rPr>
          <w:t>намудаанд</w:t>
        </w:r>
        <w:proofErr w:type="spellEnd"/>
        <w:r w:rsidRPr="00A82611">
          <w:rPr>
            <w:rFonts w:ascii="Palatino Linotype" w:hAnsi="Palatino Linotype"/>
            <w:rPrChange w:id="415" w:author="Гафуров Камолджон Азимджонович" w:date="2024-10-10T16:23:00Z" w16du:dateUtc="2024-10-10T11:23:00Z">
              <w:rPr>
                <w:rFonts w:ascii="Palatino Linotype" w:hAnsi="Palatino Linotype"/>
                <w:sz w:val="20"/>
                <w:szCs w:val="20"/>
              </w:rPr>
            </w:rPrChange>
          </w:rPr>
          <w:t xml:space="preserve">, </w:t>
        </w:r>
        <w:proofErr w:type="spellStart"/>
        <w:r w:rsidRPr="00A82611">
          <w:rPr>
            <w:rFonts w:ascii="Palatino Linotype" w:hAnsi="Palatino Linotype"/>
            <w:rPrChange w:id="416" w:author="Гафуров Камолджон Азимджонович" w:date="2024-10-10T16:23:00Z" w16du:dateUtc="2024-10-10T11:23:00Z">
              <w:rPr>
                <w:rFonts w:ascii="Palatino Linotype" w:hAnsi="Palatino Linotype"/>
                <w:sz w:val="20"/>
                <w:szCs w:val="20"/>
              </w:rPr>
            </w:rPrChange>
          </w:rPr>
          <w:t>пардохт</w:t>
        </w:r>
        <w:proofErr w:type="spellEnd"/>
        <w:r w:rsidRPr="00A82611">
          <w:rPr>
            <w:rFonts w:ascii="Palatino Linotype" w:hAnsi="Palatino Linotype"/>
            <w:rPrChange w:id="417" w:author="Гафуров Камолджон Азимджонович" w:date="2024-10-10T16:23:00Z" w16du:dateUtc="2024-10-10T11:23:00Z">
              <w:rPr>
                <w:rFonts w:ascii="Palatino Linotype" w:hAnsi="Palatino Linotype"/>
                <w:sz w:val="20"/>
                <w:szCs w:val="20"/>
              </w:rPr>
            </w:rPrChange>
          </w:rPr>
          <w:t xml:space="preserve"> </w:t>
        </w:r>
        <w:proofErr w:type="spellStart"/>
        <w:r w:rsidRPr="00A82611">
          <w:rPr>
            <w:rFonts w:ascii="Palatino Linotype" w:hAnsi="Palatino Linotype"/>
            <w:rPrChange w:id="418" w:author="Гафуров Камолджон Азимджонович" w:date="2024-10-10T16:23:00Z" w16du:dateUtc="2024-10-10T11:23:00Z">
              <w:rPr>
                <w:rFonts w:ascii="Palatino Linotype" w:hAnsi="Palatino Linotype"/>
                <w:sz w:val="20"/>
                <w:szCs w:val="20"/>
              </w:rPr>
            </w:rPrChange>
          </w:rPr>
          <w:t>намояд</w:t>
        </w:r>
        <w:proofErr w:type="spellEnd"/>
        <w:r w:rsidRPr="00A82611">
          <w:rPr>
            <w:rFonts w:ascii="Palatino Linotype" w:hAnsi="Palatino Linotype"/>
            <w:rPrChange w:id="419" w:author="Гафуров Камолджон Азимджонович" w:date="2024-10-10T16:23:00Z" w16du:dateUtc="2024-10-10T11:23:00Z">
              <w:rPr>
                <w:rFonts w:ascii="Palatino Linotype" w:hAnsi="Palatino Linotype"/>
                <w:sz w:val="20"/>
                <w:szCs w:val="20"/>
              </w:rPr>
            </w:rPrChange>
          </w:rPr>
          <w:t>;</w:t>
        </w:r>
      </w:ins>
    </w:p>
    <w:p w14:paraId="4AA77924" w14:textId="4C6A8186" w:rsidR="00A82611" w:rsidRPr="00A82611" w:rsidRDefault="00A82611">
      <w:pPr>
        <w:jc w:val="both"/>
        <w:rPr>
          <w:ins w:id="420" w:author="Гафуров Камолджон Азимджонович" w:date="2024-10-10T16:24:00Z" w16du:dateUtc="2024-10-10T11:24:00Z"/>
          <w:rFonts w:ascii="Palatino Linotype" w:hAnsi="Palatino Linotype"/>
          <w:rPrChange w:id="421" w:author="Гафуров Камолджон Азимджонович" w:date="2024-10-10T16:24:00Z" w16du:dateUtc="2024-10-10T11:24:00Z">
            <w:rPr>
              <w:ins w:id="422" w:author="Гафуров Камолджон Азимджонович" w:date="2024-10-10T16:24:00Z" w16du:dateUtc="2024-10-10T11:24:00Z"/>
              <w:rFonts w:ascii="Palatino Linotype" w:hAnsi="Palatino Linotype"/>
              <w:sz w:val="20"/>
              <w:szCs w:val="20"/>
            </w:rPr>
          </w:rPrChange>
        </w:rPr>
        <w:pPrChange w:id="423" w:author="Гафуров Камолджон Азимджонович" w:date="2024-10-10T16:24:00Z" w16du:dateUtc="2024-10-10T11:24:00Z">
          <w:pPr>
            <w:pStyle w:val="a9"/>
            <w:ind w:firstLine="567"/>
            <w:jc w:val="both"/>
          </w:pPr>
        </w:pPrChange>
      </w:pPr>
      <w:ins w:id="424" w:author="Гафуров Камолджон Азимджонович" w:date="2024-10-10T16:24:00Z" w16du:dateUtc="2024-10-10T11:24:00Z">
        <w:r w:rsidRPr="00A82611">
          <w:rPr>
            <w:rFonts w:ascii="Palatino Linotype" w:hAnsi="Palatino Linotype"/>
            <w:rPrChange w:id="425" w:author="Гафуров Камолджон Азимджонович" w:date="2024-10-10T16:24:00Z" w16du:dateUtc="2024-10-10T11:24:00Z">
              <w:rPr>
                <w:rFonts w:ascii="Palatino Linotype" w:hAnsi="Palatino Linotype"/>
                <w:sz w:val="20"/>
                <w:szCs w:val="20"/>
              </w:rPr>
            </w:rPrChange>
          </w:rPr>
          <w:t xml:space="preserve">- </w:t>
        </w:r>
        <w:proofErr w:type="spellStart"/>
        <w:r w:rsidRPr="00A82611">
          <w:rPr>
            <w:rFonts w:ascii="Palatino Linotype" w:hAnsi="Palatino Linotype"/>
            <w:rPrChange w:id="426" w:author="Гафуров Камолджон Азимджонович" w:date="2024-10-10T16:24:00Z" w16du:dateUtc="2024-10-10T11:24:00Z">
              <w:rPr>
                <w:rFonts w:ascii="Palatino Linotype" w:hAnsi="Palatino Linotype"/>
                <w:sz w:val="20"/>
                <w:szCs w:val="20"/>
              </w:rPr>
            </w:rPrChange>
          </w:rPr>
          <w:t>кормандро</w:t>
        </w:r>
        <w:proofErr w:type="spellEnd"/>
        <w:r w:rsidRPr="00A82611">
          <w:rPr>
            <w:rFonts w:ascii="Palatino Linotype" w:hAnsi="Palatino Linotype"/>
            <w:rPrChange w:id="427" w:author="Гафуров Камолджон Азимджонович" w:date="2024-10-10T16:24:00Z" w16du:dateUtc="2024-10-10T11:24:00Z">
              <w:rPr>
                <w:rFonts w:ascii="Palatino Linotype" w:hAnsi="Palatino Linotype"/>
                <w:sz w:val="20"/>
                <w:szCs w:val="20"/>
              </w:rPr>
            </w:rPrChange>
          </w:rPr>
          <w:t xml:space="preserve"> бо </w:t>
        </w:r>
        <w:proofErr w:type="spellStart"/>
        <w:r w:rsidRPr="00A82611">
          <w:rPr>
            <w:rFonts w:ascii="Palatino Linotype" w:hAnsi="Palatino Linotype"/>
            <w:rPrChange w:id="428" w:author="Гафуров Камолджон Азимджонович" w:date="2024-10-10T16:24:00Z" w16du:dateUtc="2024-10-10T11:24:00Z">
              <w:rPr>
                <w:rFonts w:ascii="Palatino Linotype" w:hAnsi="Palatino Linotype"/>
                <w:sz w:val="20"/>
                <w:szCs w:val="20"/>
              </w:rPr>
            </w:rPrChange>
          </w:rPr>
          <w:t>қоидаҳои</w:t>
        </w:r>
        <w:proofErr w:type="spellEnd"/>
        <w:r w:rsidRPr="00A82611">
          <w:rPr>
            <w:rFonts w:ascii="Palatino Linotype" w:hAnsi="Palatino Linotype"/>
            <w:rPrChange w:id="429" w:author="Гафуров Камолджон Азимджонович" w:date="2024-10-10T16:24:00Z" w16du:dateUtc="2024-10-10T11:24:00Z">
              <w:rPr>
                <w:rFonts w:ascii="Palatino Linotype" w:hAnsi="Palatino Linotype"/>
                <w:sz w:val="20"/>
                <w:szCs w:val="20"/>
              </w:rPr>
            </w:rPrChange>
          </w:rPr>
          <w:t xml:space="preserve"> </w:t>
        </w:r>
        <w:proofErr w:type="spellStart"/>
        <w:r w:rsidRPr="00A82611">
          <w:rPr>
            <w:rFonts w:ascii="Palatino Linotype" w:hAnsi="Palatino Linotype"/>
            <w:rPrChange w:id="430" w:author="Гафуров Камолджон Азимджонович" w:date="2024-10-10T16:24:00Z" w16du:dateUtc="2024-10-10T11:24:00Z">
              <w:rPr>
                <w:rFonts w:ascii="Palatino Linotype" w:hAnsi="Palatino Linotype"/>
                <w:sz w:val="20"/>
                <w:szCs w:val="20"/>
              </w:rPr>
            </w:rPrChange>
          </w:rPr>
          <w:t>тартиботи</w:t>
        </w:r>
        <w:proofErr w:type="spellEnd"/>
        <w:r w:rsidRPr="00A82611">
          <w:rPr>
            <w:rFonts w:ascii="Palatino Linotype" w:hAnsi="Palatino Linotype"/>
            <w:rPrChange w:id="431" w:author="Гафуров Камолджон Азимджонович" w:date="2024-10-10T16:24:00Z" w16du:dateUtc="2024-10-10T11:24:00Z">
              <w:rPr>
                <w:rFonts w:ascii="Palatino Linotype" w:hAnsi="Palatino Linotype"/>
                <w:sz w:val="20"/>
                <w:szCs w:val="20"/>
              </w:rPr>
            </w:rPrChange>
          </w:rPr>
          <w:t xml:space="preserve"> </w:t>
        </w:r>
        <w:proofErr w:type="spellStart"/>
        <w:r w:rsidRPr="00A82611">
          <w:rPr>
            <w:rFonts w:ascii="Palatino Linotype" w:hAnsi="Palatino Linotype"/>
            <w:rPrChange w:id="432" w:author="Гафуров Камолджон Азимджонович" w:date="2024-10-10T16:24:00Z" w16du:dateUtc="2024-10-10T11:24:00Z">
              <w:rPr>
                <w:rFonts w:ascii="Palatino Linotype" w:hAnsi="Palatino Linotype"/>
                <w:sz w:val="20"/>
                <w:szCs w:val="20"/>
              </w:rPr>
            </w:rPrChange>
          </w:rPr>
          <w:t>дохили</w:t>
        </w:r>
      </w:ins>
      <w:proofErr w:type="spellEnd"/>
      <w:ins w:id="433" w:author="Гафуров Камолджон Азимджонович" w:date="2024-10-10T16:25:00Z" w16du:dateUtc="2024-10-10T11:25:00Z">
        <w:r w:rsidR="00834104">
          <w:rPr>
            <w:rFonts w:ascii="Palatino Linotype" w:hAnsi="Palatino Linotype"/>
            <w:lang w:val="tg-Cyrl-TJ"/>
          </w:rPr>
          <w:t>бонкӣ</w:t>
        </w:r>
      </w:ins>
      <w:ins w:id="434" w:author="Гафуров Камолджон Азимджонович" w:date="2024-10-10T16:24:00Z" w16du:dateUtc="2024-10-10T11:24:00Z">
        <w:r w:rsidRPr="00A82611">
          <w:rPr>
            <w:rFonts w:ascii="Palatino Linotype" w:hAnsi="Palatino Linotype"/>
            <w:rPrChange w:id="435" w:author="Гафуров Камолджон Азимджонович" w:date="2024-10-10T16:24:00Z" w16du:dateUtc="2024-10-10T11:24:00Z">
              <w:rPr>
                <w:rFonts w:ascii="Palatino Linotype" w:hAnsi="Palatino Linotype"/>
                <w:sz w:val="20"/>
                <w:szCs w:val="20"/>
              </w:rPr>
            </w:rPrChange>
          </w:rPr>
          <w:t xml:space="preserve">, </w:t>
        </w:r>
        <w:proofErr w:type="spellStart"/>
        <w:r w:rsidRPr="00A82611">
          <w:rPr>
            <w:rFonts w:ascii="Palatino Linotype" w:hAnsi="Palatino Linotype"/>
            <w:rPrChange w:id="436" w:author="Гафуров Камолджон Азимджонович" w:date="2024-10-10T16:24:00Z" w16du:dateUtc="2024-10-10T11:24:00Z">
              <w:rPr>
                <w:rFonts w:ascii="Palatino Linotype" w:hAnsi="Palatino Linotype"/>
                <w:sz w:val="20"/>
                <w:szCs w:val="20"/>
              </w:rPr>
            </w:rPrChange>
          </w:rPr>
          <w:t>шартномаи</w:t>
        </w:r>
        <w:proofErr w:type="spellEnd"/>
        <w:r w:rsidRPr="00A82611">
          <w:rPr>
            <w:rFonts w:ascii="Palatino Linotype" w:hAnsi="Palatino Linotype"/>
            <w:rPrChange w:id="437" w:author="Гафуров Камолджон Азимджонович" w:date="2024-10-10T16:24:00Z" w16du:dateUtc="2024-10-10T11:24:00Z">
              <w:rPr>
                <w:rFonts w:ascii="Palatino Linotype" w:hAnsi="Palatino Linotype"/>
                <w:sz w:val="20"/>
                <w:szCs w:val="20"/>
              </w:rPr>
            </w:rPrChange>
          </w:rPr>
          <w:t xml:space="preserve"> </w:t>
        </w:r>
        <w:proofErr w:type="spellStart"/>
        <w:r w:rsidRPr="00A82611">
          <w:rPr>
            <w:rFonts w:ascii="Palatino Linotype" w:hAnsi="Palatino Linotype"/>
            <w:rPrChange w:id="438" w:author="Гафуров Камолджон Азимджонович" w:date="2024-10-10T16:24:00Z" w16du:dateUtc="2024-10-10T11:24:00Z">
              <w:rPr>
                <w:rFonts w:ascii="Palatino Linotype" w:hAnsi="Palatino Linotype"/>
                <w:sz w:val="20"/>
                <w:szCs w:val="20"/>
              </w:rPr>
            </w:rPrChange>
          </w:rPr>
          <w:t>меҳнатӣ</w:t>
        </w:r>
        <w:proofErr w:type="spellEnd"/>
        <w:r w:rsidRPr="00A82611">
          <w:rPr>
            <w:rFonts w:ascii="Palatino Linotype" w:hAnsi="Palatino Linotype"/>
            <w:rPrChange w:id="439" w:author="Гафуров Камолджон Азимджонович" w:date="2024-10-10T16:24:00Z" w16du:dateUtc="2024-10-10T11:24:00Z">
              <w:rPr>
                <w:rFonts w:ascii="Palatino Linotype" w:hAnsi="Palatino Linotype"/>
                <w:sz w:val="20"/>
                <w:szCs w:val="20"/>
              </w:rPr>
            </w:rPrChange>
          </w:rPr>
          <w:t xml:space="preserve">, </w:t>
        </w:r>
        <w:proofErr w:type="spellStart"/>
        <w:r w:rsidRPr="00A82611">
          <w:rPr>
            <w:rFonts w:ascii="Palatino Linotype" w:hAnsi="Palatino Linotype"/>
            <w:rPrChange w:id="440" w:author="Гафуров Камолджон Азимджонович" w:date="2024-10-10T16:24:00Z" w16du:dateUtc="2024-10-10T11:24:00Z">
              <w:rPr>
                <w:rFonts w:ascii="Palatino Linotype" w:hAnsi="Palatino Linotype"/>
                <w:sz w:val="20"/>
                <w:szCs w:val="20"/>
              </w:rPr>
            </w:rPrChange>
          </w:rPr>
          <w:t>созишнома</w:t>
        </w:r>
        <w:proofErr w:type="spellEnd"/>
        <w:r w:rsidRPr="00A82611">
          <w:rPr>
            <w:rFonts w:ascii="Palatino Linotype" w:hAnsi="Palatino Linotype"/>
            <w:rPrChange w:id="441" w:author="Гафуров Камолджон Азимджонович" w:date="2024-10-10T16:24:00Z" w16du:dateUtc="2024-10-10T11:24:00Z">
              <w:rPr>
                <w:rFonts w:ascii="Palatino Linotype" w:hAnsi="Palatino Linotype"/>
                <w:sz w:val="20"/>
                <w:szCs w:val="20"/>
              </w:rPr>
            </w:rPrChange>
          </w:rPr>
          <w:t xml:space="preserve"> </w:t>
        </w:r>
        <w:proofErr w:type="spellStart"/>
        <w:r w:rsidRPr="00A82611">
          <w:rPr>
            <w:rFonts w:ascii="Palatino Linotype" w:hAnsi="Palatino Linotype"/>
            <w:rPrChange w:id="442" w:author="Гафуров Камолджон Азимджонович" w:date="2024-10-10T16:24:00Z" w16du:dateUtc="2024-10-10T11:24:00Z">
              <w:rPr>
                <w:rFonts w:ascii="Palatino Linotype" w:hAnsi="Palatino Linotype"/>
                <w:sz w:val="20"/>
                <w:szCs w:val="20"/>
              </w:rPr>
            </w:rPrChange>
          </w:rPr>
          <w:t>ва</w:t>
        </w:r>
        <w:proofErr w:type="spellEnd"/>
        <w:r w:rsidRPr="00A82611">
          <w:rPr>
            <w:rFonts w:ascii="Palatino Linotype" w:hAnsi="Palatino Linotype"/>
            <w:rPrChange w:id="443" w:author="Гафуров Камолджон Азимджонович" w:date="2024-10-10T16:24:00Z" w16du:dateUtc="2024-10-10T11:24:00Z">
              <w:rPr>
                <w:rFonts w:ascii="Palatino Linotype" w:hAnsi="Palatino Linotype"/>
                <w:sz w:val="20"/>
                <w:szCs w:val="20"/>
              </w:rPr>
            </w:rPrChange>
          </w:rPr>
          <w:t xml:space="preserve"> </w:t>
        </w:r>
        <w:proofErr w:type="spellStart"/>
        <w:r w:rsidRPr="00A82611">
          <w:rPr>
            <w:rFonts w:ascii="Palatino Linotype" w:hAnsi="Palatino Linotype"/>
            <w:rPrChange w:id="444" w:author="Гафуров Камолджон Азимджонович" w:date="2024-10-10T16:24:00Z" w16du:dateUtc="2024-10-10T11:24:00Z">
              <w:rPr>
                <w:rFonts w:ascii="Palatino Linotype" w:hAnsi="Palatino Linotype"/>
                <w:sz w:val="20"/>
                <w:szCs w:val="20"/>
              </w:rPr>
            </w:rPrChange>
          </w:rPr>
          <w:t>шартномаи</w:t>
        </w:r>
        <w:proofErr w:type="spellEnd"/>
        <w:r w:rsidRPr="00A82611">
          <w:rPr>
            <w:rFonts w:ascii="Palatino Linotype" w:hAnsi="Palatino Linotype"/>
            <w:rPrChange w:id="445" w:author="Гафуров Камолджон Азимджонович" w:date="2024-10-10T16:24:00Z" w16du:dateUtc="2024-10-10T11:24:00Z">
              <w:rPr>
                <w:rFonts w:ascii="Palatino Linotype" w:hAnsi="Palatino Linotype"/>
                <w:sz w:val="20"/>
                <w:szCs w:val="20"/>
              </w:rPr>
            </w:rPrChange>
          </w:rPr>
          <w:t xml:space="preserve"> </w:t>
        </w:r>
        <w:proofErr w:type="spellStart"/>
        <w:r w:rsidRPr="00A82611">
          <w:rPr>
            <w:rFonts w:ascii="Palatino Linotype" w:hAnsi="Palatino Linotype"/>
            <w:rPrChange w:id="446" w:author="Гафуров Камолджон Азимджонович" w:date="2024-10-10T16:24:00Z" w16du:dateUtc="2024-10-10T11:24:00Z">
              <w:rPr>
                <w:rFonts w:ascii="Palatino Linotype" w:hAnsi="Palatino Linotype"/>
                <w:sz w:val="20"/>
                <w:szCs w:val="20"/>
              </w:rPr>
            </w:rPrChange>
          </w:rPr>
          <w:t>коллективӣ</w:t>
        </w:r>
        <w:proofErr w:type="spellEnd"/>
        <w:r w:rsidRPr="00A82611">
          <w:rPr>
            <w:rFonts w:ascii="Palatino Linotype" w:hAnsi="Palatino Linotype"/>
            <w:rPrChange w:id="447" w:author="Гафуров Камолджон Азимджонович" w:date="2024-10-10T16:24:00Z" w16du:dateUtc="2024-10-10T11:24:00Z">
              <w:rPr>
                <w:rFonts w:ascii="Palatino Linotype" w:hAnsi="Palatino Linotype"/>
                <w:sz w:val="20"/>
                <w:szCs w:val="20"/>
              </w:rPr>
            </w:rPrChange>
          </w:rPr>
          <w:t xml:space="preserve">, </w:t>
        </w:r>
        <w:proofErr w:type="spellStart"/>
        <w:r w:rsidRPr="00A82611">
          <w:rPr>
            <w:rFonts w:ascii="Palatino Linotype" w:hAnsi="Palatino Linotype"/>
            <w:rPrChange w:id="448" w:author="Гафуров Камолджон Азимджонович" w:date="2024-10-10T16:24:00Z" w16du:dateUtc="2024-10-10T11:24:00Z">
              <w:rPr>
                <w:rFonts w:ascii="Palatino Linotype" w:hAnsi="Palatino Linotype"/>
                <w:sz w:val="20"/>
                <w:szCs w:val="20"/>
              </w:rPr>
            </w:rPrChange>
          </w:rPr>
          <w:t>дигар</w:t>
        </w:r>
        <w:proofErr w:type="spellEnd"/>
        <w:r w:rsidRPr="00A82611">
          <w:rPr>
            <w:rFonts w:ascii="Palatino Linotype" w:hAnsi="Palatino Linotype"/>
            <w:rPrChange w:id="449" w:author="Гафуров Камолджон Азимджонович" w:date="2024-10-10T16:24:00Z" w16du:dateUtc="2024-10-10T11:24:00Z">
              <w:rPr>
                <w:rFonts w:ascii="Palatino Linotype" w:hAnsi="Palatino Linotype"/>
                <w:sz w:val="20"/>
                <w:szCs w:val="20"/>
              </w:rPr>
            </w:rPrChange>
          </w:rPr>
          <w:t xml:space="preserve"> </w:t>
        </w:r>
        <w:proofErr w:type="spellStart"/>
        <w:r w:rsidRPr="00A82611">
          <w:rPr>
            <w:rFonts w:ascii="Palatino Linotype" w:hAnsi="Palatino Linotype"/>
            <w:rPrChange w:id="450" w:author="Гафуров Камолджон Азимджонович" w:date="2024-10-10T16:24:00Z" w16du:dateUtc="2024-10-10T11:24:00Z">
              <w:rPr>
                <w:rFonts w:ascii="Palatino Linotype" w:hAnsi="Palatino Linotype"/>
                <w:sz w:val="20"/>
                <w:szCs w:val="20"/>
              </w:rPr>
            </w:rPrChange>
          </w:rPr>
          <w:t>санадҳои</w:t>
        </w:r>
        <w:proofErr w:type="spellEnd"/>
        <w:r w:rsidRPr="00A82611">
          <w:rPr>
            <w:rFonts w:ascii="Palatino Linotype" w:hAnsi="Palatino Linotype"/>
            <w:rPrChange w:id="451" w:author="Гафуров Камолджон Азимджонович" w:date="2024-10-10T16:24:00Z" w16du:dateUtc="2024-10-10T11:24:00Z">
              <w:rPr>
                <w:rFonts w:ascii="Palatino Linotype" w:hAnsi="Palatino Linotype"/>
                <w:sz w:val="20"/>
                <w:szCs w:val="20"/>
              </w:rPr>
            </w:rPrChange>
          </w:rPr>
          <w:t xml:space="preserve"> </w:t>
        </w:r>
        <w:proofErr w:type="spellStart"/>
        <w:r w:rsidRPr="00A82611">
          <w:rPr>
            <w:rFonts w:ascii="Palatino Linotype" w:hAnsi="Palatino Linotype"/>
            <w:rPrChange w:id="452" w:author="Гафуров Камолджон Азимджонович" w:date="2024-10-10T16:24:00Z" w16du:dateUtc="2024-10-10T11:24:00Z">
              <w:rPr>
                <w:rFonts w:ascii="Palatino Linotype" w:hAnsi="Palatino Linotype"/>
                <w:sz w:val="20"/>
                <w:szCs w:val="20"/>
              </w:rPr>
            </w:rPrChange>
          </w:rPr>
          <w:t>корфармо</w:t>
        </w:r>
        <w:proofErr w:type="spellEnd"/>
        <w:r w:rsidRPr="00A82611">
          <w:rPr>
            <w:rFonts w:ascii="Palatino Linotype" w:hAnsi="Palatino Linotype"/>
            <w:rPrChange w:id="453" w:author="Гафуров Камолджон Азимджонович" w:date="2024-10-10T16:24:00Z" w16du:dateUtc="2024-10-10T11:24:00Z">
              <w:rPr>
                <w:rFonts w:ascii="Palatino Linotype" w:hAnsi="Palatino Linotype"/>
                <w:sz w:val="20"/>
                <w:szCs w:val="20"/>
              </w:rPr>
            </w:rPrChange>
          </w:rPr>
          <w:t xml:space="preserve">, </w:t>
        </w:r>
        <w:proofErr w:type="spellStart"/>
        <w:r w:rsidRPr="00A82611">
          <w:rPr>
            <w:rFonts w:ascii="Palatino Linotype" w:hAnsi="Palatino Linotype"/>
            <w:rPrChange w:id="454" w:author="Гафуров Камолджон Азимджонович" w:date="2024-10-10T16:24:00Z" w16du:dateUtc="2024-10-10T11:24:00Z">
              <w:rPr>
                <w:rFonts w:ascii="Palatino Linotype" w:hAnsi="Palatino Linotype"/>
                <w:sz w:val="20"/>
                <w:szCs w:val="20"/>
              </w:rPr>
            </w:rPrChange>
          </w:rPr>
          <w:t>ки</w:t>
        </w:r>
        <w:proofErr w:type="spellEnd"/>
        <w:r w:rsidRPr="00A82611">
          <w:rPr>
            <w:rFonts w:ascii="Palatino Linotype" w:hAnsi="Palatino Linotype"/>
            <w:rPrChange w:id="455" w:author="Гафуров Камолджон Азимджонович" w:date="2024-10-10T16:24:00Z" w16du:dateUtc="2024-10-10T11:24:00Z">
              <w:rPr>
                <w:rFonts w:ascii="Palatino Linotype" w:hAnsi="Palatino Linotype"/>
                <w:sz w:val="20"/>
                <w:szCs w:val="20"/>
              </w:rPr>
            </w:rPrChange>
          </w:rPr>
          <w:t xml:space="preserve"> </w:t>
        </w:r>
        <w:proofErr w:type="spellStart"/>
        <w:r w:rsidRPr="00A82611">
          <w:rPr>
            <w:rFonts w:ascii="Palatino Linotype" w:hAnsi="Palatino Linotype"/>
            <w:rPrChange w:id="456" w:author="Гафуров Камолджон Азимджонович" w:date="2024-10-10T16:24:00Z" w16du:dateUtc="2024-10-10T11:24:00Z">
              <w:rPr>
                <w:rFonts w:ascii="Palatino Linotype" w:hAnsi="Palatino Linotype"/>
                <w:sz w:val="20"/>
                <w:szCs w:val="20"/>
              </w:rPr>
            </w:rPrChange>
          </w:rPr>
          <w:t>бевосита</w:t>
        </w:r>
        <w:proofErr w:type="spellEnd"/>
        <w:r w:rsidRPr="00A82611">
          <w:rPr>
            <w:rFonts w:ascii="Palatino Linotype" w:hAnsi="Palatino Linotype"/>
            <w:rPrChange w:id="457" w:author="Гафуров Камолджон Азимджонович" w:date="2024-10-10T16:24:00Z" w16du:dateUtc="2024-10-10T11:24:00Z">
              <w:rPr>
                <w:rFonts w:ascii="Palatino Linotype" w:hAnsi="Palatino Linotype"/>
                <w:sz w:val="20"/>
                <w:szCs w:val="20"/>
              </w:rPr>
            </w:rPrChange>
          </w:rPr>
          <w:t xml:space="preserve"> ба кори </w:t>
        </w:r>
        <w:proofErr w:type="spellStart"/>
        <w:r w:rsidRPr="00A82611">
          <w:rPr>
            <w:rFonts w:ascii="Palatino Linotype" w:hAnsi="Palatino Linotype"/>
            <w:rPrChange w:id="458" w:author="Гафуров Камолджон Азимджонович" w:date="2024-10-10T16:24:00Z" w16du:dateUtc="2024-10-10T11:24:00Z">
              <w:rPr>
                <w:rFonts w:ascii="Palatino Linotype" w:hAnsi="Palatino Linotype"/>
                <w:sz w:val="20"/>
                <w:szCs w:val="20"/>
              </w:rPr>
            </w:rPrChange>
          </w:rPr>
          <w:t>корманд</w:t>
        </w:r>
        <w:proofErr w:type="spellEnd"/>
        <w:r w:rsidRPr="00A82611">
          <w:rPr>
            <w:rFonts w:ascii="Palatino Linotype" w:hAnsi="Palatino Linotype"/>
            <w:rPrChange w:id="459" w:author="Гафуров Камолджон Азимджонович" w:date="2024-10-10T16:24:00Z" w16du:dateUtc="2024-10-10T11:24:00Z">
              <w:rPr>
                <w:rFonts w:ascii="Palatino Linotype" w:hAnsi="Palatino Linotype"/>
                <w:sz w:val="20"/>
                <w:szCs w:val="20"/>
              </w:rPr>
            </w:rPrChange>
          </w:rPr>
          <w:t xml:space="preserve"> </w:t>
        </w:r>
        <w:proofErr w:type="spellStart"/>
        <w:r w:rsidRPr="00A82611">
          <w:rPr>
            <w:rFonts w:ascii="Palatino Linotype" w:hAnsi="Palatino Linotype"/>
            <w:rPrChange w:id="460" w:author="Гафуров Камолджон Азимджонович" w:date="2024-10-10T16:24:00Z" w16du:dateUtc="2024-10-10T11:24:00Z">
              <w:rPr>
                <w:rFonts w:ascii="Palatino Linotype" w:hAnsi="Palatino Linotype"/>
                <w:sz w:val="20"/>
                <w:szCs w:val="20"/>
              </w:rPr>
            </w:rPrChange>
          </w:rPr>
          <w:t>алоқаманд</w:t>
        </w:r>
        <w:proofErr w:type="spellEnd"/>
        <w:r w:rsidRPr="00A82611">
          <w:rPr>
            <w:rFonts w:ascii="Palatino Linotype" w:hAnsi="Palatino Linotype"/>
            <w:rPrChange w:id="461" w:author="Гафуров Камолджон Азимджонович" w:date="2024-10-10T16:24:00Z" w16du:dateUtc="2024-10-10T11:24:00Z">
              <w:rPr>
                <w:rFonts w:ascii="Palatino Linotype" w:hAnsi="Palatino Linotype"/>
                <w:sz w:val="20"/>
                <w:szCs w:val="20"/>
              </w:rPr>
            </w:rPrChange>
          </w:rPr>
          <w:t xml:space="preserve"> </w:t>
        </w:r>
        <w:proofErr w:type="spellStart"/>
        <w:r w:rsidRPr="00A82611">
          <w:rPr>
            <w:rFonts w:ascii="Palatino Linotype" w:hAnsi="Palatino Linotype"/>
            <w:rPrChange w:id="462" w:author="Гафуров Камолджон Азимджонович" w:date="2024-10-10T16:24:00Z" w16du:dateUtc="2024-10-10T11:24:00Z">
              <w:rPr>
                <w:rFonts w:ascii="Palatino Linotype" w:hAnsi="Palatino Linotype"/>
                <w:sz w:val="20"/>
                <w:szCs w:val="20"/>
              </w:rPr>
            </w:rPrChange>
          </w:rPr>
          <w:t>мебошад</w:t>
        </w:r>
        <w:proofErr w:type="spellEnd"/>
        <w:r w:rsidRPr="00A82611">
          <w:rPr>
            <w:rFonts w:ascii="Palatino Linotype" w:hAnsi="Palatino Linotype"/>
            <w:rPrChange w:id="463" w:author="Гафуров Камолджон Азимджонович" w:date="2024-10-10T16:24:00Z" w16du:dateUtc="2024-10-10T11:24:00Z">
              <w:rPr>
                <w:rFonts w:ascii="Palatino Linotype" w:hAnsi="Palatino Linotype"/>
                <w:sz w:val="20"/>
                <w:szCs w:val="20"/>
              </w:rPr>
            </w:rPrChange>
          </w:rPr>
          <w:t xml:space="preserve">, </w:t>
        </w:r>
        <w:proofErr w:type="spellStart"/>
        <w:r w:rsidRPr="00A82611">
          <w:rPr>
            <w:rFonts w:ascii="Palatino Linotype" w:hAnsi="Palatino Linotype"/>
            <w:rPrChange w:id="464" w:author="Гафуров Камолджон Азимджонович" w:date="2024-10-10T16:24:00Z" w16du:dateUtc="2024-10-10T11:24:00Z">
              <w:rPr>
                <w:rFonts w:ascii="Palatino Linotype" w:hAnsi="Palatino Linotype"/>
                <w:sz w:val="20"/>
                <w:szCs w:val="20"/>
              </w:rPr>
            </w:rPrChange>
          </w:rPr>
          <w:t>шинос</w:t>
        </w:r>
        <w:proofErr w:type="spellEnd"/>
        <w:r w:rsidRPr="00A82611">
          <w:rPr>
            <w:rFonts w:ascii="Palatino Linotype" w:hAnsi="Palatino Linotype"/>
            <w:rPrChange w:id="465" w:author="Гафуров Камолджон Азимджонович" w:date="2024-10-10T16:24:00Z" w16du:dateUtc="2024-10-10T11:24:00Z">
              <w:rPr>
                <w:rFonts w:ascii="Palatino Linotype" w:hAnsi="Palatino Linotype"/>
                <w:sz w:val="20"/>
                <w:szCs w:val="20"/>
              </w:rPr>
            </w:rPrChange>
          </w:rPr>
          <w:t xml:space="preserve"> </w:t>
        </w:r>
        <w:proofErr w:type="spellStart"/>
        <w:r w:rsidRPr="00A82611">
          <w:rPr>
            <w:rFonts w:ascii="Palatino Linotype" w:hAnsi="Palatino Linotype"/>
            <w:rPrChange w:id="466" w:author="Гафуров Камолджон Азимджонович" w:date="2024-10-10T16:24:00Z" w16du:dateUtc="2024-10-10T11:24:00Z">
              <w:rPr>
                <w:rFonts w:ascii="Palatino Linotype" w:hAnsi="Palatino Linotype"/>
                <w:sz w:val="20"/>
                <w:szCs w:val="20"/>
              </w:rPr>
            </w:rPrChange>
          </w:rPr>
          <w:t>намояд</w:t>
        </w:r>
        <w:proofErr w:type="spellEnd"/>
        <w:r w:rsidRPr="00A82611">
          <w:rPr>
            <w:rFonts w:ascii="Palatino Linotype" w:hAnsi="Palatino Linotype"/>
            <w:rPrChange w:id="467" w:author="Гафуров Камолджон Азимджонович" w:date="2024-10-10T16:24:00Z" w16du:dateUtc="2024-10-10T11:24:00Z">
              <w:rPr>
                <w:rFonts w:ascii="Palatino Linotype" w:hAnsi="Palatino Linotype"/>
                <w:sz w:val="20"/>
                <w:szCs w:val="20"/>
              </w:rPr>
            </w:rPrChange>
          </w:rPr>
          <w:t>;</w:t>
        </w:r>
      </w:ins>
    </w:p>
    <w:p w14:paraId="2C265A85" w14:textId="0A4706C6" w:rsidR="00834104" w:rsidRPr="00834104" w:rsidRDefault="00834104">
      <w:pPr>
        <w:jc w:val="both"/>
        <w:rPr>
          <w:ins w:id="468" w:author="Гафуров Камолджон Азимджонович" w:date="2024-10-10T16:25:00Z" w16du:dateUtc="2024-10-10T11:25:00Z"/>
          <w:rFonts w:ascii="Palatino Linotype" w:hAnsi="Palatino Linotype"/>
          <w:rPrChange w:id="469" w:author="Гафуров Камолджон Азимджонович" w:date="2024-10-10T16:26:00Z" w16du:dateUtc="2024-10-10T11:26:00Z">
            <w:rPr>
              <w:ins w:id="470" w:author="Гафуров Камолджон Азимджонович" w:date="2024-10-10T16:25:00Z" w16du:dateUtc="2024-10-10T11:25:00Z"/>
              <w:rFonts w:ascii="Palatino Linotype" w:hAnsi="Palatino Linotype"/>
              <w:sz w:val="20"/>
              <w:szCs w:val="20"/>
            </w:rPr>
          </w:rPrChange>
        </w:rPr>
        <w:pPrChange w:id="471" w:author="Гафуров Камолджон Азимджонович" w:date="2024-10-10T16:26:00Z" w16du:dateUtc="2024-10-10T11:26:00Z">
          <w:pPr>
            <w:pStyle w:val="a9"/>
            <w:ind w:firstLine="567"/>
            <w:jc w:val="both"/>
          </w:pPr>
        </w:pPrChange>
      </w:pPr>
      <w:ins w:id="472" w:author="Гафуров Камолджон Азимджонович" w:date="2024-10-10T16:25:00Z" w16du:dateUtc="2024-10-10T11:25:00Z">
        <w:r w:rsidRPr="00834104">
          <w:rPr>
            <w:rFonts w:ascii="Palatino Linotype" w:hAnsi="Palatino Linotype"/>
            <w:rPrChange w:id="473" w:author="Гафуров Камолджон Азимджонович" w:date="2024-10-10T16:26:00Z" w16du:dateUtc="2024-10-10T11:26:00Z">
              <w:rPr>
                <w:rFonts w:ascii="Palatino Linotype" w:hAnsi="Palatino Linotype"/>
                <w:sz w:val="20"/>
                <w:szCs w:val="20"/>
              </w:rPr>
            </w:rPrChange>
          </w:rPr>
          <w:t xml:space="preserve">- ба </w:t>
        </w:r>
        <w:proofErr w:type="spellStart"/>
        <w:r w:rsidRPr="00834104">
          <w:rPr>
            <w:rFonts w:ascii="Palatino Linotype" w:hAnsi="Palatino Linotype"/>
            <w:rPrChange w:id="474" w:author="Гафуров Камолджон Азимджонович" w:date="2024-10-10T16:26:00Z" w16du:dateUtc="2024-10-10T11:26:00Z">
              <w:rPr>
                <w:rFonts w:ascii="Palatino Linotype" w:hAnsi="Palatino Linotype"/>
                <w:sz w:val="20"/>
                <w:szCs w:val="20"/>
              </w:rPr>
            </w:rPrChange>
          </w:rPr>
          <w:t>намояндагони</w:t>
        </w:r>
        <w:proofErr w:type="spellEnd"/>
        <w:r w:rsidRPr="00834104">
          <w:rPr>
            <w:rFonts w:ascii="Palatino Linotype" w:hAnsi="Palatino Linotype"/>
            <w:rPrChange w:id="475" w:author="Гафуров Камолджон Азимджонович" w:date="2024-10-10T16:26:00Z" w16du:dateUtc="2024-10-10T11:26:00Z">
              <w:rPr>
                <w:rFonts w:ascii="Palatino Linotype" w:hAnsi="Palatino Linotype"/>
                <w:sz w:val="20"/>
                <w:szCs w:val="20"/>
              </w:rPr>
            </w:rPrChange>
          </w:rPr>
          <w:t xml:space="preserve"> </w:t>
        </w:r>
      </w:ins>
      <w:ins w:id="476" w:author="Гафуров Камолджон Азимджонович" w:date="2024-10-10T16:26:00Z" w16du:dateUtc="2024-10-10T11:26:00Z">
        <w:r w:rsidRPr="009C57C9">
          <w:rPr>
            <w:rFonts w:ascii="Palatino Linotype" w:hAnsi="Palatino Linotype"/>
            <w:lang w:val="tg-Cyrl-TJ"/>
          </w:rPr>
          <w:t>Фонди ҳифзи ҳуқуқӣ ва иҷтимоии кормандон</w:t>
        </w:r>
      </w:ins>
      <w:ins w:id="477" w:author="Гафуров Камолджон Азимджонович" w:date="2024-10-10T16:25:00Z" w16du:dateUtc="2024-10-10T11:25:00Z">
        <w:r w:rsidRPr="00834104">
          <w:rPr>
            <w:rFonts w:ascii="Palatino Linotype" w:hAnsi="Palatino Linotype"/>
            <w:rPrChange w:id="478" w:author="Гафуров Камолджон Азимджонович" w:date="2024-10-10T16:26:00Z" w16du:dateUtc="2024-10-10T11:26:00Z">
              <w:rPr>
                <w:rFonts w:ascii="Palatino Linotype" w:hAnsi="Palatino Linotype"/>
                <w:sz w:val="20"/>
                <w:szCs w:val="20"/>
              </w:rPr>
            </w:rPrChange>
          </w:rPr>
          <w:t xml:space="preserve"> </w:t>
        </w:r>
        <w:proofErr w:type="spellStart"/>
        <w:r w:rsidRPr="00834104">
          <w:rPr>
            <w:rFonts w:ascii="Palatino Linotype" w:hAnsi="Palatino Linotype"/>
            <w:rPrChange w:id="479" w:author="Гафуров Камолджон Азимджонович" w:date="2024-10-10T16:26:00Z" w16du:dateUtc="2024-10-10T11:26:00Z">
              <w:rPr>
                <w:rFonts w:ascii="Palatino Linotype" w:hAnsi="Palatino Linotype"/>
                <w:sz w:val="20"/>
                <w:szCs w:val="20"/>
              </w:rPr>
            </w:rPrChange>
          </w:rPr>
          <w:t>иттилооти</w:t>
        </w:r>
        <w:proofErr w:type="spellEnd"/>
        <w:r w:rsidRPr="00834104">
          <w:rPr>
            <w:rFonts w:ascii="Palatino Linotype" w:hAnsi="Palatino Linotype"/>
            <w:rPrChange w:id="480" w:author="Гафуров Камолджон Азимджонович" w:date="2024-10-10T16:26:00Z" w16du:dateUtc="2024-10-10T11:26:00Z">
              <w:rPr>
                <w:rFonts w:ascii="Palatino Linotype" w:hAnsi="Palatino Linotype"/>
                <w:sz w:val="20"/>
                <w:szCs w:val="20"/>
              </w:rPr>
            </w:rPrChange>
          </w:rPr>
          <w:t xml:space="preserve"> </w:t>
        </w:r>
        <w:proofErr w:type="spellStart"/>
        <w:r w:rsidRPr="00834104">
          <w:rPr>
            <w:rFonts w:ascii="Palatino Linotype" w:hAnsi="Palatino Linotype"/>
            <w:rPrChange w:id="481" w:author="Гафуров Камолджон Азимджонович" w:date="2024-10-10T16:26:00Z" w16du:dateUtc="2024-10-10T11:26:00Z">
              <w:rPr>
                <w:rFonts w:ascii="Palatino Linotype" w:hAnsi="Palatino Linotype"/>
                <w:sz w:val="20"/>
                <w:szCs w:val="20"/>
              </w:rPr>
            </w:rPrChange>
          </w:rPr>
          <w:t>пурра</w:t>
        </w:r>
        <w:proofErr w:type="spellEnd"/>
        <w:r w:rsidRPr="00834104">
          <w:rPr>
            <w:rFonts w:ascii="Palatino Linotype" w:hAnsi="Palatino Linotype"/>
            <w:rPrChange w:id="482" w:author="Гафуров Камолджон Азимджонович" w:date="2024-10-10T16:26:00Z" w16du:dateUtc="2024-10-10T11:26:00Z">
              <w:rPr>
                <w:rFonts w:ascii="Palatino Linotype" w:hAnsi="Palatino Linotype"/>
                <w:sz w:val="20"/>
                <w:szCs w:val="20"/>
              </w:rPr>
            </w:rPrChange>
          </w:rPr>
          <w:t xml:space="preserve"> </w:t>
        </w:r>
        <w:proofErr w:type="spellStart"/>
        <w:r w:rsidRPr="00834104">
          <w:rPr>
            <w:rFonts w:ascii="Palatino Linotype" w:hAnsi="Palatino Linotype"/>
            <w:rPrChange w:id="483" w:author="Гафуров Камолджон Азимджонович" w:date="2024-10-10T16:26:00Z" w16du:dateUtc="2024-10-10T11:26:00Z">
              <w:rPr>
                <w:rFonts w:ascii="Palatino Linotype" w:hAnsi="Palatino Linotype"/>
                <w:sz w:val="20"/>
                <w:szCs w:val="20"/>
              </w:rPr>
            </w:rPrChange>
          </w:rPr>
          <w:t>ва</w:t>
        </w:r>
        <w:proofErr w:type="spellEnd"/>
        <w:r w:rsidRPr="00834104">
          <w:rPr>
            <w:rFonts w:ascii="Palatino Linotype" w:hAnsi="Palatino Linotype"/>
            <w:rPrChange w:id="484" w:author="Гафуров Камолджон Азимджонович" w:date="2024-10-10T16:26:00Z" w16du:dateUtc="2024-10-10T11:26:00Z">
              <w:rPr>
                <w:rFonts w:ascii="Palatino Linotype" w:hAnsi="Palatino Linotype"/>
                <w:sz w:val="20"/>
                <w:szCs w:val="20"/>
              </w:rPr>
            </w:rPrChange>
          </w:rPr>
          <w:t xml:space="preserve"> </w:t>
        </w:r>
        <w:proofErr w:type="spellStart"/>
        <w:r w:rsidRPr="00834104">
          <w:rPr>
            <w:rFonts w:ascii="Palatino Linotype" w:hAnsi="Palatino Linotype"/>
            <w:rPrChange w:id="485" w:author="Гафуров Камолджон Азимджонович" w:date="2024-10-10T16:26:00Z" w16du:dateUtc="2024-10-10T11:26:00Z">
              <w:rPr>
                <w:rFonts w:ascii="Palatino Linotype" w:hAnsi="Palatino Linotype"/>
                <w:sz w:val="20"/>
                <w:szCs w:val="20"/>
              </w:rPr>
            </w:rPrChange>
          </w:rPr>
          <w:t>дурустро</w:t>
        </w:r>
        <w:proofErr w:type="spellEnd"/>
        <w:r w:rsidRPr="00834104">
          <w:rPr>
            <w:rFonts w:ascii="Palatino Linotype" w:hAnsi="Palatino Linotype"/>
            <w:rPrChange w:id="486" w:author="Гафуров Камолджон Азимджонович" w:date="2024-10-10T16:26:00Z" w16du:dateUtc="2024-10-10T11:26:00Z">
              <w:rPr>
                <w:rFonts w:ascii="Palatino Linotype" w:hAnsi="Palatino Linotype"/>
                <w:sz w:val="20"/>
                <w:szCs w:val="20"/>
              </w:rPr>
            </w:rPrChange>
          </w:rPr>
          <w:t xml:space="preserve"> </w:t>
        </w:r>
        <w:proofErr w:type="spellStart"/>
        <w:r w:rsidRPr="00834104">
          <w:rPr>
            <w:rFonts w:ascii="Palatino Linotype" w:hAnsi="Palatino Linotype"/>
            <w:rPrChange w:id="487" w:author="Гафуров Камолджон Азимджонович" w:date="2024-10-10T16:26:00Z" w16du:dateUtc="2024-10-10T11:26:00Z">
              <w:rPr>
                <w:rFonts w:ascii="Palatino Linotype" w:hAnsi="Palatino Linotype"/>
                <w:sz w:val="20"/>
                <w:szCs w:val="20"/>
              </w:rPr>
            </w:rPrChange>
          </w:rPr>
          <w:t>барои</w:t>
        </w:r>
        <w:proofErr w:type="spellEnd"/>
        <w:r w:rsidRPr="00834104">
          <w:rPr>
            <w:rFonts w:ascii="Palatino Linotype" w:hAnsi="Palatino Linotype"/>
            <w:rPrChange w:id="488" w:author="Гафуров Камолджон Азимджонович" w:date="2024-10-10T16:26:00Z" w16du:dateUtc="2024-10-10T11:26:00Z">
              <w:rPr>
                <w:rFonts w:ascii="Palatino Linotype" w:hAnsi="Palatino Linotype"/>
                <w:sz w:val="20"/>
                <w:szCs w:val="20"/>
              </w:rPr>
            </w:rPrChange>
          </w:rPr>
          <w:t xml:space="preserve"> </w:t>
        </w:r>
        <w:proofErr w:type="spellStart"/>
        <w:r w:rsidRPr="00834104">
          <w:rPr>
            <w:rFonts w:ascii="Palatino Linotype" w:hAnsi="Palatino Linotype"/>
            <w:rPrChange w:id="489" w:author="Гафуров Камолджон Азимджонович" w:date="2024-10-10T16:26:00Z" w16du:dateUtc="2024-10-10T11:26:00Z">
              <w:rPr>
                <w:rFonts w:ascii="Palatino Linotype" w:hAnsi="Palatino Linotype"/>
                <w:sz w:val="20"/>
                <w:szCs w:val="20"/>
              </w:rPr>
            </w:rPrChange>
          </w:rPr>
          <w:t>пешбурди</w:t>
        </w:r>
        <w:proofErr w:type="spellEnd"/>
        <w:r w:rsidRPr="00834104">
          <w:rPr>
            <w:rFonts w:ascii="Palatino Linotype" w:hAnsi="Palatino Linotype"/>
            <w:rPrChange w:id="490" w:author="Гафуров Камолджон Азимджонович" w:date="2024-10-10T16:26:00Z" w16du:dateUtc="2024-10-10T11:26:00Z">
              <w:rPr>
                <w:rFonts w:ascii="Palatino Linotype" w:hAnsi="Palatino Linotype"/>
                <w:sz w:val="20"/>
                <w:szCs w:val="20"/>
              </w:rPr>
            </w:rPrChange>
          </w:rPr>
          <w:t xml:space="preserve"> </w:t>
        </w:r>
        <w:proofErr w:type="spellStart"/>
        <w:r w:rsidRPr="00834104">
          <w:rPr>
            <w:rFonts w:ascii="Palatino Linotype" w:hAnsi="Palatino Linotype"/>
            <w:rPrChange w:id="491" w:author="Гафуров Камолджон Азимджонович" w:date="2024-10-10T16:26:00Z" w16du:dateUtc="2024-10-10T11:26:00Z">
              <w:rPr>
                <w:rFonts w:ascii="Palatino Linotype" w:hAnsi="Palatino Linotype"/>
                <w:sz w:val="20"/>
                <w:szCs w:val="20"/>
              </w:rPr>
            </w:rPrChange>
          </w:rPr>
          <w:t>гуфтушунидҳои</w:t>
        </w:r>
        <w:proofErr w:type="spellEnd"/>
        <w:r w:rsidRPr="00834104">
          <w:rPr>
            <w:rFonts w:ascii="Palatino Linotype" w:hAnsi="Palatino Linotype"/>
            <w:rPrChange w:id="492" w:author="Гафуров Камолджон Азимджонович" w:date="2024-10-10T16:26:00Z" w16du:dateUtc="2024-10-10T11:26:00Z">
              <w:rPr>
                <w:rFonts w:ascii="Palatino Linotype" w:hAnsi="Palatino Linotype"/>
                <w:sz w:val="20"/>
                <w:szCs w:val="20"/>
              </w:rPr>
            </w:rPrChange>
          </w:rPr>
          <w:t xml:space="preserve"> </w:t>
        </w:r>
        <w:proofErr w:type="spellStart"/>
        <w:r w:rsidRPr="00834104">
          <w:rPr>
            <w:rFonts w:ascii="Palatino Linotype" w:hAnsi="Palatino Linotype"/>
            <w:rPrChange w:id="493" w:author="Гафуров Камолджон Азимджонович" w:date="2024-10-10T16:26:00Z" w16du:dateUtc="2024-10-10T11:26:00Z">
              <w:rPr>
                <w:rFonts w:ascii="Palatino Linotype" w:hAnsi="Palatino Linotype"/>
                <w:sz w:val="20"/>
                <w:szCs w:val="20"/>
              </w:rPr>
            </w:rPrChange>
          </w:rPr>
          <w:t>коллективӣ</w:t>
        </w:r>
        <w:proofErr w:type="spellEnd"/>
        <w:r w:rsidRPr="00834104">
          <w:rPr>
            <w:rFonts w:ascii="Palatino Linotype" w:hAnsi="Palatino Linotype"/>
            <w:rPrChange w:id="494" w:author="Гафуров Камолджон Азимджонович" w:date="2024-10-10T16:26:00Z" w16du:dateUtc="2024-10-10T11:26:00Z">
              <w:rPr>
                <w:rFonts w:ascii="Palatino Linotype" w:hAnsi="Palatino Linotype"/>
                <w:sz w:val="20"/>
                <w:szCs w:val="20"/>
              </w:rPr>
            </w:rPrChange>
          </w:rPr>
          <w:t xml:space="preserve">, </w:t>
        </w:r>
        <w:proofErr w:type="spellStart"/>
        <w:r w:rsidRPr="00834104">
          <w:rPr>
            <w:rFonts w:ascii="Palatino Linotype" w:hAnsi="Palatino Linotype"/>
            <w:rPrChange w:id="495" w:author="Гафуров Камолджон Азимджонович" w:date="2024-10-10T16:26:00Z" w16du:dateUtc="2024-10-10T11:26:00Z">
              <w:rPr>
                <w:rFonts w:ascii="Palatino Linotype" w:hAnsi="Palatino Linotype"/>
                <w:sz w:val="20"/>
                <w:szCs w:val="20"/>
              </w:rPr>
            </w:rPrChange>
          </w:rPr>
          <w:t>бастани</w:t>
        </w:r>
        <w:proofErr w:type="spellEnd"/>
        <w:r w:rsidRPr="00834104">
          <w:rPr>
            <w:rFonts w:ascii="Palatino Linotype" w:hAnsi="Palatino Linotype"/>
            <w:rPrChange w:id="496" w:author="Гафуров Камолджон Азимджонович" w:date="2024-10-10T16:26:00Z" w16du:dateUtc="2024-10-10T11:26:00Z">
              <w:rPr>
                <w:rFonts w:ascii="Palatino Linotype" w:hAnsi="Palatino Linotype"/>
                <w:sz w:val="20"/>
                <w:szCs w:val="20"/>
              </w:rPr>
            </w:rPrChange>
          </w:rPr>
          <w:t xml:space="preserve"> </w:t>
        </w:r>
        <w:proofErr w:type="spellStart"/>
        <w:r w:rsidRPr="00834104">
          <w:rPr>
            <w:rFonts w:ascii="Palatino Linotype" w:hAnsi="Palatino Linotype"/>
            <w:rPrChange w:id="497" w:author="Гафуров Камолджон Азимджонович" w:date="2024-10-10T16:26:00Z" w16du:dateUtc="2024-10-10T11:26:00Z">
              <w:rPr>
                <w:rFonts w:ascii="Palatino Linotype" w:hAnsi="Palatino Linotype"/>
                <w:sz w:val="20"/>
                <w:szCs w:val="20"/>
              </w:rPr>
            </w:rPrChange>
          </w:rPr>
          <w:t>созишнома</w:t>
        </w:r>
        <w:proofErr w:type="spellEnd"/>
        <w:r w:rsidRPr="00834104">
          <w:rPr>
            <w:rFonts w:ascii="Palatino Linotype" w:hAnsi="Palatino Linotype"/>
            <w:rPrChange w:id="498" w:author="Гафуров Камолджон Азимджонович" w:date="2024-10-10T16:26:00Z" w16du:dateUtc="2024-10-10T11:26:00Z">
              <w:rPr>
                <w:rFonts w:ascii="Palatino Linotype" w:hAnsi="Palatino Linotype"/>
                <w:sz w:val="20"/>
                <w:szCs w:val="20"/>
              </w:rPr>
            </w:rPrChange>
          </w:rPr>
          <w:t xml:space="preserve"> </w:t>
        </w:r>
        <w:proofErr w:type="spellStart"/>
        <w:r w:rsidRPr="00834104">
          <w:rPr>
            <w:rFonts w:ascii="Palatino Linotype" w:hAnsi="Palatino Linotype"/>
            <w:rPrChange w:id="499" w:author="Гафуров Камолджон Азимджонович" w:date="2024-10-10T16:26:00Z" w16du:dateUtc="2024-10-10T11:26:00Z">
              <w:rPr>
                <w:rFonts w:ascii="Palatino Linotype" w:hAnsi="Palatino Linotype"/>
                <w:sz w:val="20"/>
                <w:szCs w:val="20"/>
              </w:rPr>
            </w:rPrChange>
          </w:rPr>
          <w:t>ва</w:t>
        </w:r>
        <w:proofErr w:type="spellEnd"/>
        <w:r w:rsidRPr="00834104">
          <w:rPr>
            <w:rFonts w:ascii="Palatino Linotype" w:hAnsi="Palatino Linotype"/>
            <w:rPrChange w:id="500" w:author="Гафуров Камолджон Азимджонович" w:date="2024-10-10T16:26:00Z" w16du:dateUtc="2024-10-10T11:26:00Z">
              <w:rPr>
                <w:rFonts w:ascii="Palatino Linotype" w:hAnsi="Palatino Linotype"/>
                <w:sz w:val="20"/>
                <w:szCs w:val="20"/>
              </w:rPr>
            </w:rPrChange>
          </w:rPr>
          <w:t xml:space="preserve"> </w:t>
        </w:r>
        <w:proofErr w:type="spellStart"/>
        <w:r w:rsidRPr="00834104">
          <w:rPr>
            <w:rFonts w:ascii="Palatino Linotype" w:hAnsi="Palatino Linotype"/>
            <w:rPrChange w:id="501" w:author="Гафуров Камолджон Азимджонович" w:date="2024-10-10T16:26:00Z" w16du:dateUtc="2024-10-10T11:26:00Z">
              <w:rPr>
                <w:rFonts w:ascii="Palatino Linotype" w:hAnsi="Palatino Linotype"/>
                <w:sz w:val="20"/>
                <w:szCs w:val="20"/>
              </w:rPr>
            </w:rPrChange>
          </w:rPr>
          <w:t>шартномаҳои</w:t>
        </w:r>
        <w:proofErr w:type="spellEnd"/>
        <w:r w:rsidRPr="00834104">
          <w:rPr>
            <w:rFonts w:ascii="Palatino Linotype" w:hAnsi="Palatino Linotype"/>
            <w:rPrChange w:id="502" w:author="Гафуров Камолджон Азимджонович" w:date="2024-10-10T16:26:00Z" w16du:dateUtc="2024-10-10T11:26:00Z">
              <w:rPr>
                <w:rFonts w:ascii="Palatino Linotype" w:hAnsi="Palatino Linotype"/>
                <w:sz w:val="20"/>
                <w:szCs w:val="20"/>
              </w:rPr>
            </w:rPrChange>
          </w:rPr>
          <w:t xml:space="preserve"> </w:t>
        </w:r>
        <w:proofErr w:type="spellStart"/>
        <w:r w:rsidRPr="00834104">
          <w:rPr>
            <w:rFonts w:ascii="Palatino Linotype" w:hAnsi="Palatino Linotype"/>
            <w:rPrChange w:id="503" w:author="Гафуров Камолджон Азимджонович" w:date="2024-10-10T16:26:00Z" w16du:dateUtc="2024-10-10T11:26:00Z">
              <w:rPr>
                <w:rFonts w:ascii="Palatino Linotype" w:hAnsi="Palatino Linotype"/>
                <w:sz w:val="20"/>
                <w:szCs w:val="20"/>
              </w:rPr>
            </w:rPrChange>
          </w:rPr>
          <w:t>коллективӣ</w:t>
        </w:r>
        <w:proofErr w:type="spellEnd"/>
        <w:r w:rsidRPr="00834104">
          <w:rPr>
            <w:rFonts w:ascii="Palatino Linotype" w:hAnsi="Palatino Linotype"/>
            <w:rPrChange w:id="504" w:author="Гафуров Камолджон Азимджонович" w:date="2024-10-10T16:26:00Z" w16du:dateUtc="2024-10-10T11:26:00Z">
              <w:rPr>
                <w:rFonts w:ascii="Palatino Linotype" w:hAnsi="Palatino Linotype"/>
                <w:sz w:val="20"/>
                <w:szCs w:val="20"/>
              </w:rPr>
            </w:rPrChange>
          </w:rPr>
          <w:t xml:space="preserve">, </w:t>
        </w:r>
        <w:proofErr w:type="spellStart"/>
        <w:r w:rsidRPr="00834104">
          <w:rPr>
            <w:rFonts w:ascii="Palatino Linotype" w:hAnsi="Palatino Linotype"/>
            <w:rPrChange w:id="505" w:author="Гафуров Камолджон Азимджонович" w:date="2024-10-10T16:26:00Z" w16du:dateUtc="2024-10-10T11:26:00Z">
              <w:rPr>
                <w:rFonts w:ascii="Palatino Linotype" w:hAnsi="Palatino Linotype"/>
                <w:sz w:val="20"/>
                <w:szCs w:val="20"/>
              </w:rPr>
            </w:rPrChange>
          </w:rPr>
          <w:t>инчунин</w:t>
        </w:r>
        <w:proofErr w:type="spellEnd"/>
        <w:r w:rsidRPr="00834104">
          <w:rPr>
            <w:rFonts w:ascii="Palatino Linotype" w:hAnsi="Palatino Linotype"/>
            <w:rPrChange w:id="506" w:author="Гафуров Камолджон Азимджонович" w:date="2024-10-10T16:26:00Z" w16du:dateUtc="2024-10-10T11:26:00Z">
              <w:rPr>
                <w:rFonts w:ascii="Palatino Linotype" w:hAnsi="Palatino Linotype"/>
                <w:sz w:val="20"/>
                <w:szCs w:val="20"/>
              </w:rPr>
            </w:rPrChange>
          </w:rPr>
          <w:t xml:space="preserve"> назорати </w:t>
        </w:r>
        <w:proofErr w:type="spellStart"/>
        <w:r w:rsidRPr="00834104">
          <w:rPr>
            <w:rFonts w:ascii="Palatino Linotype" w:hAnsi="Palatino Linotype"/>
            <w:rPrChange w:id="507" w:author="Гафуров Камолджон Азимджонович" w:date="2024-10-10T16:26:00Z" w16du:dateUtc="2024-10-10T11:26:00Z">
              <w:rPr>
                <w:rFonts w:ascii="Palatino Linotype" w:hAnsi="Palatino Linotype"/>
                <w:sz w:val="20"/>
                <w:szCs w:val="20"/>
              </w:rPr>
            </w:rPrChange>
          </w:rPr>
          <w:t>иҷрои</w:t>
        </w:r>
        <w:proofErr w:type="spellEnd"/>
        <w:r w:rsidRPr="00834104">
          <w:rPr>
            <w:rFonts w:ascii="Palatino Linotype" w:hAnsi="Palatino Linotype"/>
            <w:rPrChange w:id="508" w:author="Гафуров Камолджон Азимджонович" w:date="2024-10-10T16:26:00Z" w16du:dateUtc="2024-10-10T11:26:00Z">
              <w:rPr>
                <w:rFonts w:ascii="Palatino Linotype" w:hAnsi="Palatino Linotype"/>
                <w:sz w:val="20"/>
                <w:szCs w:val="20"/>
              </w:rPr>
            </w:rPrChange>
          </w:rPr>
          <w:t xml:space="preserve"> </w:t>
        </w:r>
        <w:proofErr w:type="spellStart"/>
        <w:r w:rsidRPr="00834104">
          <w:rPr>
            <w:rFonts w:ascii="Palatino Linotype" w:hAnsi="Palatino Linotype"/>
            <w:rPrChange w:id="509" w:author="Гафуров Камолджон Азимджонович" w:date="2024-10-10T16:26:00Z" w16du:dateUtc="2024-10-10T11:26:00Z">
              <w:rPr>
                <w:rFonts w:ascii="Palatino Linotype" w:hAnsi="Palatino Linotype"/>
                <w:sz w:val="20"/>
                <w:szCs w:val="20"/>
              </w:rPr>
            </w:rPrChange>
          </w:rPr>
          <w:t>онҳо</w:t>
        </w:r>
        <w:proofErr w:type="spellEnd"/>
        <w:r w:rsidRPr="00834104">
          <w:rPr>
            <w:rFonts w:ascii="Palatino Linotype" w:hAnsi="Palatino Linotype"/>
            <w:rPrChange w:id="510" w:author="Гафуров Камолджон Азимджонович" w:date="2024-10-10T16:26:00Z" w16du:dateUtc="2024-10-10T11:26:00Z">
              <w:rPr>
                <w:rFonts w:ascii="Palatino Linotype" w:hAnsi="Palatino Linotype"/>
                <w:sz w:val="20"/>
                <w:szCs w:val="20"/>
              </w:rPr>
            </w:rPrChange>
          </w:rPr>
          <w:t xml:space="preserve"> </w:t>
        </w:r>
        <w:proofErr w:type="spellStart"/>
        <w:r w:rsidRPr="00834104">
          <w:rPr>
            <w:rFonts w:ascii="Palatino Linotype" w:hAnsi="Palatino Linotype"/>
            <w:rPrChange w:id="511" w:author="Гафуров Камолджон Азимджонович" w:date="2024-10-10T16:26:00Z" w16du:dateUtc="2024-10-10T11:26:00Z">
              <w:rPr>
                <w:rFonts w:ascii="Palatino Linotype" w:hAnsi="Palatino Linotype"/>
                <w:sz w:val="20"/>
                <w:szCs w:val="20"/>
              </w:rPr>
            </w:rPrChange>
          </w:rPr>
          <w:t>пешниҳод</w:t>
        </w:r>
        <w:proofErr w:type="spellEnd"/>
        <w:r w:rsidRPr="00834104">
          <w:rPr>
            <w:rFonts w:ascii="Palatino Linotype" w:hAnsi="Palatino Linotype"/>
            <w:rPrChange w:id="512" w:author="Гафуров Камолджон Азимджонович" w:date="2024-10-10T16:26:00Z" w16du:dateUtc="2024-10-10T11:26:00Z">
              <w:rPr>
                <w:rFonts w:ascii="Palatino Linotype" w:hAnsi="Palatino Linotype"/>
                <w:sz w:val="20"/>
                <w:szCs w:val="20"/>
              </w:rPr>
            </w:rPrChange>
          </w:rPr>
          <w:t xml:space="preserve"> </w:t>
        </w:r>
        <w:proofErr w:type="spellStart"/>
        <w:r w:rsidRPr="00834104">
          <w:rPr>
            <w:rFonts w:ascii="Palatino Linotype" w:hAnsi="Palatino Linotype"/>
            <w:rPrChange w:id="513" w:author="Гафуров Камолджон Азимджонович" w:date="2024-10-10T16:26:00Z" w16du:dateUtc="2024-10-10T11:26:00Z">
              <w:rPr>
                <w:rFonts w:ascii="Palatino Linotype" w:hAnsi="Palatino Linotype"/>
                <w:sz w:val="20"/>
                <w:szCs w:val="20"/>
              </w:rPr>
            </w:rPrChange>
          </w:rPr>
          <w:t>кунад</w:t>
        </w:r>
        <w:proofErr w:type="spellEnd"/>
        <w:r w:rsidRPr="00834104">
          <w:rPr>
            <w:rFonts w:ascii="Palatino Linotype" w:hAnsi="Palatino Linotype"/>
            <w:rPrChange w:id="514" w:author="Гафуров Камолджон Азимджонович" w:date="2024-10-10T16:26:00Z" w16du:dateUtc="2024-10-10T11:26:00Z">
              <w:rPr>
                <w:rFonts w:ascii="Palatino Linotype" w:hAnsi="Palatino Linotype"/>
                <w:sz w:val="20"/>
                <w:szCs w:val="20"/>
              </w:rPr>
            </w:rPrChange>
          </w:rPr>
          <w:t>;</w:t>
        </w:r>
      </w:ins>
    </w:p>
    <w:p w14:paraId="5031A022" w14:textId="142B795E" w:rsidR="00834104" w:rsidRPr="00834104" w:rsidRDefault="00834104">
      <w:pPr>
        <w:jc w:val="both"/>
        <w:rPr>
          <w:ins w:id="515" w:author="Гафуров Камолджон Азимджонович" w:date="2024-10-10T16:26:00Z" w16du:dateUtc="2024-10-10T11:26:00Z"/>
          <w:rFonts w:ascii="Palatino Linotype" w:hAnsi="Palatino Linotype"/>
          <w:rPrChange w:id="516" w:author="Гафуров Камолджон Азимджонович" w:date="2024-10-10T16:26:00Z" w16du:dateUtc="2024-10-10T11:26:00Z">
            <w:rPr>
              <w:ins w:id="517" w:author="Гафуров Камолджон Азимджонович" w:date="2024-10-10T16:26:00Z" w16du:dateUtc="2024-10-10T11:26:00Z"/>
              <w:rFonts w:ascii="Palatino Linotype" w:hAnsi="Palatino Linotype"/>
              <w:sz w:val="20"/>
              <w:szCs w:val="20"/>
            </w:rPr>
          </w:rPrChange>
        </w:rPr>
        <w:pPrChange w:id="518" w:author="Гафуров Камолджон Азимджонович" w:date="2024-10-10T16:26:00Z" w16du:dateUtc="2024-10-10T11:26:00Z">
          <w:pPr>
            <w:pStyle w:val="a9"/>
            <w:ind w:firstLine="567"/>
            <w:jc w:val="both"/>
          </w:pPr>
        </w:pPrChange>
      </w:pPr>
      <w:ins w:id="519" w:author="Гафуров Камолджон Азимджонович" w:date="2024-10-10T16:26:00Z" w16du:dateUtc="2024-10-10T11:26:00Z">
        <w:r w:rsidRPr="00834104">
          <w:rPr>
            <w:rFonts w:ascii="Palatino Linotype" w:hAnsi="Palatino Linotype"/>
            <w:rPrChange w:id="520" w:author="Гафуров Камолджон Азимджонович" w:date="2024-10-10T16:26:00Z" w16du:dateUtc="2024-10-10T11:26:00Z">
              <w:rPr>
                <w:rFonts w:ascii="Palatino Linotype" w:hAnsi="Palatino Linotype"/>
                <w:sz w:val="20"/>
                <w:szCs w:val="20"/>
              </w:rPr>
            </w:rPrChange>
          </w:rPr>
          <w:t xml:space="preserve">- </w:t>
        </w:r>
        <w:proofErr w:type="spellStart"/>
        <w:r w:rsidRPr="00834104">
          <w:rPr>
            <w:rFonts w:ascii="Palatino Linotype" w:hAnsi="Palatino Linotype"/>
            <w:rPrChange w:id="521" w:author="Гафуров Камолджон Азимджонович" w:date="2024-10-10T16:26:00Z" w16du:dateUtc="2024-10-10T11:26:00Z">
              <w:rPr>
                <w:rFonts w:ascii="Palatino Linotype" w:hAnsi="Palatino Linotype"/>
                <w:sz w:val="20"/>
                <w:szCs w:val="20"/>
              </w:rPr>
            </w:rPrChange>
          </w:rPr>
          <w:t>таклифҳои</w:t>
        </w:r>
        <w:proofErr w:type="spellEnd"/>
        <w:r w:rsidRPr="00834104">
          <w:rPr>
            <w:rFonts w:ascii="Palatino Linotype" w:hAnsi="Palatino Linotype"/>
            <w:rPrChange w:id="522" w:author="Гафуров Камолджон Азимджонович" w:date="2024-10-10T16:26:00Z" w16du:dateUtc="2024-10-10T11:26:00Z">
              <w:rPr>
                <w:rFonts w:ascii="Palatino Linotype" w:hAnsi="Palatino Linotype"/>
                <w:sz w:val="20"/>
                <w:szCs w:val="20"/>
              </w:rPr>
            </w:rPrChange>
          </w:rPr>
          <w:t xml:space="preserve"> </w:t>
        </w:r>
        <w:proofErr w:type="spellStart"/>
        <w:r w:rsidRPr="00834104">
          <w:rPr>
            <w:rFonts w:ascii="Palatino Linotype" w:hAnsi="Palatino Linotype"/>
            <w:rPrChange w:id="523" w:author="Гафуров Камолджон Азимджонович" w:date="2024-10-10T16:26:00Z" w16du:dateUtc="2024-10-10T11:26:00Z">
              <w:rPr>
                <w:rFonts w:ascii="Palatino Linotype" w:hAnsi="Palatino Linotype"/>
                <w:sz w:val="20"/>
                <w:szCs w:val="20"/>
              </w:rPr>
            </w:rPrChange>
          </w:rPr>
          <w:t>намояндагони</w:t>
        </w:r>
        <w:proofErr w:type="spellEnd"/>
        <w:r w:rsidRPr="00834104">
          <w:rPr>
            <w:rFonts w:ascii="Palatino Linotype" w:hAnsi="Palatino Linotype"/>
            <w:rPrChange w:id="524" w:author="Гафуров Камолджон Азимджонович" w:date="2024-10-10T16:26:00Z" w16du:dateUtc="2024-10-10T11:26:00Z">
              <w:rPr>
                <w:rFonts w:ascii="Palatino Linotype" w:hAnsi="Palatino Linotype"/>
                <w:sz w:val="20"/>
                <w:szCs w:val="20"/>
              </w:rPr>
            </w:rPrChange>
          </w:rPr>
          <w:t xml:space="preserve"> </w:t>
        </w:r>
      </w:ins>
      <w:ins w:id="525" w:author="Гафуров Камолджон Азимджонович" w:date="2024-10-10T16:27:00Z" w16du:dateUtc="2024-10-10T11:27:00Z">
        <w:r w:rsidRPr="009C57C9">
          <w:rPr>
            <w:rFonts w:ascii="Palatino Linotype" w:hAnsi="Palatino Linotype"/>
            <w:lang w:val="tg-Cyrl-TJ"/>
          </w:rPr>
          <w:t>Фонди ҳифзи ҳуқуқӣ ва иҷтимоии кормандон</w:t>
        </w:r>
      </w:ins>
      <w:proofErr w:type="spellStart"/>
      <w:ins w:id="526" w:author="Гафуров Камолджон Азимджонович" w:date="2024-10-10T16:26:00Z" w16du:dateUtc="2024-10-10T11:26:00Z">
        <w:r w:rsidRPr="00834104">
          <w:rPr>
            <w:rFonts w:ascii="Palatino Linotype" w:hAnsi="Palatino Linotype"/>
            <w:rPrChange w:id="527" w:author="Гафуров Камолджон Азимджонович" w:date="2024-10-10T16:26:00Z" w16du:dateUtc="2024-10-10T11:26:00Z">
              <w:rPr>
                <w:rFonts w:ascii="Palatino Linotype" w:hAnsi="Palatino Linotype"/>
                <w:sz w:val="20"/>
                <w:szCs w:val="20"/>
              </w:rPr>
            </w:rPrChange>
          </w:rPr>
          <w:t>ро</w:t>
        </w:r>
        <w:proofErr w:type="spellEnd"/>
        <w:r w:rsidRPr="00834104">
          <w:rPr>
            <w:rFonts w:ascii="Palatino Linotype" w:hAnsi="Palatino Linotype"/>
            <w:rPrChange w:id="528" w:author="Гафуров Камолджон Азимджонович" w:date="2024-10-10T16:26:00Z" w16du:dateUtc="2024-10-10T11:26:00Z">
              <w:rPr>
                <w:rFonts w:ascii="Palatino Linotype" w:hAnsi="Palatino Linotype"/>
                <w:sz w:val="20"/>
                <w:szCs w:val="20"/>
              </w:rPr>
            </w:rPrChange>
          </w:rPr>
          <w:t xml:space="preserve"> </w:t>
        </w:r>
        <w:proofErr w:type="spellStart"/>
        <w:r w:rsidRPr="00834104">
          <w:rPr>
            <w:rFonts w:ascii="Palatino Linotype" w:hAnsi="Palatino Linotype"/>
            <w:rPrChange w:id="529" w:author="Гафуров Камолджон Азимджонович" w:date="2024-10-10T16:26:00Z" w16du:dateUtc="2024-10-10T11:26:00Z">
              <w:rPr>
                <w:rFonts w:ascii="Palatino Linotype" w:hAnsi="Palatino Linotype"/>
                <w:sz w:val="20"/>
                <w:szCs w:val="20"/>
              </w:rPr>
            </w:rPrChange>
          </w:rPr>
          <w:t>баррасӣ</w:t>
        </w:r>
        <w:proofErr w:type="spellEnd"/>
        <w:r w:rsidRPr="00834104">
          <w:rPr>
            <w:rFonts w:ascii="Palatino Linotype" w:hAnsi="Palatino Linotype"/>
            <w:rPrChange w:id="530" w:author="Гафуров Камолджон Азимджонович" w:date="2024-10-10T16:26:00Z" w16du:dateUtc="2024-10-10T11:26:00Z">
              <w:rPr>
                <w:rFonts w:ascii="Palatino Linotype" w:hAnsi="Palatino Linotype"/>
                <w:sz w:val="20"/>
                <w:szCs w:val="20"/>
              </w:rPr>
            </w:rPrChange>
          </w:rPr>
          <w:t xml:space="preserve"> </w:t>
        </w:r>
        <w:proofErr w:type="spellStart"/>
        <w:r w:rsidRPr="00834104">
          <w:rPr>
            <w:rFonts w:ascii="Palatino Linotype" w:hAnsi="Palatino Linotype"/>
            <w:rPrChange w:id="531" w:author="Гафуров Камолджон Азимджонович" w:date="2024-10-10T16:26:00Z" w16du:dateUtc="2024-10-10T11:26:00Z">
              <w:rPr>
                <w:rFonts w:ascii="Palatino Linotype" w:hAnsi="Palatino Linotype"/>
                <w:sz w:val="20"/>
                <w:szCs w:val="20"/>
              </w:rPr>
            </w:rPrChange>
          </w:rPr>
          <w:t>ва</w:t>
        </w:r>
        <w:proofErr w:type="spellEnd"/>
        <w:r w:rsidRPr="00834104">
          <w:rPr>
            <w:rFonts w:ascii="Palatino Linotype" w:hAnsi="Palatino Linotype"/>
            <w:rPrChange w:id="532" w:author="Гафуров Камолджон Азимджонович" w:date="2024-10-10T16:26:00Z" w16du:dateUtc="2024-10-10T11:26:00Z">
              <w:rPr>
                <w:rFonts w:ascii="Palatino Linotype" w:hAnsi="Palatino Linotype"/>
                <w:sz w:val="20"/>
                <w:szCs w:val="20"/>
              </w:rPr>
            </w:rPrChange>
          </w:rPr>
          <w:t xml:space="preserve"> </w:t>
        </w:r>
        <w:proofErr w:type="spellStart"/>
        <w:r w:rsidRPr="00834104">
          <w:rPr>
            <w:rFonts w:ascii="Palatino Linotype" w:hAnsi="Palatino Linotype"/>
            <w:rPrChange w:id="533" w:author="Гафуров Камолджон Азимджонович" w:date="2024-10-10T16:26:00Z" w16du:dateUtc="2024-10-10T11:26:00Z">
              <w:rPr>
                <w:rFonts w:ascii="Palatino Linotype" w:hAnsi="Palatino Linotype"/>
                <w:sz w:val="20"/>
                <w:szCs w:val="20"/>
              </w:rPr>
            </w:rPrChange>
          </w:rPr>
          <w:t>гуфтушунидҳои</w:t>
        </w:r>
        <w:proofErr w:type="spellEnd"/>
        <w:r w:rsidRPr="00834104">
          <w:rPr>
            <w:rFonts w:ascii="Palatino Linotype" w:hAnsi="Palatino Linotype"/>
            <w:rPrChange w:id="534" w:author="Гафуров Камолджон Азимджонович" w:date="2024-10-10T16:26:00Z" w16du:dateUtc="2024-10-10T11:26:00Z">
              <w:rPr>
                <w:rFonts w:ascii="Palatino Linotype" w:hAnsi="Palatino Linotype"/>
                <w:sz w:val="20"/>
                <w:szCs w:val="20"/>
              </w:rPr>
            </w:rPrChange>
          </w:rPr>
          <w:t xml:space="preserve"> </w:t>
        </w:r>
        <w:proofErr w:type="spellStart"/>
        <w:r w:rsidRPr="00834104">
          <w:rPr>
            <w:rFonts w:ascii="Palatino Linotype" w:hAnsi="Palatino Linotype"/>
            <w:rPrChange w:id="535" w:author="Гафуров Камолджон Азимджонович" w:date="2024-10-10T16:26:00Z" w16du:dateUtc="2024-10-10T11:26:00Z">
              <w:rPr>
                <w:rFonts w:ascii="Palatino Linotype" w:hAnsi="Palatino Linotype"/>
                <w:sz w:val="20"/>
                <w:szCs w:val="20"/>
              </w:rPr>
            </w:rPrChange>
          </w:rPr>
          <w:t>коллективиро</w:t>
        </w:r>
        <w:proofErr w:type="spellEnd"/>
        <w:r w:rsidRPr="00834104">
          <w:rPr>
            <w:rFonts w:ascii="Palatino Linotype" w:hAnsi="Palatino Linotype"/>
            <w:rPrChange w:id="536" w:author="Гафуров Камолджон Азимджонович" w:date="2024-10-10T16:26:00Z" w16du:dateUtc="2024-10-10T11:26:00Z">
              <w:rPr>
                <w:rFonts w:ascii="Palatino Linotype" w:hAnsi="Palatino Linotype"/>
                <w:sz w:val="20"/>
                <w:szCs w:val="20"/>
              </w:rPr>
            </w:rPrChange>
          </w:rPr>
          <w:t xml:space="preserve"> </w:t>
        </w:r>
        <w:proofErr w:type="spellStart"/>
        <w:r w:rsidRPr="00834104">
          <w:rPr>
            <w:rFonts w:ascii="Palatino Linotype" w:hAnsi="Palatino Linotype"/>
            <w:rPrChange w:id="537" w:author="Гафуров Камолджон Азимджонович" w:date="2024-10-10T16:26:00Z" w16du:dateUtc="2024-10-10T11:26:00Z">
              <w:rPr>
                <w:rFonts w:ascii="Palatino Linotype" w:hAnsi="Palatino Linotype"/>
                <w:sz w:val="20"/>
                <w:szCs w:val="20"/>
              </w:rPr>
            </w:rPrChange>
          </w:rPr>
          <w:t>тибқи</w:t>
        </w:r>
        <w:proofErr w:type="spellEnd"/>
        <w:r w:rsidRPr="00834104">
          <w:rPr>
            <w:rFonts w:ascii="Palatino Linotype" w:hAnsi="Palatino Linotype"/>
            <w:rPrChange w:id="538" w:author="Гафуров Камолджон Азимджонович" w:date="2024-10-10T16:26:00Z" w16du:dateUtc="2024-10-10T11:26:00Z">
              <w:rPr>
                <w:rFonts w:ascii="Palatino Linotype" w:hAnsi="Palatino Linotype"/>
                <w:sz w:val="20"/>
                <w:szCs w:val="20"/>
              </w:rPr>
            </w:rPrChange>
          </w:rPr>
          <w:t xml:space="preserve"> </w:t>
        </w:r>
        <w:proofErr w:type="spellStart"/>
        <w:r w:rsidRPr="00834104">
          <w:rPr>
            <w:rFonts w:ascii="Palatino Linotype" w:hAnsi="Palatino Linotype"/>
            <w:rPrChange w:id="539" w:author="Гафуров Камолджон Азимджонович" w:date="2024-10-10T16:26:00Z" w16du:dateUtc="2024-10-10T11:26:00Z">
              <w:rPr>
                <w:rFonts w:ascii="Palatino Linotype" w:hAnsi="Palatino Linotype"/>
                <w:sz w:val="20"/>
                <w:szCs w:val="20"/>
              </w:rPr>
            </w:rPrChange>
          </w:rPr>
          <w:t>тартиби</w:t>
        </w:r>
        <w:proofErr w:type="spellEnd"/>
        <w:r w:rsidRPr="00834104">
          <w:rPr>
            <w:rFonts w:ascii="Palatino Linotype" w:hAnsi="Palatino Linotype"/>
            <w:rPrChange w:id="540" w:author="Гафуров Камолджон Азимджонович" w:date="2024-10-10T16:26:00Z" w16du:dateUtc="2024-10-10T11:26:00Z">
              <w:rPr>
                <w:rFonts w:ascii="Palatino Linotype" w:hAnsi="Palatino Linotype"/>
                <w:sz w:val="20"/>
                <w:szCs w:val="20"/>
              </w:rPr>
            </w:rPrChange>
          </w:rPr>
          <w:t xml:space="preserve"> </w:t>
        </w:r>
        <w:proofErr w:type="spellStart"/>
        <w:r w:rsidRPr="00834104">
          <w:rPr>
            <w:rFonts w:ascii="Palatino Linotype" w:hAnsi="Palatino Linotype"/>
            <w:rPrChange w:id="541" w:author="Гафуров Камолджон Азимджонович" w:date="2024-10-10T16:26:00Z" w16du:dateUtc="2024-10-10T11:26:00Z">
              <w:rPr>
                <w:rFonts w:ascii="Palatino Linotype" w:hAnsi="Palatino Linotype"/>
                <w:sz w:val="20"/>
                <w:szCs w:val="20"/>
              </w:rPr>
            </w:rPrChange>
          </w:rPr>
          <w:t>муқаррарнамудаи</w:t>
        </w:r>
        <w:proofErr w:type="spellEnd"/>
        <w:r w:rsidRPr="00834104">
          <w:rPr>
            <w:rFonts w:ascii="Palatino Linotype" w:hAnsi="Palatino Linotype"/>
            <w:rPrChange w:id="542" w:author="Гафуров Камолджон Азимджонович" w:date="2024-10-10T16:26:00Z" w16du:dateUtc="2024-10-10T11:26:00Z">
              <w:rPr>
                <w:rFonts w:ascii="Palatino Linotype" w:hAnsi="Palatino Linotype"/>
                <w:sz w:val="20"/>
                <w:szCs w:val="20"/>
              </w:rPr>
            </w:rPrChange>
          </w:rPr>
          <w:t xml:space="preserve"> </w:t>
        </w:r>
        <w:proofErr w:type="spellStart"/>
        <w:r w:rsidRPr="00834104">
          <w:rPr>
            <w:rFonts w:ascii="Palatino Linotype" w:hAnsi="Palatino Linotype"/>
            <w:rPrChange w:id="543" w:author="Гафуров Камолджон Азимджонович" w:date="2024-10-10T16:26:00Z" w16du:dateUtc="2024-10-10T11:26:00Z">
              <w:rPr>
                <w:rFonts w:ascii="Palatino Linotype" w:hAnsi="Palatino Linotype"/>
                <w:sz w:val="20"/>
                <w:szCs w:val="20"/>
              </w:rPr>
            </w:rPrChange>
          </w:rPr>
          <w:t>Кодекси</w:t>
        </w:r>
        <w:proofErr w:type="spellEnd"/>
        <w:r w:rsidRPr="00834104">
          <w:rPr>
            <w:rFonts w:ascii="Palatino Linotype" w:hAnsi="Palatino Linotype"/>
            <w:rPrChange w:id="544" w:author="Гафуров Камолджон Азимджонович" w:date="2024-10-10T16:26:00Z" w16du:dateUtc="2024-10-10T11:26:00Z">
              <w:rPr>
                <w:rFonts w:ascii="Palatino Linotype" w:hAnsi="Palatino Linotype"/>
                <w:sz w:val="20"/>
                <w:szCs w:val="20"/>
              </w:rPr>
            </w:rPrChange>
          </w:rPr>
          <w:t xml:space="preserve"> </w:t>
        </w:r>
      </w:ins>
      <w:ins w:id="545" w:author="Гафуров Камолджон Азимджонович" w:date="2024-10-10T16:27:00Z" w16du:dateUtc="2024-10-10T11:27:00Z">
        <w:r>
          <w:rPr>
            <w:rFonts w:ascii="Palatino Linotype" w:hAnsi="Palatino Linotype"/>
            <w:lang w:val="tg-Cyrl-TJ"/>
          </w:rPr>
          <w:t>меҳнат</w:t>
        </w:r>
      </w:ins>
      <w:ins w:id="546" w:author="Гафуров Камолджон Азимджонович" w:date="2024-10-10T16:26:00Z" w16du:dateUtc="2024-10-10T11:26:00Z">
        <w:r w:rsidRPr="00834104">
          <w:rPr>
            <w:rFonts w:ascii="Palatino Linotype" w:hAnsi="Palatino Linotype"/>
            <w:rPrChange w:id="547" w:author="Гафуров Камолджон Азимджонович" w:date="2024-10-10T16:26:00Z" w16du:dateUtc="2024-10-10T11:26:00Z">
              <w:rPr>
                <w:rFonts w:ascii="Palatino Linotype" w:hAnsi="Palatino Linotype"/>
                <w:sz w:val="20"/>
                <w:szCs w:val="20"/>
              </w:rPr>
            </w:rPrChange>
          </w:rPr>
          <w:t xml:space="preserve"> </w:t>
        </w:r>
        <w:proofErr w:type="spellStart"/>
        <w:r w:rsidRPr="00834104">
          <w:rPr>
            <w:rFonts w:ascii="Palatino Linotype" w:hAnsi="Palatino Linotype"/>
            <w:rPrChange w:id="548" w:author="Гафуров Камолджон Азимджонович" w:date="2024-10-10T16:26:00Z" w16du:dateUtc="2024-10-10T11:26:00Z">
              <w:rPr>
                <w:rFonts w:ascii="Palatino Linotype" w:hAnsi="Palatino Linotype"/>
                <w:sz w:val="20"/>
                <w:szCs w:val="20"/>
              </w:rPr>
            </w:rPrChange>
          </w:rPr>
          <w:t>ва</w:t>
        </w:r>
        <w:proofErr w:type="spellEnd"/>
        <w:r w:rsidRPr="00834104">
          <w:rPr>
            <w:rFonts w:ascii="Palatino Linotype" w:hAnsi="Palatino Linotype"/>
            <w:rPrChange w:id="549" w:author="Гафуров Камолджон Азимджонович" w:date="2024-10-10T16:26:00Z" w16du:dateUtc="2024-10-10T11:26:00Z">
              <w:rPr>
                <w:rFonts w:ascii="Palatino Linotype" w:hAnsi="Palatino Linotype"/>
                <w:sz w:val="20"/>
                <w:szCs w:val="20"/>
              </w:rPr>
            </w:rPrChange>
          </w:rPr>
          <w:t xml:space="preserve"> </w:t>
        </w:r>
        <w:proofErr w:type="spellStart"/>
        <w:r w:rsidRPr="00834104">
          <w:rPr>
            <w:rFonts w:ascii="Palatino Linotype" w:hAnsi="Palatino Linotype"/>
            <w:rPrChange w:id="550" w:author="Гафуров Камолджон Азимджонович" w:date="2024-10-10T16:26:00Z" w16du:dateUtc="2024-10-10T11:26:00Z">
              <w:rPr>
                <w:rFonts w:ascii="Palatino Linotype" w:hAnsi="Palatino Linotype"/>
                <w:sz w:val="20"/>
                <w:szCs w:val="20"/>
              </w:rPr>
            </w:rPrChange>
          </w:rPr>
          <w:t>дигар</w:t>
        </w:r>
        <w:proofErr w:type="spellEnd"/>
        <w:r w:rsidRPr="00834104">
          <w:rPr>
            <w:rFonts w:ascii="Palatino Linotype" w:hAnsi="Palatino Linotype"/>
            <w:rPrChange w:id="551" w:author="Гафуров Камолджон Азимджонович" w:date="2024-10-10T16:26:00Z" w16du:dateUtc="2024-10-10T11:26:00Z">
              <w:rPr>
                <w:rFonts w:ascii="Palatino Linotype" w:hAnsi="Palatino Linotype"/>
                <w:sz w:val="20"/>
                <w:szCs w:val="20"/>
              </w:rPr>
            </w:rPrChange>
          </w:rPr>
          <w:t xml:space="preserve"> </w:t>
        </w:r>
        <w:proofErr w:type="spellStart"/>
        <w:r w:rsidRPr="00834104">
          <w:rPr>
            <w:rFonts w:ascii="Palatino Linotype" w:hAnsi="Palatino Linotype"/>
            <w:rPrChange w:id="552" w:author="Гафуров Камолджон Азимджонович" w:date="2024-10-10T16:26:00Z" w16du:dateUtc="2024-10-10T11:26:00Z">
              <w:rPr>
                <w:rFonts w:ascii="Palatino Linotype" w:hAnsi="Palatino Linotype"/>
                <w:sz w:val="20"/>
                <w:szCs w:val="20"/>
              </w:rPr>
            </w:rPrChange>
          </w:rPr>
          <w:t>санадҳои</w:t>
        </w:r>
        <w:proofErr w:type="spellEnd"/>
        <w:r w:rsidRPr="00834104">
          <w:rPr>
            <w:rFonts w:ascii="Palatino Linotype" w:hAnsi="Palatino Linotype"/>
            <w:rPrChange w:id="553" w:author="Гафуров Камолджон Азимджонович" w:date="2024-10-10T16:26:00Z" w16du:dateUtc="2024-10-10T11:26:00Z">
              <w:rPr>
                <w:rFonts w:ascii="Palatino Linotype" w:hAnsi="Palatino Linotype"/>
                <w:sz w:val="20"/>
                <w:szCs w:val="20"/>
              </w:rPr>
            </w:rPrChange>
          </w:rPr>
          <w:t xml:space="preserve"> </w:t>
        </w:r>
        <w:proofErr w:type="spellStart"/>
        <w:r w:rsidRPr="00834104">
          <w:rPr>
            <w:rFonts w:ascii="Palatino Linotype" w:hAnsi="Palatino Linotype"/>
            <w:rPrChange w:id="554" w:author="Гафуров Камолджон Азимджонович" w:date="2024-10-10T16:26:00Z" w16du:dateUtc="2024-10-10T11:26:00Z">
              <w:rPr>
                <w:rFonts w:ascii="Palatino Linotype" w:hAnsi="Palatino Linotype"/>
                <w:sz w:val="20"/>
                <w:szCs w:val="20"/>
              </w:rPr>
            </w:rPrChange>
          </w:rPr>
          <w:t>меъёрии</w:t>
        </w:r>
        <w:proofErr w:type="spellEnd"/>
        <w:r w:rsidRPr="00834104">
          <w:rPr>
            <w:rFonts w:ascii="Palatino Linotype" w:hAnsi="Palatino Linotype"/>
            <w:rPrChange w:id="555" w:author="Гафуров Камолджон Азимджонович" w:date="2024-10-10T16:26:00Z" w16du:dateUtc="2024-10-10T11:26:00Z">
              <w:rPr>
                <w:rFonts w:ascii="Palatino Linotype" w:hAnsi="Palatino Linotype"/>
                <w:sz w:val="20"/>
                <w:szCs w:val="20"/>
              </w:rPr>
            </w:rPrChange>
          </w:rPr>
          <w:t xml:space="preserve"> </w:t>
        </w:r>
        <w:proofErr w:type="spellStart"/>
        <w:r w:rsidRPr="00834104">
          <w:rPr>
            <w:rFonts w:ascii="Palatino Linotype" w:hAnsi="Palatino Linotype"/>
            <w:rPrChange w:id="556" w:author="Гафуров Камолджон Азимджонович" w:date="2024-10-10T16:26:00Z" w16du:dateUtc="2024-10-10T11:26:00Z">
              <w:rPr>
                <w:rFonts w:ascii="Palatino Linotype" w:hAnsi="Palatino Linotype"/>
                <w:sz w:val="20"/>
                <w:szCs w:val="20"/>
              </w:rPr>
            </w:rPrChange>
          </w:rPr>
          <w:t>ҳуқуқии</w:t>
        </w:r>
        <w:proofErr w:type="spellEnd"/>
        <w:r w:rsidRPr="00834104">
          <w:rPr>
            <w:rFonts w:ascii="Palatino Linotype" w:hAnsi="Palatino Linotype"/>
            <w:rPrChange w:id="557" w:author="Гафуров Камолджон Азимджонович" w:date="2024-10-10T16:26:00Z" w16du:dateUtc="2024-10-10T11:26:00Z">
              <w:rPr>
                <w:rFonts w:ascii="Palatino Linotype" w:hAnsi="Palatino Linotype"/>
                <w:sz w:val="20"/>
                <w:szCs w:val="20"/>
              </w:rPr>
            </w:rPrChange>
          </w:rPr>
          <w:t xml:space="preserve"> </w:t>
        </w:r>
        <w:proofErr w:type="spellStart"/>
        <w:r w:rsidRPr="00834104">
          <w:rPr>
            <w:rFonts w:ascii="Palatino Linotype" w:hAnsi="Palatino Linotype"/>
            <w:rPrChange w:id="558" w:author="Гафуров Камолджон Азимджонович" w:date="2024-10-10T16:26:00Z" w16du:dateUtc="2024-10-10T11:26:00Z">
              <w:rPr>
                <w:rFonts w:ascii="Palatino Linotype" w:hAnsi="Palatino Linotype"/>
                <w:sz w:val="20"/>
                <w:szCs w:val="20"/>
              </w:rPr>
            </w:rPrChange>
          </w:rPr>
          <w:t>Ҷумҳурии</w:t>
        </w:r>
        <w:proofErr w:type="spellEnd"/>
        <w:r w:rsidRPr="00834104">
          <w:rPr>
            <w:rFonts w:ascii="Palatino Linotype" w:hAnsi="Palatino Linotype"/>
            <w:rPrChange w:id="559" w:author="Гафуров Камолджон Азимджонович" w:date="2024-10-10T16:26:00Z" w16du:dateUtc="2024-10-10T11:26:00Z">
              <w:rPr>
                <w:rFonts w:ascii="Palatino Linotype" w:hAnsi="Palatino Linotype"/>
                <w:sz w:val="20"/>
                <w:szCs w:val="20"/>
              </w:rPr>
            </w:rPrChange>
          </w:rPr>
          <w:t xml:space="preserve"> </w:t>
        </w:r>
        <w:proofErr w:type="spellStart"/>
        <w:r w:rsidRPr="00834104">
          <w:rPr>
            <w:rFonts w:ascii="Palatino Linotype" w:hAnsi="Palatino Linotype"/>
            <w:rPrChange w:id="560" w:author="Гафуров Камолджон Азимджонович" w:date="2024-10-10T16:26:00Z" w16du:dateUtc="2024-10-10T11:26:00Z">
              <w:rPr>
                <w:rFonts w:ascii="Palatino Linotype" w:hAnsi="Palatino Linotype"/>
                <w:sz w:val="20"/>
                <w:szCs w:val="20"/>
              </w:rPr>
            </w:rPrChange>
          </w:rPr>
          <w:t>Тоҷикистон</w:t>
        </w:r>
        <w:proofErr w:type="spellEnd"/>
        <w:r w:rsidRPr="00834104">
          <w:rPr>
            <w:rFonts w:ascii="Palatino Linotype" w:hAnsi="Palatino Linotype"/>
            <w:rPrChange w:id="561" w:author="Гафуров Камолджон Азимджонович" w:date="2024-10-10T16:26:00Z" w16du:dateUtc="2024-10-10T11:26:00Z">
              <w:rPr>
                <w:rFonts w:ascii="Palatino Linotype" w:hAnsi="Palatino Linotype"/>
                <w:sz w:val="20"/>
                <w:szCs w:val="20"/>
              </w:rPr>
            </w:rPrChange>
          </w:rPr>
          <w:t xml:space="preserve"> </w:t>
        </w:r>
        <w:proofErr w:type="spellStart"/>
        <w:r w:rsidRPr="00834104">
          <w:rPr>
            <w:rFonts w:ascii="Palatino Linotype" w:hAnsi="Palatino Linotype"/>
            <w:rPrChange w:id="562" w:author="Гафуров Камолджон Азимджонович" w:date="2024-10-10T16:26:00Z" w16du:dateUtc="2024-10-10T11:26:00Z">
              <w:rPr>
                <w:rFonts w:ascii="Palatino Linotype" w:hAnsi="Palatino Linotype"/>
                <w:sz w:val="20"/>
                <w:szCs w:val="20"/>
              </w:rPr>
            </w:rPrChange>
          </w:rPr>
          <w:t>доир</w:t>
        </w:r>
        <w:proofErr w:type="spellEnd"/>
        <w:r w:rsidRPr="00834104">
          <w:rPr>
            <w:rFonts w:ascii="Palatino Linotype" w:hAnsi="Palatino Linotype"/>
            <w:rPrChange w:id="563" w:author="Гафуров Камолджон Азимджонович" w:date="2024-10-10T16:26:00Z" w16du:dateUtc="2024-10-10T11:26:00Z">
              <w:rPr>
                <w:rFonts w:ascii="Palatino Linotype" w:hAnsi="Palatino Linotype"/>
                <w:sz w:val="20"/>
                <w:szCs w:val="20"/>
              </w:rPr>
            </w:rPrChange>
          </w:rPr>
          <w:t xml:space="preserve"> </w:t>
        </w:r>
        <w:proofErr w:type="spellStart"/>
        <w:r w:rsidRPr="00834104">
          <w:rPr>
            <w:rFonts w:ascii="Palatino Linotype" w:hAnsi="Palatino Linotype"/>
            <w:rPrChange w:id="564" w:author="Гафуров Камолджон Азимджонович" w:date="2024-10-10T16:26:00Z" w16du:dateUtc="2024-10-10T11:26:00Z">
              <w:rPr>
                <w:rFonts w:ascii="Palatino Linotype" w:hAnsi="Palatino Linotype"/>
                <w:sz w:val="20"/>
                <w:szCs w:val="20"/>
              </w:rPr>
            </w:rPrChange>
          </w:rPr>
          <w:t>намуда</w:t>
        </w:r>
        <w:proofErr w:type="spellEnd"/>
        <w:r w:rsidRPr="00834104">
          <w:rPr>
            <w:rFonts w:ascii="Palatino Linotype" w:hAnsi="Palatino Linotype"/>
            <w:rPrChange w:id="565" w:author="Гафуров Камолджон Азимджонович" w:date="2024-10-10T16:26:00Z" w16du:dateUtc="2024-10-10T11:26:00Z">
              <w:rPr>
                <w:rFonts w:ascii="Palatino Linotype" w:hAnsi="Palatino Linotype"/>
                <w:sz w:val="20"/>
                <w:szCs w:val="20"/>
              </w:rPr>
            </w:rPrChange>
          </w:rPr>
          <w:t xml:space="preserve">, </w:t>
        </w:r>
        <w:proofErr w:type="spellStart"/>
        <w:r w:rsidRPr="00834104">
          <w:rPr>
            <w:rFonts w:ascii="Palatino Linotype" w:hAnsi="Palatino Linotype"/>
            <w:rPrChange w:id="566" w:author="Гафуров Камолджон Азимджонович" w:date="2024-10-10T16:26:00Z" w16du:dateUtc="2024-10-10T11:26:00Z">
              <w:rPr>
                <w:rFonts w:ascii="Palatino Linotype" w:hAnsi="Palatino Linotype"/>
                <w:sz w:val="20"/>
                <w:szCs w:val="20"/>
              </w:rPr>
            </w:rPrChange>
          </w:rPr>
          <w:t>шартномаи</w:t>
        </w:r>
        <w:proofErr w:type="spellEnd"/>
        <w:r w:rsidRPr="00834104">
          <w:rPr>
            <w:rFonts w:ascii="Palatino Linotype" w:hAnsi="Palatino Linotype"/>
            <w:rPrChange w:id="567" w:author="Гафуров Камолджон Азимджонович" w:date="2024-10-10T16:26:00Z" w16du:dateUtc="2024-10-10T11:26:00Z">
              <w:rPr>
                <w:rFonts w:ascii="Palatino Linotype" w:hAnsi="Palatino Linotype"/>
                <w:sz w:val="20"/>
                <w:szCs w:val="20"/>
              </w:rPr>
            </w:rPrChange>
          </w:rPr>
          <w:t xml:space="preserve"> </w:t>
        </w:r>
        <w:proofErr w:type="spellStart"/>
        <w:r w:rsidRPr="00834104">
          <w:rPr>
            <w:rFonts w:ascii="Palatino Linotype" w:hAnsi="Palatino Linotype"/>
            <w:rPrChange w:id="568" w:author="Гафуров Камолджон Азимджонович" w:date="2024-10-10T16:26:00Z" w16du:dateUtc="2024-10-10T11:26:00Z">
              <w:rPr>
                <w:rFonts w:ascii="Palatino Linotype" w:hAnsi="Palatino Linotype"/>
                <w:sz w:val="20"/>
                <w:szCs w:val="20"/>
              </w:rPr>
            </w:rPrChange>
          </w:rPr>
          <w:t>коллективӣ</w:t>
        </w:r>
        <w:proofErr w:type="spellEnd"/>
        <w:r w:rsidRPr="00834104">
          <w:rPr>
            <w:rFonts w:ascii="Palatino Linotype" w:hAnsi="Palatino Linotype"/>
            <w:rPrChange w:id="569" w:author="Гафуров Камолджон Азимджонович" w:date="2024-10-10T16:26:00Z" w16du:dateUtc="2024-10-10T11:26:00Z">
              <w:rPr>
                <w:rFonts w:ascii="Palatino Linotype" w:hAnsi="Palatino Linotype"/>
                <w:sz w:val="20"/>
                <w:szCs w:val="20"/>
              </w:rPr>
            </w:rPrChange>
          </w:rPr>
          <w:t xml:space="preserve"> </w:t>
        </w:r>
        <w:proofErr w:type="spellStart"/>
        <w:r w:rsidRPr="00834104">
          <w:rPr>
            <w:rFonts w:ascii="Palatino Linotype" w:hAnsi="Palatino Linotype"/>
            <w:rPrChange w:id="570" w:author="Гафуров Камолджон Азимджонович" w:date="2024-10-10T16:26:00Z" w16du:dateUtc="2024-10-10T11:26:00Z">
              <w:rPr>
                <w:rFonts w:ascii="Palatino Linotype" w:hAnsi="Palatino Linotype"/>
                <w:sz w:val="20"/>
                <w:szCs w:val="20"/>
              </w:rPr>
            </w:rPrChange>
          </w:rPr>
          <w:t>бандад</w:t>
        </w:r>
        <w:proofErr w:type="spellEnd"/>
        <w:r w:rsidRPr="00834104">
          <w:rPr>
            <w:rFonts w:ascii="Palatino Linotype" w:hAnsi="Palatino Linotype"/>
            <w:rPrChange w:id="571" w:author="Гафуров Камолджон Азимджонович" w:date="2024-10-10T16:26:00Z" w16du:dateUtc="2024-10-10T11:26:00Z">
              <w:rPr>
                <w:rFonts w:ascii="Palatino Linotype" w:hAnsi="Palatino Linotype"/>
                <w:sz w:val="20"/>
                <w:szCs w:val="20"/>
              </w:rPr>
            </w:rPrChange>
          </w:rPr>
          <w:t>;</w:t>
        </w:r>
      </w:ins>
    </w:p>
    <w:p w14:paraId="63F9E310" w14:textId="32FD43A1" w:rsidR="00CA1BB3" w:rsidRPr="009C57C9" w:rsidDel="00834104" w:rsidRDefault="00CA1BB3" w:rsidP="00CA1BB3">
      <w:pPr>
        <w:jc w:val="both"/>
        <w:rPr>
          <w:del w:id="572" w:author="Гафуров Камолджон Азимджонович" w:date="2024-10-10T16:27:00Z" w16du:dateUtc="2024-10-10T11:27:00Z"/>
          <w:rFonts w:ascii="Palatino Linotype" w:hAnsi="Palatino Linotype"/>
        </w:rPr>
      </w:pPr>
      <w:del w:id="573" w:author="Гафуров Камолджон Азимджонович" w:date="2024-10-10T16:23:00Z" w16du:dateUtc="2024-10-10T11:23:00Z">
        <w:r w:rsidRPr="009C57C9" w:rsidDel="00A82611">
          <w:rPr>
            <w:rFonts w:ascii="Palatino Linotype" w:hAnsi="Palatino Linotype"/>
          </w:rPr>
          <w:delText>-пардохти музди ме</w:delText>
        </w:r>
        <w:r w:rsidRPr="009C57C9" w:rsidDel="00A82611">
          <w:rPr>
            <w:rFonts w:ascii="Palatino Linotype" w:hAnsi="Palatino Linotype"/>
            <w:lang w:val="tg-Cyrl-TJ"/>
          </w:rPr>
          <w:delText>ҳ</w:delText>
        </w:r>
        <w:r w:rsidRPr="009C57C9" w:rsidDel="00A82611">
          <w:rPr>
            <w:rFonts w:ascii="Palatino Linotype" w:hAnsi="Palatino Linotype"/>
          </w:rPr>
          <w:delText>натро таъмин намояд ва ба кормандон музди ме</w:delText>
        </w:r>
        <w:r w:rsidRPr="009C57C9" w:rsidDel="00A82611">
          <w:rPr>
            <w:rFonts w:ascii="Palatino Linotype" w:hAnsi="Palatino Linotype"/>
            <w:lang w:val="tg-Cyrl-TJ"/>
          </w:rPr>
          <w:delText>ҳ</w:delText>
        </w:r>
        <w:r w:rsidRPr="009C57C9" w:rsidDel="00A82611">
          <w:rPr>
            <w:rFonts w:ascii="Palatino Linotype" w:hAnsi="Palatino Linotype"/>
          </w:rPr>
          <w:delText>нати ба он</w:delText>
        </w:r>
        <w:r w:rsidRPr="009C57C9" w:rsidDel="00A82611">
          <w:rPr>
            <w:rFonts w:ascii="Palatino Linotype" w:hAnsi="Palatino Linotype"/>
            <w:lang w:val="tg-Cyrl-TJ"/>
          </w:rPr>
          <w:delText>ҳ</w:delText>
        </w:r>
        <w:r w:rsidRPr="009C57C9" w:rsidDel="00A82611">
          <w:rPr>
            <w:rFonts w:ascii="Palatino Linotype" w:hAnsi="Palatino Linotype"/>
          </w:rPr>
          <w:delText>о тааллу</w:delText>
        </w:r>
        <w:r w:rsidRPr="009C57C9" w:rsidDel="00A82611">
          <w:rPr>
            <w:rFonts w:ascii="Palatino Linotype" w:hAnsi="Palatino Linotype"/>
            <w:lang w:val="tg-Cyrl-TJ"/>
          </w:rPr>
          <w:delText>қ</w:delText>
        </w:r>
        <w:r w:rsidRPr="009C57C9" w:rsidDel="00A82611">
          <w:rPr>
            <w:rFonts w:ascii="Palatino Linotype" w:hAnsi="Palatino Linotype"/>
          </w:rPr>
          <w:delText xml:space="preserve">доштаро дар </w:delText>
        </w:r>
        <w:r w:rsidRPr="009C57C9" w:rsidDel="00A82611">
          <w:rPr>
            <w:rFonts w:ascii="Palatino Linotype" w:hAnsi="Palatino Linotype"/>
            <w:lang w:val="tg-Cyrl-TJ"/>
          </w:rPr>
          <w:delText>ҳ</w:delText>
        </w:r>
        <w:r w:rsidRPr="009C57C9" w:rsidDel="00A82611">
          <w:rPr>
            <w:rFonts w:ascii="Palatino Linotype" w:hAnsi="Palatino Linotype"/>
          </w:rPr>
          <w:delText>а</w:delText>
        </w:r>
        <w:r w:rsidRPr="009C57C9" w:rsidDel="00A82611">
          <w:rPr>
            <w:rFonts w:ascii="Palatino Linotype" w:hAnsi="Palatino Linotype"/>
            <w:lang w:val="tg-Cyrl-TJ"/>
          </w:rPr>
          <w:delText>ҷ</w:delText>
        </w:r>
        <w:r w:rsidRPr="009C57C9" w:rsidDel="00A82611">
          <w:rPr>
            <w:rFonts w:ascii="Palatino Linotype" w:hAnsi="Palatino Linotype"/>
          </w:rPr>
          <w:delText>ми пурра, дар м</w:delText>
        </w:r>
        <w:r w:rsidRPr="009C57C9" w:rsidDel="00A82611">
          <w:rPr>
            <w:rFonts w:ascii="Palatino Linotype" w:hAnsi="Palatino Linotype"/>
            <w:lang w:val="tg-Cyrl-TJ"/>
          </w:rPr>
          <w:delText>ӯҳ</w:delText>
        </w:r>
        <w:r w:rsidRPr="009C57C9" w:rsidDel="00A82611">
          <w:rPr>
            <w:rFonts w:ascii="Palatino Linotype" w:hAnsi="Palatino Linotype"/>
          </w:rPr>
          <w:delText>лати тиб</w:delText>
        </w:r>
        <w:r w:rsidRPr="009C57C9" w:rsidDel="00A82611">
          <w:rPr>
            <w:rFonts w:ascii="Palatino Linotype" w:hAnsi="Palatino Linotype"/>
            <w:lang w:val="tg-Cyrl-TJ"/>
          </w:rPr>
          <w:delText>қ</w:delText>
        </w:r>
        <w:r w:rsidRPr="009C57C9" w:rsidDel="00A82611">
          <w:rPr>
            <w:rFonts w:ascii="Palatino Linotype" w:hAnsi="Palatino Linotype"/>
          </w:rPr>
          <w:delText xml:space="preserve">и </w:delText>
        </w:r>
        <w:r w:rsidRPr="009C57C9" w:rsidDel="00A82611">
          <w:rPr>
            <w:rFonts w:ascii="Palatino Linotype" w:hAnsi="Palatino Linotype"/>
            <w:lang w:val="tg-Cyrl-TJ"/>
          </w:rPr>
          <w:delText>қ</w:delText>
        </w:r>
        <w:r w:rsidRPr="009C57C9" w:rsidDel="00A82611">
          <w:rPr>
            <w:rFonts w:ascii="Palatino Linotype" w:hAnsi="Palatino Linotype"/>
          </w:rPr>
          <w:delText xml:space="preserve">онунгузории </w:delText>
        </w:r>
        <w:r w:rsidRPr="009C57C9" w:rsidDel="00A82611">
          <w:rPr>
            <w:rFonts w:ascii="Palatino Linotype" w:hAnsi="Palatino Linotype"/>
            <w:lang w:val="tg-Cyrl-TJ"/>
          </w:rPr>
          <w:delText>Ҷ</w:delText>
        </w:r>
        <w:r w:rsidRPr="009C57C9" w:rsidDel="00A82611">
          <w:rPr>
            <w:rFonts w:ascii="Palatino Linotype" w:hAnsi="Palatino Linotype"/>
          </w:rPr>
          <w:delText>ум</w:delText>
        </w:r>
        <w:r w:rsidRPr="009C57C9" w:rsidDel="00A82611">
          <w:rPr>
            <w:rFonts w:ascii="Palatino Linotype" w:hAnsi="Palatino Linotype"/>
            <w:lang w:val="tg-Cyrl-TJ"/>
          </w:rPr>
          <w:delText>ҳ</w:delText>
        </w:r>
        <w:r w:rsidRPr="009C57C9" w:rsidDel="00A82611">
          <w:rPr>
            <w:rFonts w:ascii="Palatino Linotype" w:hAnsi="Palatino Linotype"/>
          </w:rPr>
          <w:delText>урии То</w:delText>
        </w:r>
        <w:r w:rsidRPr="009C57C9" w:rsidDel="00A82611">
          <w:rPr>
            <w:rFonts w:ascii="Palatino Linotype" w:hAnsi="Palatino Linotype"/>
            <w:lang w:val="tg-Cyrl-TJ"/>
          </w:rPr>
          <w:delText>ҷ</w:delText>
        </w:r>
        <w:r w:rsidRPr="009C57C9" w:rsidDel="00A82611">
          <w:rPr>
            <w:rFonts w:ascii="Palatino Linotype" w:hAnsi="Palatino Linotype"/>
          </w:rPr>
          <w:delText>икистон, шартномаи мазкур ва шартнома</w:delText>
        </w:r>
        <w:r w:rsidRPr="009C57C9" w:rsidDel="00A82611">
          <w:rPr>
            <w:rFonts w:ascii="Palatino Linotype" w:hAnsi="Palatino Linotype"/>
            <w:lang w:val="tg-Cyrl-TJ"/>
          </w:rPr>
          <w:delText>ҳ</w:delText>
        </w:r>
        <w:r w:rsidRPr="009C57C9" w:rsidDel="00A82611">
          <w:rPr>
            <w:rFonts w:ascii="Palatino Linotype" w:hAnsi="Palatino Linotype"/>
          </w:rPr>
          <w:delText>ои (</w:delText>
        </w:r>
        <w:r w:rsidRPr="009C57C9" w:rsidDel="00A82611">
          <w:rPr>
            <w:rFonts w:ascii="Palatino Linotype" w:hAnsi="Palatino Linotype"/>
            <w:lang w:val="tg-Cyrl-TJ"/>
          </w:rPr>
          <w:delText>қ</w:delText>
        </w:r>
        <w:r w:rsidRPr="009C57C9" w:rsidDel="00A82611">
          <w:rPr>
            <w:rFonts w:ascii="Palatino Linotype" w:hAnsi="Palatino Linotype"/>
          </w:rPr>
          <w:delText>арордод</w:delText>
        </w:r>
        <w:r w:rsidRPr="009C57C9" w:rsidDel="00A82611">
          <w:rPr>
            <w:rFonts w:ascii="Palatino Linotype" w:hAnsi="Palatino Linotype"/>
            <w:lang w:val="tg-Cyrl-TJ"/>
          </w:rPr>
          <w:delText>ҳ</w:delText>
        </w:r>
        <w:r w:rsidRPr="009C57C9" w:rsidDel="00A82611">
          <w:rPr>
            <w:rFonts w:ascii="Palatino Linotype" w:hAnsi="Palatino Linotype"/>
          </w:rPr>
          <w:delText>ои) ме</w:delText>
        </w:r>
        <w:r w:rsidRPr="009C57C9" w:rsidDel="00A82611">
          <w:rPr>
            <w:rFonts w:ascii="Palatino Linotype" w:hAnsi="Palatino Linotype"/>
            <w:lang w:val="tg-Cyrl-TJ"/>
          </w:rPr>
          <w:delText>ҳ</w:delText>
        </w:r>
        <w:r w:rsidRPr="009C57C9" w:rsidDel="00A82611">
          <w:rPr>
            <w:rFonts w:ascii="Palatino Linotype" w:hAnsi="Palatino Linotype"/>
          </w:rPr>
          <w:delText>нат</w:delText>
        </w:r>
        <w:r w:rsidRPr="009C57C9" w:rsidDel="00A82611">
          <w:rPr>
            <w:rFonts w:ascii="Palatino Linotype" w:hAnsi="Palatino Linotype"/>
            <w:lang w:val="tg-Cyrl-TJ"/>
          </w:rPr>
          <w:delText>ӣ</w:delText>
        </w:r>
        <w:r w:rsidRPr="009C57C9" w:rsidDel="00A82611">
          <w:rPr>
            <w:rFonts w:ascii="Palatino Linotype" w:hAnsi="Palatino Linotype"/>
          </w:rPr>
          <w:delText xml:space="preserve"> му</w:delText>
        </w:r>
        <w:r w:rsidRPr="009C57C9" w:rsidDel="00A82611">
          <w:rPr>
            <w:rFonts w:ascii="Palatino Linotype" w:hAnsi="Palatino Linotype"/>
            <w:lang w:val="tg-Cyrl-TJ"/>
          </w:rPr>
          <w:delText>қ</w:delText>
        </w:r>
        <w:r w:rsidRPr="009C57C9" w:rsidDel="00A82611">
          <w:rPr>
            <w:rFonts w:ascii="Palatino Linotype" w:hAnsi="Palatino Linotype"/>
          </w:rPr>
          <w:delText>арраршуда, пардохт намояд;</w:delText>
        </w:r>
      </w:del>
    </w:p>
    <w:p w14:paraId="0488D06E" w14:textId="1710E9FD" w:rsidR="00CA1BB3" w:rsidRPr="009C57C9" w:rsidDel="00834104" w:rsidRDefault="00CA1BB3" w:rsidP="00CA1BB3">
      <w:pPr>
        <w:jc w:val="both"/>
        <w:rPr>
          <w:del w:id="574" w:author="Гафуров Камолджон Азимджонович" w:date="2024-10-10T16:27:00Z" w16du:dateUtc="2024-10-10T11:27:00Z"/>
          <w:rFonts w:ascii="Palatino Linotype" w:hAnsi="Palatino Linotype"/>
        </w:rPr>
      </w:pPr>
      <w:del w:id="575" w:author="Гафуров Камолджон Азимджонович" w:date="2024-10-10T16:27:00Z" w16du:dateUtc="2024-10-10T11:27:00Z">
        <w:r w:rsidRPr="009C57C9" w:rsidDel="00834104">
          <w:rPr>
            <w:rFonts w:ascii="Palatino Linotype" w:hAnsi="Palatino Linotype"/>
          </w:rPr>
          <w:delText>-гуфтушунид</w:delText>
        </w:r>
        <w:r w:rsidRPr="009C57C9" w:rsidDel="00834104">
          <w:rPr>
            <w:rFonts w:ascii="Palatino Linotype" w:hAnsi="Palatino Linotype"/>
            <w:lang w:val="tg-Cyrl-TJ"/>
          </w:rPr>
          <w:delText>ҳ</w:delText>
        </w:r>
        <w:r w:rsidRPr="009C57C9" w:rsidDel="00834104">
          <w:rPr>
            <w:rFonts w:ascii="Palatino Linotype" w:hAnsi="Palatino Linotype"/>
          </w:rPr>
          <w:delText>ои коллектив</w:delText>
        </w:r>
        <w:r w:rsidRPr="009C57C9" w:rsidDel="00834104">
          <w:rPr>
            <w:rFonts w:ascii="Palatino Linotype" w:hAnsi="Palatino Linotype"/>
            <w:lang w:val="tg-Cyrl-TJ"/>
          </w:rPr>
          <w:delText>ӣ</w:delText>
        </w:r>
        <w:r w:rsidRPr="009C57C9" w:rsidDel="00834104">
          <w:rPr>
            <w:rFonts w:ascii="Palatino Linotype" w:hAnsi="Palatino Linotype"/>
          </w:rPr>
          <w:delText xml:space="preserve"> гузаронад ва дар асоси </w:delText>
        </w:r>
        <w:r w:rsidRPr="009C57C9" w:rsidDel="00834104">
          <w:rPr>
            <w:rFonts w:ascii="Palatino Linotype" w:hAnsi="Palatino Linotype"/>
            <w:lang w:val="tg-Cyrl-TJ"/>
          </w:rPr>
          <w:delText>қ</w:delText>
        </w:r>
        <w:r w:rsidRPr="009C57C9" w:rsidDel="00834104">
          <w:rPr>
            <w:rFonts w:ascii="Palatino Linotype" w:hAnsi="Palatino Linotype"/>
          </w:rPr>
          <w:delText xml:space="preserve">онунгузории </w:delText>
        </w:r>
        <w:r w:rsidRPr="009C57C9" w:rsidDel="00834104">
          <w:rPr>
            <w:rFonts w:ascii="Palatino Linotype" w:hAnsi="Palatino Linotype"/>
            <w:lang w:val="tg-Cyrl-TJ"/>
          </w:rPr>
          <w:delText>Ҷ</w:delText>
        </w:r>
        <w:r w:rsidRPr="009C57C9" w:rsidDel="00834104">
          <w:rPr>
            <w:rFonts w:ascii="Palatino Linotype" w:hAnsi="Palatino Linotype"/>
          </w:rPr>
          <w:delText>ум</w:delText>
        </w:r>
        <w:r w:rsidRPr="009C57C9" w:rsidDel="00834104">
          <w:rPr>
            <w:rFonts w:ascii="Palatino Linotype" w:hAnsi="Palatino Linotype"/>
            <w:lang w:val="tg-Cyrl-TJ"/>
          </w:rPr>
          <w:delText>ҳ</w:delText>
        </w:r>
        <w:r w:rsidRPr="009C57C9" w:rsidDel="00834104">
          <w:rPr>
            <w:rFonts w:ascii="Palatino Linotype" w:hAnsi="Palatino Linotype"/>
          </w:rPr>
          <w:delText>урии То</w:delText>
        </w:r>
        <w:r w:rsidRPr="009C57C9" w:rsidDel="00834104">
          <w:rPr>
            <w:rFonts w:ascii="Palatino Linotype" w:hAnsi="Palatino Linotype"/>
            <w:lang w:val="tg-Cyrl-TJ"/>
          </w:rPr>
          <w:delText>ҷ</w:delText>
        </w:r>
        <w:r w:rsidRPr="009C57C9" w:rsidDel="00834104">
          <w:rPr>
            <w:rFonts w:ascii="Palatino Linotype" w:hAnsi="Palatino Linotype"/>
          </w:rPr>
          <w:delText>икистон шартномаи коллектив</w:delText>
        </w:r>
        <w:r w:rsidRPr="009C57C9" w:rsidDel="00834104">
          <w:rPr>
            <w:rFonts w:ascii="Palatino Linotype" w:hAnsi="Palatino Linotype"/>
            <w:lang w:val="tg-Cyrl-TJ"/>
          </w:rPr>
          <w:delText>ӣ</w:delText>
        </w:r>
        <w:r w:rsidRPr="009C57C9" w:rsidDel="00834104">
          <w:rPr>
            <w:rFonts w:ascii="Palatino Linotype" w:hAnsi="Palatino Linotype"/>
          </w:rPr>
          <w:delText xml:space="preserve"> бандад;</w:delText>
        </w:r>
      </w:del>
    </w:p>
    <w:p w14:paraId="0FB0C9DB" w14:textId="77BCE6AA" w:rsidR="00CA1BB3" w:rsidRPr="009C57C9" w:rsidDel="00834104" w:rsidRDefault="00CA1BB3" w:rsidP="00CA1BB3">
      <w:pPr>
        <w:jc w:val="both"/>
        <w:rPr>
          <w:del w:id="576" w:author="Гафуров Камолджон Азимджонович" w:date="2024-10-10T16:27:00Z" w16du:dateUtc="2024-10-10T11:27:00Z"/>
          <w:rFonts w:ascii="Palatino Linotype" w:hAnsi="Palatino Linotype"/>
        </w:rPr>
      </w:pPr>
      <w:del w:id="577" w:author="Гафуров Камолджон Азимджонович" w:date="2024-10-10T16:27:00Z" w16du:dateUtc="2024-10-10T11:27:00Z">
        <w:r w:rsidRPr="009C57C9" w:rsidDel="00834104">
          <w:rPr>
            <w:rFonts w:ascii="Palatino Linotype" w:hAnsi="Palatino Linotype"/>
          </w:rPr>
          <w:lastRenderedPageBreak/>
          <w:delText>-ба намояндагони кормандони Бонк маълумоти пурраю боэътимоди заруриро барои бастани шартномаи коллектив</w:delText>
        </w:r>
        <w:r w:rsidRPr="009C57C9" w:rsidDel="00834104">
          <w:rPr>
            <w:rFonts w:ascii="Palatino Linotype" w:hAnsi="Palatino Linotype"/>
            <w:lang w:val="tg-Cyrl-TJ"/>
          </w:rPr>
          <w:delText>ӣ</w:delText>
        </w:r>
        <w:r w:rsidRPr="009C57C9" w:rsidDel="00834104">
          <w:rPr>
            <w:rFonts w:ascii="Palatino Linotype" w:hAnsi="Palatino Linotype"/>
          </w:rPr>
          <w:delText xml:space="preserve"> ва назорати и</w:delText>
        </w:r>
        <w:r w:rsidRPr="009C57C9" w:rsidDel="00834104">
          <w:rPr>
            <w:rFonts w:ascii="Palatino Linotype" w:hAnsi="Palatino Linotype"/>
            <w:lang w:val="tg-Cyrl-TJ"/>
          </w:rPr>
          <w:delText>ҷ</w:delText>
        </w:r>
        <w:r w:rsidRPr="009C57C9" w:rsidDel="00834104">
          <w:rPr>
            <w:rFonts w:ascii="Palatino Linotype" w:hAnsi="Palatino Linotype"/>
          </w:rPr>
          <w:delText>роиши он пешни</w:delText>
        </w:r>
        <w:r w:rsidRPr="009C57C9" w:rsidDel="00834104">
          <w:rPr>
            <w:rFonts w:ascii="Palatino Linotype" w:hAnsi="Palatino Linotype"/>
            <w:lang w:val="tg-Cyrl-TJ"/>
          </w:rPr>
          <w:delText>ҳ</w:delText>
        </w:r>
        <w:r w:rsidRPr="009C57C9" w:rsidDel="00834104">
          <w:rPr>
            <w:rFonts w:ascii="Palatino Linotype" w:hAnsi="Palatino Linotype"/>
          </w:rPr>
          <w:delText>од намояд;</w:delText>
        </w:r>
      </w:del>
    </w:p>
    <w:p w14:paraId="0C3C8B63" w14:textId="1577004A" w:rsidR="00CA1BB3" w:rsidRPr="00834104" w:rsidRDefault="00CA1BB3" w:rsidP="00CA1BB3">
      <w:pPr>
        <w:jc w:val="both"/>
        <w:rPr>
          <w:ins w:id="578" w:author="Гафуров Камолджон Азимджонович" w:date="2024-10-10T16:31:00Z" w16du:dateUtc="2024-10-10T11:31:00Z"/>
          <w:rFonts w:ascii="Palatino Linotype" w:hAnsi="Palatino Linotype"/>
          <w:rPrChange w:id="579" w:author="Гафуров Камолджон Азимджонович" w:date="2024-10-10T16:31:00Z" w16du:dateUtc="2024-10-10T11:31:00Z">
            <w:rPr>
              <w:ins w:id="580" w:author="Гафуров Камолджон Азимджонович" w:date="2024-10-10T16:31:00Z" w16du:dateUtc="2024-10-10T11:31:00Z"/>
              <w:rFonts w:ascii="Palatino Linotype" w:hAnsi="Palatino Linotype"/>
              <w:lang w:val="tg-Cyrl-TJ"/>
            </w:rPr>
          </w:rPrChange>
        </w:rPr>
      </w:pPr>
      <w:r w:rsidRPr="009C57C9">
        <w:rPr>
          <w:rFonts w:ascii="Palatino Linotype" w:hAnsi="Palatino Linotype"/>
        </w:rPr>
        <w:t>-</w:t>
      </w:r>
      <w:ins w:id="581" w:author="Гафуров Камолджон Азимджонович" w:date="2024-10-10T16:29:00Z" w16du:dateUtc="2024-10-10T11:29:00Z">
        <w:r w:rsidR="00834104">
          <w:rPr>
            <w:rFonts w:ascii="Palatino Linotype" w:hAnsi="Palatino Linotype"/>
            <w:lang w:val="tg-Cyrl-TJ"/>
          </w:rPr>
          <w:t xml:space="preserve"> </w:t>
        </w:r>
      </w:ins>
      <w:proofErr w:type="spellStart"/>
      <w:r w:rsidRPr="009C57C9">
        <w:rPr>
          <w:rFonts w:ascii="Palatino Linotype" w:hAnsi="Palatino Linotype"/>
        </w:rPr>
        <w:t>арзу</w:t>
      </w:r>
      <w:proofErr w:type="spellEnd"/>
      <w:r w:rsidRPr="009C57C9">
        <w:rPr>
          <w:rFonts w:ascii="Palatino Linotype" w:hAnsi="Palatino Linotype"/>
        </w:rPr>
        <w:t xml:space="preserve"> </w:t>
      </w:r>
      <w:proofErr w:type="spellStart"/>
      <w:r w:rsidRPr="009C57C9">
        <w:rPr>
          <w:rFonts w:ascii="Palatino Linotype" w:hAnsi="Palatino Linotype"/>
        </w:rPr>
        <w:t>шикоят</w:t>
      </w:r>
      <w:proofErr w:type="spellEnd"/>
      <w:r w:rsidRPr="009C57C9">
        <w:rPr>
          <w:rFonts w:ascii="Palatino Linotype" w:hAnsi="Palatino Linotype"/>
        </w:rPr>
        <w:t xml:space="preserve"> </w:t>
      </w:r>
      <w:proofErr w:type="spellStart"/>
      <w:r w:rsidRPr="009C57C9">
        <w:rPr>
          <w:rFonts w:ascii="Palatino Linotype" w:hAnsi="Palatino Linotype"/>
        </w:rPr>
        <w:t>ва</w:t>
      </w:r>
      <w:proofErr w:type="spellEnd"/>
      <w:r w:rsidRPr="009C57C9">
        <w:rPr>
          <w:rFonts w:ascii="Palatino Linotype" w:hAnsi="Palatino Linotype"/>
        </w:rPr>
        <w:t xml:space="preserve"> </w:t>
      </w:r>
      <w:proofErr w:type="spellStart"/>
      <w:r w:rsidRPr="009C57C9">
        <w:rPr>
          <w:rFonts w:ascii="Palatino Linotype" w:hAnsi="Palatino Linotype"/>
        </w:rPr>
        <w:t>гузориш</w:t>
      </w:r>
      <w:proofErr w:type="spellEnd"/>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w:t>
      </w:r>
      <w:r w:rsidRPr="009C57C9">
        <w:rPr>
          <w:rFonts w:ascii="Palatino Linotype" w:hAnsi="Palatino Linotype"/>
          <w:lang w:val="tg-Cyrl-TJ"/>
        </w:rPr>
        <w:t xml:space="preserve">Фонди ҳифзи ҳуқуқӣ ва иҷтимоии кормандон </w:t>
      </w:r>
      <w:proofErr w:type="spellStart"/>
      <w:r w:rsidRPr="009C57C9">
        <w:rPr>
          <w:rFonts w:ascii="Palatino Linotype" w:hAnsi="Palatino Linotype"/>
        </w:rPr>
        <w:t>ва</w:t>
      </w:r>
      <w:proofErr w:type="spellEnd"/>
      <w:r w:rsidRPr="009C57C9">
        <w:rPr>
          <w:rFonts w:ascii="Palatino Linotype" w:hAnsi="Palatino Linotype"/>
        </w:rPr>
        <w:t xml:space="preserve"> ё </w:t>
      </w:r>
      <w:proofErr w:type="spellStart"/>
      <w:r w:rsidRPr="009C57C9">
        <w:rPr>
          <w:rFonts w:ascii="Palatino Linotype" w:hAnsi="Palatino Linotype"/>
        </w:rPr>
        <w:t>дигар</w:t>
      </w:r>
      <w:proofErr w:type="spellEnd"/>
      <w:r w:rsidRPr="009C57C9">
        <w:rPr>
          <w:rFonts w:ascii="Palatino Linotype" w:hAnsi="Palatino Linotype"/>
        </w:rPr>
        <w:t xml:space="preserve"> </w:t>
      </w:r>
      <w:proofErr w:type="spellStart"/>
      <w:r w:rsidRPr="009C57C9">
        <w:rPr>
          <w:rFonts w:ascii="Palatino Linotype" w:hAnsi="Palatino Linotype"/>
        </w:rPr>
        <w:t>намояндагони</w:t>
      </w:r>
      <w:proofErr w:type="spellEnd"/>
      <w:r w:rsidRPr="009C57C9">
        <w:rPr>
          <w:rFonts w:ascii="Palatino Linotype" w:hAnsi="Palatino Linotype"/>
        </w:rPr>
        <w:t xml:space="preserve"> аз </w:t>
      </w:r>
      <w:proofErr w:type="spellStart"/>
      <w:r w:rsidRPr="009C57C9">
        <w:rPr>
          <w:rFonts w:ascii="Palatino Linotype" w:hAnsi="Palatino Linotype"/>
        </w:rPr>
        <w:t>тарафи</w:t>
      </w:r>
      <w:proofErr w:type="spellEnd"/>
      <w:r w:rsidRPr="009C57C9">
        <w:rPr>
          <w:rFonts w:ascii="Palatino Linotype" w:hAnsi="Palatino Linotype"/>
        </w:rPr>
        <w:t xml:space="preserve"> </w:t>
      </w:r>
      <w:proofErr w:type="spellStart"/>
      <w:r w:rsidRPr="009C57C9">
        <w:rPr>
          <w:rFonts w:ascii="Palatino Linotype" w:hAnsi="Palatino Linotype"/>
        </w:rPr>
        <w:t>кормандони</w:t>
      </w:r>
      <w:proofErr w:type="spellEnd"/>
      <w:r w:rsidRPr="009C57C9">
        <w:rPr>
          <w:rFonts w:ascii="Palatino Linotype" w:hAnsi="Palatino Linotype"/>
        </w:rPr>
        <w:t xml:space="preserve"> </w:t>
      </w:r>
      <w:proofErr w:type="spellStart"/>
      <w:r w:rsidRPr="009C57C9">
        <w:rPr>
          <w:rFonts w:ascii="Palatino Linotype" w:hAnsi="Palatino Linotype"/>
        </w:rPr>
        <w:t>Бонк</w:t>
      </w:r>
      <w:proofErr w:type="spellEnd"/>
      <w:r w:rsidRPr="009C57C9">
        <w:rPr>
          <w:rFonts w:ascii="Palatino Linotype" w:hAnsi="Palatino Linotype"/>
        </w:rPr>
        <w:t xml:space="preserve"> </w:t>
      </w:r>
      <w:proofErr w:type="spellStart"/>
      <w:r w:rsidRPr="009C57C9">
        <w:rPr>
          <w:rFonts w:ascii="Palatino Linotype" w:hAnsi="Palatino Linotype"/>
        </w:rPr>
        <w:t>интихобшударо</w:t>
      </w:r>
      <w:proofErr w:type="spellEnd"/>
      <w:r w:rsidRPr="009C57C9">
        <w:rPr>
          <w:rFonts w:ascii="Palatino Linotype" w:hAnsi="Palatino Linotype"/>
        </w:rPr>
        <w:t xml:space="preserve"> </w:t>
      </w:r>
      <w:proofErr w:type="spellStart"/>
      <w:r w:rsidRPr="009C57C9">
        <w:rPr>
          <w:rFonts w:ascii="Palatino Linotype" w:hAnsi="Palatino Linotype"/>
        </w:rPr>
        <w:t>оиди</w:t>
      </w:r>
      <w:proofErr w:type="spellEnd"/>
      <w:r w:rsidRPr="009C57C9">
        <w:rPr>
          <w:rFonts w:ascii="Palatino Linotype" w:hAnsi="Palatino Linotype"/>
        </w:rPr>
        <w:t xml:space="preserve"> </w:t>
      </w:r>
      <w:proofErr w:type="spellStart"/>
      <w:r w:rsidRPr="009C57C9">
        <w:rPr>
          <w:rFonts w:ascii="Palatino Linotype" w:hAnsi="Palatino Linotype"/>
        </w:rPr>
        <w:t>ошкор</w:t>
      </w:r>
      <w:proofErr w:type="spellEnd"/>
      <w:r w:rsidRPr="009C57C9">
        <w:rPr>
          <w:rFonts w:ascii="Palatino Linotype" w:hAnsi="Palatino Linotype"/>
        </w:rPr>
        <w:t xml:space="preserve"> карда </w:t>
      </w:r>
      <w:proofErr w:type="spellStart"/>
      <w:r w:rsidRPr="009C57C9">
        <w:rPr>
          <w:rFonts w:ascii="Palatino Linotype" w:hAnsi="Palatino Linotype"/>
        </w:rPr>
        <w:t>шудани</w:t>
      </w:r>
      <w:proofErr w:type="spellEnd"/>
      <w:r w:rsidRPr="009C57C9">
        <w:rPr>
          <w:rFonts w:ascii="Palatino Linotype" w:hAnsi="Palatino Linotype"/>
        </w:rPr>
        <w:t xml:space="preserve"> </w:t>
      </w:r>
      <w:proofErr w:type="spellStart"/>
      <w:r w:rsidRPr="009C57C9">
        <w:rPr>
          <w:rFonts w:ascii="Palatino Linotype" w:hAnsi="Palatino Linotype"/>
        </w:rPr>
        <w:t>вайронкунии</w:t>
      </w:r>
      <w:proofErr w:type="spellEnd"/>
      <w:r w:rsidRPr="009C57C9">
        <w:rPr>
          <w:rFonts w:ascii="Palatino Linotype" w:hAnsi="Palatino Linotype"/>
        </w:rPr>
        <w:t xml:space="preserve"> </w:t>
      </w:r>
      <w:r w:rsidRPr="009C57C9">
        <w:rPr>
          <w:rFonts w:ascii="Palatino Linotype" w:hAnsi="Palatino Linotype"/>
          <w:lang w:val="tg-Cyrl-TJ"/>
        </w:rPr>
        <w:t>қ</w:t>
      </w:r>
      <w:proofErr w:type="spellStart"/>
      <w:r w:rsidRPr="009C57C9">
        <w:rPr>
          <w:rFonts w:ascii="Palatino Linotype" w:hAnsi="Palatino Linotype"/>
        </w:rPr>
        <w:t>онун</w:t>
      </w:r>
      <w:proofErr w:type="spellEnd"/>
      <w:r w:rsidRPr="009C57C9">
        <w:rPr>
          <w:rFonts w:ascii="Palatino Linotype" w:hAnsi="Palatino Linotype"/>
          <w:lang w:val="tg-Cyrl-TJ"/>
        </w:rPr>
        <w:t>ҳ</w:t>
      </w:r>
      <w:r w:rsidRPr="009C57C9">
        <w:rPr>
          <w:rFonts w:ascii="Palatino Linotype" w:hAnsi="Palatino Linotype"/>
        </w:rPr>
        <w:t xml:space="preserve">о </w:t>
      </w:r>
      <w:proofErr w:type="spellStart"/>
      <w:r w:rsidRPr="009C57C9">
        <w:rPr>
          <w:rFonts w:ascii="Palatino Linotype" w:hAnsi="Palatino Linotype"/>
        </w:rPr>
        <w:t>ва</w:t>
      </w:r>
      <w:proofErr w:type="spellEnd"/>
      <w:r w:rsidRPr="009C57C9">
        <w:rPr>
          <w:rFonts w:ascii="Palatino Linotype" w:hAnsi="Palatino Linotype"/>
        </w:rPr>
        <w:t xml:space="preserve"> </w:t>
      </w:r>
      <w:proofErr w:type="spellStart"/>
      <w:r w:rsidRPr="009C57C9">
        <w:rPr>
          <w:rFonts w:ascii="Palatino Linotype" w:hAnsi="Palatino Linotype"/>
        </w:rPr>
        <w:t>дигар</w:t>
      </w:r>
      <w:proofErr w:type="spellEnd"/>
      <w:r w:rsidRPr="009C57C9">
        <w:rPr>
          <w:rFonts w:ascii="Palatino Linotype" w:hAnsi="Palatino Linotype"/>
        </w:rPr>
        <w:t xml:space="preserve"> </w:t>
      </w:r>
      <w:proofErr w:type="spellStart"/>
      <w:r w:rsidRPr="009C57C9">
        <w:rPr>
          <w:rFonts w:ascii="Palatino Linotype" w:hAnsi="Palatino Linotype"/>
        </w:rPr>
        <w:t>санад</w:t>
      </w:r>
      <w:proofErr w:type="spellEnd"/>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w:t>
      </w:r>
      <w:proofErr w:type="spellStart"/>
      <w:r w:rsidRPr="009C57C9">
        <w:rPr>
          <w:rFonts w:ascii="Palatino Linotype" w:hAnsi="Palatino Linotype"/>
        </w:rPr>
        <w:t>меъёрию</w:t>
      </w:r>
      <w:proofErr w:type="spellEnd"/>
      <w:r w:rsidRPr="009C57C9">
        <w:rPr>
          <w:rFonts w:ascii="Palatino Linotype" w:hAnsi="Palatino Linotype"/>
        </w:rPr>
        <w:t xml:space="preserve"> </w:t>
      </w:r>
      <w:r w:rsidRPr="009C57C9">
        <w:rPr>
          <w:rFonts w:ascii="Palatino Linotype" w:hAnsi="Palatino Linotype"/>
          <w:lang w:val="tg-Cyrl-TJ"/>
        </w:rPr>
        <w:t>ҳ</w:t>
      </w:r>
      <w:r w:rsidRPr="009C57C9">
        <w:rPr>
          <w:rFonts w:ascii="Palatino Linotype" w:hAnsi="Palatino Linotype"/>
        </w:rPr>
        <w:t>у</w:t>
      </w:r>
      <w:r w:rsidRPr="009C57C9">
        <w:rPr>
          <w:rFonts w:ascii="Palatino Linotype" w:hAnsi="Palatino Linotype"/>
          <w:lang w:val="tg-Cyrl-TJ"/>
        </w:rPr>
        <w:t>қ</w:t>
      </w:r>
      <w:r w:rsidRPr="009C57C9">
        <w:rPr>
          <w:rFonts w:ascii="Palatino Linotype" w:hAnsi="Palatino Linotype"/>
        </w:rPr>
        <w:t>у</w:t>
      </w:r>
      <w:r w:rsidRPr="009C57C9">
        <w:rPr>
          <w:rFonts w:ascii="Palatino Linotype" w:hAnsi="Palatino Linotype"/>
          <w:lang w:val="tg-Cyrl-TJ"/>
        </w:rPr>
        <w:t>қ</w:t>
      </w:r>
      <w:r w:rsidRPr="009C57C9">
        <w:rPr>
          <w:rFonts w:ascii="Palatino Linotype" w:hAnsi="Palatino Linotype"/>
        </w:rPr>
        <w:t xml:space="preserve">иро </w:t>
      </w:r>
      <w:proofErr w:type="spellStart"/>
      <w:r w:rsidRPr="009C57C9">
        <w:rPr>
          <w:rFonts w:ascii="Palatino Linotype" w:hAnsi="Palatino Linotype"/>
        </w:rPr>
        <w:t>оид</w:t>
      </w:r>
      <w:proofErr w:type="spellEnd"/>
      <w:r w:rsidRPr="009C57C9">
        <w:rPr>
          <w:rFonts w:ascii="Palatino Linotype" w:hAnsi="Palatino Linotype"/>
        </w:rPr>
        <w:t xml:space="preserve"> ба ме</w:t>
      </w:r>
      <w:r w:rsidRPr="009C57C9">
        <w:rPr>
          <w:rFonts w:ascii="Palatino Linotype" w:hAnsi="Palatino Linotype"/>
          <w:lang w:val="tg-Cyrl-TJ"/>
        </w:rPr>
        <w:t>ҳ</w:t>
      </w:r>
      <w:r w:rsidRPr="009C57C9">
        <w:rPr>
          <w:rFonts w:ascii="Palatino Linotype" w:hAnsi="Palatino Linotype"/>
        </w:rPr>
        <w:t xml:space="preserve">нат </w:t>
      </w:r>
      <w:proofErr w:type="spellStart"/>
      <w:r w:rsidRPr="009C57C9">
        <w:rPr>
          <w:rFonts w:ascii="Palatino Linotype" w:hAnsi="Palatino Linotype"/>
        </w:rPr>
        <w:t>баррас</w:t>
      </w:r>
      <w:proofErr w:type="spellEnd"/>
      <w:r w:rsidRPr="009C57C9">
        <w:rPr>
          <w:rFonts w:ascii="Palatino Linotype" w:hAnsi="Palatino Linotype"/>
          <w:lang w:val="tg-Cyrl-TJ"/>
        </w:rPr>
        <w:t>ӣ</w:t>
      </w:r>
      <w:r w:rsidRPr="009C57C9">
        <w:rPr>
          <w:rFonts w:ascii="Palatino Linotype" w:hAnsi="Palatino Linotype"/>
        </w:rPr>
        <w:t xml:space="preserve"> карда, </w:t>
      </w:r>
      <w:proofErr w:type="spellStart"/>
      <w:r w:rsidRPr="009C57C9">
        <w:rPr>
          <w:rFonts w:ascii="Palatino Linotype" w:hAnsi="Palatino Linotype"/>
        </w:rPr>
        <w:t>бобати</w:t>
      </w:r>
      <w:proofErr w:type="spellEnd"/>
      <w:r w:rsidRPr="009C57C9">
        <w:rPr>
          <w:rFonts w:ascii="Palatino Linotype" w:hAnsi="Palatino Linotype"/>
        </w:rPr>
        <w:t xml:space="preserve"> </w:t>
      </w:r>
      <w:proofErr w:type="spellStart"/>
      <w:r w:rsidRPr="009C57C9">
        <w:rPr>
          <w:rFonts w:ascii="Palatino Linotype" w:hAnsi="Palatino Linotype"/>
        </w:rPr>
        <w:t>бартараф</w:t>
      </w:r>
      <w:proofErr w:type="spellEnd"/>
      <w:r w:rsidRPr="009C57C9">
        <w:rPr>
          <w:rFonts w:ascii="Palatino Linotype" w:hAnsi="Palatino Linotype"/>
        </w:rPr>
        <w:t xml:space="preserve"> </w:t>
      </w:r>
      <w:proofErr w:type="spellStart"/>
      <w:r w:rsidRPr="009C57C9">
        <w:rPr>
          <w:rFonts w:ascii="Palatino Linotype" w:hAnsi="Palatino Linotype"/>
        </w:rPr>
        <w:t>кардани</w:t>
      </w:r>
      <w:proofErr w:type="spellEnd"/>
      <w:r w:rsidRPr="009C57C9">
        <w:rPr>
          <w:rFonts w:ascii="Palatino Linotype" w:hAnsi="Palatino Linotype"/>
        </w:rPr>
        <w:t xml:space="preserve"> он</w:t>
      </w:r>
      <w:r w:rsidRPr="009C57C9">
        <w:rPr>
          <w:rFonts w:ascii="Palatino Linotype" w:hAnsi="Palatino Linotype"/>
          <w:lang w:val="tg-Cyrl-TJ"/>
        </w:rPr>
        <w:t>ҳ</w:t>
      </w:r>
      <w:r w:rsidRPr="009C57C9">
        <w:rPr>
          <w:rFonts w:ascii="Palatino Linotype" w:hAnsi="Palatino Linotype"/>
        </w:rPr>
        <w:t xml:space="preserve">о </w:t>
      </w:r>
      <w:proofErr w:type="spellStart"/>
      <w:r w:rsidRPr="009C57C9">
        <w:rPr>
          <w:rFonts w:ascii="Palatino Linotype" w:hAnsi="Palatino Linotype"/>
        </w:rPr>
        <w:t>чора</w:t>
      </w:r>
      <w:proofErr w:type="spellEnd"/>
      <w:r w:rsidRPr="009C57C9">
        <w:rPr>
          <w:rFonts w:ascii="Palatino Linotype" w:hAnsi="Palatino Linotype"/>
          <w:lang w:val="tg-Cyrl-TJ"/>
        </w:rPr>
        <w:t>ҳ</w:t>
      </w:r>
      <w:r w:rsidRPr="009C57C9">
        <w:rPr>
          <w:rFonts w:ascii="Palatino Linotype" w:hAnsi="Palatino Linotype"/>
        </w:rPr>
        <w:t xml:space="preserve">о </w:t>
      </w:r>
      <w:proofErr w:type="spellStart"/>
      <w:r w:rsidRPr="009C57C9">
        <w:rPr>
          <w:rFonts w:ascii="Palatino Linotype" w:hAnsi="Palatino Linotype"/>
        </w:rPr>
        <w:t>андешад</w:t>
      </w:r>
      <w:proofErr w:type="spellEnd"/>
      <w:r w:rsidRPr="009C57C9">
        <w:rPr>
          <w:rFonts w:ascii="Palatino Linotype" w:hAnsi="Palatino Linotype"/>
        </w:rPr>
        <w:t xml:space="preserve"> </w:t>
      </w:r>
      <w:proofErr w:type="spellStart"/>
      <w:r w:rsidRPr="009C57C9">
        <w:rPr>
          <w:rFonts w:ascii="Palatino Linotype" w:hAnsi="Palatino Linotype"/>
        </w:rPr>
        <w:t>ва</w:t>
      </w:r>
      <w:proofErr w:type="spellEnd"/>
      <w:r w:rsidRPr="009C57C9">
        <w:rPr>
          <w:rFonts w:ascii="Palatino Linotype" w:hAnsi="Palatino Linotype"/>
        </w:rPr>
        <w:t xml:space="preserve"> </w:t>
      </w:r>
      <w:proofErr w:type="spellStart"/>
      <w:r w:rsidRPr="009C57C9">
        <w:rPr>
          <w:rFonts w:ascii="Palatino Linotype" w:hAnsi="Palatino Linotype"/>
        </w:rPr>
        <w:t>оиди</w:t>
      </w:r>
      <w:proofErr w:type="spellEnd"/>
      <w:r w:rsidRPr="009C57C9">
        <w:rPr>
          <w:rFonts w:ascii="Palatino Linotype" w:hAnsi="Palatino Linotype"/>
        </w:rPr>
        <w:t xml:space="preserve"> </w:t>
      </w:r>
      <w:proofErr w:type="spellStart"/>
      <w:r w:rsidRPr="009C57C9">
        <w:rPr>
          <w:rFonts w:ascii="Palatino Linotype" w:hAnsi="Palatino Linotype"/>
        </w:rPr>
        <w:t>чора</w:t>
      </w:r>
      <w:proofErr w:type="spellEnd"/>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w:t>
      </w:r>
      <w:proofErr w:type="spellStart"/>
      <w:r w:rsidRPr="009C57C9">
        <w:rPr>
          <w:rFonts w:ascii="Palatino Linotype" w:hAnsi="Palatino Linotype"/>
        </w:rPr>
        <w:t>андешидашуда</w:t>
      </w:r>
      <w:proofErr w:type="spellEnd"/>
      <w:r w:rsidRPr="009C57C9">
        <w:rPr>
          <w:rFonts w:ascii="Palatino Linotype" w:hAnsi="Palatino Linotype"/>
        </w:rPr>
        <w:t xml:space="preserve">, ба намояндагон </w:t>
      </w:r>
      <w:proofErr w:type="spellStart"/>
      <w:r w:rsidRPr="009C57C9">
        <w:rPr>
          <w:rFonts w:ascii="Palatino Linotype" w:hAnsi="Palatino Linotype"/>
        </w:rPr>
        <w:t>ва</w:t>
      </w:r>
      <w:proofErr w:type="spellEnd"/>
      <w:r w:rsidRPr="009C57C9">
        <w:rPr>
          <w:rFonts w:ascii="Palatino Linotype" w:hAnsi="Palatino Linotype"/>
        </w:rPr>
        <w:t xml:space="preserve"> </w:t>
      </w:r>
      <w:proofErr w:type="spellStart"/>
      <w:r w:rsidRPr="009C57C9">
        <w:rPr>
          <w:rFonts w:ascii="Palatino Linotype" w:hAnsi="Palatino Linotype"/>
        </w:rPr>
        <w:t>ма</w:t>
      </w:r>
      <w:r w:rsidRPr="00834104">
        <w:rPr>
          <w:rFonts w:ascii="Palatino Linotype" w:hAnsi="Palatino Linotype"/>
          <w:rPrChange w:id="582" w:author="Гафуров Камолджон Азимджонович" w:date="2024-10-10T16:31:00Z" w16du:dateUtc="2024-10-10T11:31:00Z">
            <w:rPr>
              <w:rFonts w:ascii="Palatino Linotype" w:hAnsi="Palatino Linotype"/>
              <w:lang w:val="tg-Cyrl-TJ"/>
            </w:rPr>
          </w:rPrChange>
        </w:rPr>
        <w:t>қ</w:t>
      </w:r>
      <w:r w:rsidRPr="009C57C9">
        <w:rPr>
          <w:rFonts w:ascii="Palatino Linotype" w:hAnsi="Palatino Linotype"/>
        </w:rPr>
        <w:t>омоти</w:t>
      </w:r>
      <w:proofErr w:type="spellEnd"/>
      <w:r w:rsidRPr="009C57C9">
        <w:rPr>
          <w:rFonts w:ascii="Palatino Linotype" w:hAnsi="Palatino Linotype"/>
        </w:rPr>
        <w:t xml:space="preserve"> </w:t>
      </w:r>
      <w:proofErr w:type="spellStart"/>
      <w:r w:rsidRPr="009C57C9">
        <w:rPr>
          <w:rFonts w:ascii="Palatino Linotype" w:hAnsi="Palatino Linotype"/>
        </w:rPr>
        <w:t>номбаршуда</w:t>
      </w:r>
      <w:proofErr w:type="spellEnd"/>
      <w:r w:rsidRPr="009C57C9">
        <w:rPr>
          <w:rFonts w:ascii="Palatino Linotype" w:hAnsi="Palatino Linotype"/>
        </w:rPr>
        <w:t xml:space="preserve">, </w:t>
      </w:r>
      <w:proofErr w:type="spellStart"/>
      <w:r w:rsidRPr="009C57C9">
        <w:rPr>
          <w:rFonts w:ascii="Palatino Linotype" w:hAnsi="Palatino Linotype"/>
        </w:rPr>
        <w:t>маълумот</w:t>
      </w:r>
      <w:proofErr w:type="spellEnd"/>
      <w:r w:rsidRPr="009C57C9">
        <w:rPr>
          <w:rFonts w:ascii="Palatino Linotype" w:hAnsi="Palatino Linotype"/>
        </w:rPr>
        <w:t xml:space="preserve"> </w:t>
      </w:r>
      <w:proofErr w:type="spellStart"/>
      <w:r w:rsidRPr="009C57C9">
        <w:rPr>
          <w:rFonts w:ascii="Palatino Linotype" w:hAnsi="Palatino Linotype"/>
        </w:rPr>
        <w:t>ди</w:t>
      </w:r>
      <w:r w:rsidRPr="00834104">
        <w:rPr>
          <w:rFonts w:ascii="Palatino Linotype" w:hAnsi="Palatino Linotype"/>
          <w:rPrChange w:id="583" w:author="Гафуров Камолджон Азимджонович" w:date="2024-10-10T16:31:00Z" w16du:dateUtc="2024-10-10T11:31:00Z">
            <w:rPr>
              <w:rFonts w:ascii="Palatino Linotype" w:hAnsi="Palatino Linotype"/>
              <w:lang w:val="tg-Cyrl-TJ"/>
            </w:rPr>
          </w:rPrChange>
        </w:rPr>
        <w:t>ҳ</w:t>
      </w:r>
      <w:r w:rsidRPr="009C57C9">
        <w:rPr>
          <w:rFonts w:ascii="Palatino Linotype" w:hAnsi="Palatino Linotype"/>
        </w:rPr>
        <w:t>ад</w:t>
      </w:r>
      <w:proofErr w:type="spellEnd"/>
      <w:r w:rsidRPr="009C57C9">
        <w:rPr>
          <w:rFonts w:ascii="Palatino Linotype" w:hAnsi="Palatino Linotype"/>
        </w:rPr>
        <w:t>;</w:t>
      </w:r>
    </w:p>
    <w:p w14:paraId="71B587AC" w14:textId="3BFD12B2" w:rsidR="00834104" w:rsidRPr="00834104" w:rsidRDefault="00834104" w:rsidP="00CA1BB3">
      <w:pPr>
        <w:jc w:val="both"/>
        <w:rPr>
          <w:rFonts w:ascii="Palatino Linotype" w:hAnsi="Palatino Linotype"/>
        </w:rPr>
      </w:pPr>
      <w:ins w:id="584" w:author="Гафуров Камолджон Азимджонович" w:date="2024-10-10T16:31:00Z" w16du:dateUtc="2024-10-10T11:31:00Z">
        <w:r w:rsidRPr="00834104">
          <w:rPr>
            <w:rFonts w:ascii="Palatino Linotype" w:hAnsi="Palatino Linotype"/>
            <w:rPrChange w:id="585" w:author="Гафуров Камолджон Азимджонович" w:date="2024-10-10T16:31:00Z" w16du:dateUtc="2024-10-10T11:31:00Z">
              <w:rPr>
                <w:rFonts w:ascii="Palatino Linotype" w:hAnsi="Palatino Linotype"/>
                <w:sz w:val="20"/>
                <w:szCs w:val="20"/>
              </w:rPr>
            </w:rPrChange>
          </w:rPr>
          <w:t xml:space="preserve">- </w:t>
        </w:r>
        <w:proofErr w:type="spellStart"/>
        <w:r w:rsidRPr="00834104">
          <w:rPr>
            <w:rFonts w:ascii="Palatino Linotype" w:hAnsi="Palatino Linotype"/>
            <w:rPrChange w:id="586" w:author="Гафуров Камолджон Азимджонович" w:date="2024-10-10T16:31:00Z" w16du:dateUtc="2024-10-10T11:31:00Z">
              <w:rPr>
                <w:rFonts w:ascii="Palatino Linotype" w:hAnsi="Palatino Linotype"/>
                <w:sz w:val="20"/>
                <w:szCs w:val="20"/>
              </w:rPr>
            </w:rPrChange>
          </w:rPr>
          <w:t>санадҳои</w:t>
        </w:r>
        <w:proofErr w:type="spellEnd"/>
        <w:r w:rsidRPr="00834104">
          <w:rPr>
            <w:rFonts w:ascii="Palatino Linotype" w:hAnsi="Palatino Linotype"/>
            <w:rPrChange w:id="587" w:author="Гафуров Камолджон Азимджонович" w:date="2024-10-10T16:31:00Z" w16du:dateUtc="2024-10-10T11:31:00Z">
              <w:rPr>
                <w:rFonts w:ascii="Palatino Linotype" w:hAnsi="Palatino Linotype"/>
                <w:sz w:val="20"/>
                <w:szCs w:val="20"/>
              </w:rPr>
            </w:rPrChange>
          </w:rPr>
          <w:t xml:space="preserve"> </w:t>
        </w:r>
        <w:proofErr w:type="spellStart"/>
        <w:r w:rsidRPr="00834104">
          <w:rPr>
            <w:rFonts w:ascii="Palatino Linotype" w:hAnsi="Palatino Linotype"/>
            <w:rPrChange w:id="588" w:author="Гафуров Камолджон Азимджонович" w:date="2024-10-10T16:31:00Z" w16du:dateUtc="2024-10-10T11:31:00Z">
              <w:rPr>
                <w:rFonts w:ascii="Palatino Linotype" w:hAnsi="Palatino Linotype"/>
                <w:sz w:val="20"/>
                <w:szCs w:val="20"/>
              </w:rPr>
            </w:rPrChange>
          </w:rPr>
          <w:t>мақомоти</w:t>
        </w:r>
        <w:proofErr w:type="spellEnd"/>
        <w:r w:rsidRPr="00834104">
          <w:rPr>
            <w:rFonts w:ascii="Palatino Linotype" w:hAnsi="Palatino Linotype"/>
            <w:rPrChange w:id="589" w:author="Гафуров Камолджон Азимджонович" w:date="2024-10-10T16:31:00Z" w16du:dateUtc="2024-10-10T11:31:00Z">
              <w:rPr>
                <w:rFonts w:ascii="Palatino Linotype" w:hAnsi="Palatino Linotype"/>
                <w:sz w:val="20"/>
                <w:szCs w:val="20"/>
              </w:rPr>
            </w:rPrChange>
          </w:rPr>
          <w:t xml:space="preserve"> </w:t>
        </w:r>
        <w:proofErr w:type="spellStart"/>
        <w:r w:rsidRPr="00834104">
          <w:rPr>
            <w:rFonts w:ascii="Palatino Linotype" w:hAnsi="Palatino Linotype"/>
            <w:rPrChange w:id="590" w:author="Гафуров Камолджон Азимджонович" w:date="2024-10-10T16:31:00Z" w16du:dateUtc="2024-10-10T11:31:00Z">
              <w:rPr>
                <w:rFonts w:ascii="Palatino Linotype" w:hAnsi="Palatino Linotype"/>
                <w:sz w:val="20"/>
                <w:szCs w:val="20"/>
              </w:rPr>
            </w:rPrChange>
          </w:rPr>
          <w:t>ваколатдори</w:t>
        </w:r>
        <w:proofErr w:type="spellEnd"/>
        <w:r w:rsidRPr="00834104">
          <w:rPr>
            <w:rFonts w:ascii="Palatino Linotype" w:hAnsi="Palatino Linotype"/>
            <w:rPrChange w:id="591" w:author="Гафуров Камолджон Азимджонович" w:date="2024-10-10T16:31:00Z" w16du:dateUtc="2024-10-10T11:31:00Z">
              <w:rPr>
                <w:rFonts w:ascii="Palatino Linotype" w:hAnsi="Palatino Linotype"/>
                <w:sz w:val="20"/>
                <w:szCs w:val="20"/>
              </w:rPr>
            </w:rPrChange>
          </w:rPr>
          <w:t xml:space="preserve"> </w:t>
        </w:r>
        <w:proofErr w:type="spellStart"/>
        <w:r w:rsidRPr="00834104">
          <w:rPr>
            <w:rFonts w:ascii="Palatino Linotype" w:hAnsi="Palatino Linotype"/>
            <w:rPrChange w:id="592" w:author="Гафуров Камолджон Азимджонович" w:date="2024-10-10T16:31:00Z" w16du:dateUtc="2024-10-10T11:31:00Z">
              <w:rPr>
                <w:rFonts w:ascii="Palatino Linotype" w:hAnsi="Palatino Linotype"/>
                <w:sz w:val="20"/>
                <w:szCs w:val="20"/>
              </w:rPr>
            </w:rPrChange>
          </w:rPr>
          <w:t>давлатӣ</w:t>
        </w:r>
        <w:proofErr w:type="spellEnd"/>
        <w:r w:rsidRPr="00834104">
          <w:rPr>
            <w:rFonts w:ascii="Palatino Linotype" w:hAnsi="Palatino Linotype"/>
            <w:rPrChange w:id="593" w:author="Гафуров Камолджон Азимджонович" w:date="2024-10-10T16:31:00Z" w16du:dateUtc="2024-10-10T11:31:00Z">
              <w:rPr>
                <w:rFonts w:ascii="Palatino Linotype" w:hAnsi="Palatino Linotype"/>
                <w:sz w:val="20"/>
                <w:szCs w:val="20"/>
              </w:rPr>
            </w:rPrChange>
          </w:rPr>
          <w:t xml:space="preserve"> </w:t>
        </w:r>
        <w:proofErr w:type="spellStart"/>
        <w:r w:rsidRPr="00834104">
          <w:rPr>
            <w:rFonts w:ascii="Palatino Linotype" w:hAnsi="Palatino Linotype"/>
            <w:rPrChange w:id="594" w:author="Гафуров Камолджон Азимджонович" w:date="2024-10-10T16:31:00Z" w16du:dateUtc="2024-10-10T11:31:00Z">
              <w:rPr>
                <w:rFonts w:ascii="Palatino Linotype" w:hAnsi="Palatino Linotype"/>
                <w:sz w:val="20"/>
                <w:szCs w:val="20"/>
              </w:rPr>
            </w:rPrChange>
          </w:rPr>
          <w:t>ва</w:t>
        </w:r>
        <w:proofErr w:type="spellEnd"/>
        <w:r w:rsidRPr="00834104">
          <w:rPr>
            <w:rFonts w:ascii="Palatino Linotype" w:hAnsi="Palatino Linotype"/>
            <w:rPrChange w:id="595" w:author="Гафуров Камолджон Азимджонович" w:date="2024-10-10T16:31:00Z" w16du:dateUtc="2024-10-10T11:31:00Z">
              <w:rPr>
                <w:rFonts w:ascii="Palatino Linotype" w:hAnsi="Palatino Linotype"/>
                <w:sz w:val="20"/>
                <w:szCs w:val="20"/>
              </w:rPr>
            </w:rPrChange>
          </w:rPr>
          <w:t xml:space="preserve"> </w:t>
        </w:r>
        <w:proofErr w:type="spellStart"/>
        <w:r w:rsidRPr="00834104">
          <w:rPr>
            <w:rFonts w:ascii="Palatino Linotype" w:hAnsi="Palatino Linotype"/>
            <w:rPrChange w:id="596" w:author="Гафуров Камолджон Азимджонович" w:date="2024-10-10T16:31:00Z" w16du:dateUtc="2024-10-10T11:31:00Z">
              <w:rPr>
                <w:rFonts w:ascii="Palatino Linotype" w:hAnsi="Palatino Linotype"/>
                <w:sz w:val="20"/>
                <w:szCs w:val="20"/>
              </w:rPr>
            </w:rPrChange>
          </w:rPr>
          <w:t>ҷамъиятиро</w:t>
        </w:r>
        <w:proofErr w:type="spellEnd"/>
        <w:r w:rsidRPr="00834104">
          <w:rPr>
            <w:rFonts w:ascii="Palatino Linotype" w:hAnsi="Palatino Linotype"/>
            <w:rPrChange w:id="597" w:author="Гафуров Камолджон Азимджонович" w:date="2024-10-10T16:31:00Z" w16du:dateUtc="2024-10-10T11:31:00Z">
              <w:rPr>
                <w:rFonts w:ascii="Palatino Linotype" w:hAnsi="Palatino Linotype"/>
                <w:sz w:val="20"/>
                <w:szCs w:val="20"/>
              </w:rPr>
            </w:rPrChange>
          </w:rPr>
          <w:t xml:space="preserve"> дар </w:t>
        </w:r>
        <w:proofErr w:type="spellStart"/>
        <w:r w:rsidRPr="00834104">
          <w:rPr>
            <w:rFonts w:ascii="Palatino Linotype" w:hAnsi="Palatino Linotype"/>
            <w:rPrChange w:id="598" w:author="Гафуров Камолджон Азимджонович" w:date="2024-10-10T16:31:00Z" w16du:dateUtc="2024-10-10T11:31:00Z">
              <w:rPr>
                <w:rFonts w:ascii="Palatino Linotype" w:hAnsi="Palatino Linotype"/>
                <w:sz w:val="20"/>
                <w:szCs w:val="20"/>
              </w:rPr>
            </w:rPrChange>
          </w:rPr>
          <w:t>соҳаи</w:t>
        </w:r>
        <w:proofErr w:type="spellEnd"/>
        <w:r w:rsidRPr="00834104">
          <w:rPr>
            <w:rFonts w:ascii="Palatino Linotype" w:hAnsi="Palatino Linotype"/>
            <w:rPrChange w:id="599" w:author="Гафуров Камолджон Азимджонович" w:date="2024-10-10T16:31:00Z" w16du:dateUtc="2024-10-10T11:31:00Z">
              <w:rPr>
                <w:rFonts w:ascii="Palatino Linotype" w:hAnsi="Palatino Linotype"/>
                <w:sz w:val="20"/>
                <w:szCs w:val="20"/>
              </w:rPr>
            </w:rPrChange>
          </w:rPr>
          <w:t xml:space="preserve"> </w:t>
        </w:r>
        <w:proofErr w:type="spellStart"/>
        <w:r w:rsidRPr="00834104">
          <w:rPr>
            <w:rFonts w:ascii="Palatino Linotype" w:hAnsi="Palatino Linotype"/>
            <w:rPrChange w:id="600" w:author="Гафуров Камолджон Азимджонович" w:date="2024-10-10T16:31:00Z" w16du:dateUtc="2024-10-10T11:31:00Z">
              <w:rPr>
                <w:rFonts w:ascii="Palatino Linotype" w:hAnsi="Palatino Linotype"/>
                <w:sz w:val="20"/>
                <w:szCs w:val="20"/>
              </w:rPr>
            </w:rPrChange>
          </w:rPr>
          <w:t>меҳнат</w:t>
        </w:r>
        <w:proofErr w:type="spellEnd"/>
        <w:r w:rsidRPr="00834104">
          <w:rPr>
            <w:rFonts w:ascii="Palatino Linotype" w:hAnsi="Palatino Linotype"/>
            <w:rPrChange w:id="601" w:author="Гафуров Камолджон Азимджонович" w:date="2024-10-10T16:31:00Z" w16du:dateUtc="2024-10-10T11:31:00Z">
              <w:rPr>
                <w:rFonts w:ascii="Palatino Linotype" w:hAnsi="Palatino Linotype"/>
                <w:sz w:val="20"/>
                <w:szCs w:val="20"/>
              </w:rPr>
            </w:rPrChange>
          </w:rPr>
          <w:t xml:space="preserve"> </w:t>
        </w:r>
        <w:proofErr w:type="spellStart"/>
        <w:r w:rsidRPr="00834104">
          <w:rPr>
            <w:rFonts w:ascii="Palatino Linotype" w:hAnsi="Palatino Linotype"/>
            <w:rPrChange w:id="602" w:author="Гафуров Камолджон Азимджонович" w:date="2024-10-10T16:31:00Z" w16du:dateUtc="2024-10-10T11:31:00Z">
              <w:rPr>
                <w:rFonts w:ascii="Palatino Linotype" w:hAnsi="Palatino Linotype"/>
                <w:sz w:val="20"/>
                <w:szCs w:val="20"/>
              </w:rPr>
            </w:rPrChange>
          </w:rPr>
          <w:t>иҷро</w:t>
        </w:r>
        <w:proofErr w:type="spellEnd"/>
        <w:r w:rsidRPr="00834104">
          <w:rPr>
            <w:rFonts w:ascii="Palatino Linotype" w:hAnsi="Palatino Linotype"/>
            <w:rPrChange w:id="603" w:author="Гафуров Камолджон Азимджонович" w:date="2024-10-10T16:31:00Z" w16du:dateUtc="2024-10-10T11:31:00Z">
              <w:rPr>
                <w:rFonts w:ascii="Palatino Linotype" w:hAnsi="Palatino Linotype"/>
                <w:sz w:val="20"/>
                <w:szCs w:val="20"/>
              </w:rPr>
            </w:rPrChange>
          </w:rPr>
          <w:t xml:space="preserve"> </w:t>
        </w:r>
        <w:proofErr w:type="spellStart"/>
        <w:r w:rsidRPr="00834104">
          <w:rPr>
            <w:rFonts w:ascii="Palatino Linotype" w:hAnsi="Palatino Linotype"/>
            <w:rPrChange w:id="604" w:author="Гафуров Камолджон Азимджонович" w:date="2024-10-10T16:31:00Z" w16du:dateUtc="2024-10-10T11:31:00Z">
              <w:rPr>
                <w:rFonts w:ascii="Palatino Linotype" w:hAnsi="Palatino Linotype"/>
                <w:sz w:val="20"/>
                <w:szCs w:val="20"/>
              </w:rPr>
            </w:rPrChange>
          </w:rPr>
          <w:t>намояд</w:t>
        </w:r>
        <w:proofErr w:type="spellEnd"/>
        <w:r w:rsidRPr="00834104">
          <w:rPr>
            <w:rFonts w:ascii="Palatino Linotype" w:hAnsi="Palatino Linotype"/>
            <w:rPrChange w:id="605" w:author="Гафуров Камолджон Азимджонович" w:date="2024-10-10T16:31:00Z" w16du:dateUtc="2024-10-10T11:31:00Z">
              <w:rPr>
                <w:rFonts w:ascii="Palatino Linotype" w:hAnsi="Palatino Linotype"/>
                <w:sz w:val="20"/>
                <w:szCs w:val="20"/>
              </w:rPr>
            </w:rPrChange>
          </w:rPr>
          <w:t>;</w:t>
        </w:r>
      </w:ins>
    </w:p>
    <w:p w14:paraId="09BC0A9E" w14:textId="42FCACB7" w:rsidR="00CA1BB3" w:rsidRDefault="00CA1BB3" w:rsidP="00CA1BB3">
      <w:pPr>
        <w:jc w:val="both"/>
        <w:rPr>
          <w:ins w:id="606" w:author="Гафуров Камолджон Азимджонович" w:date="2024-10-10T16:31:00Z" w16du:dateUtc="2024-10-10T11:31:00Z"/>
          <w:rFonts w:ascii="Palatino Linotype" w:hAnsi="Palatino Linotype"/>
          <w:lang w:val="tg-Cyrl-TJ"/>
        </w:rPr>
      </w:pPr>
      <w:r w:rsidRPr="009C57C9">
        <w:rPr>
          <w:rFonts w:ascii="Palatino Linotype" w:hAnsi="Palatino Linotype"/>
        </w:rPr>
        <w:t>-</w:t>
      </w:r>
      <w:ins w:id="607" w:author="Гафуров Камолджон Азимджонович" w:date="2024-10-10T16:29:00Z" w16du:dateUtc="2024-10-10T11:29:00Z">
        <w:r w:rsidR="00834104" w:rsidRPr="00834104">
          <w:rPr>
            <w:rFonts w:ascii="Palatino Linotype" w:hAnsi="Palatino Linotype"/>
            <w:rPrChange w:id="608" w:author="Гафуров Камолджон Азимджонович" w:date="2024-10-10T16:31:00Z" w16du:dateUtc="2024-10-10T11:31:00Z">
              <w:rPr>
                <w:rFonts w:ascii="Palatino Linotype" w:hAnsi="Palatino Linotype"/>
                <w:lang w:val="tg-Cyrl-TJ"/>
              </w:rPr>
            </w:rPrChange>
          </w:rPr>
          <w:t xml:space="preserve"> </w:t>
        </w:r>
      </w:ins>
      <w:proofErr w:type="spellStart"/>
      <w:r w:rsidRPr="009C57C9">
        <w:rPr>
          <w:rFonts w:ascii="Palatino Linotype" w:hAnsi="Palatino Linotype"/>
        </w:rPr>
        <w:t>барои</w:t>
      </w:r>
      <w:proofErr w:type="spellEnd"/>
      <w:r w:rsidRPr="009C57C9">
        <w:rPr>
          <w:rFonts w:ascii="Palatino Linotype" w:hAnsi="Palatino Linotype"/>
        </w:rPr>
        <w:t xml:space="preserve"> </w:t>
      </w:r>
      <w:proofErr w:type="spellStart"/>
      <w:r w:rsidRPr="009C57C9">
        <w:rPr>
          <w:rFonts w:ascii="Palatino Linotype" w:hAnsi="Palatino Linotype"/>
        </w:rPr>
        <w:t>иштироки</w:t>
      </w:r>
      <w:proofErr w:type="spellEnd"/>
      <w:r w:rsidRPr="009C57C9">
        <w:rPr>
          <w:rFonts w:ascii="Palatino Linotype" w:hAnsi="Palatino Linotype"/>
        </w:rPr>
        <w:t xml:space="preserve"> </w:t>
      </w:r>
      <w:proofErr w:type="spellStart"/>
      <w:r w:rsidRPr="009C57C9">
        <w:rPr>
          <w:rFonts w:ascii="Palatino Linotype" w:hAnsi="Palatino Linotype"/>
        </w:rPr>
        <w:t>кормандони</w:t>
      </w:r>
      <w:proofErr w:type="spellEnd"/>
      <w:r w:rsidRPr="009C57C9">
        <w:rPr>
          <w:rFonts w:ascii="Palatino Linotype" w:hAnsi="Palatino Linotype"/>
        </w:rPr>
        <w:t xml:space="preserve"> </w:t>
      </w:r>
      <w:proofErr w:type="spellStart"/>
      <w:r w:rsidRPr="009C57C9">
        <w:rPr>
          <w:rFonts w:ascii="Palatino Linotype" w:hAnsi="Palatino Linotype"/>
        </w:rPr>
        <w:t>Бонк</w:t>
      </w:r>
      <w:proofErr w:type="spellEnd"/>
      <w:r w:rsidRPr="009C57C9">
        <w:rPr>
          <w:rFonts w:ascii="Palatino Linotype" w:hAnsi="Palatino Linotype"/>
        </w:rPr>
        <w:t xml:space="preserve"> дар </w:t>
      </w:r>
      <w:proofErr w:type="spellStart"/>
      <w:r w:rsidRPr="009C57C9">
        <w:rPr>
          <w:rFonts w:ascii="Palatino Linotype" w:hAnsi="Palatino Linotype"/>
        </w:rPr>
        <w:t>идоракунии</w:t>
      </w:r>
      <w:proofErr w:type="spellEnd"/>
      <w:r w:rsidRPr="009C57C9">
        <w:rPr>
          <w:rFonts w:ascii="Palatino Linotype" w:hAnsi="Palatino Linotype"/>
        </w:rPr>
        <w:t xml:space="preserve"> он </w:t>
      </w:r>
      <w:proofErr w:type="spellStart"/>
      <w:r w:rsidRPr="009C57C9">
        <w:rPr>
          <w:rFonts w:ascii="Palatino Linotype" w:hAnsi="Palatino Linotype"/>
        </w:rPr>
        <w:t>мутоби</w:t>
      </w:r>
      <w:r w:rsidRPr="00834104">
        <w:rPr>
          <w:rFonts w:ascii="Palatino Linotype" w:hAnsi="Palatino Linotype"/>
          <w:rPrChange w:id="609" w:author="Гафуров Камолджон Азимджонович" w:date="2024-10-10T16:31:00Z" w16du:dateUtc="2024-10-10T11:31:00Z">
            <w:rPr>
              <w:rFonts w:ascii="Palatino Linotype" w:hAnsi="Palatino Linotype"/>
              <w:lang w:val="tg-Cyrl-TJ"/>
            </w:rPr>
          </w:rPrChange>
        </w:rPr>
        <w:t>қ</w:t>
      </w:r>
      <w:r w:rsidRPr="009C57C9">
        <w:rPr>
          <w:rFonts w:ascii="Palatino Linotype" w:hAnsi="Palatino Linotype"/>
        </w:rPr>
        <w:t>и</w:t>
      </w:r>
      <w:proofErr w:type="spellEnd"/>
      <w:r w:rsidRPr="009C57C9">
        <w:rPr>
          <w:rFonts w:ascii="Palatino Linotype" w:hAnsi="Palatino Linotype"/>
        </w:rPr>
        <w:t xml:space="preserve"> </w:t>
      </w:r>
      <w:proofErr w:type="spellStart"/>
      <w:r w:rsidRPr="00834104">
        <w:rPr>
          <w:rFonts w:ascii="Palatino Linotype" w:hAnsi="Palatino Linotype"/>
          <w:rPrChange w:id="610" w:author="Гафуров Камолджон Азимджонович" w:date="2024-10-10T16:31:00Z" w16du:dateUtc="2024-10-10T11:31:00Z">
            <w:rPr>
              <w:rFonts w:ascii="Palatino Linotype" w:hAnsi="Palatino Linotype"/>
              <w:lang w:val="tg-Cyrl-TJ"/>
            </w:rPr>
          </w:rPrChange>
        </w:rPr>
        <w:t>қ</w:t>
      </w:r>
      <w:r w:rsidRPr="009C57C9">
        <w:rPr>
          <w:rFonts w:ascii="Palatino Linotype" w:hAnsi="Palatino Linotype"/>
        </w:rPr>
        <w:t>онунгузор</w:t>
      </w:r>
      <w:r w:rsidRPr="00834104">
        <w:rPr>
          <w:rFonts w:ascii="Palatino Linotype" w:hAnsi="Palatino Linotype"/>
          <w:rPrChange w:id="611" w:author="Гафуров Камолджон Азимджонович" w:date="2024-10-10T16:31:00Z" w16du:dateUtc="2024-10-10T11:31:00Z">
            <w:rPr>
              <w:rFonts w:ascii="Palatino Linotype" w:hAnsi="Palatino Linotype"/>
              <w:lang w:val="tg-Cyrl-TJ"/>
            </w:rPr>
          </w:rPrChange>
        </w:rPr>
        <w:t>ӣ</w:t>
      </w:r>
      <w:proofErr w:type="spellEnd"/>
      <w:r w:rsidRPr="009C57C9">
        <w:rPr>
          <w:rFonts w:ascii="Palatino Linotype" w:hAnsi="Palatino Linotype"/>
        </w:rPr>
        <w:t xml:space="preserve"> </w:t>
      </w:r>
      <w:proofErr w:type="spellStart"/>
      <w:r w:rsidRPr="009C57C9">
        <w:rPr>
          <w:rFonts w:ascii="Palatino Linotype" w:hAnsi="Palatino Linotype"/>
        </w:rPr>
        <w:t>ва</w:t>
      </w:r>
      <w:proofErr w:type="spellEnd"/>
      <w:r w:rsidRPr="009C57C9">
        <w:rPr>
          <w:rFonts w:ascii="Palatino Linotype" w:hAnsi="Palatino Linotype"/>
        </w:rPr>
        <w:t xml:space="preserve"> </w:t>
      </w:r>
      <w:proofErr w:type="spellStart"/>
      <w:r w:rsidRPr="009C57C9">
        <w:rPr>
          <w:rFonts w:ascii="Palatino Linotype" w:hAnsi="Palatino Linotype"/>
        </w:rPr>
        <w:t>шартномаи</w:t>
      </w:r>
      <w:proofErr w:type="spellEnd"/>
      <w:r w:rsidRPr="009C57C9">
        <w:rPr>
          <w:rFonts w:ascii="Palatino Linotype" w:hAnsi="Palatino Linotype"/>
        </w:rPr>
        <w:t xml:space="preserve"> </w:t>
      </w:r>
      <w:proofErr w:type="spellStart"/>
      <w:r w:rsidRPr="009C57C9">
        <w:rPr>
          <w:rFonts w:ascii="Palatino Linotype" w:hAnsi="Palatino Linotype"/>
        </w:rPr>
        <w:t>мазкур</w:t>
      </w:r>
      <w:proofErr w:type="spellEnd"/>
      <w:r w:rsidRPr="009C57C9">
        <w:rPr>
          <w:rFonts w:ascii="Palatino Linotype" w:hAnsi="Palatino Linotype"/>
        </w:rPr>
        <w:t xml:space="preserve"> </w:t>
      </w:r>
      <w:proofErr w:type="spellStart"/>
      <w:r w:rsidRPr="009C57C9">
        <w:rPr>
          <w:rFonts w:ascii="Palatino Linotype" w:hAnsi="Palatino Linotype"/>
        </w:rPr>
        <w:t>шароит</w:t>
      </w:r>
      <w:r w:rsidRPr="00834104">
        <w:rPr>
          <w:rFonts w:ascii="Palatino Linotype" w:hAnsi="Palatino Linotype"/>
          <w:rPrChange w:id="612" w:author="Гафуров Камолджон Азимджонович" w:date="2024-10-10T16:31:00Z" w16du:dateUtc="2024-10-10T11:31:00Z">
            <w:rPr>
              <w:rFonts w:ascii="Palatino Linotype" w:hAnsi="Palatino Linotype"/>
              <w:lang w:val="tg-Cyrl-TJ"/>
            </w:rPr>
          </w:rPrChange>
        </w:rPr>
        <w:t>ҳ</w:t>
      </w:r>
      <w:r w:rsidRPr="009C57C9">
        <w:rPr>
          <w:rFonts w:ascii="Palatino Linotype" w:hAnsi="Palatino Linotype"/>
        </w:rPr>
        <w:t>ои</w:t>
      </w:r>
      <w:proofErr w:type="spellEnd"/>
      <w:r w:rsidRPr="009C57C9">
        <w:rPr>
          <w:rFonts w:ascii="Palatino Linotype" w:hAnsi="Palatino Linotype"/>
        </w:rPr>
        <w:t xml:space="preserve"> </w:t>
      </w:r>
      <w:proofErr w:type="spellStart"/>
      <w:r w:rsidRPr="009C57C9">
        <w:rPr>
          <w:rFonts w:ascii="Palatino Linotype" w:hAnsi="Palatino Linotype"/>
        </w:rPr>
        <w:t>мусоид</w:t>
      </w:r>
      <w:proofErr w:type="spellEnd"/>
      <w:r w:rsidRPr="009C57C9">
        <w:rPr>
          <w:rFonts w:ascii="Palatino Linotype" w:hAnsi="Palatino Linotype"/>
        </w:rPr>
        <w:t xml:space="preserve"> </w:t>
      </w:r>
      <w:proofErr w:type="spellStart"/>
      <w:r w:rsidRPr="009C57C9">
        <w:rPr>
          <w:rFonts w:ascii="Palatino Linotype" w:hAnsi="Palatino Linotype"/>
        </w:rPr>
        <w:t>фаро</w:t>
      </w:r>
      <w:proofErr w:type="spellEnd"/>
      <w:r w:rsidRPr="009C57C9">
        <w:rPr>
          <w:rFonts w:ascii="Palatino Linotype" w:hAnsi="Palatino Linotype"/>
          <w:lang w:val="tg-Cyrl-TJ"/>
        </w:rPr>
        <w:t>ҳ</w:t>
      </w:r>
      <w:proofErr w:type="spellStart"/>
      <w:r w:rsidRPr="009C57C9">
        <w:rPr>
          <w:rFonts w:ascii="Palatino Linotype" w:hAnsi="Palatino Linotype"/>
        </w:rPr>
        <w:t>ам</w:t>
      </w:r>
      <w:proofErr w:type="spellEnd"/>
      <w:r w:rsidRPr="009C57C9">
        <w:rPr>
          <w:rFonts w:ascii="Palatino Linotype" w:hAnsi="Palatino Linotype"/>
        </w:rPr>
        <w:t xml:space="preserve"> </w:t>
      </w:r>
      <w:proofErr w:type="spellStart"/>
      <w:r w:rsidRPr="009C57C9">
        <w:rPr>
          <w:rFonts w:ascii="Palatino Linotype" w:hAnsi="Palatino Linotype"/>
        </w:rPr>
        <w:t>орад</w:t>
      </w:r>
      <w:proofErr w:type="spellEnd"/>
      <w:r w:rsidRPr="009C57C9">
        <w:rPr>
          <w:rFonts w:ascii="Palatino Linotype" w:hAnsi="Palatino Linotype"/>
        </w:rPr>
        <w:t>;</w:t>
      </w:r>
    </w:p>
    <w:p w14:paraId="75C60FE8" w14:textId="77777777" w:rsidR="00834104" w:rsidRPr="00834104" w:rsidRDefault="00834104">
      <w:pPr>
        <w:jc w:val="both"/>
        <w:rPr>
          <w:ins w:id="613" w:author="Гафуров Камолджон Азимджонович" w:date="2024-10-10T16:31:00Z" w16du:dateUtc="2024-10-10T11:31:00Z"/>
          <w:rFonts w:ascii="Palatino Linotype" w:hAnsi="Palatino Linotype"/>
          <w:rPrChange w:id="614" w:author="Гафуров Камолджон Азимджонович" w:date="2024-10-10T16:31:00Z" w16du:dateUtc="2024-10-10T11:31:00Z">
            <w:rPr>
              <w:ins w:id="615" w:author="Гафуров Камолджон Азимджонович" w:date="2024-10-10T16:31:00Z" w16du:dateUtc="2024-10-10T11:31:00Z"/>
              <w:rFonts w:ascii="Palatino Linotype" w:hAnsi="Palatino Linotype"/>
              <w:sz w:val="20"/>
              <w:szCs w:val="20"/>
            </w:rPr>
          </w:rPrChange>
        </w:rPr>
        <w:pPrChange w:id="616" w:author="Гафуров Камолджон Азимджонович" w:date="2024-10-10T16:31:00Z" w16du:dateUtc="2024-10-10T11:31:00Z">
          <w:pPr>
            <w:pStyle w:val="a9"/>
            <w:ind w:firstLine="567"/>
            <w:jc w:val="both"/>
          </w:pPr>
        </w:pPrChange>
      </w:pPr>
      <w:ins w:id="617" w:author="Гафуров Камолджон Азимджонович" w:date="2024-10-10T16:31:00Z" w16du:dateUtc="2024-10-10T11:31:00Z">
        <w:r w:rsidRPr="00834104">
          <w:rPr>
            <w:rFonts w:ascii="Palatino Linotype" w:hAnsi="Palatino Linotype"/>
            <w:rPrChange w:id="618" w:author="Гафуров Камолджон Азимджонович" w:date="2024-10-10T16:31:00Z" w16du:dateUtc="2024-10-10T11:31:00Z">
              <w:rPr>
                <w:rFonts w:ascii="Palatino Linotype" w:hAnsi="Palatino Linotype"/>
                <w:sz w:val="20"/>
                <w:szCs w:val="20"/>
              </w:rPr>
            </w:rPrChange>
          </w:rPr>
          <w:t xml:space="preserve">- </w:t>
        </w:r>
        <w:proofErr w:type="spellStart"/>
        <w:r w:rsidRPr="00834104">
          <w:rPr>
            <w:rFonts w:ascii="Palatino Linotype" w:hAnsi="Palatino Linotype"/>
            <w:rPrChange w:id="619" w:author="Гафуров Камолджон Азимджонович" w:date="2024-10-10T16:31:00Z" w16du:dateUtc="2024-10-10T11:31:00Z">
              <w:rPr>
                <w:rFonts w:ascii="Palatino Linotype" w:hAnsi="Palatino Linotype"/>
                <w:sz w:val="20"/>
                <w:szCs w:val="20"/>
              </w:rPr>
            </w:rPrChange>
          </w:rPr>
          <w:t>корро</w:t>
        </w:r>
        <w:proofErr w:type="spellEnd"/>
        <w:r w:rsidRPr="00834104">
          <w:rPr>
            <w:rFonts w:ascii="Palatino Linotype" w:hAnsi="Palatino Linotype"/>
            <w:rPrChange w:id="620" w:author="Гафуров Камолджон Азимджонович" w:date="2024-10-10T16:31:00Z" w16du:dateUtc="2024-10-10T11:31:00Z">
              <w:rPr>
                <w:rFonts w:ascii="Palatino Linotype" w:hAnsi="Palatino Linotype"/>
                <w:sz w:val="20"/>
                <w:szCs w:val="20"/>
              </w:rPr>
            </w:rPrChange>
          </w:rPr>
          <w:t xml:space="preserve"> </w:t>
        </w:r>
        <w:proofErr w:type="spellStart"/>
        <w:r w:rsidRPr="00834104">
          <w:rPr>
            <w:rFonts w:ascii="Palatino Linotype" w:hAnsi="Palatino Linotype"/>
            <w:rPrChange w:id="621" w:author="Гафуров Камолджон Азимджонович" w:date="2024-10-10T16:31:00Z" w16du:dateUtc="2024-10-10T11:31:00Z">
              <w:rPr>
                <w:rFonts w:ascii="Palatino Linotype" w:hAnsi="Palatino Linotype"/>
                <w:sz w:val="20"/>
                <w:szCs w:val="20"/>
              </w:rPr>
            </w:rPrChange>
          </w:rPr>
          <w:t>боздорад</w:t>
        </w:r>
        <w:proofErr w:type="spellEnd"/>
        <w:r w:rsidRPr="00834104">
          <w:rPr>
            <w:rFonts w:ascii="Palatino Linotype" w:hAnsi="Palatino Linotype"/>
            <w:rPrChange w:id="622" w:author="Гафуров Камолджон Азимджонович" w:date="2024-10-10T16:31:00Z" w16du:dateUtc="2024-10-10T11:31:00Z">
              <w:rPr>
                <w:rFonts w:ascii="Palatino Linotype" w:hAnsi="Palatino Linotype"/>
                <w:sz w:val="20"/>
                <w:szCs w:val="20"/>
              </w:rPr>
            </w:rPrChange>
          </w:rPr>
          <w:t xml:space="preserve">, агар </w:t>
        </w:r>
        <w:proofErr w:type="spellStart"/>
        <w:r w:rsidRPr="00834104">
          <w:rPr>
            <w:rFonts w:ascii="Palatino Linotype" w:hAnsi="Palatino Linotype"/>
            <w:rPrChange w:id="623" w:author="Гафуров Камолджон Азимджонович" w:date="2024-10-10T16:31:00Z" w16du:dateUtc="2024-10-10T11:31:00Z">
              <w:rPr>
                <w:rFonts w:ascii="Palatino Linotype" w:hAnsi="Palatino Linotype"/>
                <w:sz w:val="20"/>
                <w:szCs w:val="20"/>
              </w:rPr>
            </w:rPrChange>
          </w:rPr>
          <w:t>давом</w:t>
        </w:r>
        <w:proofErr w:type="spellEnd"/>
        <w:r w:rsidRPr="00834104">
          <w:rPr>
            <w:rFonts w:ascii="Palatino Linotype" w:hAnsi="Palatino Linotype"/>
            <w:rPrChange w:id="624" w:author="Гафуров Камолджон Азимджонович" w:date="2024-10-10T16:31:00Z" w16du:dateUtc="2024-10-10T11:31:00Z">
              <w:rPr>
                <w:rFonts w:ascii="Palatino Linotype" w:hAnsi="Palatino Linotype"/>
                <w:sz w:val="20"/>
                <w:szCs w:val="20"/>
              </w:rPr>
            </w:rPrChange>
          </w:rPr>
          <w:t xml:space="preserve"> </w:t>
        </w:r>
        <w:proofErr w:type="spellStart"/>
        <w:r w:rsidRPr="00834104">
          <w:rPr>
            <w:rFonts w:ascii="Palatino Linotype" w:hAnsi="Palatino Linotype"/>
            <w:rPrChange w:id="625" w:author="Гафуров Камолджон Азимджонович" w:date="2024-10-10T16:31:00Z" w16du:dateUtc="2024-10-10T11:31:00Z">
              <w:rPr>
                <w:rFonts w:ascii="Palatino Linotype" w:hAnsi="Palatino Linotype"/>
                <w:sz w:val="20"/>
                <w:szCs w:val="20"/>
              </w:rPr>
            </w:rPrChange>
          </w:rPr>
          <w:t>ёфтани</w:t>
        </w:r>
        <w:proofErr w:type="spellEnd"/>
        <w:r w:rsidRPr="00834104">
          <w:rPr>
            <w:rFonts w:ascii="Palatino Linotype" w:hAnsi="Palatino Linotype"/>
            <w:rPrChange w:id="626" w:author="Гафуров Камолджон Азимджонович" w:date="2024-10-10T16:31:00Z" w16du:dateUtc="2024-10-10T11:31:00Z">
              <w:rPr>
                <w:rFonts w:ascii="Palatino Linotype" w:hAnsi="Palatino Linotype"/>
                <w:sz w:val="20"/>
                <w:szCs w:val="20"/>
              </w:rPr>
            </w:rPrChange>
          </w:rPr>
          <w:t xml:space="preserve"> он ба </w:t>
        </w:r>
        <w:proofErr w:type="spellStart"/>
        <w:r w:rsidRPr="00834104">
          <w:rPr>
            <w:rFonts w:ascii="Palatino Linotype" w:hAnsi="Palatino Linotype"/>
            <w:rPrChange w:id="627" w:author="Гафуров Камолджон Азимджонович" w:date="2024-10-10T16:31:00Z" w16du:dateUtc="2024-10-10T11:31:00Z">
              <w:rPr>
                <w:rFonts w:ascii="Palatino Linotype" w:hAnsi="Palatino Linotype"/>
                <w:sz w:val="20"/>
                <w:szCs w:val="20"/>
              </w:rPr>
            </w:rPrChange>
          </w:rPr>
          <w:t>амният</w:t>
        </w:r>
        <w:proofErr w:type="spellEnd"/>
        <w:r w:rsidRPr="00834104">
          <w:rPr>
            <w:rFonts w:ascii="Palatino Linotype" w:hAnsi="Palatino Linotype"/>
            <w:rPrChange w:id="628" w:author="Гафуров Камолджон Азимджонович" w:date="2024-10-10T16:31:00Z" w16du:dateUtc="2024-10-10T11:31:00Z">
              <w:rPr>
                <w:rFonts w:ascii="Palatino Linotype" w:hAnsi="Palatino Linotype"/>
                <w:sz w:val="20"/>
                <w:szCs w:val="20"/>
              </w:rPr>
            </w:rPrChange>
          </w:rPr>
          <w:t xml:space="preserve">, </w:t>
        </w:r>
        <w:proofErr w:type="spellStart"/>
        <w:r w:rsidRPr="00834104">
          <w:rPr>
            <w:rFonts w:ascii="Palatino Linotype" w:hAnsi="Palatino Linotype"/>
            <w:rPrChange w:id="629" w:author="Гафуров Камолджон Азимджонович" w:date="2024-10-10T16:31:00Z" w16du:dateUtc="2024-10-10T11:31:00Z">
              <w:rPr>
                <w:rFonts w:ascii="Palatino Linotype" w:hAnsi="Palatino Linotype"/>
                <w:sz w:val="20"/>
                <w:szCs w:val="20"/>
              </w:rPr>
            </w:rPrChange>
          </w:rPr>
          <w:t>ҳаёт</w:t>
        </w:r>
        <w:proofErr w:type="spellEnd"/>
        <w:r w:rsidRPr="00834104">
          <w:rPr>
            <w:rFonts w:ascii="Palatino Linotype" w:hAnsi="Palatino Linotype"/>
            <w:rPrChange w:id="630" w:author="Гафуров Камолджон Азимджонович" w:date="2024-10-10T16:31:00Z" w16du:dateUtc="2024-10-10T11:31:00Z">
              <w:rPr>
                <w:rFonts w:ascii="Palatino Linotype" w:hAnsi="Palatino Linotype"/>
                <w:sz w:val="20"/>
                <w:szCs w:val="20"/>
              </w:rPr>
            </w:rPrChange>
          </w:rPr>
          <w:t xml:space="preserve">, </w:t>
        </w:r>
        <w:proofErr w:type="spellStart"/>
        <w:r w:rsidRPr="00834104">
          <w:rPr>
            <w:rFonts w:ascii="Palatino Linotype" w:hAnsi="Palatino Linotype"/>
            <w:rPrChange w:id="631" w:author="Гафуров Камолджон Азимджонович" w:date="2024-10-10T16:31:00Z" w16du:dateUtc="2024-10-10T11:31:00Z">
              <w:rPr>
                <w:rFonts w:ascii="Palatino Linotype" w:hAnsi="Palatino Linotype"/>
                <w:sz w:val="20"/>
                <w:szCs w:val="20"/>
              </w:rPr>
            </w:rPrChange>
          </w:rPr>
          <w:t>саломатии</w:t>
        </w:r>
        <w:proofErr w:type="spellEnd"/>
        <w:r w:rsidRPr="00834104">
          <w:rPr>
            <w:rFonts w:ascii="Palatino Linotype" w:hAnsi="Palatino Linotype"/>
            <w:rPrChange w:id="632" w:author="Гафуров Камолджон Азимджонович" w:date="2024-10-10T16:31:00Z" w16du:dateUtc="2024-10-10T11:31:00Z">
              <w:rPr>
                <w:rFonts w:ascii="Palatino Linotype" w:hAnsi="Palatino Linotype"/>
                <w:sz w:val="20"/>
                <w:szCs w:val="20"/>
              </w:rPr>
            </w:rPrChange>
          </w:rPr>
          <w:t xml:space="preserve"> кормандон </w:t>
        </w:r>
        <w:proofErr w:type="spellStart"/>
        <w:r w:rsidRPr="00834104">
          <w:rPr>
            <w:rFonts w:ascii="Palatino Linotype" w:hAnsi="Palatino Linotype"/>
            <w:rPrChange w:id="633" w:author="Гафуров Камолджон Азимджонович" w:date="2024-10-10T16:31:00Z" w16du:dateUtc="2024-10-10T11:31:00Z">
              <w:rPr>
                <w:rFonts w:ascii="Palatino Linotype" w:hAnsi="Palatino Linotype"/>
                <w:sz w:val="20"/>
                <w:szCs w:val="20"/>
              </w:rPr>
            </w:rPrChange>
          </w:rPr>
          <w:t>ва</w:t>
        </w:r>
        <w:proofErr w:type="spellEnd"/>
        <w:r w:rsidRPr="00834104">
          <w:rPr>
            <w:rFonts w:ascii="Palatino Linotype" w:hAnsi="Palatino Linotype"/>
            <w:rPrChange w:id="634" w:author="Гафуров Камолджон Азимджонович" w:date="2024-10-10T16:31:00Z" w16du:dateUtc="2024-10-10T11:31:00Z">
              <w:rPr>
                <w:rFonts w:ascii="Palatino Linotype" w:hAnsi="Palatino Linotype"/>
                <w:sz w:val="20"/>
                <w:szCs w:val="20"/>
              </w:rPr>
            </w:rPrChange>
          </w:rPr>
          <w:t xml:space="preserve"> </w:t>
        </w:r>
        <w:proofErr w:type="spellStart"/>
        <w:r w:rsidRPr="00834104">
          <w:rPr>
            <w:rFonts w:ascii="Palatino Linotype" w:hAnsi="Palatino Linotype"/>
            <w:rPrChange w:id="635" w:author="Гафуров Камолджон Азимджонович" w:date="2024-10-10T16:31:00Z" w16du:dateUtc="2024-10-10T11:31:00Z">
              <w:rPr>
                <w:rFonts w:ascii="Palatino Linotype" w:hAnsi="Palatino Linotype"/>
                <w:sz w:val="20"/>
                <w:szCs w:val="20"/>
              </w:rPr>
            </w:rPrChange>
          </w:rPr>
          <w:t>дигар</w:t>
        </w:r>
        <w:proofErr w:type="spellEnd"/>
        <w:r w:rsidRPr="00834104">
          <w:rPr>
            <w:rFonts w:ascii="Palatino Linotype" w:hAnsi="Palatino Linotype"/>
            <w:rPrChange w:id="636" w:author="Гафуров Камолджон Азимджонович" w:date="2024-10-10T16:31:00Z" w16du:dateUtc="2024-10-10T11:31:00Z">
              <w:rPr>
                <w:rFonts w:ascii="Palatino Linotype" w:hAnsi="Palatino Linotype"/>
                <w:sz w:val="20"/>
                <w:szCs w:val="20"/>
              </w:rPr>
            </w:rPrChange>
          </w:rPr>
          <w:t xml:space="preserve"> </w:t>
        </w:r>
        <w:proofErr w:type="spellStart"/>
        <w:r w:rsidRPr="00834104">
          <w:rPr>
            <w:rFonts w:ascii="Palatino Linotype" w:hAnsi="Palatino Linotype"/>
            <w:rPrChange w:id="637" w:author="Гафуров Камолджон Азимджонович" w:date="2024-10-10T16:31:00Z" w16du:dateUtc="2024-10-10T11:31:00Z">
              <w:rPr>
                <w:rFonts w:ascii="Palatino Linotype" w:hAnsi="Palatino Linotype"/>
                <w:sz w:val="20"/>
                <w:szCs w:val="20"/>
              </w:rPr>
            </w:rPrChange>
          </w:rPr>
          <w:t>шахсон</w:t>
        </w:r>
        <w:proofErr w:type="spellEnd"/>
        <w:r w:rsidRPr="00834104">
          <w:rPr>
            <w:rFonts w:ascii="Palatino Linotype" w:hAnsi="Palatino Linotype"/>
            <w:rPrChange w:id="638" w:author="Гафуров Камолджон Азимджонович" w:date="2024-10-10T16:31:00Z" w16du:dateUtc="2024-10-10T11:31:00Z">
              <w:rPr>
                <w:rFonts w:ascii="Palatino Linotype" w:hAnsi="Palatino Linotype"/>
                <w:sz w:val="20"/>
                <w:szCs w:val="20"/>
              </w:rPr>
            </w:rPrChange>
          </w:rPr>
          <w:t xml:space="preserve"> </w:t>
        </w:r>
        <w:proofErr w:type="spellStart"/>
        <w:r w:rsidRPr="00834104">
          <w:rPr>
            <w:rFonts w:ascii="Palatino Linotype" w:hAnsi="Palatino Linotype"/>
            <w:rPrChange w:id="639" w:author="Гафуров Камолджон Азимджонович" w:date="2024-10-10T16:31:00Z" w16du:dateUtc="2024-10-10T11:31:00Z">
              <w:rPr>
                <w:rFonts w:ascii="Palatino Linotype" w:hAnsi="Palatino Linotype"/>
                <w:sz w:val="20"/>
                <w:szCs w:val="20"/>
              </w:rPr>
            </w:rPrChange>
          </w:rPr>
          <w:t>таҳдид</w:t>
        </w:r>
        <w:proofErr w:type="spellEnd"/>
        <w:r w:rsidRPr="00834104">
          <w:rPr>
            <w:rFonts w:ascii="Palatino Linotype" w:hAnsi="Palatino Linotype"/>
            <w:rPrChange w:id="640" w:author="Гафуров Камолджон Азимджонович" w:date="2024-10-10T16:31:00Z" w16du:dateUtc="2024-10-10T11:31:00Z">
              <w:rPr>
                <w:rFonts w:ascii="Palatino Linotype" w:hAnsi="Palatino Linotype"/>
                <w:sz w:val="20"/>
                <w:szCs w:val="20"/>
              </w:rPr>
            </w:rPrChange>
          </w:rPr>
          <w:t xml:space="preserve"> </w:t>
        </w:r>
        <w:proofErr w:type="spellStart"/>
        <w:r w:rsidRPr="00834104">
          <w:rPr>
            <w:rFonts w:ascii="Palatino Linotype" w:hAnsi="Palatino Linotype"/>
            <w:rPrChange w:id="641" w:author="Гафуров Камолджон Азимджонович" w:date="2024-10-10T16:31:00Z" w16du:dateUtc="2024-10-10T11:31:00Z">
              <w:rPr>
                <w:rFonts w:ascii="Palatino Linotype" w:hAnsi="Palatino Linotype"/>
                <w:sz w:val="20"/>
                <w:szCs w:val="20"/>
              </w:rPr>
            </w:rPrChange>
          </w:rPr>
          <w:t>намояд</w:t>
        </w:r>
        <w:proofErr w:type="spellEnd"/>
        <w:r w:rsidRPr="00834104">
          <w:rPr>
            <w:rFonts w:ascii="Palatino Linotype" w:hAnsi="Palatino Linotype"/>
            <w:rPrChange w:id="642" w:author="Гафуров Камолджон Азимджонович" w:date="2024-10-10T16:31:00Z" w16du:dateUtc="2024-10-10T11:31:00Z">
              <w:rPr>
                <w:rFonts w:ascii="Palatino Linotype" w:hAnsi="Palatino Linotype"/>
                <w:sz w:val="20"/>
                <w:szCs w:val="20"/>
              </w:rPr>
            </w:rPrChange>
          </w:rPr>
          <w:t>;</w:t>
        </w:r>
      </w:ins>
    </w:p>
    <w:p w14:paraId="12B2EFA2" w14:textId="77777777" w:rsidR="00834104" w:rsidRPr="00834104" w:rsidRDefault="00834104">
      <w:pPr>
        <w:jc w:val="both"/>
        <w:rPr>
          <w:ins w:id="643" w:author="Гафуров Камолджон Азимджонович" w:date="2024-10-10T16:32:00Z" w16du:dateUtc="2024-10-10T11:32:00Z"/>
          <w:rFonts w:ascii="Palatino Linotype" w:hAnsi="Palatino Linotype"/>
          <w:rPrChange w:id="644" w:author="Гафуров Камолджон Азимджонович" w:date="2024-10-10T16:33:00Z" w16du:dateUtc="2024-10-10T11:33:00Z">
            <w:rPr>
              <w:ins w:id="645" w:author="Гафуров Камолджон Азимджонович" w:date="2024-10-10T16:32:00Z" w16du:dateUtc="2024-10-10T11:32:00Z"/>
              <w:rFonts w:ascii="Palatino Linotype" w:hAnsi="Palatino Linotype"/>
              <w:sz w:val="20"/>
              <w:szCs w:val="20"/>
            </w:rPr>
          </w:rPrChange>
        </w:rPr>
        <w:pPrChange w:id="646" w:author="Гафуров Камолджон Азимджонович" w:date="2024-10-10T16:33:00Z" w16du:dateUtc="2024-10-10T11:33:00Z">
          <w:pPr>
            <w:pStyle w:val="a9"/>
            <w:ind w:firstLine="567"/>
            <w:jc w:val="both"/>
          </w:pPr>
        </w:pPrChange>
      </w:pPr>
      <w:ins w:id="647" w:author="Гафуров Камолджон Азимджонович" w:date="2024-10-10T16:32:00Z" w16du:dateUtc="2024-10-10T11:32:00Z">
        <w:r w:rsidRPr="00834104">
          <w:rPr>
            <w:rFonts w:ascii="Palatino Linotype" w:hAnsi="Palatino Linotype"/>
            <w:rPrChange w:id="648" w:author="Гафуров Камолджон Азимджонович" w:date="2024-10-10T16:33:00Z" w16du:dateUtc="2024-10-10T11:33:00Z">
              <w:rPr>
                <w:rFonts w:ascii="Palatino Linotype" w:hAnsi="Palatino Linotype"/>
                <w:sz w:val="20"/>
                <w:szCs w:val="20"/>
              </w:rPr>
            </w:rPrChange>
          </w:rPr>
          <w:t xml:space="preserve">- </w:t>
        </w:r>
        <w:proofErr w:type="spellStart"/>
        <w:r w:rsidRPr="00834104">
          <w:rPr>
            <w:rFonts w:ascii="Palatino Linotype" w:hAnsi="Palatino Linotype"/>
            <w:rPrChange w:id="649" w:author="Гафуров Камолджон Азимджонович" w:date="2024-10-10T16:33:00Z" w16du:dateUtc="2024-10-10T11:33:00Z">
              <w:rPr>
                <w:rFonts w:ascii="Palatino Linotype" w:hAnsi="Palatino Linotype"/>
                <w:sz w:val="20"/>
                <w:szCs w:val="20"/>
              </w:rPr>
            </w:rPrChange>
          </w:rPr>
          <w:t>суғуртаи</w:t>
        </w:r>
        <w:proofErr w:type="spellEnd"/>
        <w:r w:rsidRPr="00834104">
          <w:rPr>
            <w:rFonts w:ascii="Palatino Linotype" w:hAnsi="Palatino Linotype"/>
            <w:rPrChange w:id="650" w:author="Гафуров Камолджон Азимджонович" w:date="2024-10-10T16:33:00Z" w16du:dateUtc="2024-10-10T11:33:00Z">
              <w:rPr>
                <w:rFonts w:ascii="Palatino Linotype" w:hAnsi="Palatino Linotype"/>
                <w:sz w:val="20"/>
                <w:szCs w:val="20"/>
              </w:rPr>
            </w:rPrChange>
          </w:rPr>
          <w:t xml:space="preserve"> </w:t>
        </w:r>
        <w:proofErr w:type="spellStart"/>
        <w:r w:rsidRPr="00834104">
          <w:rPr>
            <w:rFonts w:ascii="Palatino Linotype" w:hAnsi="Palatino Linotype"/>
            <w:rPrChange w:id="651" w:author="Гафуров Камолджон Азимджонович" w:date="2024-10-10T16:33:00Z" w16du:dateUtc="2024-10-10T11:33:00Z">
              <w:rPr>
                <w:rFonts w:ascii="Palatino Linotype" w:hAnsi="Palatino Linotype"/>
                <w:sz w:val="20"/>
                <w:szCs w:val="20"/>
              </w:rPr>
            </w:rPrChange>
          </w:rPr>
          <w:t>ҳатмии</w:t>
        </w:r>
        <w:proofErr w:type="spellEnd"/>
        <w:r w:rsidRPr="00834104">
          <w:rPr>
            <w:rFonts w:ascii="Palatino Linotype" w:hAnsi="Palatino Linotype"/>
            <w:rPrChange w:id="652" w:author="Гафуров Камолджон Азимджонович" w:date="2024-10-10T16:33:00Z" w16du:dateUtc="2024-10-10T11:33:00Z">
              <w:rPr>
                <w:rFonts w:ascii="Palatino Linotype" w:hAnsi="Palatino Linotype"/>
                <w:sz w:val="20"/>
                <w:szCs w:val="20"/>
              </w:rPr>
            </w:rPrChange>
          </w:rPr>
          <w:t xml:space="preserve"> </w:t>
        </w:r>
        <w:proofErr w:type="spellStart"/>
        <w:r w:rsidRPr="00834104">
          <w:rPr>
            <w:rFonts w:ascii="Palatino Linotype" w:hAnsi="Palatino Linotype"/>
            <w:rPrChange w:id="653" w:author="Гафуров Камолджон Азимджонович" w:date="2024-10-10T16:33:00Z" w16du:dateUtc="2024-10-10T11:33:00Z">
              <w:rPr>
                <w:rFonts w:ascii="Palatino Linotype" w:hAnsi="Palatino Linotype"/>
                <w:sz w:val="20"/>
                <w:szCs w:val="20"/>
              </w:rPr>
            </w:rPrChange>
          </w:rPr>
          <w:t>давлатии</w:t>
        </w:r>
        <w:proofErr w:type="spellEnd"/>
        <w:r w:rsidRPr="00834104">
          <w:rPr>
            <w:rFonts w:ascii="Palatino Linotype" w:hAnsi="Palatino Linotype"/>
            <w:rPrChange w:id="654" w:author="Гафуров Камолджон Азимджонович" w:date="2024-10-10T16:33:00Z" w16du:dateUtc="2024-10-10T11:33:00Z">
              <w:rPr>
                <w:rFonts w:ascii="Palatino Linotype" w:hAnsi="Palatino Linotype"/>
                <w:sz w:val="20"/>
                <w:szCs w:val="20"/>
              </w:rPr>
            </w:rPrChange>
          </w:rPr>
          <w:t xml:space="preserve"> </w:t>
        </w:r>
        <w:proofErr w:type="spellStart"/>
        <w:r w:rsidRPr="00834104">
          <w:rPr>
            <w:rFonts w:ascii="Palatino Linotype" w:hAnsi="Palatino Linotype"/>
            <w:rPrChange w:id="655" w:author="Гафуров Камолджон Азимджонович" w:date="2024-10-10T16:33:00Z" w16du:dateUtc="2024-10-10T11:33:00Z">
              <w:rPr>
                <w:rFonts w:ascii="Palatino Linotype" w:hAnsi="Palatino Linotype"/>
                <w:sz w:val="20"/>
                <w:szCs w:val="20"/>
              </w:rPr>
            </w:rPrChange>
          </w:rPr>
          <w:t>иҷтимоии</w:t>
        </w:r>
        <w:proofErr w:type="spellEnd"/>
        <w:r w:rsidRPr="00834104">
          <w:rPr>
            <w:rFonts w:ascii="Palatino Linotype" w:hAnsi="Palatino Linotype"/>
            <w:rPrChange w:id="656" w:author="Гафуров Камолджон Азимджонович" w:date="2024-10-10T16:33:00Z" w16du:dateUtc="2024-10-10T11:33:00Z">
              <w:rPr>
                <w:rFonts w:ascii="Palatino Linotype" w:hAnsi="Palatino Linotype"/>
                <w:sz w:val="20"/>
                <w:szCs w:val="20"/>
              </w:rPr>
            </w:rPrChange>
          </w:rPr>
          <w:t xml:space="preserve"> </w:t>
        </w:r>
        <w:proofErr w:type="spellStart"/>
        <w:r w:rsidRPr="00834104">
          <w:rPr>
            <w:rFonts w:ascii="Palatino Linotype" w:hAnsi="Palatino Linotype"/>
            <w:rPrChange w:id="657" w:author="Гафуров Камолджон Азимджонович" w:date="2024-10-10T16:33:00Z" w16du:dateUtc="2024-10-10T11:33:00Z">
              <w:rPr>
                <w:rFonts w:ascii="Palatino Linotype" w:hAnsi="Palatino Linotype"/>
                <w:sz w:val="20"/>
                <w:szCs w:val="20"/>
              </w:rPr>
            </w:rPrChange>
          </w:rPr>
          <w:t>кормандонро</w:t>
        </w:r>
        <w:proofErr w:type="spellEnd"/>
        <w:r w:rsidRPr="00834104">
          <w:rPr>
            <w:rFonts w:ascii="Palatino Linotype" w:hAnsi="Palatino Linotype"/>
            <w:rPrChange w:id="658" w:author="Гафуров Камолджон Азимджонович" w:date="2024-10-10T16:33:00Z" w16du:dateUtc="2024-10-10T11:33:00Z">
              <w:rPr>
                <w:rFonts w:ascii="Palatino Linotype" w:hAnsi="Palatino Linotype"/>
                <w:sz w:val="20"/>
                <w:szCs w:val="20"/>
              </w:rPr>
            </w:rPrChange>
          </w:rPr>
          <w:t xml:space="preserve"> </w:t>
        </w:r>
        <w:proofErr w:type="spellStart"/>
        <w:r w:rsidRPr="00834104">
          <w:rPr>
            <w:rFonts w:ascii="Palatino Linotype" w:hAnsi="Palatino Linotype"/>
            <w:rPrChange w:id="659" w:author="Гафуров Камолджон Азимджонович" w:date="2024-10-10T16:33:00Z" w16du:dateUtc="2024-10-10T11:33:00Z">
              <w:rPr>
                <w:rFonts w:ascii="Palatino Linotype" w:hAnsi="Palatino Linotype"/>
                <w:sz w:val="20"/>
                <w:szCs w:val="20"/>
              </w:rPr>
            </w:rPrChange>
          </w:rPr>
          <w:t>амалӣ</w:t>
        </w:r>
        <w:proofErr w:type="spellEnd"/>
        <w:r w:rsidRPr="00834104">
          <w:rPr>
            <w:rFonts w:ascii="Palatino Linotype" w:hAnsi="Palatino Linotype"/>
            <w:rPrChange w:id="660" w:author="Гафуров Камолджон Азимджонович" w:date="2024-10-10T16:33:00Z" w16du:dateUtc="2024-10-10T11:33:00Z">
              <w:rPr>
                <w:rFonts w:ascii="Palatino Linotype" w:hAnsi="Palatino Linotype"/>
                <w:sz w:val="20"/>
                <w:szCs w:val="20"/>
              </w:rPr>
            </w:rPrChange>
          </w:rPr>
          <w:t xml:space="preserve"> </w:t>
        </w:r>
        <w:proofErr w:type="spellStart"/>
        <w:r w:rsidRPr="00834104">
          <w:rPr>
            <w:rFonts w:ascii="Palatino Linotype" w:hAnsi="Palatino Linotype"/>
            <w:rPrChange w:id="661" w:author="Гафуров Камолджон Азимджонович" w:date="2024-10-10T16:33:00Z" w16du:dateUtc="2024-10-10T11:33:00Z">
              <w:rPr>
                <w:rFonts w:ascii="Palatino Linotype" w:hAnsi="Palatino Linotype"/>
                <w:sz w:val="20"/>
                <w:szCs w:val="20"/>
              </w:rPr>
            </w:rPrChange>
          </w:rPr>
          <w:t>намояд</w:t>
        </w:r>
        <w:proofErr w:type="spellEnd"/>
        <w:r w:rsidRPr="00834104">
          <w:rPr>
            <w:rFonts w:ascii="Palatino Linotype" w:hAnsi="Palatino Linotype"/>
            <w:rPrChange w:id="662" w:author="Гафуров Камолджон Азимджонович" w:date="2024-10-10T16:33:00Z" w16du:dateUtc="2024-10-10T11:33:00Z">
              <w:rPr>
                <w:rFonts w:ascii="Palatino Linotype" w:hAnsi="Palatino Linotype"/>
                <w:sz w:val="20"/>
                <w:szCs w:val="20"/>
              </w:rPr>
            </w:rPrChange>
          </w:rPr>
          <w:t>;</w:t>
        </w:r>
      </w:ins>
    </w:p>
    <w:p w14:paraId="4B716CF3" w14:textId="7D03AD66" w:rsidR="00834104" w:rsidRPr="000C41B0" w:rsidRDefault="00834104" w:rsidP="00CA1BB3">
      <w:pPr>
        <w:jc w:val="both"/>
        <w:rPr>
          <w:rFonts w:ascii="Palatino Linotype" w:hAnsi="Palatino Linotype"/>
          <w:lang w:val="tg-Cyrl-TJ"/>
          <w:rPrChange w:id="663" w:author="Гафуров Камолджон Азимджонович" w:date="2024-10-10T16:44:00Z" w16du:dateUtc="2024-10-10T11:44:00Z">
            <w:rPr>
              <w:rFonts w:ascii="Palatino Linotype" w:hAnsi="Palatino Linotype"/>
            </w:rPr>
          </w:rPrChange>
        </w:rPr>
      </w:pPr>
      <w:ins w:id="664" w:author="Гафуров Камолджон Азимджонович" w:date="2024-10-10T16:32:00Z" w16du:dateUtc="2024-10-10T11:32:00Z">
        <w:r w:rsidRPr="00834104">
          <w:rPr>
            <w:rFonts w:ascii="Palatino Linotype" w:hAnsi="Palatino Linotype"/>
            <w:rPrChange w:id="665" w:author="Гафуров Камолджон Азимджонович" w:date="2024-10-10T16:33:00Z" w16du:dateUtc="2024-10-10T11:33:00Z">
              <w:rPr>
                <w:rFonts w:ascii="Palatino Linotype" w:eastAsia="Calibri" w:hAnsi="Palatino Linotype"/>
                <w:sz w:val="20"/>
                <w:szCs w:val="20"/>
                <w:lang w:eastAsia="en-US"/>
              </w:rPr>
            </w:rPrChange>
          </w:rPr>
          <w:t xml:space="preserve">- </w:t>
        </w:r>
        <w:proofErr w:type="spellStart"/>
        <w:r w:rsidRPr="00834104">
          <w:rPr>
            <w:rFonts w:ascii="Palatino Linotype" w:hAnsi="Palatino Linotype"/>
            <w:rPrChange w:id="666" w:author="Гафуров Камолджон Азимджонович" w:date="2024-10-10T16:33:00Z" w16du:dateUtc="2024-10-10T11:33:00Z">
              <w:rPr>
                <w:rFonts w:ascii="Palatino Linotype" w:eastAsia="Calibri" w:hAnsi="Palatino Linotype"/>
                <w:sz w:val="20"/>
                <w:szCs w:val="20"/>
                <w:lang w:eastAsia="en-US"/>
              </w:rPr>
            </w:rPrChange>
          </w:rPr>
          <w:t>кормандро</w:t>
        </w:r>
      </w:ins>
      <w:proofErr w:type="spellEnd"/>
      <w:ins w:id="667" w:author="Гафуров Камолджон Азимджонович" w:date="2024-10-18T09:23:00Z" w16du:dateUtc="2024-10-18T04:23:00Z">
        <w:r w:rsidR="000E685B">
          <w:rPr>
            <w:rFonts w:ascii="Palatino Linotype" w:hAnsi="Palatino Linotype"/>
          </w:rPr>
          <w:t xml:space="preserve"> </w:t>
        </w:r>
        <w:proofErr w:type="spellStart"/>
        <w:r w:rsidR="000E685B">
          <w:rPr>
            <w:rFonts w:ascii="Palatino Linotype" w:hAnsi="Palatino Linotype"/>
          </w:rPr>
          <w:t>тиб</w:t>
        </w:r>
        <w:proofErr w:type="spellEnd"/>
        <w:r w:rsidR="000E685B">
          <w:rPr>
            <w:rFonts w:ascii="Palatino Linotype" w:hAnsi="Palatino Linotype"/>
            <w:lang w:val="tg-Cyrl-TJ"/>
          </w:rPr>
          <w:t>қи</w:t>
        </w:r>
      </w:ins>
      <w:ins w:id="668" w:author="Гафуров Камолджон Азимджонович" w:date="2024-10-18T09:24:00Z" w16du:dateUtc="2024-10-18T04:24:00Z">
        <w:r w:rsidR="000E685B">
          <w:rPr>
            <w:rFonts w:ascii="Palatino Linotype" w:hAnsi="Palatino Linotype"/>
            <w:lang w:val="tg-Cyrl-TJ"/>
          </w:rPr>
          <w:t xml:space="preserve"> тартиб ва шартҳои пешбининамудаи</w:t>
        </w:r>
      </w:ins>
      <w:ins w:id="669" w:author="Гафуров Камолджон Азимджонович" w:date="2024-10-10T16:32:00Z" w16du:dateUtc="2024-10-10T11:32:00Z">
        <w:r w:rsidRPr="00834104">
          <w:rPr>
            <w:rFonts w:ascii="Palatino Linotype" w:hAnsi="Palatino Linotype"/>
            <w:rPrChange w:id="670" w:author="Гафуров Камолджон Азимджонович" w:date="2024-10-10T16:33:00Z" w16du:dateUtc="2024-10-10T11:33:00Z">
              <w:rPr>
                <w:rFonts w:ascii="Palatino Linotype" w:eastAsia="Calibri" w:hAnsi="Palatino Linotype"/>
                <w:sz w:val="20"/>
                <w:szCs w:val="20"/>
                <w:lang w:eastAsia="en-US"/>
              </w:rPr>
            </w:rPrChange>
          </w:rPr>
          <w:t xml:space="preserve"> </w:t>
        </w:r>
      </w:ins>
      <w:proofErr w:type="spellStart"/>
      <w:ins w:id="671" w:author="Гафуров Камолджон Азимджонович" w:date="2024-10-18T09:23:00Z" w16du:dateUtc="2024-10-18T04:23:00Z">
        <w:r w:rsidR="000E685B" w:rsidRPr="00424502">
          <w:rPr>
            <w:rFonts w:ascii="Palatino Linotype" w:hAnsi="Palatino Linotype"/>
          </w:rPr>
          <w:t>санадҳои</w:t>
        </w:r>
        <w:proofErr w:type="spellEnd"/>
        <w:r w:rsidR="000E685B">
          <w:rPr>
            <w:rFonts w:ascii="Palatino Linotype" w:hAnsi="Palatino Linotype"/>
            <w:lang w:val="tg-Cyrl-TJ"/>
          </w:rPr>
          <w:t xml:space="preserve"> </w:t>
        </w:r>
        <w:proofErr w:type="spellStart"/>
        <w:r w:rsidR="000E685B" w:rsidRPr="00424502">
          <w:rPr>
            <w:rFonts w:ascii="Palatino Linotype" w:hAnsi="Palatino Linotype"/>
          </w:rPr>
          <w:t>дохилӣ</w:t>
        </w:r>
        <w:proofErr w:type="spellEnd"/>
        <w:r w:rsidR="000E685B" w:rsidRPr="00424502">
          <w:rPr>
            <w:rFonts w:ascii="Palatino Linotype" w:hAnsi="Palatino Linotype"/>
          </w:rPr>
          <w:t xml:space="preserve"> (локал</w:t>
        </w:r>
        <w:r w:rsidR="000E685B">
          <w:rPr>
            <w:rFonts w:ascii="Palatino Linotype" w:hAnsi="Palatino Linotype"/>
            <w:lang w:val="tg-Cyrl-TJ"/>
          </w:rPr>
          <w:t>ӣ</w:t>
        </w:r>
        <w:r w:rsidR="000E685B" w:rsidRPr="00424502">
          <w:rPr>
            <w:rFonts w:ascii="Palatino Linotype" w:hAnsi="Palatino Linotype"/>
          </w:rPr>
          <w:t>)</w:t>
        </w:r>
        <w:r w:rsidR="000E685B">
          <w:rPr>
            <w:rFonts w:ascii="Palatino Linotype" w:hAnsi="Palatino Linotype"/>
          </w:rPr>
          <w:t xml:space="preserve"> </w:t>
        </w:r>
      </w:ins>
      <w:ins w:id="672" w:author="Гафуров Камолджон Азимджонович" w:date="2024-10-10T16:32:00Z" w16du:dateUtc="2024-10-10T11:32:00Z">
        <w:r w:rsidRPr="00834104">
          <w:rPr>
            <w:rFonts w:ascii="Palatino Linotype" w:hAnsi="Palatino Linotype"/>
            <w:rPrChange w:id="673" w:author="Гафуров Камолджон Азимджонович" w:date="2024-10-10T16:33:00Z" w16du:dateUtc="2024-10-10T11:33:00Z">
              <w:rPr>
                <w:rFonts w:ascii="Palatino Linotype" w:eastAsia="Calibri" w:hAnsi="Palatino Linotype"/>
                <w:sz w:val="20"/>
                <w:szCs w:val="20"/>
                <w:lang w:eastAsia="en-US"/>
              </w:rPr>
            </w:rPrChange>
          </w:rPr>
          <w:t xml:space="preserve">аз </w:t>
        </w:r>
        <w:proofErr w:type="spellStart"/>
        <w:r w:rsidRPr="00834104">
          <w:rPr>
            <w:rFonts w:ascii="Palatino Linotype" w:hAnsi="Palatino Linotype"/>
            <w:rPrChange w:id="674" w:author="Гафуров Камолджон Азимджонович" w:date="2024-10-10T16:33:00Z" w16du:dateUtc="2024-10-10T11:33:00Z">
              <w:rPr>
                <w:rFonts w:ascii="Palatino Linotype" w:eastAsia="Calibri" w:hAnsi="Palatino Linotype"/>
                <w:sz w:val="20"/>
                <w:szCs w:val="20"/>
                <w:lang w:eastAsia="en-US"/>
              </w:rPr>
            </w:rPrChange>
          </w:rPr>
          <w:t>ҳодисаҳои</w:t>
        </w:r>
        <w:proofErr w:type="spellEnd"/>
        <w:r w:rsidRPr="00834104">
          <w:rPr>
            <w:rFonts w:ascii="Palatino Linotype" w:hAnsi="Palatino Linotype"/>
            <w:rPrChange w:id="675" w:author="Гафуров Камолджон Азимджонович" w:date="2024-10-10T16:33:00Z" w16du:dateUtc="2024-10-10T11:33:00Z">
              <w:rPr>
                <w:rFonts w:ascii="Palatino Linotype" w:eastAsia="Calibri" w:hAnsi="Palatino Linotype"/>
                <w:sz w:val="20"/>
                <w:szCs w:val="20"/>
                <w:lang w:eastAsia="en-US"/>
              </w:rPr>
            </w:rPrChange>
          </w:rPr>
          <w:t xml:space="preserve"> </w:t>
        </w:r>
        <w:proofErr w:type="spellStart"/>
        <w:r w:rsidRPr="00834104">
          <w:rPr>
            <w:rFonts w:ascii="Palatino Linotype" w:hAnsi="Palatino Linotype"/>
            <w:rPrChange w:id="676" w:author="Гафуров Камолджон Азимджонович" w:date="2024-10-10T16:33:00Z" w16du:dateUtc="2024-10-10T11:33:00Z">
              <w:rPr>
                <w:rFonts w:ascii="Palatino Linotype" w:eastAsia="Calibri" w:hAnsi="Palatino Linotype"/>
                <w:sz w:val="20"/>
                <w:szCs w:val="20"/>
                <w:lang w:eastAsia="en-US"/>
              </w:rPr>
            </w:rPrChange>
          </w:rPr>
          <w:t>нохуш</w:t>
        </w:r>
        <w:proofErr w:type="spellEnd"/>
        <w:r w:rsidRPr="00834104">
          <w:rPr>
            <w:rFonts w:ascii="Palatino Linotype" w:hAnsi="Palatino Linotype"/>
            <w:rPrChange w:id="677" w:author="Гафуров Камолджон Азимджонович" w:date="2024-10-10T16:33:00Z" w16du:dateUtc="2024-10-10T11:33:00Z">
              <w:rPr>
                <w:rFonts w:ascii="Palatino Linotype" w:eastAsia="Calibri" w:hAnsi="Palatino Linotype"/>
                <w:sz w:val="20"/>
                <w:szCs w:val="20"/>
                <w:lang w:eastAsia="en-US"/>
              </w:rPr>
            </w:rPrChange>
          </w:rPr>
          <w:t xml:space="preserve"> </w:t>
        </w:r>
        <w:proofErr w:type="spellStart"/>
        <w:r w:rsidRPr="00834104">
          <w:rPr>
            <w:rFonts w:ascii="Palatino Linotype" w:hAnsi="Palatino Linotype"/>
            <w:rPrChange w:id="678" w:author="Гафуров Камолджон Азимджонович" w:date="2024-10-10T16:33:00Z" w16du:dateUtc="2024-10-10T11:33:00Z">
              <w:rPr>
                <w:rFonts w:ascii="Palatino Linotype" w:eastAsia="Calibri" w:hAnsi="Palatino Linotype"/>
                <w:sz w:val="20"/>
                <w:szCs w:val="20"/>
                <w:lang w:eastAsia="en-US"/>
              </w:rPr>
            </w:rPrChange>
          </w:rPr>
          <w:t>ҳангоми</w:t>
        </w:r>
        <w:proofErr w:type="spellEnd"/>
        <w:r w:rsidRPr="00834104">
          <w:rPr>
            <w:rFonts w:ascii="Palatino Linotype" w:hAnsi="Palatino Linotype"/>
            <w:rPrChange w:id="679" w:author="Гафуров Камолджон Азимджонович" w:date="2024-10-10T16:33:00Z" w16du:dateUtc="2024-10-10T11:33:00Z">
              <w:rPr>
                <w:rFonts w:ascii="Palatino Linotype" w:eastAsia="Calibri" w:hAnsi="Palatino Linotype"/>
                <w:sz w:val="20"/>
                <w:szCs w:val="20"/>
                <w:lang w:eastAsia="en-US"/>
              </w:rPr>
            </w:rPrChange>
          </w:rPr>
          <w:t xml:space="preserve"> </w:t>
        </w:r>
        <w:proofErr w:type="spellStart"/>
        <w:r w:rsidRPr="00834104">
          <w:rPr>
            <w:rFonts w:ascii="Palatino Linotype" w:hAnsi="Palatino Linotype"/>
            <w:rPrChange w:id="680" w:author="Гафуров Камолджон Азимджонович" w:date="2024-10-10T16:33:00Z" w16du:dateUtc="2024-10-10T11:33:00Z">
              <w:rPr>
                <w:rFonts w:ascii="Palatino Linotype" w:eastAsia="Calibri" w:hAnsi="Palatino Linotype"/>
                <w:sz w:val="20"/>
                <w:szCs w:val="20"/>
                <w:lang w:eastAsia="en-US"/>
              </w:rPr>
            </w:rPrChange>
          </w:rPr>
          <w:t>иҷрои</w:t>
        </w:r>
        <w:proofErr w:type="spellEnd"/>
        <w:r w:rsidRPr="00834104">
          <w:rPr>
            <w:rFonts w:ascii="Palatino Linotype" w:hAnsi="Palatino Linotype"/>
            <w:rPrChange w:id="681" w:author="Гафуров Камолджон Азимджонович" w:date="2024-10-10T16:33:00Z" w16du:dateUtc="2024-10-10T11:33:00Z">
              <w:rPr>
                <w:rFonts w:ascii="Palatino Linotype" w:eastAsia="Calibri" w:hAnsi="Palatino Linotype"/>
                <w:sz w:val="20"/>
                <w:szCs w:val="20"/>
                <w:lang w:eastAsia="en-US"/>
              </w:rPr>
            </w:rPrChange>
          </w:rPr>
          <w:t xml:space="preserve"> </w:t>
        </w:r>
        <w:proofErr w:type="spellStart"/>
        <w:r w:rsidRPr="00834104">
          <w:rPr>
            <w:rFonts w:ascii="Palatino Linotype" w:hAnsi="Palatino Linotype"/>
            <w:rPrChange w:id="682" w:author="Гафуров Камолджон Азимджонович" w:date="2024-10-10T16:33:00Z" w16du:dateUtc="2024-10-10T11:33:00Z">
              <w:rPr>
                <w:rFonts w:ascii="Palatino Linotype" w:eastAsia="Calibri" w:hAnsi="Palatino Linotype"/>
                <w:sz w:val="20"/>
                <w:szCs w:val="20"/>
                <w:lang w:eastAsia="en-US"/>
              </w:rPr>
            </w:rPrChange>
          </w:rPr>
          <w:t>уҳдадориҳои</w:t>
        </w:r>
        <w:proofErr w:type="spellEnd"/>
        <w:r w:rsidRPr="00834104">
          <w:rPr>
            <w:rFonts w:ascii="Palatino Linotype" w:hAnsi="Palatino Linotype"/>
            <w:rPrChange w:id="683" w:author="Гафуров Камолджон Азимджонович" w:date="2024-10-10T16:33:00Z" w16du:dateUtc="2024-10-10T11:33:00Z">
              <w:rPr>
                <w:rFonts w:ascii="Palatino Linotype" w:eastAsia="Calibri" w:hAnsi="Palatino Linotype"/>
                <w:sz w:val="20"/>
                <w:szCs w:val="20"/>
                <w:lang w:eastAsia="en-US"/>
              </w:rPr>
            </w:rPrChange>
          </w:rPr>
          <w:t xml:space="preserve"> </w:t>
        </w:r>
        <w:proofErr w:type="spellStart"/>
        <w:r w:rsidRPr="00834104">
          <w:rPr>
            <w:rFonts w:ascii="Palatino Linotype" w:hAnsi="Palatino Linotype"/>
            <w:rPrChange w:id="684" w:author="Гафуров Камолджон Азимджонович" w:date="2024-10-10T16:33:00Z" w16du:dateUtc="2024-10-10T11:33:00Z">
              <w:rPr>
                <w:rFonts w:ascii="Palatino Linotype" w:eastAsia="Calibri" w:hAnsi="Palatino Linotype"/>
                <w:sz w:val="20"/>
                <w:szCs w:val="20"/>
                <w:lang w:eastAsia="en-US"/>
              </w:rPr>
            </w:rPrChange>
          </w:rPr>
          <w:t>меҳнатӣ</w:t>
        </w:r>
        <w:proofErr w:type="spellEnd"/>
        <w:r w:rsidRPr="00834104">
          <w:rPr>
            <w:rFonts w:ascii="Palatino Linotype" w:hAnsi="Palatino Linotype"/>
            <w:rPrChange w:id="685" w:author="Гафуров Камолджон Азимджонович" w:date="2024-10-10T16:33:00Z" w16du:dateUtc="2024-10-10T11:33:00Z">
              <w:rPr>
                <w:rFonts w:ascii="Palatino Linotype" w:eastAsia="Calibri" w:hAnsi="Palatino Linotype"/>
                <w:sz w:val="20"/>
                <w:szCs w:val="20"/>
                <w:lang w:eastAsia="en-US"/>
              </w:rPr>
            </w:rPrChange>
          </w:rPr>
          <w:t xml:space="preserve"> </w:t>
        </w:r>
        <w:proofErr w:type="spellStart"/>
        <w:r w:rsidRPr="00834104">
          <w:rPr>
            <w:rFonts w:ascii="Palatino Linotype" w:hAnsi="Palatino Linotype"/>
            <w:rPrChange w:id="686" w:author="Гафуров Камолджон Азимджонович" w:date="2024-10-10T16:33:00Z" w16du:dateUtc="2024-10-10T11:33:00Z">
              <w:rPr>
                <w:rFonts w:ascii="Palatino Linotype" w:eastAsia="Calibri" w:hAnsi="Palatino Linotype"/>
                <w:sz w:val="20"/>
                <w:szCs w:val="20"/>
                <w:lang w:eastAsia="en-US"/>
              </w:rPr>
            </w:rPrChange>
          </w:rPr>
          <w:t>суғурта</w:t>
        </w:r>
        <w:proofErr w:type="spellEnd"/>
        <w:r w:rsidRPr="00834104">
          <w:rPr>
            <w:rFonts w:ascii="Palatino Linotype" w:hAnsi="Palatino Linotype"/>
            <w:rPrChange w:id="687" w:author="Гафуров Камолджон Азимджонович" w:date="2024-10-10T16:33:00Z" w16du:dateUtc="2024-10-10T11:33:00Z">
              <w:rPr>
                <w:rFonts w:ascii="Palatino Linotype" w:eastAsia="Calibri" w:hAnsi="Palatino Linotype"/>
                <w:sz w:val="20"/>
                <w:szCs w:val="20"/>
                <w:lang w:eastAsia="en-US"/>
              </w:rPr>
            </w:rPrChange>
          </w:rPr>
          <w:t xml:space="preserve"> </w:t>
        </w:r>
        <w:proofErr w:type="spellStart"/>
        <w:r w:rsidRPr="00834104">
          <w:rPr>
            <w:rFonts w:ascii="Palatino Linotype" w:hAnsi="Palatino Linotype"/>
            <w:rPrChange w:id="688" w:author="Гафуров Камолджон Азимджонович" w:date="2024-10-10T16:33:00Z" w16du:dateUtc="2024-10-10T11:33:00Z">
              <w:rPr>
                <w:rFonts w:ascii="Palatino Linotype" w:eastAsia="Calibri" w:hAnsi="Palatino Linotype"/>
                <w:sz w:val="20"/>
                <w:szCs w:val="20"/>
                <w:lang w:eastAsia="en-US"/>
              </w:rPr>
            </w:rPrChange>
          </w:rPr>
          <w:t>намояд</w:t>
        </w:r>
        <w:proofErr w:type="spellEnd"/>
        <w:r w:rsidRPr="00834104">
          <w:rPr>
            <w:rFonts w:ascii="Palatino Linotype" w:hAnsi="Palatino Linotype"/>
            <w:rPrChange w:id="689" w:author="Гафуров Камолджон Азимджонович" w:date="2024-10-10T16:33:00Z" w16du:dateUtc="2024-10-10T11:33:00Z">
              <w:rPr>
                <w:rFonts w:ascii="Palatino Linotype" w:eastAsia="Calibri" w:hAnsi="Palatino Linotype"/>
                <w:sz w:val="20"/>
                <w:szCs w:val="20"/>
                <w:lang w:eastAsia="en-US"/>
              </w:rPr>
            </w:rPrChange>
          </w:rPr>
          <w:t>;</w:t>
        </w:r>
      </w:ins>
    </w:p>
    <w:p w14:paraId="32E79305" w14:textId="688FC665" w:rsidR="00834104" w:rsidRPr="000C41B0" w:rsidRDefault="00834104">
      <w:pPr>
        <w:jc w:val="both"/>
        <w:rPr>
          <w:rFonts w:ascii="Palatino Linotype" w:hAnsi="Palatino Linotype"/>
          <w:lang w:val="tg-Cyrl-TJ"/>
          <w:rPrChange w:id="690" w:author="Гафуров Камолджон Азимджонович" w:date="2024-10-10T16:45:00Z" w16du:dateUtc="2024-10-10T11:45:00Z">
            <w:rPr>
              <w:rFonts w:ascii="Palatino Linotype" w:hAnsi="Palatino Linotype"/>
              <w:sz w:val="20"/>
              <w:szCs w:val="20"/>
            </w:rPr>
          </w:rPrChange>
        </w:rPr>
        <w:pPrChange w:id="691" w:author="Гафуров Камолджон Азимджонович" w:date="2024-10-10T16:28:00Z" w16du:dateUtc="2024-10-10T11:28:00Z">
          <w:pPr>
            <w:pStyle w:val="a9"/>
            <w:ind w:firstLine="567"/>
            <w:jc w:val="both"/>
          </w:pPr>
        </w:pPrChange>
      </w:pPr>
      <w:r w:rsidRPr="000C41B0">
        <w:rPr>
          <w:rFonts w:ascii="Palatino Linotype" w:hAnsi="Palatino Linotype"/>
          <w:lang w:val="tg-Cyrl-TJ"/>
          <w:rPrChange w:id="692" w:author="Гафуров Камолджон Азимджонович" w:date="2024-10-10T16:45:00Z" w16du:dateUtc="2024-10-10T11:45:00Z">
            <w:rPr>
              <w:rFonts w:ascii="Palatino Linotype" w:hAnsi="Palatino Linotype"/>
              <w:sz w:val="20"/>
              <w:szCs w:val="20"/>
            </w:rPr>
          </w:rPrChange>
        </w:rPr>
        <w:t xml:space="preserve">- шароити меҳнати кормандонро мутобиқи Кодекси </w:t>
      </w:r>
      <w:r>
        <w:rPr>
          <w:rFonts w:ascii="Palatino Linotype" w:hAnsi="Palatino Linotype"/>
          <w:lang w:val="tg-Cyrl-TJ"/>
        </w:rPr>
        <w:t>меҳнат</w:t>
      </w:r>
      <w:r w:rsidRPr="000C41B0">
        <w:rPr>
          <w:rFonts w:ascii="Palatino Linotype" w:hAnsi="Palatino Linotype"/>
          <w:lang w:val="tg-Cyrl-TJ"/>
          <w:rPrChange w:id="693" w:author="Гафуров Камолджон Азимджонович" w:date="2024-10-10T16:45:00Z" w16du:dateUtc="2024-10-10T11:45:00Z">
            <w:rPr>
              <w:rFonts w:ascii="Palatino Linotype" w:hAnsi="Palatino Linotype"/>
              <w:sz w:val="20"/>
              <w:szCs w:val="20"/>
            </w:rPr>
          </w:rPrChange>
        </w:rPr>
        <w:t xml:space="preserve"> ва дигар санадҳои меъёрии ҳуқуқии Ҷумҳурии Тоҷикистон, шартномаи меҳнатӣ, созишнома ва шартнома</w:t>
      </w:r>
      <w:r>
        <w:rPr>
          <w:rFonts w:ascii="Palatino Linotype" w:hAnsi="Palatino Linotype"/>
          <w:lang w:val="tg-Cyrl-TJ"/>
        </w:rPr>
        <w:t>и мазкур</w:t>
      </w:r>
      <w:r w:rsidRPr="000C41B0">
        <w:rPr>
          <w:rFonts w:ascii="Palatino Linotype" w:hAnsi="Palatino Linotype"/>
          <w:lang w:val="tg-Cyrl-TJ"/>
          <w:rPrChange w:id="694" w:author="Гафуров Камолджон Азимджонович" w:date="2024-10-10T16:45:00Z" w16du:dateUtc="2024-10-10T11:45:00Z">
            <w:rPr>
              <w:rFonts w:ascii="Palatino Linotype" w:hAnsi="Palatino Linotype"/>
              <w:sz w:val="20"/>
              <w:szCs w:val="20"/>
            </w:rPr>
          </w:rPrChange>
        </w:rPr>
        <w:t xml:space="preserve"> таъмин намояд;</w:t>
      </w:r>
    </w:p>
    <w:p w14:paraId="0DF004FA" w14:textId="153BD1AD" w:rsidR="00CA1BB3" w:rsidRPr="009C57C9" w:rsidDel="00834104" w:rsidRDefault="00CA1BB3" w:rsidP="00CA1BB3">
      <w:pPr>
        <w:jc w:val="both"/>
        <w:rPr>
          <w:del w:id="695" w:author="Гафуров Камолджон Азимджонович" w:date="2024-10-10T16:28:00Z" w16du:dateUtc="2024-10-10T11:28:00Z"/>
          <w:rFonts w:ascii="Palatino Linotype" w:hAnsi="Palatino Linotype"/>
        </w:rPr>
      </w:pPr>
      <w:del w:id="696" w:author="Гафуров Камолджон Азимджонович" w:date="2024-10-10T16:28:00Z" w16du:dateUtc="2024-10-10T11:28:00Z">
        <w:r w:rsidRPr="009C57C9" w:rsidDel="00834104">
          <w:rPr>
            <w:rFonts w:ascii="Palatino Linotype" w:hAnsi="Palatino Linotype"/>
          </w:rPr>
          <w:delText>-э</w:delText>
        </w:r>
        <w:r w:rsidRPr="009C57C9" w:rsidDel="00834104">
          <w:rPr>
            <w:rFonts w:ascii="Palatino Linotype" w:hAnsi="Palatino Linotype"/>
            <w:lang w:val="tg-Cyrl-TJ"/>
          </w:rPr>
          <w:delText>ҳ</w:delText>
        </w:r>
        <w:r w:rsidRPr="009C57C9" w:rsidDel="00834104">
          <w:rPr>
            <w:rFonts w:ascii="Palatino Linotype" w:hAnsi="Palatino Linotype"/>
          </w:rPr>
          <w:delText>тиё</w:delText>
        </w:r>
        <w:r w:rsidRPr="009C57C9" w:rsidDel="00834104">
          <w:rPr>
            <w:rFonts w:ascii="Palatino Linotype" w:hAnsi="Palatino Linotype"/>
            <w:lang w:val="tg-Cyrl-TJ"/>
          </w:rPr>
          <w:delText>ҷ</w:delText>
        </w:r>
        <w:r w:rsidRPr="009C57C9" w:rsidDel="00834104">
          <w:rPr>
            <w:rFonts w:ascii="Palatino Linotype" w:hAnsi="Palatino Linotype"/>
          </w:rPr>
          <w:delText>оти маишии кормандони Бонкро вобаста ба и</w:delText>
        </w:r>
        <w:r w:rsidRPr="009C57C9" w:rsidDel="00834104">
          <w:rPr>
            <w:rFonts w:ascii="Palatino Linotype" w:hAnsi="Palatino Linotype"/>
            <w:lang w:val="tg-Cyrl-TJ"/>
          </w:rPr>
          <w:delText>ҷ</w:delText>
        </w:r>
        <w:r w:rsidRPr="009C57C9" w:rsidDel="00834104">
          <w:rPr>
            <w:rFonts w:ascii="Palatino Linotype" w:hAnsi="Palatino Linotype"/>
          </w:rPr>
          <w:delText xml:space="preserve">роиши вазифа ва </w:delText>
        </w:r>
        <w:r w:rsidRPr="009C57C9" w:rsidDel="00834104">
          <w:rPr>
            <w:rFonts w:ascii="Palatino Linotype" w:hAnsi="Palatino Linotype"/>
            <w:lang w:val="tg-Cyrl-TJ"/>
          </w:rPr>
          <w:delText>ӯҳ</w:delText>
        </w:r>
        <w:r w:rsidRPr="009C57C9" w:rsidDel="00834104">
          <w:rPr>
            <w:rFonts w:ascii="Palatino Linotype" w:hAnsi="Palatino Linotype"/>
          </w:rPr>
          <w:delText>дадори</w:delText>
        </w:r>
        <w:r w:rsidRPr="009C57C9" w:rsidDel="00834104">
          <w:rPr>
            <w:rFonts w:ascii="Palatino Linotype" w:hAnsi="Palatino Linotype"/>
            <w:lang w:val="tg-Cyrl-TJ"/>
          </w:rPr>
          <w:delText>ҳ</w:delText>
        </w:r>
        <w:r w:rsidRPr="009C57C9" w:rsidDel="00834104">
          <w:rPr>
            <w:rFonts w:ascii="Palatino Linotype" w:hAnsi="Palatino Linotype"/>
          </w:rPr>
          <w:delText>ои ме</w:delText>
        </w:r>
        <w:r w:rsidRPr="009C57C9" w:rsidDel="00834104">
          <w:rPr>
            <w:rFonts w:ascii="Palatino Linotype" w:hAnsi="Palatino Linotype"/>
            <w:lang w:val="tg-Cyrl-TJ"/>
          </w:rPr>
          <w:delText>ҳ</w:delText>
        </w:r>
        <w:r w:rsidRPr="009C57C9" w:rsidDel="00834104">
          <w:rPr>
            <w:rFonts w:ascii="Palatino Linotype" w:hAnsi="Palatino Linotype"/>
          </w:rPr>
          <w:delText>натии он</w:delText>
        </w:r>
        <w:r w:rsidRPr="009C57C9" w:rsidDel="00834104">
          <w:rPr>
            <w:rFonts w:ascii="Palatino Linotype" w:hAnsi="Palatino Linotype"/>
            <w:lang w:val="tg-Cyrl-TJ"/>
          </w:rPr>
          <w:delText>ҳ</w:delText>
        </w:r>
        <w:r w:rsidRPr="009C57C9" w:rsidDel="00834104">
          <w:rPr>
            <w:rFonts w:ascii="Palatino Linotype" w:hAnsi="Palatino Linotype"/>
          </w:rPr>
          <w:delText>о таъмин намояд;</w:delText>
        </w:r>
      </w:del>
    </w:p>
    <w:p w14:paraId="4BFB996D" w14:textId="3A63DF77" w:rsidR="00CA1BB3" w:rsidRPr="009C57C9" w:rsidRDefault="00CA1BB3" w:rsidP="00CA1BB3">
      <w:pPr>
        <w:jc w:val="both"/>
        <w:rPr>
          <w:rFonts w:ascii="Palatino Linotype" w:hAnsi="Palatino Linotype"/>
        </w:rPr>
      </w:pPr>
      <w:r w:rsidRPr="009C57C9">
        <w:rPr>
          <w:rFonts w:ascii="Palatino Linotype" w:hAnsi="Palatino Linotype"/>
        </w:rPr>
        <w:t>-</w:t>
      </w:r>
      <w:ins w:id="697" w:author="Гафуров Камолджон Азимджонович" w:date="2024-10-10T16:29:00Z" w16du:dateUtc="2024-10-10T11:29:00Z">
        <w:r w:rsidR="00834104">
          <w:rPr>
            <w:rFonts w:ascii="Palatino Linotype" w:hAnsi="Palatino Linotype"/>
            <w:lang w:val="tg-Cyrl-TJ"/>
          </w:rPr>
          <w:t xml:space="preserve"> </w:t>
        </w:r>
      </w:ins>
      <w:proofErr w:type="spellStart"/>
      <w:r w:rsidRPr="009C57C9">
        <w:rPr>
          <w:rFonts w:ascii="Palatino Linotype" w:hAnsi="Palatino Linotype"/>
        </w:rPr>
        <w:t>дигар</w:t>
      </w:r>
      <w:proofErr w:type="spellEnd"/>
      <w:r w:rsidRPr="009C57C9">
        <w:rPr>
          <w:rFonts w:ascii="Palatino Linotype" w:hAnsi="Palatino Linotype"/>
        </w:rPr>
        <w:t xml:space="preserve"> </w:t>
      </w:r>
      <w:r w:rsidRPr="009C57C9">
        <w:rPr>
          <w:rFonts w:ascii="Palatino Linotype" w:hAnsi="Palatino Linotype"/>
          <w:lang w:val="tg-Cyrl-TJ"/>
        </w:rPr>
        <w:t>ӯҳ</w:t>
      </w:r>
      <w:proofErr w:type="spellStart"/>
      <w:r w:rsidRPr="009C57C9">
        <w:rPr>
          <w:rFonts w:ascii="Palatino Linotype" w:hAnsi="Palatino Linotype"/>
        </w:rPr>
        <w:t>дадори</w:t>
      </w:r>
      <w:proofErr w:type="spellEnd"/>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w:t>
      </w:r>
      <w:proofErr w:type="spellStart"/>
      <w:r w:rsidRPr="009C57C9">
        <w:rPr>
          <w:rFonts w:ascii="Palatino Linotype" w:hAnsi="Palatino Linotype"/>
        </w:rPr>
        <w:t>тиб</w:t>
      </w:r>
      <w:proofErr w:type="spellEnd"/>
      <w:r w:rsidRPr="009C57C9">
        <w:rPr>
          <w:rFonts w:ascii="Palatino Linotype" w:hAnsi="Palatino Linotype"/>
          <w:lang w:val="tg-Cyrl-TJ"/>
        </w:rPr>
        <w:t>қ</w:t>
      </w:r>
      <w:r w:rsidRPr="009C57C9">
        <w:rPr>
          <w:rFonts w:ascii="Palatino Linotype" w:hAnsi="Palatino Linotype"/>
        </w:rPr>
        <w:t xml:space="preserve">и </w:t>
      </w:r>
      <w:proofErr w:type="spellStart"/>
      <w:r w:rsidRPr="009C57C9">
        <w:rPr>
          <w:rFonts w:ascii="Palatino Linotype" w:hAnsi="Palatino Linotype"/>
        </w:rPr>
        <w:t>Кодекси</w:t>
      </w:r>
      <w:proofErr w:type="spellEnd"/>
      <w:r w:rsidRPr="009C57C9">
        <w:rPr>
          <w:rFonts w:ascii="Palatino Linotype" w:hAnsi="Palatino Linotype"/>
        </w:rPr>
        <w:t xml:space="preserve"> ме</w:t>
      </w:r>
      <w:r w:rsidRPr="009C57C9">
        <w:rPr>
          <w:rFonts w:ascii="Palatino Linotype" w:hAnsi="Palatino Linotype"/>
          <w:lang w:val="tg-Cyrl-TJ"/>
        </w:rPr>
        <w:t>ҳ</w:t>
      </w:r>
      <w:proofErr w:type="spellStart"/>
      <w:r w:rsidRPr="009C57C9">
        <w:rPr>
          <w:rFonts w:ascii="Palatino Linotype" w:hAnsi="Palatino Linotype"/>
        </w:rPr>
        <w:t>нати</w:t>
      </w:r>
      <w:proofErr w:type="spellEnd"/>
      <w:del w:id="698" w:author="Гафуров Камолджон Азимджонович" w:date="2024-10-11T11:36:00Z" w16du:dateUtc="2024-10-11T06:36:00Z">
        <w:r w:rsidRPr="009C57C9" w:rsidDel="0059092F">
          <w:rPr>
            <w:rFonts w:ascii="Palatino Linotype" w:hAnsi="Palatino Linotype"/>
          </w:rPr>
          <w:delText xml:space="preserve"> </w:delText>
        </w:r>
        <w:r w:rsidRPr="009C57C9" w:rsidDel="0059092F">
          <w:rPr>
            <w:rFonts w:ascii="Palatino Linotype" w:hAnsi="Palatino Linotype"/>
            <w:lang w:val="tg-Cyrl-TJ"/>
          </w:rPr>
          <w:delText>Ҷумҳурии Тоҷикистон</w:delText>
        </w:r>
      </w:del>
      <w:r w:rsidRPr="009C57C9">
        <w:rPr>
          <w:rFonts w:ascii="Palatino Linotype" w:hAnsi="Palatino Linotype"/>
        </w:rPr>
        <w:t xml:space="preserve">, </w:t>
      </w:r>
      <w:proofErr w:type="spellStart"/>
      <w:r w:rsidRPr="009C57C9">
        <w:rPr>
          <w:rFonts w:ascii="Palatino Linotype" w:hAnsi="Palatino Linotype"/>
        </w:rPr>
        <w:t>шартномаи</w:t>
      </w:r>
      <w:proofErr w:type="spellEnd"/>
      <w:r w:rsidRPr="009C57C9">
        <w:rPr>
          <w:rFonts w:ascii="Palatino Linotype" w:hAnsi="Palatino Linotype"/>
        </w:rPr>
        <w:t xml:space="preserve"> </w:t>
      </w:r>
      <w:del w:id="699" w:author="Гафуров Камолджон Азимджонович" w:date="2024-10-11T11:37:00Z" w16du:dateUtc="2024-10-11T06:37:00Z">
        <w:r w:rsidRPr="009C57C9" w:rsidDel="0059092F">
          <w:rPr>
            <w:rFonts w:ascii="Palatino Linotype" w:hAnsi="Palatino Linotype"/>
          </w:rPr>
          <w:delText>коллектив</w:delText>
        </w:r>
        <w:r w:rsidRPr="009C57C9" w:rsidDel="0059092F">
          <w:rPr>
            <w:rFonts w:ascii="Palatino Linotype" w:hAnsi="Palatino Linotype"/>
            <w:lang w:val="tg-Cyrl-TJ"/>
          </w:rPr>
          <w:delText>ӣ</w:delText>
        </w:r>
      </w:del>
      <w:ins w:id="700" w:author="Гафуров Камолджон Азимджонович" w:date="2024-10-11T11:37:00Z" w16du:dateUtc="2024-10-11T06:37:00Z">
        <w:r w:rsidR="0059092F">
          <w:rPr>
            <w:rFonts w:ascii="Palatino Linotype" w:hAnsi="Palatino Linotype"/>
            <w:lang w:val="tg-Cyrl-TJ"/>
          </w:rPr>
          <w:t>мазкур</w:t>
        </w:r>
      </w:ins>
      <w:r w:rsidRPr="009C57C9">
        <w:rPr>
          <w:rFonts w:ascii="Palatino Linotype" w:hAnsi="Palatino Linotype"/>
        </w:rPr>
        <w:t xml:space="preserve">, </w:t>
      </w:r>
      <w:proofErr w:type="spellStart"/>
      <w:r w:rsidRPr="009C57C9">
        <w:rPr>
          <w:rFonts w:ascii="Palatino Linotype" w:hAnsi="Palatino Linotype"/>
        </w:rPr>
        <w:t>созишнома</w:t>
      </w:r>
      <w:proofErr w:type="spellEnd"/>
      <w:r w:rsidRPr="009C57C9">
        <w:rPr>
          <w:rFonts w:ascii="Palatino Linotype" w:hAnsi="Palatino Linotype"/>
          <w:lang w:val="tg-Cyrl-TJ"/>
        </w:rPr>
        <w:t>ҳ</w:t>
      </w:r>
      <w:r w:rsidRPr="009C57C9">
        <w:rPr>
          <w:rFonts w:ascii="Palatino Linotype" w:hAnsi="Palatino Linotype"/>
        </w:rPr>
        <w:t xml:space="preserve">о, </w:t>
      </w:r>
      <w:proofErr w:type="spellStart"/>
      <w:r w:rsidRPr="009C57C9">
        <w:rPr>
          <w:rFonts w:ascii="Palatino Linotype" w:hAnsi="Palatino Linotype"/>
        </w:rPr>
        <w:t>шартнома</w:t>
      </w:r>
      <w:proofErr w:type="spellEnd"/>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w:t>
      </w:r>
      <w:r w:rsidRPr="009C57C9">
        <w:rPr>
          <w:rFonts w:ascii="Palatino Linotype" w:hAnsi="Palatino Linotype"/>
          <w:lang w:val="tg-Cyrl-TJ"/>
        </w:rPr>
        <w:t>қ</w:t>
      </w:r>
      <w:proofErr w:type="spellStart"/>
      <w:r w:rsidRPr="009C57C9">
        <w:rPr>
          <w:rFonts w:ascii="Palatino Linotype" w:hAnsi="Palatino Linotype"/>
        </w:rPr>
        <w:t>арордод</w:t>
      </w:r>
      <w:proofErr w:type="spellEnd"/>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ме</w:t>
      </w:r>
      <w:r w:rsidRPr="009C57C9">
        <w:rPr>
          <w:rFonts w:ascii="Palatino Linotype" w:hAnsi="Palatino Linotype"/>
          <w:lang w:val="tg-Cyrl-TJ"/>
        </w:rPr>
        <w:t>ҳ</w:t>
      </w:r>
      <w:r w:rsidRPr="009C57C9">
        <w:rPr>
          <w:rFonts w:ascii="Palatino Linotype" w:hAnsi="Palatino Linotype"/>
        </w:rPr>
        <w:t>нат</w:t>
      </w:r>
      <w:r w:rsidRPr="009C57C9">
        <w:rPr>
          <w:rFonts w:ascii="Palatino Linotype" w:hAnsi="Palatino Linotype"/>
          <w:lang w:val="tg-Cyrl-TJ"/>
        </w:rPr>
        <w:t>ӣ</w:t>
      </w:r>
      <w:r w:rsidRPr="009C57C9">
        <w:rPr>
          <w:rFonts w:ascii="Palatino Linotype" w:hAnsi="Palatino Linotype"/>
        </w:rPr>
        <w:t xml:space="preserve"> </w:t>
      </w:r>
      <w:proofErr w:type="spellStart"/>
      <w:r w:rsidRPr="009C57C9">
        <w:rPr>
          <w:rFonts w:ascii="Palatino Linotype" w:hAnsi="Palatino Linotype"/>
        </w:rPr>
        <w:t>ва</w:t>
      </w:r>
      <w:proofErr w:type="spellEnd"/>
      <w:r w:rsidRPr="009C57C9">
        <w:rPr>
          <w:rFonts w:ascii="Palatino Linotype" w:hAnsi="Palatino Linotype"/>
        </w:rPr>
        <w:t xml:space="preserve"> </w:t>
      </w:r>
      <w:proofErr w:type="spellStart"/>
      <w:r w:rsidRPr="009C57C9">
        <w:rPr>
          <w:rFonts w:ascii="Palatino Linotype" w:hAnsi="Palatino Linotype"/>
        </w:rPr>
        <w:t>дигар</w:t>
      </w:r>
      <w:proofErr w:type="spellEnd"/>
      <w:r w:rsidRPr="009C57C9">
        <w:rPr>
          <w:rFonts w:ascii="Palatino Linotype" w:hAnsi="Palatino Linotype"/>
        </w:rPr>
        <w:t xml:space="preserve"> </w:t>
      </w:r>
      <w:proofErr w:type="spellStart"/>
      <w:r w:rsidRPr="009C57C9">
        <w:rPr>
          <w:rFonts w:ascii="Palatino Linotype" w:hAnsi="Palatino Linotype"/>
        </w:rPr>
        <w:t>санад</w:t>
      </w:r>
      <w:proofErr w:type="spellEnd"/>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w:t>
      </w:r>
      <w:proofErr w:type="spellStart"/>
      <w:r w:rsidRPr="009C57C9">
        <w:rPr>
          <w:rFonts w:ascii="Palatino Linotype" w:hAnsi="Palatino Linotype"/>
        </w:rPr>
        <w:t>меъёрию</w:t>
      </w:r>
      <w:proofErr w:type="spellEnd"/>
      <w:r w:rsidRPr="009C57C9">
        <w:rPr>
          <w:rFonts w:ascii="Palatino Linotype" w:hAnsi="Palatino Linotype"/>
        </w:rPr>
        <w:t xml:space="preserve"> </w:t>
      </w:r>
      <w:r w:rsidRPr="009C57C9">
        <w:rPr>
          <w:rFonts w:ascii="Palatino Linotype" w:hAnsi="Palatino Linotype"/>
          <w:lang w:val="tg-Cyrl-TJ"/>
        </w:rPr>
        <w:t>ҳ</w:t>
      </w:r>
      <w:r w:rsidRPr="009C57C9">
        <w:rPr>
          <w:rFonts w:ascii="Palatino Linotype" w:hAnsi="Palatino Linotype"/>
        </w:rPr>
        <w:t>у</w:t>
      </w:r>
      <w:r w:rsidRPr="009C57C9">
        <w:rPr>
          <w:rFonts w:ascii="Palatino Linotype" w:hAnsi="Palatino Linotype"/>
          <w:lang w:val="tg-Cyrl-TJ"/>
        </w:rPr>
        <w:t>қ</w:t>
      </w:r>
      <w:r w:rsidRPr="009C57C9">
        <w:rPr>
          <w:rFonts w:ascii="Palatino Linotype" w:hAnsi="Palatino Linotype"/>
        </w:rPr>
        <w:t>у</w:t>
      </w:r>
      <w:r w:rsidRPr="009C57C9">
        <w:rPr>
          <w:rFonts w:ascii="Palatino Linotype" w:hAnsi="Palatino Linotype"/>
          <w:lang w:val="tg-Cyrl-TJ"/>
        </w:rPr>
        <w:t>қ</w:t>
      </w:r>
      <w:proofErr w:type="spellStart"/>
      <w:r w:rsidRPr="009C57C9">
        <w:rPr>
          <w:rFonts w:ascii="Palatino Linotype" w:hAnsi="Palatino Linotype"/>
        </w:rPr>
        <w:t>ии</w:t>
      </w:r>
      <w:proofErr w:type="spellEnd"/>
      <w:r w:rsidRPr="009C57C9">
        <w:rPr>
          <w:rFonts w:ascii="Palatino Linotype" w:hAnsi="Palatino Linotype"/>
        </w:rPr>
        <w:t xml:space="preserve"> </w:t>
      </w:r>
      <w:proofErr w:type="spellStart"/>
      <w:r w:rsidRPr="009C57C9">
        <w:rPr>
          <w:rFonts w:ascii="Palatino Linotype" w:hAnsi="Palatino Linotype"/>
        </w:rPr>
        <w:t>оид</w:t>
      </w:r>
      <w:proofErr w:type="spellEnd"/>
      <w:r w:rsidRPr="009C57C9">
        <w:rPr>
          <w:rFonts w:ascii="Palatino Linotype" w:hAnsi="Palatino Linotype"/>
        </w:rPr>
        <w:t xml:space="preserve"> ба ме</w:t>
      </w:r>
      <w:r w:rsidRPr="009C57C9">
        <w:rPr>
          <w:rFonts w:ascii="Palatino Linotype" w:hAnsi="Palatino Linotype"/>
          <w:lang w:val="tg-Cyrl-TJ"/>
        </w:rPr>
        <w:t>ҳ</w:t>
      </w:r>
      <w:r w:rsidRPr="009C57C9">
        <w:rPr>
          <w:rFonts w:ascii="Palatino Linotype" w:hAnsi="Palatino Linotype"/>
        </w:rPr>
        <w:t xml:space="preserve">нат </w:t>
      </w:r>
      <w:proofErr w:type="spellStart"/>
      <w:r w:rsidRPr="009C57C9">
        <w:rPr>
          <w:rFonts w:ascii="Palatino Linotype" w:hAnsi="Palatino Linotype"/>
        </w:rPr>
        <w:t>пешбинишударо</w:t>
      </w:r>
      <w:proofErr w:type="spellEnd"/>
      <w:r w:rsidRPr="009C57C9">
        <w:rPr>
          <w:rFonts w:ascii="Palatino Linotype" w:hAnsi="Palatino Linotype"/>
        </w:rPr>
        <w:t xml:space="preserve"> и</w:t>
      </w:r>
      <w:r w:rsidRPr="009C57C9">
        <w:rPr>
          <w:rFonts w:ascii="Palatino Linotype" w:hAnsi="Palatino Linotype"/>
          <w:lang w:val="tg-Cyrl-TJ"/>
        </w:rPr>
        <w:t>ҷ</w:t>
      </w:r>
      <w:proofErr w:type="spellStart"/>
      <w:r w:rsidRPr="009C57C9">
        <w:rPr>
          <w:rFonts w:ascii="Palatino Linotype" w:hAnsi="Palatino Linotype"/>
        </w:rPr>
        <w:t>ро</w:t>
      </w:r>
      <w:proofErr w:type="spellEnd"/>
      <w:r w:rsidRPr="009C57C9">
        <w:rPr>
          <w:rFonts w:ascii="Palatino Linotype" w:hAnsi="Palatino Linotype"/>
        </w:rPr>
        <w:t xml:space="preserve"> </w:t>
      </w:r>
      <w:proofErr w:type="spellStart"/>
      <w:r w:rsidRPr="009C57C9">
        <w:rPr>
          <w:rFonts w:ascii="Palatino Linotype" w:hAnsi="Palatino Linotype"/>
        </w:rPr>
        <w:t>намояд</w:t>
      </w:r>
      <w:proofErr w:type="spellEnd"/>
      <w:r w:rsidRPr="009C57C9">
        <w:rPr>
          <w:rFonts w:ascii="Palatino Linotype" w:hAnsi="Palatino Linotype"/>
        </w:rPr>
        <w:t>.</w:t>
      </w:r>
    </w:p>
    <w:p w14:paraId="0E39C3B1" w14:textId="77777777" w:rsidR="00CA1BB3" w:rsidRPr="009C57C9" w:rsidRDefault="00CA1BB3" w:rsidP="00CA1BB3">
      <w:pPr>
        <w:jc w:val="both"/>
        <w:rPr>
          <w:rFonts w:ascii="Palatino Linotype" w:hAnsi="Palatino Linotype"/>
          <w:b/>
        </w:rPr>
      </w:pPr>
      <w:r w:rsidRPr="009C57C9">
        <w:rPr>
          <w:rFonts w:ascii="Palatino Linotype" w:hAnsi="Palatino Linotype"/>
          <w:b/>
        </w:rPr>
        <w:t>2.</w:t>
      </w:r>
      <w:proofErr w:type="gramStart"/>
      <w:r w:rsidRPr="009C57C9">
        <w:rPr>
          <w:rFonts w:ascii="Palatino Linotype" w:hAnsi="Palatino Linotype"/>
          <w:b/>
        </w:rPr>
        <w:t>3.Кормандони</w:t>
      </w:r>
      <w:proofErr w:type="gramEnd"/>
      <w:r w:rsidRPr="009C57C9">
        <w:rPr>
          <w:rFonts w:ascii="Palatino Linotype" w:hAnsi="Palatino Linotype"/>
          <w:b/>
        </w:rPr>
        <w:t xml:space="preserve"> </w:t>
      </w:r>
      <w:proofErr w:type="spellStart"/>
      <w:r w:rsidRPr="009C57C9">
        <w:rPr>
          <w:rFonts w:ascii="Palatino Linotype" w:hAnsi="Palatino Linotype"/>
          <w:b/>
        </w:rPr>
        <w:t>Бонк</w:t>
      </w:r>
      <w:proofErr w:type="spellEnd"/>
      <w:r w:rsidRPr="009C57C9">
        <w:rPr>
          <w:rFonts w:ascii="Palatino Linotype" w:hAnsi="Palatino Linotype"/>
          <w:b/>
        </w:rPr>
        <w:t xml:space="preserve"> </w:t>
      </w:r>
      <w:r w:rsidRPr="009C57C9">
        <w:rPr>
          <w:rFonts w:ascii="Palatino Linotype" w:hAnsi="Palatino Linotype"/>
          <w:b/>
          <w:lang w:val="tg-Cyrl-TJ"/>
        </w:rPr>
        <w:t>ҳ</w:t>
      </w:r>
      <w:r w:rsidRPr="009C57C9">
        <w:rPr>
          <w:rFonts w:ascii="Palatino Linotype" w:hAnsi="Palatino Linotype"/>
          <w:b/>
        </w:rPr>
        <w:t>у</w:t>
      </w:r>
      <w:r w:rsidRPr="009C57C9">
        <w:rPr>
          <w:rFonts w:ascii="Palatino Linotype" w:hAnsi="Palatino Linotype"/>
          <w:b/>
          <w:lang w:val="tg-Cyrl-TJ"/>
        </w:rPr>
        <w:t>қ</w:t>
      </w:r>
      <w:r w:rsidRPr="009C57C9">
        <w:rPr>
          <w:rFonts w:ascii="Palatino Linotype" w:hAnsi="Palatino Linotype"/>
          <w:b/>
        </w:rPr>
        <w:t>у</w:t>
      </w:r>
      <w:r w:rsidRPr="009C57C9">
        <w:rPr>
          <w:rFonts w:ascii="Palatino Linotype" w:hAnsi="Palatino Linotype"/>
          <w:b/>
          <w:lang w:val="tg-Cyrl-TJ"/>
        </w:rPr>
        <w:t>қ</w:t>
      </w:r>
      <w:r w:rsidRPr="009C57C9">
        <w:rPr>
          <w:rFonts w:ascii="Palatino Linotype" w:hAnsi="Palatino Linotype"/>
          <w:b/>
        </w:rPr>
        <w:t xml:space="preserve"> </w:t>
      </w:r>
      <w:proofErr w:type="spellStart"/>
      <w:r w:rsidRPr="009C57C9">
        <w:rPr>
          <w:rFonts w:ascii="Palatino Linotype" w:hAnsi="Palatino Linotype"/>
          <w:b/>
        </w:rPr>
        <w:t>доранд</w:t>
      </w:r>
      <w:proofErr w:type="spellEnd"/>
      <w:r w:rsidRPr="009C57C9">
        <w:rPr>
          <w:rFonts w:ascii="Palatino Linotype" w:hAnsi="Palatino Linotype"/>
          <w:b/>
        </w:rPr>
        <w:t>:</w:t>
      </w:r>
    </w:p>
    <w:p w14:paraId="0F3F7E70" w14:textId="377D2817" w:rsidR="00EB3ABC" w:rsidRPr="00EB3ABC" w:rsidRDefault="00EB3ABC">
      <w:pPr>
        <w:jc w:val="both"/>
        <w:rPr>
          <w:ins w:id="701" w:author="Гафуров Камолджон Азимджонович" w:date="2024-10-11T08:07:00Z" w16du:dateUtc="2024-10-11T03:07:00Z"/>
          <w:rFonts w:ascii="Palatino Linotype" w:hAnsi="Palatino Linotype"/>
          <w:rPrChange w:id="702" w:author="Гафуров Камолджон Азимджонович" w:date="2024-10-11T08:07:00Z" w16du:dateUtc="2024-10-11T03:07:00Z">
            <w:rPr>
              <w:ins w:id="703" w:author="Гафуров Камолджон Азимджонович" w:date="2024-10-11T08:07:00Z" w16du:dateUtc="2024-10-11T03:07:00Z"/>
              <w:rFonts w:ascii="Palatino Linotype" w:hAnsi="Palatino Linotype"/>
              <w:sz w:val="20"/>
              <w:szCs w:val="20"/>
            </w:rPr>
          </w:rPrChange>
        </w:rPr>
        <w:pPrChange w:id="704" w:author="Гафуров Камолджон Азимджонович" w:date="2024-10-11T08:07:00Z" w16du:dateUtc="2024-10-11T03:07:00Z">
          <w:pPr>
            <w:pStyle w:val="a9"/>
            <w:ind w:firstLine="567"/>
            <w:jc w:val="both"/>
          </w:pPr>
        </w:pPrChange>
      </w:pPr>
      <w:ins w:id="705" w:author="Гафуров Камолджон Азимджонович" w:date="2024-10-11T08:07:00Z" w16du:dateUtc="2024-10-11T03:07:00Z">
        <w:r w:rsidRPr="00EB3ABC">
          <w:rPr>
            <w:rFonts w:ascii="Palatino Linotype" w:hAnsi="Palatino Linotype"/>
            <w:rPrChange w:id="706" w:author="Гафуров Камолджон Азимджонович" w:date="2024-10-11T08:07:00Z" w16du:dateUtc="2024-10-11T03:07:00Z">
              <w:rPr>
                <w:rFonts w:ascii="Palatino Linotype" w:hAnsi="Palatino Linotype"/>
                <w:sz w:val="20"/>
                <w:szCs w:val="20"/>
              </w:rPr>
            </w:rPrChange>
          </w:rPr>
          <w:t xml:space="preserve">- ба </w:t>
        </w:r>
        <w:proofErr w:type="spellStart"/>
        <w:r w:rsidRPr="00EB3ABC">
          <w:rPr>
            <w:rFonts w:ascii="Palatino Linotype" w:hAnsi="Palatino Linotype"/>
            <w:rPrChange w:id="707" w:author="Гафуров Камолджон Азимджонович" w:date="2024-10-11T08:07:00Z" w16du:dateUtc="2024-10-11T03:07:00Z">
              <w:rPr>
                <w:rFonts w:ascii="Palatino Linotype" w:hAnsi="Palatino Linotype"/>
                <w:sz w:val="20"/>
                <w:szCs w:val="20"/>
              </w:rPr>
            </w:rPrChange>
          </w:rPr>
          <w:t>бастан</w:t>
        </w:r>
        <w:proofErr w:type="spellEnd"/>
        <w:r w:rsidRPr="00EB3ABC">
          <w:rPr>
            <w:rFonts w:ascii="Palatino Linotype" w:hAnsi="Palatino Linotype"/>
            <w:rPrChange w:id="708"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709" w:author="Гафуров Камолджон Азимджонович" w:date="2024-10-11T08:07:00Z" w16du:dateUtc="2024-10-11T03:07:00Z">
              <w:rPr>
                <w:rFonts w:ascii="Palatino Linotype" w:hAnsi="Palatino Linotype"/>
                <w:sz w:val="20"/>
                <w:szCs w:val="20"/>
              </w:rPr>
            </w:rPrChange>
          </w:rPr>
          <w:t>тағйир</w:t>
        </w:r>
        <w:proofErr w:type="spellEnd"/>
        <w:r w:rsidRPr="00EB3ABC">
          <w:rPr>
            <w:rFonts w:ascii="Palatino Linotype" w:hAnsi="Palatino Linotype"/>
            <w:rPrChange w:id="710" w:author="Гафуров Камолджон Азимджонович" w:date="2024-10-11T08:07:00Z" w16du:dateUtc="2024-10-11T03:07:00Z">
              <w:rPr>
                <w:rFonts w:ascii="Palatino Linotype" w:hAnsi="Palatino Linotype"/>
                <w:sz w:val="20"/>
                <w:szCs w:val="20"/>
              </w:rPr>
            </w:rPrChange>
          </w:rPr>
          <w:t xml:space="preserve"> додан, </w:t>
        </w:r>
        <w:proofErr w:type="spellStart"/>
        <w:r w:rsidRPr="00EB3ABC">
          <w:rPr>
            <w:rFonts w:ascii="Palatino Linotype" w:hAnsi="Palatino Linotype"/>
            <w:rPrChange w:id="711" w:author="Гафуров Камолджон Азимджонович" w:date="2024-10-11T08:07:00Z" w16du:dateUtc="2024-10-11T03:07:00Z">
              <w:rPr>
                <w:rFonts w:ascii="Palatino Linotype" w:hAnsi="Palatino Linotype"/>
                <w:sz w:val="20"/>
                <w:szCs w:val="20"/>
              </w:rPr>
            </w:rPrChange>
          </w:rPr>
          <w:t>илова</w:t>
        </w:r>
        <w:proofErr w:type="spellEnd"/>
        <w:r w:rsidRPr="00EB3ABC">
          <w:rPr>
            <w:rFonts w:ascii="Palatino Linotype" w:hAnsi="Palatino Linotype"/>
            <w:rPrChange w:id="712"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713" w:author="Гафуров Камолджон Азимджонович" w:date="2024-10-11T08:07:00Z" w16du:dateUtc="2024-10-11T03:07:00Z">
              <w:rPr>
                <w:rFonts w:ascii="Palatino Linotype" w:hAnsi="Palatino Linotype"/>
                <w:sz w:val="20"/>
                <w:szCs w:val="20"/>
              </w:rPr>
            </w:rPrChange>
          </w:rPr>
          <w:t>намудан</w:t>
        </w:r>
        <w:proofErr w:type="spellEnd"/>
        <w:r w:rsidRPr="00EB3ABC">
          <w:rPr>
            <w:rFonts w:ascii="Palatino Linotype" w:hAnsi="Palatino Linotype"/>
            <w:rPrChange w:id="714"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715" w:author="Гафуров Камолджон Азимджонович" w:date="2024-10-11T08:07:00Z" w16du:dateUtc="2024-10-11T03:07:00Z">
              <w:rPr>
                <w:rFonts w:ascii="Palatino Linotype" w:hAnsi="Palatino Linotype"/>
                <w:sz w:val="20"/>
                <w:szCs w:val="20"/>
              </w:rPr>
            </w:rPrChange>
          </w:rPr>
          <w:t>ва</w:t>
        </w:r>
        <w:proofErr w:type="spellEnd"/>
        <w:r w:rsidRPr="00EB3ABC">
          <w:rPr>
            <w:rFonts w:ascii="Palatino Linotype" w:hAnsi="Palatino Linotype"/>
            <w:rPrChange w:id="716"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717" w:author="Гафуров Камолджон Азимджонович" w:date="2024-10-11T08:07:00Z" w16du:dateUtc="2024-10-11T03:07:00Z">
              <w:rPr>
                <w:rFonts w:ascii="Palatino Linotype" w:hAnsi="Palatino Linotype"/>
                <w:sz w:val="20"/>
                <w:szCs w:val="20"/>
              </w:rPr>
            </w:rPrChange>
          </w:rPr>
          <w:t>бекор</w:t>
        </w:r>
        <w:proofErr w:type="spellEnd"/>
        <w:r w:rsidRPr="00EB3ABC">
          <w:rPr>
            <w:rFonts w:ascii="Palatino Linotype" w:hAnsi="Palatino Linotype"/>
            <w:rPrChange w:id="718"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719" w:author="Гафуров Камолджон Азимджонович" w:date="2024-10-11T08:07:00Z" w16du:dateUtc="2024-10-11T03:07:00Z">
              <w:rPr>
                <w:rFonts w:ascii="Palatino Linotype" w:hAnsi="Palatino Linotype"/>
                <w:sz w:val="20"/>
                <w:szCs w:val="20"/>
              </w:rPr>
            </w:rPrChange>
          </w:rPr>
          <w:t>кардани</w:t>
        </w:r>
        <w:proofErr w:type="spellEnd"/>
        <w:r w:rsidRPr="00EB3ABC">
          <w:rPr>
            <w:rFonts w:ascii="Palatino Linotype" w:hAnsi="Palatino Linotype"/>
            <w:rPrChange w:id="720"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721" w:author="Гафуров Камолджон Азимджонович" w:date="2024-10-11T08:07:00Z" w16du:dateUtc="2024-10-11T03:07:00Z">
              <w:rPr>
                <w:rFonts w:ascii="Palatino Linotype" w:hAnsi="Palatino Linotype"/>
                <w:sz w:val="20"/>
                <w:szCs w:val="20"/>
              </w:rPr>
            </w:rPrChange>
          </w:rPr>
          <w:t>шартномаи</w:t>
        </w:r>
        <w:proofErr w:type="spellEnd"/>
        <w:r w:rsidRPr="00EB3ABC">
          <w:rPr>
            <w:rFonts w:ascii="Palatino Linotype" w:hAnsi="Palatino Linotype"/>
            <w:rPrChange w:id="722"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723" w:author="Гафуров Камолджон Азимджонович" w:date="2024-10-11T08:07:00Z" w16du:dateUtc="2024-10-11T03:07:00Z">
              <w:rPr>
                <w:rFonts w:ascii="Palatino Linotype" w:hAnsi="Palatino Linotype"/>
                <w:sz w:val="20"/>
                <w:szCs w:val="20"/>
              </w:rPr>
            </w:rPrChange>
          </w:rPr>
          <w:t>меҳнатӣ</w:t>
        </w:r>
        <w:proofErr w:type="spellEnd"/>
        <w:r w:rsidRPr="00EB3ABC">
          <w:rPr>
            <w:rFonts w:ascii="Palatino Linotype" w:hAnsi="Palatino Linotype"/>
            <w:rPrChange w:id="724" w:author="Гафуров Камолджон Азимджонович" w:date="2024-10-11T08:07:00Z" w16du:dateUtc="2024-10-11T03:07:00Z">
              <w:rPr>
                <w:rFonts w:ascii="Palatino Linotype" w:hAnsi="Palatino Linotype"/>
                <w:sz w:val="20"/>
                <w:szCs w:val="20"/>
              </w:rPr>
            </w:rPrChange>
          </w:rPr>
          <w:t xml:space="preserve"> бо </w:t>
        </w:r>
        <w:proofErr w:type="spellStart"/>
        <w:r w:rsidRPr="00EB3ABC">
          <w:rPr>
            <w:rFonts w:ascii="Palatino Linotype" w:hAnsi="Palatino Linotype"/>
            <w:rPrChange w:id="725" w:author="Гафуров Камолджон Азимджонович" w:date="2024-10-11T08:07:00Z" w16du:dateUtc="2024-10-11T03:07:00Z">
              <w:rPr>
                <w:rFonts w:ascii="Palatino Linotype" w:hAnsi="Palatino Linotype"/>
                <w:sz w:val="20"/>
                <w:szCs w:val="20"/>
              </w:rPr>
            </w:rPrChange>
          </w:rPr>
          <w:t>тартиб</w:t>
        </w:r>
        <w:proofErr w:type="spellEnd"/>
        <w:r w:rsidRPr="00EB3ABC">
          <w:rPr>
            <w:rFonts w:ascii="Palatino Linotype" w:hAnsi="Palatino Linotype"/>
            <w:rPrChange w:id="726"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727" w:author="Гафуров Камолджон Азимджонович" w:date="2024-10-11T08:07:00Z" w16du:dateUtc="2024-10-11T03:07:00Z">
              <w:rPr>
                <w:rFonts w:ascii="Palatino Linotype" w:hAnsi="Palatino Linotype"/>
                <w:sz w:val="20"/>
                <w:szCs w:val="20"/>
              </w:rPr>
            </w:rPrChange>
          </w:rPr>
          <w:t>ва</w:t>
        </w:r>
        <w:proofErr w:type="spellEnd"/>
        <w:r w:rsidRPr="00EB3ABC">
          <w:rPr>
            <w:rFonts w:ascii="Palatino Linotype" w:hAnsi="Palatino Linotype"/>
            <w:rPrChange w:id="728"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729" w:author="Гафуров Камолджон Азимджонович" w:date="2024-10-11T08:07:00Z" w16du:dateUtc="2024-10-11T03:07:00Z">
              <w:rPr>
                <w:rFonts w:ascii="Palatino Linotype" w:hAnsi="Palatino Linotype"/>
                <w:sz w:val="20"/>
                <w:szCs w:val="20"/>
              </w:rPr>
            </w:rPrChange>
          </w:rPr>
          <w:t>шартҳои</w:t>
        </w:r>
        <w:proofErr w:type="spellEnd"/>
        <w:r w:rsidRPr="00EB3ABC">
          <w:rPr>
            <w:rFonts w:ascii="Palatino Linotype" w:hAnsi="Palatino Linotype"/>
            <w:rPrChange w:id="730"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731" w:author="Гафуров Камолджон Азимджонович" w:date="2024-10-11T08:07:00Z" w16du:dateUtc="2024-10-11T03:07:00Z">
              <w:rPr>
                <w:rFonts w:ascii="Palatino Linotype" w:hAnsi="Palatino Linotype"/>
                <w:sz w:val="20"/>
                <w:szCs w:val="20"/>
              </w:rPr>
            </w:rPrChange>
          </w:rPr>
          <w:t>пешбининамудаи</w:t>
        </w:r>
        <w:proofErr w:type="spellEnd"/>
        <w:r w:rsidRPr="00EB3ABC">
          <w:rPr>
            <w:rFonts w:ascii="Palatino Linotype" w:hAnsi="Palatino Linotype"/>
            <w:rPrChange w:id="732"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733" w:author="Гафуров Камолджон Азимджонович" w:date="2024-10-11T08:07:00Z" w16du:dateUtc="2024-10-11T03:07:00Z">
              <w:rPr>
                <w:rFonts w:ascii="Palatino Linotype" w:hAnsi="Palatino Linotype"/>
                <w:sz w:val="20"/>
                <w:szCs w:val="20"/>
              </w:rPr>
            </w:rPrChange>
          </w:rPr>
          <w:t>Кодекси</w:t>
        </w:r>
        <w:proofErr w:type="spellEnd"/>
        <w:r w:rsidRPr="00EB3ABC">
          <w:rPr>
            <w:rFonts w:ascii="Palatino Linotype" w:hAnsi="Palatino Linotype"/>
            <w:rPrChange w:id="734" w:author="Гафуров Камолджон Азимджонович" w:date="2024-10-11T08:07:00Z" w16du:dateUtc="2024-10-11T03:07:00Z">
              <w:rPr>
                <w:rFonts w:ascii="Palatino Linotype" w:hAnsi="Palatino Linotype"/>
                <w:sz w:val="20"/>
                <w:szCs w:val="20"/>
              </w:rPr>
            </w:rPrChange>
          </w:rPr>
          <w:t xml:space="preserve"> </w:t>
        </w:r>
      </w:ins>
      <w:ins w:id="735" w:author="Гафуров Камолджон Азимджонович" w:date="2024-10-11T08:08:00Z" w16du:dateUtc="2024-10-11T03:08:00Z">
        <w:r>
          <w:rPr>
            <w:rFonts w:ascii="Palatino Linotype" w:hAnsi="Palatino Linotype"/>
          </w:rPr>
          <w:t>ме</w:t>
        </w:r>
        <w:r>
          <w:rPr>
            <w:rFonts w:ascii="Palatino Linotype" w:hAnsi="Palatino Linotype"/>
            <w:lang w:val="tg-Cyrl-TJ"/>
          </w:rPr>
          <w:t>ҳнат</w:t>
        </w:r>
      </w:ins>
      <w:ins w:id="736" w:author="Гафуров Камолджон Азимджонович" w:date="2024-10-11T08:07:00Z" w16du:dateUtc="2024-10-11T03:07:00Z">
        <w:r w:rsidRPr="00EB3ABC">
          <w:rPr>
            <w:rFonts w:ascii="Palatino Linotype" w:hAnsi="Palatino Linotype"/>
            <w:rPrChange w:id="737"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738" w:author="Гафуров Камолджон Азимджонович" w:date="2024-10-11T08:07:00Z" w16du:dateUtc="2024-10-11T03:07:00Z">
              <w:rPr>
                <w:rFonts w:ascii="Palatino Linotype" w:hAnsi="Palatino Linotype"/>
                <w:sz w:val="20"/>
                <w:szCs w:val="20"/>
              </w:rPr>
            </w:rPrChange>
          </w:rPr>
          <w:t>ва</w:t>
        </w:r>
        <w:proofErr w:type="spellEnd"/>
        <w:r w:rsidRPr="00EB3ABC">
          <w:rPr>
            <w:rFonts w:ascii="Palatino Linotype" w:hAnsi="Palatino Linotype"/>
            <w:rPrChange w:id="739"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740" w:author="Гафуров Камолджон Азимджонович" w:date="2024-10-11T08:07:00Z" w16du:dateUtc="2024-10-11T03:07:00Z">
              <w:rPr>
                <w:rFonts w:ascii="Palatino Linotype" w:hAnsi="Palatino Linotype"/>
                <w:sz w:val="20"/>
                <w:szCs w:val="20"/>
              </w:rPr>
            </w:rPrChange>
          </w:rPr>
          <w:t>дигар</w:t>
        </w:r>
        <w:proofErr w:type="spellEnd"/>
        <w:r w:rsidRPr="00EB3ABC">
          <w:rPr>
            <w:rFonts w:ascii="Palatino Linotype" w:hAnsi="Palatino Linotype"/>
            <w:rPrChange w:id="741"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742" w:author="Гафуров Камолджон Азимджонович" w:date="2024-10-11T08:07:00Z" w16du:dateUtc="2024-10-11T03:07:00Z">
              <w:rPr>
                <w:rFonts w:ascii="Palatino Linotype" w:hAnsi="Palatino Linotype"/>
                <w:sz w:val="20"/>
                <w:szCs w:val="20"/>
              </w:rPr>
            </w:rPrChange>
          </w:rPr>
          <w:t>санадҳои</w:t>
        </w:r>
        <w:proofErr w:type="spellEnd"/>
        <w:r w:rsidRPr="00EB3ABC">
          <w:rPr>
            <w:rFonts w:ascii="Palatino Linotype" w:hAnsi="Palatino Linotype"/>
            <w:rPrChange w:id="743"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744" w:author="Гафуров Камолджон Азимджонович" w:date="2024-10-11T08:07:00Z" w16du:dateUtc="2024-10-11T03:07:00Z">
              <w:rPr>
                <w:rFonts w:ascii="Palatino Linotype" w:hAnsi="Palatino Linotype"/>
                <w:sz w:val="20"/>
                <w:szCs w:val="20"/>
              </w:rPr>
            </w:rPrChange>
          </w:rPr>
          <w:t>меъёрии</w:t>
        </w:r>
        <w:proofErr w:type="spellEnd"/>
        <w:r w:rsidRPr="00EB3ABC">
          <w:rPr>
            <w:rFonts w:ascii="Palatino Linotype" w:hAnsi="Palatino Linotype"/>
            <w:rPrChange w:id="745"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746" w:author="Гафуров Камолджон Азимджонович" w:date="2024-10-11T08:07:00Z" w16du:dateUtc="2024-10-11T03:07:00Z">
              <w:rPr>
                <w:rFonts w:ascii="Palatino Linotype" w:hAnsi="Palatino Linotype"/>
                <w:sz w:val="20"/>
                <w:szCs w:val="20"/>
              </w:rPr>
            </w:rPrChange>
          </w:rPr>
          <w:t>ҳуқуқии</w:t>
        </w:r>
        <w:proofErr w:type="spellEnd"/>
        <w:r w:rsidRPr="00EB3ABC">
          <w:rPr>
            <w:rFonts w:ascii="Palatino Linotype" w:hAnsi="Palatino Linotype"/>
            <w:rPrChange w:id="747"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748" w:author="Гафуров Камолджон Азимджонович" w:date="2024-10-11T08:07:00Z" w16du:dateUtc="2024-10-11T03:07:00Z">
              <w:rPr>
                <w:rFonts w:ascii="Palatino Linotype" w:hAnsi="Palatino Linotype"/>
                <w:sz w:val="20"/>
                <w:szCs w:val="20"/>
              </w:rPr>
            </w:rPrChange>
          </w:rPr>
          <w:t>Ҷумҳурии</w:t>
        </w:r>
        <w:proofErr w:type="spellEnd"/>
        <w:r w:rsidRPr="00EB3ABC">
          <w:rPr>
            <w:rFonts w:ascii="Palatino Linotype" w:hAnsi="Palatino Linotype"/>
            <w:rPrChange w:id="749"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750" w:author="Гафуров Камолджон Азимджонович" w:date="2024-10-11T08:07:00Z" w16du:dateUtc="2024-10-11T03:07:00Z">
              <w:rPr>
                <w:rFonts w:ascii="Palatino Linotype" w:hAnsi="Palatino Linotype"/>
                <w:sz w:val="20"/>
                <w:szCs w:val="20"/>
              </w:rPr>
            </w:rPrChange>
          </w:rPr>
          <w:t>Тоҷикистон</w:t>
        </w:r>
        <w:proofErr w:type="spellEnd"/>
        <w:r w:rsidRPr="00EB3ABC">
          <w:rPr>
            <w:rFonts w:ascii="Palatino Linotype" w:hAnsi="Palatino Linotype"/>
            <w:rPrChange w:id="751" w:author="Гафуров Камолджон Азимджонович" w:date="2024-10-11T08:07:00Z" w16du:dateUtc="2024-10-11T03:07:00Z">
              <w:rPr>
                <w:rFonts w:ascii="Palatino Linotype" w:hAnsi="Palatino Linotype"/>
                <w:sz w:val="20"/>
                <w:szCs w:val="20"/>
              </w:rPr>
            </w:rPrChange>
          </w:rPr>
          <w:t>;</w:t>
        </w:r>
      </w:ins>
    </w:p>
    <w:p w14:paraId="11E23F05" w14:textId="0BC8F278" w:rsidR="00EB3ABC" w:rsidRPr="00EB3ABC" w:rsidRDefault="00EB3ABC">
      <w:pPr>
        <w:jc w:val="both"/>
        <w:rPr>
          <w:ins w:id="752" w:author="Гафуров Камолджон Азимджонович" w:date="2024-10-11T08:07:00Z" w16du:dateUtc="2024-10-11T03:07:00Z"/>
          <w:rFonts w:ascii="Palatino Linotype" w:hAnsi="Palatino Linotype"/>
          <w:rPrChange w:id="753" w:author="Гафуров Камолджон Азимджонович" w:date="2024-10-11T08:07:00Z" w16du:dateUtc="2024-10-11T03:07:00Z">
            <w:rPr>
              <w:ins w:id="754" w:author="Гафуров Камолджон Азимджонович" w:date="2024-10-11T08:07:00Z" w16du:dateUtc="2024-10-11T03:07:00Z"/>
              <w:rFonts w:ascii="Palatino Linotype" w:hAnsi="Palatino Linotype"/>
              <w:sz w:val="20"/>
              <w:szCs w:val="20"/>
            </w:rPr>
          </w:rPrChange>
        </w:rPr>
        <w:pPrChange w:id="755" w:author="Гафуров Камолджон Азимджонович" w:date="2024-10-11T08:07:00Z" w16du:dateUtc="2024-10-11T03:07:00Z">
          <w:pPr>
            <w:pStyle w:val="a9"/>
            <w:ind w:firstLine="567"/>
            <w:jc w:val="both"/>
          </w:pPr>
        </w:pPrChange>
      </w:pPr>
      <w:ins w:id="756" w:author="Гафуров Камолджон Азимджонович" w:date="2024-10-11T08:07:00Z" w16du:dateUtc="2024-10-11T03:07:00Z">
        <w:r w:rsidRPr="00EB3ABC">
          <w:rPr>
            <w:rFonts w:ascii="Palatino Linotype" w:hAnsi="Palatino Linotype"/>
            <w:rPrChange w:id="757" w:author="Гафуров Камолджон Азимджонович" w:date="2024-10-11T08:07:00Z" w16du:dateUtc="2024-10-11T03:07:00Z">
              <w:rPr>
                <w:rFonts w:ascii="Palatino Linotype" w:hAnsi="Palatino Linotype"/>
                <w:sz w:val="20"/>
                <w:szCs w:val="20"/>
              </w:rPr>
            </w:rPrChange>
          </w:rPr>
          <w:t xml:space="preserve">- аз </w:t>
        </w:r>
        <w:proofErr w:type="spellStart"/>
        <w:r w:rsidRPr="00EB3ABC">
          <w:rPr>
            <w:rFonts w:ascii="Palatino Linotype" w:hAnsi="Palatino Linotype"/>
            <w:rPrChange w:id="758" w:author="Гафуров Камолджон Азимджонович" w:date="2024-10-11T08:07:00Z" w16du:dateUtc="2024-10-11T03:07:00Z">
              <w:rPr>
                <w:rFonts w:ascii="Palatino Linotype" w:hAnsi="Palatino Linotype"/>
                <w:sz w:val="20"/>
                <w:szCs w:val="20"/>
              </w:rPr>
            </w:rPrChange>
          </w:rPr>
          <w:t>корфармо</w:t>
        </w:r>
        <w:proofErr w:type="spellEnd"/>
        <w:r w:rsidRPr="00EB3ABC">
          <w:rPr>
            <w:rFonts w:ascii="Palatino Linotype" w:hAnsi="Palatino Linotype"/>
            <w:rPrChange w:id="759"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760" w:author="Гафуров Камолджон Азимджонович" w:date="2024-10-11T08:07:00Z" w16du:dateUtc="2024-10-11T03:07:00Z">
              <w:rPr>
                <w:rFonts w:ascii="Palatino Linotype" w:hAnsi="Palatino Linotype"/>
                <w:sz w:val="20"/>
                <w:szCs w:val="20"/>
              </w:rPr>
            </w:rPrChange>
          </w:rPr>
          <w:t>иҷрои</w:t>
        </w:r>
        <w:proofErr w:type="spellEnd"/>
        <w:r w:rsidRPr="00EB3ABC">
          <w:rPr>
            <w:rFonts w:ascii="Palatino Linotype" w:hAnsi="Palatino Linotype"/>
            <w:rPrChange w:id="761"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762" w:author="Гафуров Камолджон Азимджонович" w:date="2024-10-11T08:07:00Z" w16du:dateUtc="2024-10-11T03:07:00Z">
              <w:rPr>
                <w:rFonts w:ascii="Palatino Linotype" w:hAnsi="Palatino Linotype"/>
                <w:sz w:val="20"/>
                <w:szCs w:val="20"/>
              </w:rPr>
            </w:rPrChange>
          </w:rPr>
          <w:t>шартҳои</w:t>
        </w:r>
        <w:proofErr w:type="spellEnd"/>
        <w:r w:rsidRPr="00EB3ABC">
          <w:rPr>
            <w:rFonts w:ascii="Palatino Linotype" w:hAnsi="Palatino Linotype"/>
            <w:rPrChange w:id="763"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764" w:author="Гафуров Камолджон Азимджонович" w:date="2024-10-11T08:07:00Z" w16du:dateUtc="2024-10-11T03:07:00Z">
              <w:rPr>
                <w:rFonts w:ascii="Palatino Linotype" w:hAnsi="Palatino Linotype"/>
                <w:sz w:val="20"/>
                <w:szCs w:val="20"/>
              </w:rPr>
            </w:rPrChange>
          </w:rPr>
          <w:t>шартномаи</w:t>
        </w:r>
        <w:proofErr w:type="spellEnd"/>
        <w:r w:rsidRPr="00EB3ABC">
          <w:rPr>
            <w:rFonts w:ascii="Palatino Linotype" w:hAnsi="Palatino Linotype"/>
            <w:rPrChange w:id="765"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766" w:author="Гафуров Камолджон Азимджонович" w:date="2024-10-11T08:07:00Z" w16du:dateUtc="2024-10-11T03:07:00Z">
              <w:rPr>
                <w:rFonts w:ascii="Palatino Linotype" w:hAnsi="Palatino Linotype"/>
                <w:sz w:val="20"/>
                <w:szCs w:val="20"/>
              </w:rPr>
            </w:rPrChange>
          </w:rPr>
          <w:t>меҳнатӣ</w:t>
        </w:r>
        <w:proofErr w:type="spellEnd"/>
        <w:r w:rsidRPr="00EB3ABC">
          <w:rPr>
            <w:rFonts w:ascii="Palatino Linotype" w:hAnsi="Palatino Linotype"/>
            <w:rPrChange w:id="767"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768" w:author="Гафуров Камолджон Азимджонович" w:date="2024-10-11T08:07:00Z" w16du:dateUtc="2024-10-11T03:07:00Z">
              <w:rPr>
                <w:rFonts w:ascii="Palatino Linotype" w:hAnsi="Palatino Linotype"/>
                <w:sz w:val="20"/>
                <w:szCs w:val="20"/>
              </w:rPr>
            </w:rPrChange>
          </w:rPr>
          <w:t>созишнома</w:t>
        </w:r>
        <w:proofErr w:type="spellEnd"/>
        <w:r w:rsidRPr="00EB3ABC">
          <w:rPr>
            <w:rFonts w:ascii="Palatino Linotype" w:hAnsi="Palatino Linotype"/>
            <w:rPrChange w:id="769"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770" w:author="Гафуров Камолджон Азимджонович" w:date="2024-10-11T08:07:00Z" w16du:dateUtc="2024-10-11T03:07:00Z">
              <w:rPr>
                <w:rFonts w:ascii="Palatino Linotype" w:hAnsi="Palatino Linotype"/>
                <w:sz w:val="20"/>
                <w:szCs w:val="20"/>
              </w:rPr>
            </w:rPrChange>
          </w:rPr>
          <w:t>ва</w:t>
        </w:r>
        <w:proofErr w:type="spellEnd"/>
        <w:r w:rsidRPr="00EB3ABC">
          <w:rPr>
            <w:rFonts w:ascii="Palatino Linotype" w:hAnsi="Palatino Linotype"/>
            <w:rPrChange w:id="771"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772" w:author="Гафуров Камолджон Азимджонович" w:date="2024-10-11T08:07:00Z" w16du:dateUtc="2024-10-11T03:07:00Z">
              <w:rPr>
                <w:rFonts w:ascii="Palatino Linotype" w:hAnsi="Palatino Linotype"/>
                <w:sz w:val="20"/>
                <w:szCs w:val="20"/>
              </w:rPr>
            </w:rPrChange>
          </w:rPr>
          <w:t>шартномаи</w:t>
        </w:r>
        <w:proofErr w:type="spellEnd"/>
        <w:r w:rsidRPr="00EB3ABC">
          <w:rPr>
            <w:rFonts w:ascii="Palatino Linotype" w:hAnsi="Palatino Linotype"/>
            <w:rPrChange w:id="773" w:author="Гафуров Камолджон Азимджонович" w:date="2024-10-11T08:07:00Z" w16du:dateUtc="2024-10-11T03:07:00Z">
              <w:rPr>
                <w:rFonts w:ascii="Palatino Linotype" w:hAnsi="Palatino Linotype"/>
                <w:sz w:val="20"/>
                <w:szCs w:val="20"/>
              </w:rPr>
            </w:rPrChange>
          </w:rPr>
          <w:t xml:space="preserve"> </w:t>
        </w:r>
      </w:ins>
      <w:ins w:id="774" w:author="Гафуров Камолджон Азимджонович" w:date="2024-10-11T08:08:00Z" w16du:dateUtc="2024-10-11T03:08:00Z">
        <w:r>
          <w:rPr>
            <w:rFonts w:ascii="Palatino Linotype" w:hAnsi="Palatino Linotype"/>
            <w:lang w:val="tg-Cyrl-TJ"/>
          </w:rPr>
          <w:t>мазкур</w:t>
        </w:r>
      </w:ins>
      <w:proofErr w:type="spellStart"/>
      <w:ins w:id="775" w:author="Гафуров Камолджон Азимджонович" w:date="2024-10-11T08:07:00Z" w16du:dateUtc="2024-10-11T03:07:00Z">
        <w:r w:rsidRPr="00EB3ABC">
          <w:rPr>
            <w:rFonts w:ascii="Palatino Linotype" w:hAnsi="Palatino Linotype"/>
            <w:rPrChange w:id="776" w:author="Гафуров Камолджон Азимджонович" w:date="2024-10-11T08:07:00Z" w16du:dateUtc="2024-10-11T03:07:00Z">
              <w:rPr>
                <w:rFonts w:ascii="Palatino Linotype" w:hAnsi="Palatino Linotype"/>
                <w:sz w:val="20"/>
                <w:szCs w:val="20"/>
              </w:rPr>
            </w:rPrChange>
          </w:rPr>
          <w:t>ро</w:t>
        </w:r>
        <w:proofErr w:type="spellEnd"/>
        <w:r w:rsidRPr="00EB3ABC">
          <w:rPr>
            <w:rFonts w:ascii="Palatino Linotype" w:hAnsi="Palatino Linotype"/>
            <w:rPrChange w:id="777"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778" w:author="Гафуров Камолджон Азимджонович" w:date="2024-10-11T08:07:00Z" w16du:dateUtc="2024-10-11T03:07:00Z">
              <w:rPr>
                <w:rFonts w:ascii="Palatino Linotype" w:hAnsi="Palatino Linotype"/>
                <w:sz w:val="20"/>
                <w:szCs w:val="20"/>
              </w:rPr>
            </w:rPrChange>
          </w:rPr>
          <w:t>талаб</w:t>
        </w:r>
        <w:proofErr w:type="spellEnd"/>
        <w:r w:rsidRPr="00EB3ABC">
          <w:rPr>
            <w:rFonts w:ascii="Palatino Linotype" w:hAnsi="Palatino Linotype"/>
            <w:rPrChange w:id="779"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780" w:author="Гафуров Камолджон Азимджонович" w:date="2024-10-11T08:07:00Z" w16du:dateUtc="2024-10-11T03:07:00Z">
              <w:rPr>
                <w:rFonts w:ascii="Palatino Linotype" w:hAnsi="Palatino Linotype"/>
                <w:sz w:val="20"/>
                <w:szCs w:val="20"/>
              </w:rPr>
            </w:rPrChange>
          </w:rPr>
          <w:t>кунад</w:t>
        </w:r>
        <w:proofErr w:type="spellEnd"/>
        <w:r w:rsidRPr="00EB3ABC">
          <w:rPr>
            <w:rFonts w:ascii="Palatino Linotype" w:hAnsi="Palatino Linotype"/>
            <w:rPrChange w:id="781" w:author="Гафуров Камолджон Азимджонович" w:date="2024-10-11T08:07:00Z" w16du:dateUtc="2024-10-11T03:07:00Z">
              <w:rPr>
                <w:rFonts w:ascii="Palatino Linotype" w:hAnsi="Palatino Linotype"/>
                <w:sz w:val="20"/>
                <w:szCs w:val="20"/>
              </w:rPr>
            </w:rPrChange>
          </w:rPr>
          <w:t xml:space="preserve">; </w:t>
        </w:r>
      </w:ins>
    </w:p>
    <w:p w14:paraId="2F985C5D" w14:textId="77777777" w:rsidR="00EB3ABC" w:rsidRPr="00EB3ABC" w:rsidRDefault="00EB3ABC">
      <w:pPr>
        <w:jc w:val="both"/>
        <w:rPr>
          <w:ins w:id="782" w:author="Гафуров Камолджон Азимджонович" w:date="2024-10-11T08:07:00Z" w16du:dateUtc="2024-10-11T03:07:00Z"/>
          <w:rFonts w:ascii="Palatino Linotype" w:hAnsi="Palatino Linotype"/>
          <w:rPrChange w:id="783" w:author="Гафуров Камолджон Азимджонович" w:date="2024-10-11T08:07:00Z" w16du:dateUtc="2024-10-11T03:07:00Z">
            <w:rPr>
              <w:ins w:id="784" w:author="Гафуров Камолджон Азимджонович" w:date="2024-10-11T08:07:00Z" w16du:dateUtc="2024-10-11T03:07:00Z"/>
              <w:rFonts w:ascii="Palatino Linotype" w:hAnsi="Palatino Linotype"/>
              <w:sz w:val="20"/>
              <w:szCs w:val="20"/>
            </w:rPr>
          </w:rPrChange>
        </w:rPr>
        <w:pPrChange w:id="785" w:author="Гафуров Камолджон Азимджонович" w:date="2024-10-11T08:07:00Z" w16du:dateUtc="2024-10-11T03:07:00Z">
          <w:pPr>
            <w:pStyle w:val="a9"/>
            <w:ind w:firstLine="567"/>
            <w:jc w:val="both"/>
          </w:pPr>
        </w:pPrChange>
      </w:pPr>
      <w:ins w:id="786" w:author="Гафуров Камолджон Азимджонович" w:date="2024-10-11T08:07:00Z" w16du:dateUtc="2024-10-11T03:07:00Z">
        <w:r w:rsidRPr="00EB3ABC">
          <w:rPr>
            <w:rFonts w:ascii="Palatino Linotype" w:hAnsi="Palatino Linotype"/>
            <w:rPrChange w:id="787" w:author="Гафуров Камолджон Азимджонович" w:date="2024-10-11T08:07:00Z" w16du:dateUtc="2024-10-11T03:07:00Z">
              <w:rPr>
                <w:rFonts w:ascii="Palatino Linotype" w:hAnsi="Palatino Linotype"/>
                <w:sz w:val="20"/>
                <w:szCs w:val="20"/>
              </w:rPr>
            </w:rPrChange>
          </w:rPr>
          <w:t xml:space="preserve">- ба </w:t>
        </w:r>
        <w:proofErr w:type="spellStart"/>
        <w:r w:rsidRPr="00EB3ABC">
          <w:rPr>
            <w:rFonts w:ascii="Palatino Linotype" w:hAnsi="Palatino Linotype"/>
            <w:rPrChange w:id="788" w:author="Гафуров Камолджон Азимджонович" w:date="2024-10-11T08:07:00Z" w16du:dateUtc="2024-10-11T03:07:00Z">
              <w:rPr>
                <w:rFonts w:ascii="Palatino Linotype" w:hAnsi="Palatino Linotype"/>
                <w:sz w:val="20"/>
                <w:szCs w:val="20"/>
              </w:rPr>
            </w:rPrChange>
          </w:rPr>
          <w:t>бехатарӣ</w:t>
        </w:r>
        <w:proofErr w:type="spellEnd"/>
        <w:r w:rsidRPr="00EB3ABC">
          <w:rPr>
            <w:rFonts w:ascii="Palatino Linotype" w:hAnsi="Palatino Linotype"/>
            <w:rPrChange w:id="789"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790" w:author="Гафуров Камолджон Азимджонович" w:date="2024-10-11T08:07:00Z" w16du:dateUtc="2024-10-11T03:07:00Z">
              <w:rPr>
                <w:rFonts w:ascii="Palatino Linotype" w:hAnsi="Palatino Linotype"/>
                <w:sz w:val="20"/>
                <w:szCs w:val="20"/>
              </w:rPr>
            </w:rPrChange>
          </w:rPr>
          <w:t>ва</w:t>
        </w:r>
        <w:proofErr w:type="spellEnd"/>
        <w:r w:rsidRPr="00EB3ABC">
          <w:rPr>
            <w:rFonts w:ascii="Palatino Linotype" w:hAnsi="Palatino Linotype"/>
            <w:rPrChange w:id="791"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792" w:author="Гафуров Камолджон Азимджонович" w:date="2024-10-11T08:07:00Z" w16du:dateUtc="2024-10-11T03:07:00Z">
              <w:rPr>
                <w:rFonts w:ascii="Palatino Linotype" w:hAnsi="Palatino Linotype"/>
                <w:sz w:val="20"/>
                <w:szCs w:val="20"/>
              </w:rPr>
            </w:rPrChange>
          </w:rPr>
          <w:t>ҳифзи</w:t>
        </w:r>
        <w:proofErr w:type="spellEnd"/>
        <w:r w:rsidRPr="00EB3ABC">
          <w:rPr>
            <w:rFonts w:ascii="Palatino Linotype" w:hAnsi="Palatino Linotype"/>
            <w:rPrChange w:id="793"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794" w:author="Гафуров Камолджон Азимджонович" w:date="2024-10-11T08:07:00Z" w16du:dateUtc="2024-10-11T03:07:00Z">
              <w:rPr>
                <w:rFonts w:ascii="Palatino Linotype" w:hAnsi="Palatino Linotype"/>
                <w:sz w:val="20"/>
                <w:szCs w:val="20"/>
              </w:rPr>
            </w:rPrChange>
          </w:rPr>
          <w:t>меҳнат</w:t>
        </w:r>
        <w:proofErr w:type="spellEnd"/>
        <w:r w:rsidRPr="00EB3ABC">
          <w:rPr>
            <w:rFonts w:ascii="Palatino Linotype" w:hAnsi="Palatino Linotype"/>
            <w:rPrChange w:id="795" w:author="Гафуров Камолджон Азимджонович" w:date="2024-10-11T08:07:00Z" w16du:dateUtc="2024-10-11T03:07:00Z">
              <w:rPr>
                <w:rFonts w:ascii="Palatino Linotype" w:hAnsi="Palatino Linotype"/>
                <w:sz w:val="20"/>
                <w:szCs w:val="20"/>
              </w:rPr>
            </w:rPrChange>
          </w:rPr>
          <w:t>;</w:t>
        </w:r>
      </w:ins>
    </w:p>
    <w:p w14:paraId="031C2272" w14:textId="77777777" w:rsidR="00EB3ABC" w:rsidRPr="00EB3ABC" w:rsidRDefault="00EB3ABC">
      <w:pPr>
        <w:jc w:val="both"/>
        <w:rPr>
          <w:ins w:id="796" w:author="Гафуров Камолджон Азимджонович" w:date="2024-10-11T08:07:00Z" w16du:dateUtc="2024-10-11T03:07:00Z"/>
          <w:rFonts w:ascii="Palatino Linotype" w:hAnsi="Palatino Linotype"/>
          <w:rPrChange w:id="797" w:author="Гафуров Камолджон Азимджонович" w:date="2024-10-11T08:07:00Z" w16du:dateUtc="2024-10-11T03:07:00Z">
            <w:rPr>
              <w:ins w:id="798" w:author="Гафуров Камолджон Азимджонович" w:date="2024-10-11T08:07:00Z" w16du:dateUtc="2024-10-11T03:07:00Z"/>
              <w:rFonts w:ascii="Palatino Linotype" w:hAnsi="Palatino Linotype"/>
              <w:sz w:val="20"/>
              <w:szCs w:val="20"/>
            </w:rPr>
          </w:rPrChange>
        </w:rPr>
        <w:pPrChange w:id="799" w:author="Гафуров Камолджон Азимджонович" w:date="2024-10-11T08:07:00Z" w16du:dateUtc="2024-10-11T03:07:00Z">
          <w:pPr>
            <w:pStyle w:val="a9"/>
            <w:ind w:firstLine="567"/>
            <w:jc w:val="both"/>
          </w:pPr>
        </w:pPrChange>
      </w:pPr>
      <w:ins w:id="800" w:author="Гафуров Камолджон Азимджонович" w:date="2024-10-11T08:07:00Z" w16du:dateUtc="2024-10-11T03:07:00Z">
        <w:r w:rsidRPr="00EB3ABC">
          <w:rPr>
            <w:rFonts w:ascii="Palatino Linotype" w:hAnsi="Palatino Linotype"/>
            <w:rPrChange w:id="801" w:author="Гафуров Камолджон Азимджонович" w:date="2024-10-11T08:07:00Z" w16du:dateUtc="2024-10-11T03:07:00Z">
              <w:rPr>
                <w:rFonts w:ascii="Palatino Linotype" w:hAnsi="Palatino Linotype"/>
                <w:sz w:val="20"/>
                <w:szCs w:val="20"/>
              </w:rPr>
            </w:rPrChange>
          </w:rPr>
          <w:t xml:space="preserve">- ба </w:t>
        </w:r>
        <w:proofErr w:type="spellStart"/>
        <w:r w:rsidRPr="00EB3ABC">
          <w:rPr>
            <w:rFonts w:ascii="Palatino Linotype" w:hAnsi="Palatino Linotype"/>
            <w:rPrChange w:id="802" w:author="Гафуров Камолджон Азимджонович" w:date="2024-10-11T08:07:00Z" w16du:dateUtc="2024-10-11T03:07:00Z">
              <w:rPr>
                <w:rFonts w:ascii="Palatino Linotype" w:hAnsi="Palatino Linotype"/>
                <w:sz w:val="20"/>
                <w:szCs w:val="20"/>
              </w:rPr>
            </w:rPrChange>
          </w:rPr>
          <w:t>гирифтани</w:t>
        </w:r>
        <w:proofErr w:type="spellEnd"/>
        <w:r w:rsidRPr="00EB3ABC">
          <w:rPr>
            <w:rFonts w:ascii="Palatino Linotype" w:hAnsi="Palatino Linotype"/>
            <w:rPrChange w:id="803"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804" w:author="Гафуров Камолджон Азимджонович" w:date="2024-10-11T08:07:00Z" w16du:dateUtc="2024-10-11T03:07:00Z">
              <w:rPr>
                <w:rFonts w:ascii="Palatino Linotype" w:hAnsi="Palatino Linotype"/>
                <w:sz w:val="20"/>
                <w:szCs w:val="20"/>
              </w:rPr>
            </w:rPrChange>
          </w:rPr>
          <w:t>иттилооти</w:t>
        </w:r>
        <w:proofErr w:type="spellEnd"/>
        <w:r w:rsidRPr="00EB3ABC">
          <w:rPr>
            <w:rFonts w:ascii="Palatino Linotype" w:hAnsi="Palatino Linotype"/>
            <w:rPrChange w:id="805"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806" w:author="Гафуров Камолджон Азимджонович" w:date="2024-10-11T08:07:00Z" w16du:dateUtc="2024-10-11T03:07:00Z">
              <w:rPr>
                <w:rFonts w:ascii="Palatino Linotype" w:hAnsi="Palatino Linotype"/>
                <w:sz w:val="20"/>
                <w:szCs w:val="20"/>
              </w:rPr>
            </w:rPrChange>
          </w:rPr>
          <w:t>пурра</w:t>
        </w:r>
        <w:proofErr w:type="spellEnd"/>
        <w:r w:rsidRPr="00EB3ABC">
          <w:rPr>
            <w:rFonts w:ascii="Palatino Linotype" w:hAnsi="Palatino Linotype"/>
            <w:rPrChange w:id="807"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808" w:author="Гафуров Камолджон Азимджонович" w:date="2024-10-11T08:07:00Z" w16du:dateUtc="2024-10-11T03:07:00Z">
              <w:rPr>
                <w:rFonts w:ascii="Palatino Linotype" w:hAnsi="Palatino Linotype"/>
                <w:sz w:val="20"/>
                <w:szCs w:val="20"/>
              </w:rPr>
            </w:rPrChange>
          </w:rPr>
          <w:t>ва</w:t>
        </w:r>
        <w:proofErr w:type="spellEnd"/>
        <w:r w:rsidRPr="00EB3ABC">
          <w:rPr>
            <w:rFonts w:ascii="Palatino Linotype" w:hAnsi="Palatino Linotype"/>
            <w:rPrChange w:id="809"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810" w:author="Гафуров Камолджон Азимджонович" w:date="2024-10-11T08:07:00Z" w16du:dateUtc="2024-10-11T03:07:00Z">
              <w:rPr>
                <w:rFonts w:ascii="Palatino Linotype" w:hAnsi="Palatino Linotype"/>
                <w:sz w:val="20"/>
                <w:szCs w:val="20"/>
              </w:rPr>
            </w:rPrChange>
          </w:rPr>
          <w:t>дуруст</w:t>
        </w:r>
        <w:proofErr w:type="spellEnd"/>
        <w:r w:rsidRPr="00EB3ABC">
          <w:rPr>
            <w:rFonts w:ascii="Palatino Linotype" w:hAnsi="Palatino Linotype"/>
            <w:rPrChange w:id="811"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812" w:author="Гафуров Камолджон Азимджонович" w:date="2024-10-11T08:07:00Z" w16du:dateUtc="2024-10-11T03:07:00Z">
              <w:rPr>
                <w:rFonts w:ascii="Palatino Linotype" w:hAnsi="Palatino Linotype"/>
                <w:sz w:val="20"/>
                <w:szCs w:val="20"/>
              </w:rPr>
            </w:rPrChange>
          </w:rPr>
          <w:t>оид</w:t>
        </w:r>
        <w:proofErr w:type="spellEnd"/>
        <w:r w:rsidRPr="00EB3ABC">
          <w:rPr>
            <w:rFonts w:ascii="Palatino Linotype" w:hAnsi="Palatino Linotype"/>
            <w:rPrChange w:id="813" w:author="Гафуров Камолджон Азимджонович" w:date="2024-10-11T08:07:00Z" w16du:dateUtc="2024-10-11T03:07:00Z">
              <w:rPr>
                <w:rFonts w:ascii="Palatino Linotype" w:hAnsi="Palatino Linotype"/>
                <w:sz w:val="20"/>
                <w:szCs w:val="20"/>
              </w:rPr>
            </w:rPrChange>
          </w:rPr>
          <w:t xml:space="preserve"> ба </w:t>
        </w:r>
        <w:proofErr w:type="spellStart"/>
        <w:r w:rsidRPr="00EB3ABC">
          <w:rPr>
            <w:rFonts w:ascii="Palatino Linotype" w:hAnsi="Palatino Linotype"/>
            <w:rPrChange w:id="814" w:author="Гафуров Камолджон Азимджонович" w:date="2024-10-11T08:07:00Z" w16du:dateUtc="2024-10-11T03:07:00Z">
              <w:rPr>
                <w:rFonts w:ascii="Palatino Linotype" w:hAnsi="Palatino Linotype"/>
                <w:sz w:val="20"/>
                <w:szCs w:val="20"/>
              </w:rPr>
            </w:rPrChange>
          </w:rPr>
          <w:t>шароити</w:t>
        </w:r>
        <w:proofErr w:type="spellEnd"/>
        <w:r w:rsidRPr="00EB3ABC">
          <w:rPr>
            <w:rFonts w:ascii="Palatino Linotype" w:hAnsi="Palatino Linotype"/>
            <w:rPrChange w:id="815"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816" w:author="Гафуров Камолджон Азимджонович" w:date="2024-10-11T08:07:00Z" w16du:dateUtc="2024-10-11T03:07:00Z">
              <w:rPr>
                <w:rFonts w:ascii="Palatino Linotype" w:hAnsi="Palatino Linotype"/>
                <w:sz w:val="20"/>
                <w:szCs w:val="20"/>
              </w:rPr>
            </w:rPrChange>
          </w:rPr>
          <w:t>меҳнат</w:t>
        </w:r>
        <w:proofErr w:type="spellEnd"/>
        <w:r w:rsidRPr="00EB3ABC">
          <w:rPr>
            <w:rFonts w:ascii="Palatino Linotype" w:hAnsi="Palatino Linotype"/>
            <w:rPrChange w:id="817"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818" w:author="Гафуров Камолджон Азимджонович" w:date="2024-10-11T08:07:00Z" w16du:dateUtc="2024-10-11T03:07:00Z">
              <w:rPr>
                <w:rFonts w:ascii="Palatino Linotype" w:hAnsi="Palatino Linotype"/>
                <w:sz w:val="20"/>
                <w:szCs w:val="20"/>
              </w:rPr>
            </w:rPrChange>
          </w:rPr>
          <w:t>ва</w:t>
        </w:r>
        <w:proofErr w:type="spellEnd"/>
        <w:r w:rsidRPr="00EB3ABC">
          <w:rPr>
            <w:rFonts w:ascii="Palatino Linotype" w:hAnsi="Palatino Linotype"/>
            <w:rPrChange w:id="819"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820" w:author="Гафуров Камолджон Азимджонович" w:date="2024-10-11T08:07:00Z" w16du:dateUtc="2024-10-11T03:07:00Z">
              <w:rPr>
                <w:rFonts w:ascii="Palatino Linotype" w:hAnsi="Palatino Linotype"/>
                <w:sz w:val="20"/>
                <w:szCs w:val="20"/>
              </w:rPr>
            </w:rPrChange>
          </w:rPr>
          <w:t>ҳифзи</w:t>
        </w:r>
        <w:proofErr w:type="spellEnd"/>
        <w:r w:rsidRPr="00EB3ABC">
          <w:rPr>
            <w:rFonts w:ascii="Palatino Linotype" w:hAnsi="Palatino Linotype"/>
            <w:rPrChange w:id="821"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822" w:author="Гафуров Камолджон Азимджонович" w:date="2024-10-11T08:07:00Z" w16du:dateUtc="2024-10-11T03:07:00Z">
              <w:rPr>
                <w:rFonts w:ascii="Palatino Linotype" w:hAnsi="Palatino Linotype"/>
                <w:sz w:val="20"/>
                <w:szCs w:val="20"/>
              </w:rPr>
            </w:rPrChange>
          </w:rPr>
          <w:t>меҳнат</w:t>
        </w:r>
        <w:proofErr w:type="spellEnd"/>
        <w:r w:rsidRPr="00EB3ABC">
          <w:rPr>
            <w:rFonts w:ascii="Palatino Linotype" w:hAnsi="Palatino Linotype"/>
            <w:rPrChange w:id="823" w:author="Гафуров Камолджон Азимджонович" w:date="2024-10-11T08:07:00Z" w16du:dateUtc="2024-10-11T03:07:00Z">
              <w:rPr>
                <w:rFonts w:ascii="Palatino Linotype" w:hAnsi="Palatino Linotype"/>
                <w:sz w:val="20"/>
                <w:szCs w:val="20"/>
              </w:rPr>
            </w:rPrChange>
          </w:rPr>
          <w:t>;</w:t>
        </w:r>
      </w:ins>
    </w:p>
    <w:p w14:paraId="69622DE7" w14:textId="0CE221BE" w:rsidR="00EB3ABC" w:rsidRPr="00EB3ABC" w:rsidRDefault="00EB3ABC">
      <w:pPr>
        <w:jc w:val="both"/>
        <w:rPr>
          <w:ins w:id="824" w:author="Гафуров Камолджон Азимджонович" w:date="2024-10-11T08:07:00Z" w16du:dateUtc="2024-10-11T03:07:00Z"/>
          <w:rFonts w:ascii="Palatino Linotype" w:hAnsi="Palatino Linotype"/>
          <w:rPrChange w:id="825" w:author="Гафуров Камолджон Азимджонович" w:date="2024-10-11T08:07:00Z" w16du:dateUtc="2024-10-11T03:07:00Z">
            <w:rPr>
              <w:ins w:id="826" w:author="Гафуров Камолджон Азимджонович" w:date="2024-10-11T08:07:00Z" w16du:dateUtc="2024-10-11T03:07:00Z"/>
              <w:rFonts w:ascii="Palatino Linotype" w:hAnsi="Palatino Linotype"/>
              <w:sz w:val="20"/>
              <w:szCs w:val="20"/>
            </w:rPr>
          </w:rPrChange>
        </w:rPr>
        <w:pPrChange w:id="827" w:author="Гафуров Камолджон Азимджонович" w:date="2024-10-11T08:07:00Z" w16du:dateUtc="2024-10-11T03:07:00Z">
          <w:pPr>
            <w:pStyle w:val="a9"/>
            <w:ind w:firstLine="567"/>
            <w:jc w:val="both"/>
          </w:pPr>
        </w:pPrChange>
      </w:pPr>
      <w:ins w:id="828" w:author="Гафуров Камолджон Азимджонович" w:date="2024-10-11T08:07:00Z" w16du:dateUtc="2024-10-11T03:07:00Z">
        <w:r w:rsidRPr="00EB3ABC">
          <w:rPr>
            <w:rFonts w:ascii="Palatino Linotype" w:hAnsi="Palatino Linotype"/>
            <w:rPrChange w:id="829" w:author="Гафуров Камолджон Азимджонович" w:date="2024-10-11T08:07:00Z" w16du:dateUtc="2024-10-11T03:07:00Z">
              <w:rPr>
                <w:rFonts w:ascii="Palatino Linotype" w:hAnsi="Palatino Linotype"/>
                <w:sz w:val="20"/>
                <w:szCs w:val="20"/>
              </w:rPr>
            </w:rPrChange>
          </w:rPr>
          <w:t xml:space="preserve">- ба сари </w:t>
        </w:r>
        <w:proofErr w:type="spellStart"/>
        <w:r w:rsidRPr="00EB3ABC">
          <w:rPr>
            <w:rFonts w:ascii="Palatino Linotype" w:hAnsi="Palatino Linotype"/>
            <w:rPrChange w:id="830" w:author="Гафуров Камолджон Азимджонович" w:date="2024-10-11T08:07:00Z" w16du:dateUtc="2024-10-11T03:07:00Z">
              <w:rPr>
                <w:rFonts w:ascii="Palatino Linotype" w:hAnsi="Palatino Linotype"/>
                <w:sz w:val="20"/>
                <w:szCs w:val="20"/>
              </w:rPr>
            </w:rPrChange>
          </w:rPr>
          <w:t>вақт</w:t>
        </w:r>
        <w:proofErr w:type="spellEnd"/>
        <w:r w:rsidRPr="00EB3ABC">
          <w:rPr>
            <w:rFonts w:ascii="Palatino Linotype" w:hAnsi="Palatino Linotype"/>
            <w:rPrChange w:id="831"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832" w:author="Гафуров Камолджон Азимджонович" w:date="2024-10-11T08:07:00Z" w16du:dateUtc="2024-10-11T03:07:00Z">
              <w:rPr>
                <w:rFonts w:ascii="Palatino Linotype" w:hAnsi="Palatino Linotype"/>
                <w:sz w:val="20"/>
                <w:szCs w:val="20"/>
              </w:rPr>
            </w:rPrChange>
          </w:rPr>
          <w:t>ва</w:t>
        </w:r>
        <w:proofErr w:type="spellEnd"/>
        <w:r w:rsidRPr="00EB3ABC">
          <w:rPr>
            <w:rFonts w:ascii="Palatino Linotype" w:hAnsi="Palatino Linotype"/>
            <w:rPrChange w:id="833" w:author="Гафуров Камолджон Азимджонович" w:date="2024-10-11T08:07:00Z" w16du:dateUtc="2024-10-11T03:07:00Z">
              <w:rPr>
                <w:rFonts w:ascii="Palatino Linotype" w:hAnsi="Palatino Linotype"/>
                <w:sz w:val="20"/>
                <w:szCs w:val="20"/>
              </w:rPr>
            </w:rPrChange>
          </w:rPr>
          <w:t xml:space="preserve"> дар </w:t>
        </w:r>
        <w:proofErr w:type="spellStart"/>
        <w:r w:rsidRPr="00EB3ABC">
          <w:rPr>
            <w:rFonts w:ascii="Palatino Linotype" w:hAnsi="Palatino Linotype"/>
            <w:rPrChange w:id="834" w:author="Гафуров Камолджон Азимджонович" w:date="2024-10-11T08:07:00Z" w16du:dateUtc="2024-10-11T03:07:00Z">
              <w:rPr>
                <w:rFonts w:ascii="Palatino Linotype" w:hAnsi="Palatino Linotype"/>
                <w:sz w:val="20"/>
                <w:szCs w:val="20"/>
              </w:rPr>
            </w:rPrChange>
          </w:rPr>
          <w:t>ҳаҷми</w:t>
        </w:r>
        <w:proofErr w:type="spellEnd"/>
        <w:r w:rsidRPr="00EB3ABC">
          <w:rPr>
            <w:rFonts w:ascii="Palatino Linotype" w:hAnsi="Palatino Linotype"/>
            <w:rPrChange w:id="835"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836" w:author="Гафуров Камолджон Азимджонович" w:date="2024-10-11T08:07:00Z" w16du:dateUtc="2024-10-11T03:07:00Z">
              <w:rPr>
                <w:rFonts w:ascii="Palatino Linotype" w:hAnsi="Palatino Linotype"/>
                <w:sz w:val="20"/>
                <w:szCs w:val="20"/>
              </w:rPr>
            </w:rPrChange>
          </w:rPr>
          <w:t>пурра</w:t>
        </w:r>
        <w:proofErr w:type="spellEnd"/>
        <w:r w:rsidRPr="00EB3ABC">
          <w:rPr>
            <w:rFonts w:ascii="Palatino Linotype" w:hAnsi="Palatino Linotype"/>
            <w:rPrChange w:id="837"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838" w:author="Гафуров Камолджон Азимджонович" w:date="2024-10-11T08:07:00Z" w16du:dateUtc="2024-10-11T03:07:00Z">
              <w:rPr>
                <w:rFonts w:ascii="Palatino Linotype" w:hAnsi="Palatino Linotype"/>
                <w:sz w:val="20"/>
                <w:szCs w:val="20"/>
              </w:rPr>
            </w:rPrChange>
          </w:rPr>
          <w:t>гирифтани</w:t>
        </w:r>
        <w:proofErr w:type="spellEnd"/>
        <w:r w:rsidRPr="00EB3ABC">
          <w:rPr>
            <w:rFonts w:ascii="Palatino Linotype" w:hAnsi="Palatino Linotype"/>
            <w:rPrChange w:id="839"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840" w:author="Гафуров Камолджон Азимджонович" w:date="2024-10-11T08:07:00Z" w16du:dateUtc="2024-10-11T03:07:00Z">
              <w:rPr>
                <w:rFonts w:ascii="Palatino Linotype" w:hAnsi="Palatino Linotype"/>
                <w:sz w:val="20"/>
                <w:szCs w:val="20"/>
              </w:rPr>
            </w:rPrChange>
          </w:rPr>
          <w:t>музди</w:t>
        </w:r>
        <w:proofErr w:type="spellEnd"/>
        <w:r w:rsidRPr="00EB3ABC">
          <w:rPr>
            <w:rFonts w:ascii="Palatino Linotype" w:hAnsi="Palatino Linotype"/>
            <w:rPrChange w:id="841"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842" w:author="Гафуров Камолджон Азимджонович" w:date="2024-10-11T08:07:00Z" w16du:dateUtc="2024-10-11T03:07:00Z">
              <w:rPr>
                <w:rFonts w:ascii="Palatino Linotype" w:hAnsi="Palatino Linotype"/>
                <w:sz w:val="20"/>
                <w:szCs w:val="20"/>
              </w:rPr>
            </w:rPrChange>
          </w:rPr>
          <w:t>меҳнат</w:t>
        </w:r>
        <w:proofErr w:type="spellEnd"/>
        <w:r w:rsidRPr="00EB3ABC">
          <w:rPr>
            <w:rFonts w:ascii="Palatino Linotype" w:hAnsi="Palatino Linotype"/>
            <w:rPrChange w:id="843"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844" w:author="Гафуров Камолджон Азимджонович" w:date="2024-10-11T08:07:00Z" w16du:dateUtc="2024-10-11T03:07:00Z">
              <w:rPr>
                <w:rFonts w:ascii="Palatino Linotype" w:hAnsi="Palatino Linotype"/>
                <w:sz w:val="20"/>
                <w:szCs w:val="20"/>
              </w:rPr>
            </w:rPrChange>
          </w:rPr>
          <w:t>тибқи</w:t>
        </w:r>
        <w:proofErr w:type="spellEnd"/>
        <w:r w:rsidRPr="00EB3ABC">
          <w:rPr>
            <w:rFonts w:ascii="Palatino Linotype" w:hAnsi="Palatino Linotype"/>
            <w:rPrChange w:id="845"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846" w:author="Гафуров Камолджон Азимджонович" w:date="2024-10-11T08:07:00Z" w16du:dateUtc="2024-10-11T03:07:00Z">
              <w:rPr>
                <w:rFonts w:ascii="Palatino Linotype" w:hAnsi="Palatino Linotype"/>
                <w:sz w:val="20"/>
                <w:szCs w:val="20"/>
              </w:rPr>
            </w:rPrChange>
          </w:rPr>
          <w:t>шартҳои</w:t>
        </w:r>
        <w:proofErr w:type="spellEnd"/>
        <w:r w:rsidRPr="00EB3ABC">
          <w:rPr>
            <w:rFonts w:ascii="Palatino Linotype" w:hAnsi="Palatino Linotype"/>
            <w:rPrChange w:id="847"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848" w:author="Гафуров Камолджон Азимджонович" w:date="2024-10-11T08:07:00Z" w16du:dateUtc="2024-10-11T03:07:00Z">
              <w:rPr>
                <w:rFonts w:ascii="Palatino Linotype" w:hAnsi="Palatino Linotype"/>
                <w:sz w:val="20"/>
                <w:szCs w:val="20"/>
              </w:rPr>
            </w:rPrChange>
          </w:rPr>
          <w:t>шартномаи</w:t>
        </w:r>
        <w:proofErr w:type="spellEnd"/>
        <w:r w:rsidRPr="00EB3ABC">
          <w:rPr>
            <w:rFonts w:ascii="Palatino Linotype" w:hAnsi="Palatino Linotype"/>
            <w:rPrChange w:id="849"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850" w:author="Гафуров Камолджон Азимджонович" w:date="2024-10-11T08:07:00Z" w16du:dateUtc="2024-10-11T03:07:00Z">
              <w:rPr>
                <w:rFonts w:ascii="Palatino Linotype" w:hAnsi="Palatino Linotype"/>
                <w:sz w:val="20"/>
                <w:szCs w:val="20"/>
              </w:rPr>
            </w:rPrChange>
          </w:rPr>
          <w:t>меҳнатӣ</w:t>
        </w:r>
        <w:proofErr w:type="spellEnd"/>
        <w:r w:rsidRPr="00EB3ABC">
          <w:rPr>
            <w:rFonts w:ascii="Palatino Linotype" w:hAnsi="Palatino Linotype"/>
            <w:rPrChange w:id="851"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852" w:author="Гафуров Камолджон Азимджонович" w:date="2024-10-11T08:07:00Z" w16du:dateUtc="2024-10-11T03:07:00Z">
              <w:rPr>
                <w:rFonts w:ascii="Palatino Linotype" w:hAnsi="Palatino Linotype"/>
                <w:sz w:val="20"/>
                <w:szCs w:val="20"/>
              </w:rPr>
            </w:rPrChange>
          </w:rPr>
          <w:t>созишнома</w:t>
        </w:r>
      </w:ins>
      <w:proofErr w:type="spellEnd"/>
      <w:ins w:id="853" w:author="Гафуров Камолджон Азимджонович" w:date="2024-10-11T08:10:00Z" w16du:dateUtc="2024-10-11T03:10:00Z">
        <w:r>
          <w:rPr>
            <w:rFonts w:ascii="Palatino Linotype" w:hAnsi="Palatino Linotype"/>
            <w:lang w:val="tg-Cyrl-TJ"/>
          </w:rPr>
          <w:t xml:space="preserve">, </w:t>
        </w:r>
      </w:ins>
      <w:proofErr w:type="spellStart"/>
      <w:ins w:id="854" w:author="Гафуров Камолджон Азимджонович" w:date="2024-10-11T08:07:00Z" w16du:dateUtc="2024-10-11T03:07:00Z">
        <w:r w:rsidRPr="00EB3ABC">
          <w:rPr>
            <w:rFonts w:ascii="Palatino Linotype" w:hAnsi="Palatino Linotype"/>
            <w:rPrChange w:id="855" w:author="Гафуров Камолджон Азимджонович" w:date="2024-10-11T08:07:00Z" w16du:dateUtc="2024-10-11T03:07:00Z">
              <w:rPr>
                <w:rFonts w:ascii="Palatino Linotype" w:hAnsi="Palatino Linotype"/>
                <w:sz w:val="20"/>
                <w:szCs w:val="20"/>
              </w:rPr>
            </w:rPrChange>
          </w:rPr>
          <w:t>шартнома</w:t>
        </w:r>
      </w:ins>
      <w:proofErr w:type="spellEnd"/>
      <w:ins w:id="856" w:author="Гафуров Камолджон Азимджонович" w:date="2024-10-11T08:10:00Z" w16du:dateUtc="2024-10-11T03:10:00Z">
        <w:r>
          <w:rPr>
            <w:rFonts w:ascii="Palatino Linotype" w:hAnsi="Palatino Linotype"/>
            <w:lang w:val="tg-Cyrl-TJ"/>
          </w:rPr>
          <w:t xml:space="preserve">и мазкур ва </w:t>
        </w:r>
        <w:proofErr w:type="spellStart"/>
        <w:r w:rsidRPr="00424502">
          <w:rPr>
            <w:rFonts w:ascii="Palatino Linotype" w:hAnsi="Palatino Linotype"/>
          </w:rPr>
          <w:t>санадҳои</w:t>
        </w:r>
        <w:proofErr w:type="spellEnd"/>
        <w:r>
          <w:rPr>
            <w:rFonts w:ascii="Palatino Linotype" w:hAnsi="Palatino Linotype"/>
            <w:lang w:val="tg-Cyrl-TJ"/>
          </w:rPr>
          <w:t xml:space="preserve"> </w:t>
        </w:r>
        <w:proofErr w:type="spellStart"/>
        <w:r w:rsidRPr="00424502">
          <w:rPr>
            <w:rFonts w:ascii="Palatino Linotype" w:hAnsi="Palatino Linotype"/>
          </w:rPr>
          <w:t>дохилӣ</w:t>
        </w:r>
        <w:proofErr w:type="spellEnd"/>
        <w:r w:rsidRPr="00424502">
          <w:rPr>
            <w:rFonts w:ascii="Palatino Linotype" w:hAnsi="Palatino Linotype"/>
          </w:rPr>
          <w:t xml:space="preserve"> (локал</w:t>
        </w:r>
        <w:r>
          <w:rPr>
            <w:rFonts w:ascii="Palatino Linotype" w:hAnsi="Palatino Linotype"/>
            <w:lang w:val="tg-Cyrl-TJ"/>
          </w:rPr>
          <w:t>ӣ</w:t>
        </w:r>
        <w:r w:rsidRPr="00424502">
          <w:rPr>
            <w:rFonts w:ascii="Palatino Linotype" w:hAnsi="Palatino Linotype"/>
          </w:rPr>
          <w:t>)</w:t>
        </w:r>
      </w:ins>
      <w:ins w:id="857" w:author="Гафуров Камолджон Азимджонович" w:date="2024-10-11T08:07:00Z" w16du:dateUtc="2024-10-11T03:07:00Z">
        <w:r w:rsidRPr="00EB3ABC">
          <w:rPr>
            <w:rFonts w:ascii="Palatino Linotype" w:hAnsi="Palatino Linotype"/>
            <w:rPrChange w:id="858" w:author="Гафуров Камолджон Азимджонович" w:date="2024-10-11T08:07:00Z" w16du:dateUtc="2024-10-11T03:07:00Z">
              <w:rPr>
                <w:rFonts w:ascii="Palatino Linotype" w:hAnsi="Palatino Linotype"/>
                <w:sz w:val="20"/>
                <w:szCs w:val="20"/>
              </w:rPr>
            </w:rPrChange>
          </w:rPr>
          <w:t>;</w:t>
        </w:r>
      </w:ins>
    </w:p>
    <w:p w14:paraId="7687E37D" w14:textId="594875FE" w:rsidR="00EB3ABC" w:rsidRPr="00EB3ABC" w:rsidRDefault="00EB3ABC">
      <w:pPr>
        <w:jc w:val="both"/>
        <w:rPr>
          <w:ins w:id="859" w:author="Гафуров Камолджон Азимджонович" w:date="2024-10-11T08:07:00Z" w16du:dateUtc="2024-10-11T03:07:00Z"/>
          <w:rFonts w:ascii="Palatino Linotype" w:hAnsi="Palatino Linotype"/>
          <w:rPrChange w:id="860" w:author="Гафуров Камолджон Азимджонович" w:date="2024-10-11T08:07:00Z" w16du:dateUtc="2024-10-11T03:07:00Z">
            <w:rPr>
              <w:ins w:id="861" w:author="Гафуров Камолджон Азимджонович" w:date="2024-10-11T08:07:00Z" w16du:dateUtc="2024-10-11T03:07:00Z"/>
              <w:rFonts w:ascii="Palatino Linotype" w:hAnsi="Palatino Linotype"/>
              <w:sz w:val="20"/>
              <w:szCs w:val="20"/>
            </w:rPr>
          </w:rPrChange>
        </w:rPr>
        <w:pPrChange w:id="862" w:author="Гафуров Камолджон Азимджонович" w:date="2024-10-11T08:07:00Z" w16du:dateUtc="2024-10-11T03:07:00Z">
          <w:pPr>
            <w:pStyle w:val="a9"/>
            <w:ind w:firstLine="567"/>
            <w:jc w:val="both"/>
          </w:pPr>
        </w:pPrChange>
      </w:pPr>
      <w:ins w:id="863" w:author="Гафуров Камолджон Азимджонович" w:date="2024-10-11T08:07:00Z" w16du:dateUtc="2024-10-11T03:07:00Z">
        <w:r w:rsidRPr="00EB3ABC">
          <w:rPr>
            <w:rFonts w:ascii="Palatino Linotype" w:hAnsi="Palatino Linotype"/>
            <w:rPrChange w:id="864" w:author="Гафуров Камолджон Азимджонович" w:date="2024-10-11T08:07:00Z" w16du:dateUtc="2024-10-11T03:07:00Z">
              <w:rPr>
                <w:rFonts w:ascii="Palatino Linotype" w:hAnsi="Palatino Linotype"/>
                <w:sz w:val="20"/>
                <w:szCs w:val="20"/>
              </w:rPr>
            </w:rPrChange>
          </w:rPr>
          <w:t xml:space="preserve">- ба </w:t>
        </w:r>
        <w:proofErr w:type="spellStart"/>
        <w:r w:rsidRPr="00EB3ABC">
          <w:rPr>
            <w:rFonts w:ascii="Palatino Linotype" w:hAnsi="Palatino Linotype"/>
            <w:rPrChange w:id="865" w:author="Гафуров Камолджон Азимджонович" w:date="2024-10-11T08:07:00Z" w16du:dateUtc="2024-10-11T03:07:00Z">
              <w:rPr>
                <w:rFonts w:ascii="Palatino Linotype" w:hAnsi="Palatino Linotype"/>
                <w:sz w:val="20"/>
                <w:szCs w:val="20"/>
              </w:rPr>
            </w:rPrChange>
          </w:rPr>
          <w:t>пардохти</w:t>
        </w:r>
        <w:proofErr w:type="spellEnd"/>
        <w:r w:rsidRPr="00EB3ABC">
          <w:rPr>
            <w:rFonts w:ascii="Palatino Linotype" w:hAnsi="Palatino Linotype"/>
            <w:rPrChange w:id="866"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867" w:author="Гафуров Камолджон Азимджонович" w:date="2024-10-11T08:07:00Z" w16du:dateUtc="2024-10-11T03:07:00Z">
              <w:rPr>
                <w:rFonts w:ascii="Palatino Linotype" w:hAnsi="Palatino Linotype"/>
                <w:sz w:val="20"/>
                <w:szCs w:val="20"/>
              </w:rPr>
            </w:rPrChange>
          </w:rPr>
          <w:t>музди</w:t>
        </w:r>
        <w:proofErr w:type="spellEnd"/>
        <w:r w:rsidRPr="00EB3ABC">
          <w:rPr>
            <w:rFonts w:ascii="Palatino Linotype" w:hAnsi="Palatino Linotype"/>
            <w:rPrChange w:id="868"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869" w:author="Гафуров Камолджон Азимджонович" w:date="2024-10-11T08:07:00Z" w16du:dateUtc="2024-10-11T03:07:00Z">
              <w:rPr>
                <w:rFonts w:ascii="Palatino Linotype" w:hAnsi="Palatino Linotype"/>
                <w:sz w:val="20"/>
                <w:szCs w:val="20"/>
              </w:rPr>
            </w:rPrChange>
          </w:rPr>
          <w:t>меҳнат</w:t>
        </w:r>
        <w:proofErr w:type="spellEnd"/>
        <w:r w:rsidRPr="00EB3ABC">
          <w:rPr>
            <w:rFonts w:ascii="Palatino Linotype" w:hAnsi="Palatino Linotype"/>
            <w:rPrChange w:id="870"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871" w:author="Гафуров Камолджон Азимджонович" w:date="2024-10-11T08:07:00Z" w16du:dateUtc="2024-10-11T03:07:00Z">
              <w:rPr>
                <w:rFonts w:ascii="Palatino Linotype" w:hAnsi="Palatino Linotype"/>
                <w:sz w:val="20"/>
                <w:szCs w:val="20"/>
              </w:rPr>
            </w:rPrChange>
          </w:rPr>
          <w:t>ҳангоми</w:t>
        </w:r>
        <w:proofErr w:type="spellEnd"/>
        <w:r w:rsidRPr="00EB3ABC">
          <w:rPr>
            <w:rFonts w:ascii="Palatino Linotype" w:hAnsi="Palatino Linotype"/>
            <w:rPrChange w:id="872"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873" w:author="Гафуров Камолджон Азимджонович" w:date="2024-10-11T08:07:00Z" w16du:dateUtc="2024-10-11T03:07:00Z">
              <w:rPr>
                <w:rFonts w:ascii="Palatino Linotype" w:hAnsi="Palatino Linotype"/>
                <w:sz w:val="20"/>
                <w:szCs w:val="20"/>
              </w:rPr>
            </w:rPrChange>
          </w:rPr>
          <w:t>бекористӣ</w:t>
        </w:r>
        <w:proofErr w:type="spellEnd"/>
        <w:r w:rsidRPr="00EB3ABC">
          <w:rPr>
            <w:rFonts w:ascii="Palatino Linotype" w:hAnsi="Palatino Linotype"/>
            <w:rPrChange w:id="874"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875" w:author="Гафуров Камолджон Азимджонович" w:date="2024-10-11T08:07:00Z" w16du:dateUtc="2024-10-11T03:07:00Z">
              <w:rPr>
                <w:rFonts w:ascii="Palatino Linotype" w:hAnsi="Palatino Linotype"/>
                <w:sz w:val="20"/>
                <w:szCs w:val="20"/>
              </w:rPr>
            </w:rPrChange>
          </w:rPr>
          <w:t>мутобиқи</w:t>
        </w:r>
        <w:proofErr w:type="spellEnd"/>
        <w:r w:rsidRPr="00EB3ABC">
          <w:rPr>
            <w:rFonts w:ascii="Palatino Linotype" w:hAnsi="Palatino Linotype"/>
            <w:rPrChange w:id="876"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877" w:author="Гафуров Камолджон Азимджонович" w:date="2024-10-11T08:07:00Z" w16du:dateUtc="2024-10-11T03:07:00Z">
              <w:rPr>
                <w:rFonts w:ascii="Palatino Linotype" w:hAnsi="Palatino Linotype"/>
                <w:sz w:val="20"/>
                <w:szCs w:val="20"/>
              </w:rPr>
            </w:rPrChange>
          </w:rPr>
          <w:t>Кодекси</w:t>
        </w:r>
        <w:proofErr w:type="spellEnd"/>
        <w:r w:rsidRPr="00EB3ABC">
          <w:rPr>
            <w:rFonts w:ascii="Palatino Linotype" w:hAnsi="Palatino Linotype"/>
            <w:rPrChange w:id="878" w:author="Гафуров Камолджон Азимджонович" w:date="2024-10-11T08:07:00Z" w16du:dateUtc="2024-10-11T03:07:00Z">
              <w:rPr>
                <w:rFonts w:ascii="Palatino Linotype" w:hAnsi="Palatino Linotype"/>
                <w:sz w:val="20"/>
                <w:szCs w:val="20"/>
              </w:rPr>
            </w:rPrChange>
          </w:rPr>
          <w:t xml:space="preserve"> </w:t>
        </w:r>
      </w:ins>
      <w:ins w:id="879" w:author="Гафуров Камолджон Азимджонович" w:date="2024-10-11T08:10:00Z" w16du:dateUtc="2024-10-11T03:10:00Z">
        <w:r>
          <w:rPr>
            <w:rFonts w:ascii="Palatino Linotype" w:hAnsi="Palatino Linotype"/>
            <w:lang w:val="tg-Cyrl-TJ"/>
          </w:rPr>
          <w:t>меҳнат</w:t>
        </w:r>
      </w:ins>
      <w:ins w:id="880" w:author="Гафуров Камолджон Азимджонович" w:date="2024-10-11T08:07:00Z" w16du:dateUtc="2024-10-11T03:07:00Z">
        <w:r w:rsidRPr="00EB3ABC">
          <w:rPr>
            <w:rFonts w:ascii="Palatino Linotype" w:hAnsi="Palatino Linotype"/>
            <w:rPrChange w:id="881"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882" w:author="Гафуров Камолджон Азимджонович" w:date="2024-10-11T08:07:00Z" w16du:dateUtc="2024-10-11T03:07:00Z">
              <w:rPr>
                <w:rFonts w:ascii="Palatino Linotype" w:hAnsi="Palatino Linotype"/>
                <w:sz w:val="20"/>
                <w:szCs w:val="20"/>
              </w:rPr>
            </w:rPrChange>
          </w:rPr>
          <w:t>ва</w:t>
        </w:r>
        <w:proofErr w:type="spellEnd"/>
        <w:r w:rsidRPr="00EB3ABC">
          <w:rPr>
            <w:rFonts w:ascii="Palatino Linotype" w:hAnsi="Palatino Linotype"/>
            <w:rPrChange w:id="883"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884" w:author="Гафуров Камолджон Азимджонович" w:date="2024-10-11T08:07:00Z" w16du:dateUtc="2024-10-11T03:07:00Z">
              <w:rPr>
                <w:rFonts w:ascii="Palatino Linotype" w:hAnsi="Palatino Linotype"/>
                <w:sz w:val="20"/>
                <w:szCs w:val="20"/>
              </w:rPr>
            </w:rPrChange>
          </w:rPr>
          <w:t>дигар</w:t>
        </w:r>
        <w:proofErr w:type="spellEnd"/>
        <w:r w:rsidRPr="00EB3ABC">
          <w:rPr>
            <w:rFonts w:ascii="Palatino Linotype" w:hAnsi="Palatino Linotype"/>
            <w:rPrChange w:id="885"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886" w:author="Гафуров Камолджон Азимджонович" w:date="2024-10-11T08:07:00Z" w16du:dateUtc="2024-10-11T03:07:00Z">
              <w:rPr>
                <w:rFonts w:ascii="Palatino Linotype" w:hAnsi="Palatino Linotype"/>
                <w:sz w:val="20"/>
                <w:szCs w:val="20"/>
              </w:rPr>
            </w:rPrChange>
          </w:rPr>
          <w:t>санадҳои</w:t>
        </w:r>
        <w:proofErr w:type="spellEnd"/>
        <w:r w:rsidRPr="00EB3ABC">
          <w:rPr>
            <w:rFonts w:ascii="Palatino Linotype" w:hAnsi="Palatino Linotype"/>
            <w:rPrChange w:id="887"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888" w:author="Гафуров Камолджон Азимджонович" w:date="2024-10-11T08:07:00Z" w16du:dateUtc="2024-10-11T03:07:00Z">
              <w:rPr>
                <w:rFonts w:ascii="Palatino Linotype" w:hAnsi="Palatino Linotype"/>
                <w:sz w:val="20"/>
                <w:szCs w:val="20"/>
              </w:rPr>
            </w:rPrChange>
          </w:rPr>
          <w:t>меъёрии</w:t>
        </w:r>
        <w:proofErr w:type="spellEnd"/>
        <w:r w:rsidRPr="00EB3ABC">
          <w:rPr>
            <w:rFonts w:ascii="Palatino Linotype" w:hAnsi="Palatino Linotype"/>
            <w:rPrChange w:id="889"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890" w:author="Гафуров Камолджон Азимджонович" w:date="2024-10-11T08:07:00Z" w16du:dateUtc="2024-10-11T03:07:00Z">
              <w:rPr>
                <w:rFonts w:ascii="Palatino Linotype" w:hAnsi="Palatino Linotype"/>
                <w:sz w:val="20"/>
                <w:szCs w:val="20"/>
              </w:rPr>
            </w:rPrChange>
          </w:rPr>
          <w:t>ҳуқуқии</w:t>
        </w:r>
        <w:proofErr w:type="spellEnd"/>
        <w:r w:rsidRPr="00EB3ABC">
          <w:rPr>
            <w:rFonts w:ascii="Palatino Linotype" w:hAnsi="Palatino Linotype"/>
            <w:rPrChange w:id="891"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892" w:author="Гафуров Камолджон Азимджонович" w:date="2024-10-11T08:07:00Z" w16du:dateUtc="2024-10-11T03:07:00Z">
              <w:rPr>
                <w:rFonts w:ascii="Palatino Linotype" w:hAnsi="Palatino Linotype"/>
                <w:sz w:val="20"/>
                <w:szCs w:val="20"/>
              </w:rPr>
            </w:rPrChange>
          </w:rPr>
          <w:t>Ҷумҳурии</w:t>
        </w:r>
        <w:proofErr w:type="spellEnd"/>
        <w:r w:rsidRPr="00EB3ABC">
          <w:rPr>
            <w:rFonts w:ascii="Palatino Linotype" w:hAnsi="Palatino Linotype"/>
            <w:rPrChange w:id="893"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894" w:author="Гафуров Камолджон Азимджонович" w:date="2024-10-11T08:07:00Z" w16du:dateUtc="2024-10-11T03:07:00Z">
              <w:rPr>
                <w:rFonts w:ascii="Palatino Linotype" w:hAnsi="Palatino Linotype"/>
                <w:sz w:val="20"/>
                <w:szCs w:val="20"/>
              </w:rPr>
            </w:rPrChange>
          </w:rPr>
          <w:t>Тоҷикистон</w:t>
        </w:r>
        <w:proofErr w:type="spellEnd"/>
        <w:r w:rsidRPr="00EB3ABC">
          <w:rPr>
            <w:rFonts w:ascii="Palatino Linotype" w:hAnsi="Palatino Linotype"/>
            <w:rPrChange w:id="895" w:author="Гафуров Камолджон Азимджонович" w:date="2024-10-11T08:07:00Z" w16du:dateUtc="2024-10-11T03:07:00Z">
              <w:rPr>
                <w:rFonts w:ascii="Palatino Linotype" w:hAnsi="Palatino Linotype"/>
                <w:sz w:val="20"/>
                <w:szCs w:val="20"/>
              </w:rPr>
            </w:rPrChange>
          </w:rPr>
          <w:t>;</w:t>
        </w:r>
      </w:ins>
    </w:p>
    <w:p w14:paraId="562F2AD2" w14:textId="77777777" w:rsidR="00EB3ABC" w:rsidRPr="00EB3ABC" w:rsidRDefault="00EB3ABC">
      <w:pPr>
        <w:jc w:val="both"/>
        <w:rPr>
          <w:ins w:id="896" w:author="Гафуров Камолджон Азимджонович" w:date="2024-10-11T08:07:00Z" w16du:dateUtc="2024-10-11T03:07:00Z"/>
          <w:rFonts w:ascii="Palatino Linotype" w:hAnsi="Palatino Linotype"/>
          <w:rPrChange w:id="897" w:author="Гафуров Камолджон Азимджонович" w:date="2024-10-11T08:07:00Z" w16du:dateUtc="2024-10-11T03:07:00Z">
            <w:rPr>
              <w:ins w:id="898" w:author="Гафуров Камолджон Азимджонович" w:date="2024-10-11T08:07:00Z" w16du:dateUtc="2024-10-11T03:07:00Z"/>
              <w:rFonts w:ascii="Palatino Linotype" w:hAnsi="Palatino Linotype"/>
              <w:sz w:val="20"/>
              <w:szCs w:val="20"/>
            </w:rPr>
          </w:rPrChange>
        </w:rPr>
        <w:pPrChange w:id="899" w:author="Гафуров Камолджон Азимджонович" w:date="2024-10-11T08:07:00Z" w16du:dateUtc="2024-10-11T03:07:00Z">
          <w:pPr>
            <w:pStyle w:val="a9"/>
            <w:ind w:firstLine="567"/>
            <w:jc w:val="both"/>
          </w:pPr>
        </w:pPrChange>
      </w:pPr>
      <w:ins w:id="900" w:author="Гафуров Камолджон Азимджонович" w:date="2024-10-11T08:07:00Z" w16du:dateUtc="2024-10-11T03:07:00Z">
        <w:r w:rsidRPr="00EB3ABC">
          <w:rPr>
            <w:rFonts w:ascii="Palatino Linotype" w:hAnsi="Palatino Linotype"/>
            <w:rPrChange w:id="901" w:author="Гафуров Камолджон Азимджонович" w:date="2024-10-11T08:07:00Z" w16du:dateUtc="2024-10-11T03:07:00Z">
              <w:rPr>
                <w:rFonts w:ascii="Palatino Linotype" w:hAnsi="Palatino Linotype"/>
                <w:sz w:val="20"/>
                <w:szCs w:val="20"/>
              </w:rPr>
            </w:rPrChange>
          </w:rPr>
          <w:t xml:space="preserve">- ба </w:t>
        </w:r>
        <w:proofErr w:type="spellStart"/>
        <w:r w:rsidRPr="00EB3ABC">
          <w:rPr>
            <w:rFonts w:ascii="Palatino Linotype" w:hAnsi="Palatino Linotype"/>
            <w:rPrChange w:id="902" w:author="Гафуров Камолджон Азимджонович" w:date="2024-10-11T08:07:00Z" w16du:dateUtc="2024-10-11T03:07:00Z">
              <w:rPr>
                <w:rFonts w:ascii="Palatino Linotype" w:hAnsi="Palatino Linotype"/>
                <w:sz w:val="20"/>
                <w:szCs w:val="20"/>
              </w:rPr>
            </w:rPrChange>
          </w:rPr>
          <w:t>истироҳате</w:t>
        </w:r>
        <w:proofErr w:type="spellEnd"/>
        <w:r w:rsidRPr="00EB3ABC">
          <w:rPr>
            <w:rFonts w:ascii="Palatino Linotype" w:hAnsi="Palatino Linotype"/>
            <w:rPrChange w:id="903"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904" w:author="Гафуров Камолджон Азимджонович" w:date="2024-10-11T08:07:00Z" w16du:dateUtc="2024-10-11T03:07:00Z">
              <w:rPr>
                <w:rFonts w:ascii="Palatino Linotype" w:hAnsi="Palatino Linotype"/>
                <w:sz w:val="20"/>
                <w:szCs w:val="20"/>
              </w:rPr>
            </w:rPrChange>
          </w:rPr>
          <w:t>ки</w:t>
        </w:r>
        <w:proofErr w:type="spellEnd"/>
        <w:r w:rsidRPr="00EB3ABC">
          <w:rPr>
            <w:rFonts w:ascii="Palatino Linotype" w:hAnsi="Palatino Linotype"/>
            <w:rPrChange w:id="905" w:author="Гафуров Камолджон Азимджонович" w:date="2024-10-11T08:07:00Z" w16du:dateUtc="2024-10-11T03:07:00Z">
              <w:rPr>
                <w:rFonts w:ascii="Palatino Linotype" w:hAnsi="Palatino Linotype"/>
                <w:sz w:val="20"/>
                <w:szCs w:val="20"/>
              </w:rPr>
            </w:rPrChange>
          </w:rPr>
          <w:t xml:space="preserve"> бо </w:t>
        </w:r>
        <w:proofErr w:type="spellStart"/>
        <w:r w:rsidRPr="00EB3ABC">
          <w:rPr>
            <w:rFonts w:ascii="Palatino Linotype" w:hAnsi="Palatino Linotype"/>
            <w:rPrChange w:id="906" w:author="Гафуров Камолджон Азимджонович" w:date="2024-10-11T08:07:00Z" w16du:dateUtc="2024-10-11T03:07:00Z">
              <w:rPr>
                <w:rFonts w:ascii="Palatino Linotype" w:hAnsi="Palatino Linotype"/>
                <w:sz w:val="20"/>
                <w:szCs w:val="20"/>
              </w:rPr>
            </w:rPrChange>
          </w:rPr>
          <w:t>роҳи</w:t>
        </w:r>
        <w:proofErr w:type="spellEnd"/>
        <w:r w:rsidRPr="00EB3ABC">
          <w:rPr>
            <w:rFonts w:ascii="Palatino Linotype" w:hAnsi="Palatino Linotype"/>
            <w:rPrChange w:id="907"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908" w:author="Гафуров Камолджон Азимджонович" w:date="2024-10-11T08:07:00Z" w16du:dateUtc="2024-10-11T03:07:00Z">
              <w:rPr>
                <w:rFonts w:ascii="Palatino Linotype" w:hAnsi="Palatino Linotype"/>
                <w:sz w:val="20"/>
                <w:szCs w:val="20"/>
              </w:rPr>
            </w:rPrChange>
          </w:rPr>
          <w:t>муқаррар</w:t>
        </w:r>
        <w:proofErr w:type="spellEnd"/>
        <w:r w:rsidRPr="00EB3ABC">
          <w:rPr>
            <w:rFonts w:ascii="Palatino Linotype" w:hAnsi="Palatino Linotype"/>
            <w:rPrChange w:id="909"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910" w:author="Гафуров Камолджон Азимджонович" w:date="2024-10-11T08:07:00Z" w16du:dateUtc="2024-10-11T03:07:00Z">
              <w:rPr>
                <w:rFonts w:ascii="Palatino Linotype" w:hAnsi="Palatino Linotype"/>
                <w:sz w:val="20"/>
                <w:szCs w:val="20"/>
              </w:rPr>
            </w:rPrChange>
          </w:rPr>
          <w:t>намудани</w:t>
        </w:r>
        <w:proofErr w:type="spellEnd"/>
        <w:r w:rsidRPr="00EB3ABC">
          <w:rPr>
            <w:rFonts w:ascii="Palatino Linotype" w:hAnsi="Palatino Linotype"/>
            <w:rPrChange w:id="911"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912" w:author="Гафуров Камолджон Азимджонович" w:date="2024-10-11T08:07:00Z" w16du:dateUtc="2024-10-11T03:07:00Z">
              <w:rPr>
                <w:rFonts w:ascii="Palatino Linotype" w:hAnsi="Palatino Linotype"/>
                <w:sz w:val="20"/>
                <w:szCs w:val="20"/>
              </w:rPr>
            </w:rPrChange>
          </w:rPr>
          <w:t>давомнокии</w:t>
        </w:r>
        <w:proofErr w:type="spellEnd"/>
        <w:r w:rsidRPr="00EB3ABC">
          <w:rPr>
            <w:rFonts w:ascii="Palatino Linotype" w:hAnsi="Palatino Linotype"/>
            <w:rPrChange w:id="913"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914" w:author="Гафуров Камолджон Азимджонович" w:date="2024-10-11T08:07:00Z" w16du:dateUtc="2024-10-11T03:07:00Z">
              <w:rPr>
                <w:rFonts w:ascii="Palatino Linotype" w:hAnsi="Palatino Linotype"/>
                <w:sz w:val="20"/>
                <w:szCs w:val="20"/>
              </w:rPr>
            </w:rPrChange>
          </w:rPr>
          <w:t>вақти</w:t>
        </w:r>
        <w:proofErr w:type="spellEnd"/>
        <w:r w:rsidRPr="00EB3ABC">
          <w:rPr>
            <w:rFonts w:ascii="Palatino Linotype" w:hAnsi="Palatino Linotype"/>
            <w:rPrChange w:id="915"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916" w:author="Гафуров Камолджон Азимджонович" w:date="2024-10-11T08:07:00Z" w16du:dateUtc="2024-10-11T03:07:00Z">
              <w:rPr>
                <w:rFonts w:ascii="Palatino Linotype" w:hAnsi="Palatino Linotype"/>
                <w:sz w:val="20"/>
                <w:szCs w:val="20"/>
              </w:rPr>
            </w:rPrChange>
          </w:rPr>
          <w:t>корӣ</w:t>
        </w:r>
        <w:proofErr w:type="spellEnd"/>
        <w:r w:rsidRPr="00EB3ABC">
          <w:rPr>
            <w:rFonts w:ascii="Palatino Linotype" w:hAnsi="Palatino Linotype"/>
            <w:rPrChange w:id="917"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918" w:author="Гафуров Камолджон Азимджонович" w:date="2024-10-11T08:07:00Z" w16du:dateUtc="2024-10-11T03:07:00Z">
              <w:rPr>
                <w:rFonts w:ascii="Palatino Linotype" w:hAnsi="Palatino Linotype"/>
                <w:sz w:val="20"/>
                <w:szCs w:val="20"/>
              </w:rPr>
            </w:rPrChange>
          </w:rPr>
          <w:t>рўзҳои</w:t>
        </w:r>
        <w:proofErr w:type="spellEnd"/>
        <w:r w:rsidRPr="00EB3ABC">
          <w:rPr>
            <w:rFonts w:ascii="Palatino Linotype" w:hAnsi="Palatino Linotype"/>
            <w:rPrChange w:id="919"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920" w:author="Гафуров Камолджон Азимджонович" w:date="2024-10-11T08:07:00Z" w16du:dateUtc="2024-10-11T03:07:00Z">
              <w:rPr>
                <w:rFonts w:ascii="Palatino Linotype" w:hAnsi="Palatino Linotype"/>
                <w:sz w:val="20"/>
                <w:szCs w:val="20"/>
              </w:rPr>
            </w:rPrChange>
          </w:rPr>
          <w:t>истироҳати</w:t>
        </w:r>
        <w:proofErr w:type="spellEnd"/>
        <w:r w:rsidRPr="00EB3ABC">
          <w:rPr>
            <w:rFonts w:ascii="Palatino Linotype" w:hAnsi="Palatino Linotype"/>
            <w:rPrChange w:id="921"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922" w:author="Гафуров Камолджон Азимджонович" w:date="2024-10-11T08:07:00Z" w16du:dateUtc="2024-10-11T03:07:00Z">
              <w:rPr>
                <w:rFonts w:ascii="Palatino Linotype" w:hAnsi="Palatino Linotype"/>
                <w:sz w:val="20"/>
                <w:szCs w:val="20"/>
              </w:rPr>
            </w:rPrChange>
          </w:rPr>
          <w:t>ҳарҳафтаина</w:t>
        </w:r>
        <w:proofErr w:type="spellEnd"/>
        <w:r w:rsidRPr="00EB3ABC">
          <w:rPr>
            <w:rFonts w:ascii="Palatino Linotype" w:hAnsi="Palatino Linotype"/>
            <w:rPrChange w:id="923"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924" w:author="Гафуров Камолджон Азимджонович" w:date="2024-10-11T08:07:00Z" w16du:dateUtc="2024-10-11T03:07:00Z">
              <w:rPr>
                <w:rFonts w:ascii="Palatino Linotype" w:hAnsi="Palatino Linotype"/>
                <w:sz w:val="20"/>
                <w:szCs w:val="20"/>
              </w:rPr>
            </w:rPrChange>
          </w:rPr>
          <w:t>рухсатии</w:t>
        </w:r>
        <w:proofErr w:type="spellEnd"/>
        <w:r w:rsidRPr="00EB3ABC">
          <w:rPr>
            <w:rFonts w:ascii="Palatino Linotype" w:hAnsi="Palatino Linotype"/>
            <w:rPrChange w:id="925"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926" w:author="Гафуров Камолджон Азимджонович" w:date="2024-10-11T08:07:00Z" w16du:dateUtc="2024-10-11T03:07:00Z">
              <w:rPr>
                <w:rFonts w:ascii="Palatino Linotype" w:hAnsi="Palatino Linotype"/>
                <w:sz w:val="20"/>
                <w:szCs w:val="20"/>
              </w:rPr>
            </w:rPrChange>
          </w:rPr>
          <w:t>ҳарсолаи</w:t>
        </w:r>
        <w:proofErr w:type="spellEnd"/>
        <w:r w:rsidRPr="00EB3ABC">
          <w:rPr>
            <w:rFonts w:ascii="Palatino Linotype" w:hAnsi="Palatino Linotype"/>
            <w:rPrChange w:id="927"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928" w:author="Гафуров Камолджон Азимджонович" w:date="2024-10-11T08:07:00Z" w16du:dateUtc="2024-10-11T03:07:00Z">
              <w:rPr>
                <w:rFonts w:ascii="Palatino Linotype" w:hAnsi="Palatino Linotype"/>
                <w:sz w:val="20"/>
                <w:szCs w:val="20"/>
              </w:rPr>
            </w:rPrChange>
          </w:rPr>
          <w:t>пардохтшаванда</w:t>
        </w:r>
        <w:proofErr w:type="spellEnd"/>
        <w:r w:rsidRPr="00EB3ABC">
          <w:rPr>
            <w:rFonts w:ascii="Palatino Linotype" w:hAnsi="Palatino Linotype"/>
            <w:rPrChange w:id="929"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930" w:author="Гафуров Камолджон Азимджонович" w:date="2024-10-11T08:07:00Z" w16du:dateUtc="2024-10-11T03:07:00Z">
              <w:rPr>
                <w:rFonts w:ascii="Palatino Linotype" w:hAnsi="Palatino Linotype"/>
                <w:sz w:val="20"/>
                <w:szCs w:val="20"/>
              </w:rPr>
            </w:rPrChange>
          </w:rPr>
          <w:t>ва</w:t>
        </w:r>
        <w:proofErr w:type="spellEnd"/>
        <w:r w:rsidRPr="00EB3ABC">
          <w:rPr>
            <w:rFonts w:ascii="Palatino Linotype" w:hAnsi="Palatino Linotype"/>
            <w:rPrChange w:id="931"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932" w:author="Гафуров Камолджон Азимджонович" w:date="2024-10-11T08:07:00Z" w16du:dateUtc="2024-10-11T03:07:00Z">
              <w:rPr>
                <w:rFonts w:ascii="Palatino Linotype" w:hAnsi="Palatino Linotype"/>
                <w:sz w:val="20"/>
                <w:szCs w:val="20"/>
              </w:rPr>
            </w:rPrChange>
          </w:rPr>
          <w:t>пардохтнашаванда</w:t>
        </w:r>
        <w:proofErr w:type="spellEnd"/>
        <w:r w:rsidRPr="00EB3ABC">
          <w:rPr>
            <w:rFonts w:ascii="Palatino Linotype" w:hAnsi="Palatino Linotype"/>
            <w:rPrChange w:id="933"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934" w:author="Гафуров Камолджон Азимджонович" w:date="2024-10-11T08:07:00Z" w16du:dateUtc="2024-10-11T03:07:00Z">
              <w:rPr>
                <w:rFonts w:ascii="Palatino Linotype" w:hAnsi="Palatino Linotype"/>
                <w:sz w:val="20"/>
                <w:szCs w:val="20"/>
              </w:rPr>
            </w:rPrChange>
          </w:rPr>
          <w:t>рўзҳои</w:t>
        </w:r>
        <w:proofErr w:type="spellEnd"/>
        <w:r w:rsidRPr="00EB3ABC">
          <w:rPr>
            <w:rFonts w:ascii="Palatino Linotype" w:hAnsi="Palatino Linotype"/>
            <w:rPrChange w:id="935"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936" w:author="Гафуров Камолджон Азимджонович" w:date="2024-10-11T08:07:00Z" w16du:dateUtc="2024-10-11T03:07:00Z">
              <w:rPr>
                <w:rFonts w:ascii="Palatino Linotype" w:hAnsi="Palatino Linotype"/>
                <w:sz w:val="20"/>
                <w:szCs w:val="20"/>
              </w:rPr>
            </w:rPrChange>
          </w:rPr>
          <w:t>кўтоҳи</w:t>
        </w:r>
        <w:proofErr w:type="spellEnd"/>
        <w:r w:rsidRPr="00EB3ABC">
          <w:rPr>
            <w:rFonts w:ascii="Palatino Linotype" w:hAnsi="Palatino Linotype"/>
            <w:rPrChange w:id="937" w:author="Гафуров Камолджон Азимджонович" w:date="2024-10-11T08:07:00Z" w16du:dateUtc="2024-10-11T03:07:00Z">
              <w:rPr>
                <w:rFonts w:ascii="Palatino Linotype" w:hAnsi="Palatino Linotype"/>
                <w:sz w:val="20"/>
                <w:szCs w:val="20"/>
              </w:rPr>
            </w:rPrChange>
          </w:rPr>
          <w:t xml:space="preserve"> кор </w:t>
        </w:r>
        <w:proofErr w:type="spellStart"/>
        <w:r w:rsidRPr="00EB3ABC">
          <w:rPr>
            <w:rFonts w:ascii="Palatino Linotype" w:hAnsi="Palatino Linotype"/>
            <w:rPrChange w:id="938" w:author="Гафуров Камолджон Азимджонович" w:date="2024-10-11T08:07:00Z" w16du:dateUtc="2024-10-11T03:07:00Z">
              <w:rPr>
                <w:rFonts w:ascii="Palatino Linotype" w:hAnsi="Palatino Linotype"/>
                <w:sz w:val="20"/>
                <w:szCs w:val="20"/>
              </w:rPr>
            </w:rPrChange>
          </w:rPr>
          <w:t>барои</w:t>
        </w:r>
        <w:proofErr w:type="spellEnd"/>
        <w:r w:rsidRPr="00EB3ABC">
          <w:rPr>
            <w:rFonts w:ascii="Palatino Linotype" w:hAnsi="Palatino Linotype"/>
            <w:rPrChange w:id="939" w:author="Гафуров Камолджон Азимджонович" w:date="2024-10-11T08:07:00Z" w16du:dateUtc="2024-10-11T03:07:00Z">
              <w:rPr>
                <w:rFonts w:ascii="Palatino Linotype" w:hAnsi="Palatino Linotype"/>
                <w:sz w:val="20"/>
                <w:szCs w:val="20"/>
              </w:rPr>
            </w:rPrChange>
          </w:rPr>
          <w:t xml:space="preserve"> як </w:t>
        </w:r>
        <w:proofErr w:type="spellStart"/>
        <w:r w:rsidRPr="00EB3ABC">
          <w:rPr>
            <w:rFonts w:ascii="Palatino Linotype" w:hAnsi="Palatino Linotype"/>
            <w:rPrChange w:id="940" w:author="Гафуров Камолджон Азимджонович" w:date="2024-10-11T08:07:00Z" w16du:dateUtc="2024-10-11T03:07:00Z">
              <w:rPr>
                <w:rFonts w:ascii="Palatino Linotype" w:hAnsi="Palatino Linotype"/>
                <w:sz w:val="20"/>
                <w:szCs w:val="20"/>
              </w:rPr>
            </w:rPrChange>
          </w:rPr>
          <w:t>қатор</w:t>
        </w:r>
        <w:proofErr w:type="spellEnd"/>
        <w:r w:rsidRPr="00EB3ABC">
          <w:rPr>
            <w:rFonts w:ascii="Palatino Linotype" w:hAnsi="Palatino Linotype"/>
            <w:rPrChange w:id="941"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942" w:author="Гафуров Камолджон Азимджонович" w:date="2024-10-11T08:07:00Z" w16du:dateUtc="2024-10-11T03:07:00Z">
              <w:rPr>
                <w:rFonts w:ascii="Palatino Linotype" w:hAnsi="Palatino Linotype"/>
                <w:sz w:val="20"/>
                <w:szCs w:val="20"/>
              </w:rPr>
            </w:rPrChange>
          </w:rPr>
          <w:t>ихтисос</w:t>
        </w:r>
        <w:proofErr w:type="spellEnd"/>
        <w:r w:rsidRPr="00EB3ABC">
          <w:rPr>
            <w:rFonts w:ascii="Palatino Linotype" w:hAnsi="Palatino Linotype"/>
            <w:rPrChange w:id="943"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944" w:author="Гафуров Камолджон Азимджонович" w:date="2024-10-11T08:07:00Z" w16du:dateUtc="2024-10-11T03:07:00Z">
              <w:rPr>
                <w:rFonts w:ascii="Palatino Linotype" w:hAnsi="Palatino Linotype"/>
                <w:sz w:val="20"/>
                <w:szCs w:val="20"/>
              </w:rPr>
            </w:rPrChange>
          </w:rPr>
          <w:t>ва</w:t>
        </w:r>
        <w:proofErr w:type="spellEnd"/>
        <w:r w:rsidRPr="00EB3ABC">
          <w:rPr>
            <w:rFonts w:ascii="Palatino Linotype" w:hAnsi="Palatino Linotype"/>
            <w:rPrChange w:id="945"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946" w:author="Гафуров Камолджон Азимджонович" w:date="2024-10-11T08:07:00Z" w16du:dateUtc="2024-10-11T03:07:00Z">
              <w:rPr>
                <w:rFonts w:ascii="Palatino Linotype" w:hAnsi="Palatino Linotype"/>
                <w:sz w:val="20"/>
                <w:szCs w:val="20"/>
              </w:rPr>
            </w:rPrChange>
          </w:rPr>
          <w:t>корҳо</w:t>
        </w:r>
        <w:proofErr w:type="spellEnd"/>
        <w:r w:rsidRPr="00EB3ABC">
          <w:rPr>
            <w:rFonts w:ascii="Palatino Linotype" w:hAnsi="Palatino Linotype"/>
            <w:rPrChange w:id="947"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948" w:author="Гафуров Камолджон Азимджонович" w:date="2024-10-11T08:07:00Z" w16du:dateUtc="2024-10-11T03:07:00Z">
              <w:rPr>
                <w:rFonts w:ascii="Palatino Linotype" w:hAnsi="Palatino Linotype"/>
                <w:sz w:val="20"/>
                <w:szCs w:val="20"/>
              </w:rPr>
            </w:rPrChange>
          </w:rPr>
          <w:t>таъмин</w:t>
        </w:r>
        <w:proofErr w:type="spellEnd"/>
        <w:r w:rsidRPr="00EB3ABC">
          <w:rPr>
            <w:rFonts w:ascii="Palatino Linotype" w:hAnsi="Palatino Linotype"/>
            <w:rPrChange w:id="949" w:author="Гафуров Камолджон Азимджонович" w:date="2024-10-11T08:07:00Z" w16du:dateUtc="2024-10-11T03:07:00Z">
              <w:rPr>
                <w:rFonts w:ascii="Palatino Linotype" w:hAnsi="Palatino Linotype"/>
                <w:sz w:val="20"/>
                <w:szCs w:val="20"/>
              </w:rPr>
            </w:rPrChange>
          </w:rPr>
          <w:t xml:space="preserve"> карда </w:t>
        </w:r>
        <w:proofErr w:type="spellStart"/>
        <w:r w:rsidRPr="00EB3ABC">
          <w:rPr>
            <w:rFonts w:ascii="Palatino Linotype" w:hAnsi="Palatino Linotype"/>
            <w:rPrChange w:id="950" w:author="Гафуров Камолджон Азимджонович" w:date="2024-10-11T08:07:00Z" w16du:dateUtc="2024-10-11T03:07:00Z">
              <w:rPr>
                <w:rFonts w:ascii="Palatino Linotype" w:hAnsi="Palatino Linotype"/>
                <w:sz w:val="20"/>
                <w:szCs w:val="20"/>
              </w:rPr>
            </w:rPrChange>
          </w:rPr>
          <w:t>мешавад</w:t>
        </w:r>
        <w:proofErr w:type="spellEnd"/>
        <w:r w:rsidRPr="00EB3ABC">
          <w:rPr>
            <w:rFonts w:ascii="Palatino Linotype" w:hAnsi="Palatino Linotype"/>
            <w:rPrChange w:id="951" w:author="Гафуров Камолджон Азимджонович" w:date="2024-10-11T08:07:00Z" w16du:dateUtc="2024-10-11T03:07:00Z">
              <w:rPr>
                <w:rFonts w:ascii="Palatino Linotype" w:hAnsi="Palatino Linotype"/>
                <w:sz w:val="20"/>
                <w:szCs w:val="20"/>
              </w:rPr>
            </w:rPrChange>
          </w:rPr>
          <w:t>;</w:t>
        </w:r>
      </w:ins>
    </w:p>
    <w:p w14:paraId="6A8A903B" w14:textId="77777777" w:rsidR="00EB3ABC" w:rsidRPr="00EB3ABC" w:rsidRDefault="00EB3ABC">
      <w:pPr>
        <w:jc w:val="both"/>
        <w:rPr>
          <w:ins w:id="952" w:author="Гафуров Камолджон Азимджонович" w:date="2024-10-11T08:07:00Z" w16du:dateUtc="2024-10-11T03:07:00Z"/>
          <w:rFonts w:ascii="Palatino Linotype" w:hAnsi="Palatino Linotype"/>
          <w:rPrChange w:id="953" w:author="Гафуров Камолджон Азимджонович" w:date="2024-10-11T08:07:00Z" w16du:dateUtc="2024-10-11T03:07:00Z">
            <w:rPr>
              <w:ins w:id="954" w:author="Гафуров Камолджон Азимджонович" w:date="2024-10-11T08:07:00Z" w16du:dateUtc="2024-10-11T03:07:00Z"/>
              <w:rFonts w:ascii="Palatino Linotype" w:hAnsi="Palatino Linotype"/>
              <w:sz w:val="20"/>
              <w:szCs w:val="20"/>
            </w:rPr>
          </w:rPrChange>
        </w:rPr>
        <w:pPrChange w:id="955" w:author="Гафуров Камолджон Азимджонович" w:date="2024-10-11T08:07:00Z" w16du:dateUtc="2024-10-11T03:07:00Z">
          <w:pPr>
            <w:pStyle w:val="a9"/>
            <w:ind w:firstLine="567"/>
            <w:jc w:val="both"/>
          </w:pPr>
        </w:pPrChange>
      </w:pPr>
      <w:ins w:id="956" w:author="Гафуров Камолджон Азимджонович" w:date="2024-10-11T08:07:00Z" w16du:dateUtc="2024-10-11T03:07:00Z">
        <w:r w:rsidRPr="00EB3ABC">
          <w:rPr>
            <w:rFonts w:ascii="Palatino Linotype" w:hAnsi="Palatino Linotype"/>
            <w:rPrChange w:id="957" w:author="Гафуров Камолджон Азимджонович" w:date="2024-10-11T08:07:00Z" w16du:dateUtc="2024-10-11T03:07:00Z">
              <w:rPr>
                <w:rFonts w:ascii="Palatino Linotype" w:hAnsi="Palatino Linotype"/>
                <w:sz w:val="20"/>
                <w:szCs w:val="20"/>
              </w:rPr>
            </w:rPrChange>
          </w:rPr>
          <w:t xml:space="preserve">- ба </w:t>
        </w:r>
        <w:proofErr w:type="spellStart"/>
        <w:r w:rsidRPr="00EB3ABC">
          <w:rPr>
            <w:rFonts w:ascii="Palatino Linotype" w:hAnsi="Palatino Linotype"/>
            <w:rPrChange w:id="958" w:author="Гафуров Камолджон Азимджонович" w:date="2024-10-11T08:07:00Z" w16du:dateUtc="2024-10-11T03:07:00Z">
              <w:rPr>
                <w:rFonts w:ascii="Palatino Linotype" w:hAnsi="Palatino Linotype"/>
                <w:sz w:val="20"/>
                <w:szCs w:val="20"/>
              </w:rPr>
            </w:rPrChange>
          </w:rPr>
          <w:t>муттаҳидшавӣ</w:t>
        </w:r>
        <w:proofErr w:type="spellEnd"/>
        <w:r w:rsidRPr="00EB3ABC">
          <w:rPr>
            <w:rFonts w:ascii="Palatino Linotype" w:hAnsi="Palatino Linotype"/>
            <w:rPrChange w:id="959" w:author="Гафуров Камолджон Азимджонович" w:date="2024-10-11T08:07:00Z" w16du:dateUtc="2024-10-11T03:07:00Z">
              <w:rPr>
                <w:rFonts w:ascii="Palatino Linotype" w:hAnsi="Palatino Linotype"/>
                <w:sz w:val="20"/>
                <w:szCs w:val="20"/>
              </w:rPr>
            </w:rPrChange>
          </w:rPr>
          <w:t xml:space="preserve">, ба </w:t>
        </w:r>
        <w:proofErr w:type="spellStart"/>
        <w:r w:rsidRPr="00EB3ABC">
          <w:rPr>
            <w:rFonts w:ascii="Palatino Linotype" w:hAnsi="Palatino Linotype"/>
            <w:rPrChange w:id="960" w:author="Гафуров Камолджон Азимджонович" w:date="2024-10-11T08:07:00Z" w16du:dateUtc="2024-10-11T03:07:00Z">
              <w:rPr>
                <w:rFonts w:ascii="Palatino Linotype" w:hAnsi="Palatino Linotype"/>
                <w:sz w:val="20"/>
                <w:szCs w:val="20"/>
              </w:rPr>
            </w:rPrChange>
          </w:rPr>
          <w:t>ҳуқуқи</w:t>
        </w:r>
        <w:proofErr w:type="spellEnd"/>
        <w:r w:rsidRPr="00EB3ABC">
          <w:rPr>
            <w:rFonts w:ascii="Palatino Linotype" w:hAnsi="Palatino Linotype"/>
            <w:rPrChange w:id="961"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962" w:author="Гафуров Камолджон Азимджонович" w:date="2024-10-11T08:07:00Z" w16du:dateUtc="2024-10-11T03:07:00Z">
              <w:rPr>
                <w:rFonts w:ascii="Palatino Linotype" w:hAnsi="Palatino Linotype"/>
                <w:sz w:val="20"/>
                <w:szCs w:val="20"/>
              </w:rPr>
            </w:rPrChange>
          </w:rPr>
          <w:t>таъсис</w:t>
        </w:r>
        <w:proofErr w:type="spellEnd"/>
        <w:r w:rsidRPr="00EB3ABC">
          <w:rPr>
            <w:rFonts w:ascii="Palatino Linotype" w:hAnsi="Palatino Linotype"/>
            <w:rPrChange w:id="963"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964" w:author="Гафуров Камолджон Азимджонович" w:date="2024-10-11T08:07:00Z" w16du:dateUtc="2024-10-11T03:07:00Z">
              <w:rPr>
                <w:rFonts w:ascii="Palatino Linotype" w:hAnsi="Palatino Linotype"/>
                <w:sz w:val="20"/>
                <w:szCs w:val="20"/>
              </w:rPr>
            </w:rPrChange>
          </w:rPr>
          <w:t>додани</w:t>
        </w:r>
        <w:proofErr w:type="spellEnd"/>
        <w:r w:rsidRPr="00EB3ABC">
          <w:rPr>
            <w:rFonts w:ascii="Palatino Linotype" w:hAnsi="Palatino Linotype"/>
            <w:rPrChange w:id="965"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966" w:author="Гафуров Камолджон Азимджонович" w:date="2024-10-11T08:07:00Z" w16du:dateUtc="2024-10-11T03:07:00Z">
              <w:rPr>
                <w:rFonts w:ascii="Palatino Linotype" w:hAnsi="Palatino Linotype"/>
                <w:sz w:val="20"/>
                <w:szCs w:val="20"/>
              </w:rPr>
            </w:rPrChange>
          </w:rPr>
          <w:t>иттифоқи</w:t>
        </w:r>
        <w:proofErr w:type="spellEnd"/>
        <w:r w:rsidRPr="00EB3ABC">
          <w:rPr>
            <w:rFonts w:ascii="Palatino Linotype" w:hAnsi="Palatino Linotype"/>
            <w:rPrChange w:id="967"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968" w:author="Гафуров Камолджон Азимджонович" w:date="2024-10-11T08:07:00Z" w16du:dateUtc="2024-10-11T03:07:00Z">
              <w:rPr>
                <w:rFonts w:ascii="Palatino Linotype" w:hAnsi="Palatino Linotype"/>
                <w:sz w:val="20"/>
                <w:szCs w:val="20"/>
              </w:rPr>
            </w:rPrChange>
          </w:rPr>
          <w:t>касаба</w:t>
        </w:r>
        <w:proofErr w:type="spellEnd"/>
        <w:r w:rsidRPr="00EB3ABC">
          <w:rPr>
            <w:rFonts w:ascii="Palatino Linotype" w:hAnsi="Palatino Linotype"/>
            <w:rPrChange w:id="969" w:author="Гафуров Камолджон Азимджонович" w:date="2024-10-11T08:07:00Z" w16du:dateUtc="2024-10-11T03:07:00Z">
              <w:rPr>
                <w:rFonts w:ascii="Palatino Linotype" w:hAnsi="Palatino Linotype"/>
                <w:sz w:val="20"/>
                <w:szCs w:val="20"/>
              </w:rPr>
            </w:rPrChange>
          </w:rPr>
          <w:t xml:space="preserve"> ё </w:t>
        </w:r>
        <w:proofErr w:type="spellStart"/>
        <w:r w:rsidRPr="00EB3ABC">
          <w:rPr>
            <w:rFonts w:ascii="Palatino Linotype" w:hAnsi="Palatino Linotype"/>
            <w:rPrChange w:id="970" w:author="Гафуров Камолджон Азимджонович" w:date="2024-10-11T08:07:00Z" w16du:dateUtc="2024-10-11T03:07:00Z">
              <w:rPr>
                <w:rFonts w:ascii="Palatino Linotype" w:hAnsi="Palatino Linotype"/>
                <w:sz w:val="20"/>
                <w:szCs w:val="20"/>
              </w:rPr>
            </w:rPrChange>
          </w:rPr>
          <w:t>дигар</w:t>
        </w:r>
        <w:proofErr w:type="spellEnd"/>
        <w:r w:rsidRPr="00EB3ABC">
          <w:rPr>
            <w:rFonts w:ascii="Palatino Linotype" w:hAnsi="Palatino Linotype"/>
            <w:rPrChange w:id="971"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972" w:author="Гафуров Камолджон Азимджонович" w:date="2024-10-11T08:07:00Z" w16du:dateUtc="2024-10-11T03:07:00Z">
              <w:rPr>
                <w:rFonts w:ascii="Palatino Linotype" w:hAnsi="Palatino Linotype"/>
                <w:sz w:val="20"/>
                <w:szCs w:val="20"/>
              </w:rPr>
            </w:rPrChange>
          </w:rPr>
          <w:t>иттиҳодияҳо</w:t>
        </w:r>
        <w:proofErr w:type="spellEnd"/>
        <w:r w:rsidRPr="00EB3ABC">
          <w:rPr>
            <w:rFonts w:ascii="Palatino Linotype" w:hAnsi="Palatino Linotype"/>
            <w:rPrChange w:id="973"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974" w:author="Гафуров Камолджон Азимджонович" w:date="2024-10-11T08:07:00Z" w16du:dateUtc="2024-10-11T03:07:00Z">
              <w:rPr>
                <w:rFonts w:ascii="Palatino Linotype" w:hAnsi="Palatino Linotype"/>
                <w:sz w:val="20"/>
                <w:szCs w:val="20"/>
              </w:rPr>
            </w:rPrChange>
          </w:rPr>
          <w:t>инчунин</w:t>
        </w:r>
        <w:proofErr w:type="spellEnd"/>
        <w:r w:rsidRPr="00EB3ABC">
          <w:rPr>
            <w:rFonts w:ascii="Palatino Linotype" w:hAnsi="Palatino Linotype"/>
            <w:rPrChange w:id="975"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976" w:author="Гафуров Камолджон Азимджонович" w:date="2024-10-11T08:07:00Z" w16du:dateUtc="2024-10-11T03:07:00Z">
              <w:rPr>
                <w:rFonts w:ascii="Palatino Linotype" w:hAnsi="Palatino Linotype"/>
                <w:sz w:val="20"/>
                <w:szCs w:val="20"/>
              </w:rPr>
            </w:rPrChange>
          </w:rPr>
          <w:t>аъзогӣ</w:t>
        </w:r>
        <w:proofErr w:type="spellEnd"/>
        <w:r w:rsidRPr="00EB3ABC">
          <w:rPr>
            <w:rFonts w:ascii="Palatino Linotype" w:hAnsi="Palatino Linotype"/>
            <w:rPrChange w:id="977" w:author="Гафуров Камолджон Азимджонович" w:date="2024-10-11T08:07:00Z" w16du:dateUtc="2024-10-11T03:07:00Z">
              <w:rPr>
                <w:rFonts w:ascii="Palatino Linotype" w:hAnsi="Palatino Linotype"/>
                <w:sz w:val="20"/>
                <w:szCs w:val="20"/>
              </w:rPr>
            </w:rPrChange>
          </w:rPr>
          <w:t xml:space="preserve"> ба </w:t>
        </w:r>
        <w:proofErr w:type="spellStart"/>
        <w:r w:rsidRPr="00EB3ABC">
          <w:rPr>
            <w:rFonts w:ascii="Palatino Linotype" w:hAnsi="Palatino Linotype"/>
            <w:rPrChange w:id="978" w:author="Гафуров Камолджон Азимджонович" w:date="2024-10-11T08:07:00Z" w16du:dateUtc="2024-10-11T03:07:00Z">
              <w:rPr>
                <w:rFonts w:ascii="Palatino Linotype" w:hAnsi="Palatino Linotype"/>
                <w:sz w:val="20"/>
                <w:szCs w:val="20"/>
              </w:rPr>
            </w:rPrChange>
          </w:rPr>
          <w:t>онҳо</w:t>
        </w:r>
        <w:proofErr w:type="spellEnd"/>
        <w:r w:rsidRPr="00EB3ABC">
          <w:rPr>
            <w:rFonts w:ascii="Palatino Linotype" w:hAnsi="Palatino Linotype"/>
            <w:rPrChange w:id="979"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980" w:author="Гафуров Камолджон Азимджонович" w:date="2024-10-11T08:07:00Z" w16du:dateUtc="2024-10-11T03:07:00Z">
              <w:rPr>
                <w:rFonts w:ascii="Palatino Linotype" w:hAnsi="Palatino Linotype"/>
                <w:sz w:val="20"/>
                <w:szCs w:val="20"/>
              </w:rPr>
            </w:rPrChange>
          </w:rPr>
          <w:t>барои</w:t>
        </w:r>
        <w:proofErr w:type="spellEnd"/>
        <w:r w:rsidRPr="00EB3ABC">
          <w:rPr>
            <w:rFonts w:ascii="Palatino Linotype" w:hAnsi="Palatino Linotype"/>
            <w:rPrChange w:id="981"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982" w:author="Гафуров Камолджон Азимджонович" w:date="2024-10-11T08:07:00Z" w16du:dateUtc="2024-10-11T03:07:00Z">
              <w:rPr>
                <w:rFonts w:ascii="Palatino Linotype" w:hAnsi="Palatino Linotype"/>
                <w:sz w:val="20"/>
                <w:szCs w:val="20"/>
              </w:rPr>
            </w:rPrChange>
          </w:rPr>
          <w:t>муаррифӣ</w:t>
        </w:r>
        <w:proofErr w:type="spellEnd"/>
        <w:r w:rsidRPr="00EB3ABC">
          <w:rPr>
            <w:rFonts w:ascii="Palatino Linotype" w:hAnsi="Palatino Linotype"/>
            <w:rPrChange w:id="983"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984" w:author="Гафуров Камолджон Азимджонович" w:date="2024-10-11T08:07:00Z" w16du:dateUtc="2024-10-11T03:07:00Z">
              <w:rPr>
                <w:rFonts w:ascii="Palatino Linotype" w:hAnsi="Palatino Linotype"/>
                <w:sz w:val="20"/>
                <w:szCs w:val="20"/>
              </w:rPr>
            </w:rPrChange>
          </w:rPr>
          <w:t>ва</w:t>
        </w:r>
        <w:proofErr w:type="spellEnd"/>
        <w:r w:rsidRPr="00EB3ABC">
          <w:rPr>
            <w:rFonts w:ascii="Palatino Linotype" w:hAnsi="Palatino Linotype"/>
            <w:rPrChange w:id="985"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986" w:author="Гафуров Камолджон Азимджонович" w:date="2024-10-11T08:07:00Z" w16du:dateUtc="2024-10-11T03:07:00Z">
              <w:rPr>
                <w:rFonts w:ascii="Palatino Linotype" w:hAnsi="Palatino Linotype"/>
                <w:sz w:val="20"/>
                <w:szCs w:val="20"/>
              </w:rPr>
            </w:rPrChange>
          </w:rPr>
          <w:t>ҳимояи</w:t>
        </w:r>
        <w:proofErr w:type="spellEnd"/>
        <w:r w:rsidRPr="00EB3ABC">
          <w:rPr>
            <w:rFonts w:ascii="Palatino Linotype" w:hAnsi="Palatino Linotype"/>
            <w:rPrChange w:id="987"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988" w:author="Гафуров Камолджон Азимджонович" w:date="2024-10-11T08:07:00Z" w16du:dateUtc="2024-10-11T03:07:00Z">
              <w:rPr>
                <w:rFonts w:ascii="Palatino Linotype" w:hAnsi="Palatino Linotype"/>
                <w:sz w:val="20"/>
                <w:szCs w:val="20"/>
              </w:rPr>
            </w:rPrChange>
          </w:rPr>
          <w:t>ҳуқуқҳои</w:t>
        </w:r>
        <w:proofErr w:type="spellEnd"/>
        <w:r w:rsidRPr="00EB3ABC">
          <w:rPr>
            <w:rFonts w:ascii="Palatino Linotype" w:hAnsi="Palatino Linotype"/>
            <w:rPrChange w:id="989"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990" w:author="Гафуров Камолджон Азимджонович" w:date="2024-10-11T08:07:00Z" w16du:dateUtc="2024-10-11T03:07:00Z">
              <w:rPr>
                <w:rFonts w:ascii="Palatino Linotype" w:hAnsi="Palatino Linotype"/>
                <w:sz w:val="20"/>
                <w:szCs w:val="20"/>
              </w:rPr>
            </w:rPrChange>
          </w:rPr>
          <w:t>меҳнатии</w:t>
        </w:r>
        <w:proofErr w:type="spellEnd"/>
        <w:r w:rsidRPr="00EB3ABC">
          <w:rPr>
            <w:rFonts w:ascii="Palatino Linotype" w:hAnsi="Palatino Linotype"/>
            <w:rPrChange w:id="991" w:author="Гафуров Камолджон Азимджонович" w:date="2024-10-11T08:07:00Z" w16du:dateUtc="2024-10-11T03:07:00Z">
              <w:rPr>
                <w:rFonts w:ascii="Palatino Linotype" w:hAnsi="Palatino Linotype"/>
                <w:sz w:val="20"/>
                <w:szCs w:val="20"/>
              </w:rPr>
            </w:rPrChange>
          </w:rPr>
          <w:t xml:space="preserve"> худ, ба </w:t>
        </w:r>
        <w:proofErr w:type="spellStart"/>
        <w:r w:rsidRPr="00EB3ABC">
          <w:rPr>
            <w:rFonts w:ascii="Palatino Linotype" w:hAnsi="Palatino Linotype"/>
            <w:rPrChange w:id="992" w:author="Гафуров Камолджон Азимджонович" w:date="2024-10-11T08:07:00Z" w16du:dateUtc="2024-10-11T03:07:00Z">
              <w:rPr>
                <w:rFonts w:ascii="Palatino Linotype" w:hAnsi="Palatino Linotype"/>
                <w:sz w:val="20"/>
                <w:szCs w:val="20"/>
              </w:rPr>
            </w:rPrChange>
          </w:rPr>
          <w:t>истиснои</w:t>
        </w:r>
        <w:proofErr w:type="spellEnd"/>
        <w:r w:rsidRPr="00EB3ABC">
          <w:rPr>
            <w:rFonts w:ascii="Palatino Linotype" w:hAnsi="Palatino Linotype"/>
            <w:rPrChange w:id="993"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994" w:author="Гафуров Камолджон Азимджонович" w:date="2024-10-11T08:07:00Z" w16du:dateUtc="2024-10-11T03:07:00Z">
              <w:rPr>
                <w:rFonts w:ascii="Palatino Linotype" w:hAnsi="Palatino Linotype"/>
                <w:sz w:val="20"/>
                <w:szCs w:val="20"/>
              </w:rPr>
            </w:rPrChange>
          </w:rPr>
          <w:t>ҳолатҳои</w:t>
        </w:r>
        <w:proofErr w:type="spellEnd"/>
        <w:r w:rsidRPr="00EB3ABC">
          <w:rPr>
            <w:rFonts w:ascii="Palatino Linotype" w:hAnsi="Palatino Linotype"/>
            <w:rPrChange w:id="995"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996" w:author="Гафуров Камолджон Азимджонович" w:date="2024-10-11T08:07:00Z" w16du:dateUtc="2024-10-11T03:07:00Z">
              <w:rPr>
                <w:rFonts w:ascii="Palatino Linotype" w:hAnsi="Palatino Linotype"/>
                <w:sz w:val="20"/>
                <w:szCs w:val="20"/>
              </w:rPr>
            </w:rPrChange>
          </w:rPr>
          <w:t>пешбининамудаи</w:t>
        </w:r>
        <w:proofErr w:type="spellEnd"/>
        <w:r w:rsidRPr="00EB3ABC">
          <w:rPr>
            <w:rFonts w:ascii="Palatino Linotype" w:hAnsi="Palatino Linotype"/>
            <w:rPrChange w:id="997"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998" w:author="Гафуров Камолджон Азимджонович" w:date="2024-10-11T08:07:00Z" w16du:dateUtc="2024-10-11T03:07:00Z">
              <w:rPr>
                <w:rFonts w:ascii="Palatino Linotype" w:hAnsi="Palatino Linotype"/>
                <w:sz w:val="20"/>
                <w:szCs w:val="20"/>
              </w:rPr>
            </w:rPrChange>
          </w:rPr>
          <w:t>қонунгузории</w:t>
        </w:r>
        <w:proofErr w:type="spellEnd"/>
        <w:r w:rsidRPr="00EB3ABC">
          <w:rPr>
            <w:rFonts w:ascii="Palatino Linotype" w:hAnsi="Palatino Linotype"/>
            <w:rPrChange w:id="999"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000" w:author="Гафуров Камолджон Азимджонович" w:date="2024-10-11T08:07:00Z" w16du:dateUtc="2024-10-11T03:07:00Z">
              <w:rPr>
                <w:rFonts w:ascii="Palatino Linotype" w:hAnsi="Palatino Linotype"/>
                <w:sz w:val="20"/>
                <w:szCs w:val="20"/>
              </w:rPr>
            </w:rPrChange>
          </w:rPr>
          <w:t>Ҷумҳурии</w:t>
        </w:r>
        <w:proofErr w:type="spellEnd"/>
        <w:r w:rsidRPr="00EB3ABC">
          <w:rPr>
            <w:rFonts w:ascii="Palatino Linotype" w:hAnsi="Palatino Linotype"/>
            <w:rPrChange w:id="1001"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002" w:author="Гафуров Камолджон Азимджонович" w:date="2024-10-11T08:07:00Z" w16du:dateUtc="2024-10-11T03:07:00Z">
              <w:rPr>
                <w:rFonts w:ascii="Palatino Linotype" w:hAnsi="Palatino Linotype"/>
                <w:sz w:val="20"/>
                <w:szCs w:val="20"/>
              </w:rPr>
            </w:rPrChange>
          </w:rPr>
          <w:t>Тоҷикистон</w:t>
        </w:r>
        <w:proofErr w:type="spellEnd"/>
        <w:r w:rsidRPr="00EB3ABC">
          <w:rPr>
            <w:rFonts w:ascii="Palatino Linotype" w:hAnsi="Palatino Linotype"/>
            <w:rPrChange w:id="1003" w:author="Гафуров Камолджон Азимджонович" w:date="2024-10-11T08:07:00Z" w16du:dateUtc="2024-10-11T03:07:00Z">
              <w:rPr>
                <w:rFonts w:ascii="Palatino Linotype" w:hAnsi="Palatino Linotype"/>
                <w:sz w:val="20"/>
                <w:szCs w:val="20"/>
              </w:rPr>
            </w:rPrChange>
          </w:rPr>
          <w:t>;</w:t>
        </w:r>
      </w:ins>
    </w:p>
    <w:p w14:paraId="60CC0E62" w14:textId="77777777" w:rsidR="00EB3ABC" w:rsidRPr="00EB3ABC" w:rsidRDefault="00EB3ABC">
      <w:pPr>
        <w:jc w:val="both"/>
        <w:rPr>
          <w:ins w:id="1004" w:author="Гафуров Камолджон Азимджонович" w:date="2024-10-11T08:07:00Z" w16du:dateUtc="2024-10-11T03:07:00Z"/>
          <w:rFonts w:ascii="Palatino Linotype" w:hAnsi="Palatino Linotype"/>
          <w:rPrChange w:id="1005" w:author="Гафуров Камолджон Азимджонович" w:date="2024-10-11T08:07:00Z" w16du:dateUtc="2024-10-11T03:07:00Z">
            <w:rPr>
              <w:ins w:id="1006" w:author="Гафуров Камолджон Азимджонович" w:date="2024-10-11T08:07:00Z" w16du:dateUtc="2024-10-11T03:07:00Z"/>
              <w:rFonts w:ascii="Palatino Linotype" w:hAnsi="Palatino Linotype"/>
              <w:sz w:val="20"/>
              <w:szCs w:val="20"/>
            </w:rPr>
          </w:rPrChange>
        </w:rPr>
        <w:pPrChange w:id="1007" w:author="Гафуров Камолджон Азимджонович" w:date="2024-10-11T08:07:00Z" w16du:dateUtc="2024-10-11T03:07:00Z">
          <w:pPr>
            <w:pStyle w:val="a9"/>
            <w:ind w:firstLine="567"/>
            <w:jc w:val="both"/>
          </w:pPr>
        </w:pPrChange>
      </w:pPr>
      <w:ins w:id="1008" w:author="Гафуров Камолджон Азимджонович" w:date="2024-10-11T08:07:00Z" w16du:dateUtc="2024-10-11T03:07:00Z">
        <w:r w:rsidRPr="00EB3ABC">
          <w:rPr>
            <w:rFonts w:ascii="Palatino Linotype" w:hAnsi="Palatino Linotype"/>
            <w:rPrChange w:id="1009" w:author="Гафуров Камолджон Азимджонович" w:date="2024-10-11T08:07:00Z" w16du:dateUtc="2024-10-11T03:07:00Z">
              <w:rPr>
                <w:rFonts w:ascii="Palatino Linotype" w:hAnsi="Palatino Linotype"/>
                <w:sz w:val="20"/>
                <w:szCs w:val="20"/>
              </w:rPr>
            </w:rPrChange>
          </w:rPr>
          <w:t xml:space="preserve">- ба </w:t>
        </w:r>
        <w:proofErr w:type="spellStart"/>
        <w:r w:rsidRPr="00EB3ABC">
          <w:rPr>
            <w:rFonts w:ascii="Palatino Linotype" w:hAnsi="Palatino Linotype"/>
            <w:rPrChange w:id="1010" w:author="Гафуров Камолджон Азимджонович" w:date="2024-10-11T08:07:00Z" w16du:dateUtc="2024-10-11T03:07:00Z">
              <w:rPr>
                <w:rFonts w:ascii="Palatino Linotype" w:hAnsi="Palatino Linotype"/>
                <w:sz w:val="20"/>
                <w:szCs w:val="20"/>
              </w:rPr>
            </w:rPrChange>
          </w:rPr>
          <w:t>воситаи</w:t>
        </w:r>
        <w:proofErr w:type="spellEnd"/>
        <w:r w:rsidRPr="00EB3ABC">
          <w:rPr>
            <w:rFonts w:ascii="Palatino Linotype" w:hAnsi="Palatino Linotype"/>
            <w:rPrChange w:id="1011"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012" w:author="Гафуров Камолджон Азимджонович" w:date="2024-10-11T08:07:00Z" w16du:dateUtc="2024-10-11T03:07:00Z">
              <w:rPr>
                <w:rFonts w:ascii="Palatino Linotype" w:hAnsi="Palatino Linotype"/>
                <w:sz w:val="20"/>
                <w:szCs w:val="20"/>
              </w:rPr>
            </w:rPrChange>
          </w:rPr>
          <w:t>мақомоти</w:t>
        </w:r>
        <w:proofErr w:type="spellEnd"/>
        <w:r w:rsidRPr="00EB3ABC">
          <w:rPr>
            <w:rFonts w:ascii="Palatino Linotype" w:hAnsi="Palatino Linotype"/>
            <w:rPrChange w:id="1013"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014" w:author="Гафуров Камолджон Азимджонович" w:date="2024-10-11T08:07:00Z" w16du:dateUtc="2024-10-11T03:07:00Z">
              <w:rPr>
                <w:rFonts w:ascii="Palatino Linotype" w:hAnsi="Palatino Linotype"/>
                <w:sz w:val="20"/>
                <w:szCs w:val="20"/>
              </w:rPr>
            </w:rPrChange>
          </w:rPr>
          <w:t>намояндагии</w:t>
        </w:r>
        <w:proofErr w:type="spellEnd"/>
        <w:r w:rsidRPr="00EB3ABC">
          <w:rPr>
            <w:rFonts w:ascii="Palatino Linotype" w:hAnsi="Palatino Linotype"/>
            <w:rPrChange w:id="1015" w:author="Гафуров Камолджон Азимджонович" w:date="2024-10-11T08:07:00Z" w16du:dateUtc="2024-10-11T03:07:00Z">
              <w:rPr>
                <w:rFonts w:ascii="Palatino Linotype" w:hAnsi="Palatino Linotype"/>
                <w:sz w:val="20"/>
                <w:szCs w:val="20"/>
              </w:rPr>
            </w:rPrChange>
          </w:rPr>
          <w:t xml:space="preserve"> худ дар </w:t>
        </w:r>
        <w:proofErr w:type="spellStart"/>
        <w:r w:rsidRPr="00EB3ABC">
          <w:rPr>
            <w:rFonts w:ascii="Palatino Linotype" w:hAnsi="Palatino Linotype"/>
            <w:rPrChange w:id="1016" w:author="Гафуров Камолджон Азимджонович" w:date="2024-10-11T08:07:00Z" w16du:dateUtc="2024-10-11T03:07:00Z">
              <w:rPr>
                <w:rFonts w:ascii="Palatino Linotype" w:hAnsi="Palatino Linotype"/>
                <w:sz w:val="20"/>
                <w:szCs w:val="20"/>
              </w:rPr>
            </w:rPrChange>
          </w:rPr>
          <w:t>гуфтушунидҳои</w:t>
        </w:r>
        <w:proofErr w:type="spellEnd"/>
        <w:r w:rsidRPr="00EB3ABC">
          <w:rPr>
            <w:rFonts w:ascii="Palatino Linotype" w:hAnsi="Palatino Linotype"/>
            <w:rPrChange w:id="1017"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018" w:author="Гафуров Камолджон Азимджонович" w:date="2024-10-11T08:07:00Z" w16du:dateUtc="2024-10-11T03:07:00Z">
              <w:rPr>
                <w:rFonts w:ascii="Palatino Linotype" w:hAnsi="Palatino Linotype"/>
                <w:sz w:val="20"/>
                <w:szCs w:val="20"/>
              </w:rPr>
            </w:rPrChange>
          </w:rPr>
          <w:t>коллективона</w:t>
        </w:r>
        <w:proofErr w:type="spellEnd"/>
        <w:r w:rsidRPr="00EB3ABC">
          <w:rPr>
            <w:rFonts w:ascii="Palatino Linotype" w:hAnsi="Palatino Linotype"/>
            <w:rPrChange w:id="1019"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020" w:author="Гафуров Камолджон Азимджонович" w:date="2024-10-11T08:07:00Z" w16du:dateUtc="2024-10-11T03:07:00Z">
              <w:rPr>
                <w:rFonts w:ascii="Palatino Linotype" w:hAnsi="Palatino Linotype"/>
                <w:sz w:val="20"/>
                <w:szCs w:val="20"/>
              </w:rPr>
            </w:rPrChange>
          </w:rPr>
          <w:t>ва</w:t>
        </w:r>
        <w:proofErr w:type="spellEnd"/>
        <w:r w:rsidRPr="00EB3ABC">
          <w:rPr>
            <w:rFonts w:ascii="Palatino Linotype" w:hAnsi="Palatino Linotype"/>
            <w:rPrChange w:id="1021"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022" w:author="Гафуров Камолджон Азимджонович" w:date="2024-10-11T08:07:00Z" w16du:dateUtc="2024-10-11T03:07:00Z">
              <w:rPr>
                <w:rFonts w:ascii="Palatino Linotype" w:hAnsi="Palatino Linotype"/>
                <w:sz w:val="20"/>
                <w:szCs w:val="20"/>
              </w:rPr>
            </w:rPrChange>
          </w:rPr>
          <w:t>таҳияи</w:t>
        </w:r>
        <w:proofErr w:type="spellEnd"/>
        <w:r w:rsidRPr="00EB3ABC">
          <w:rPr>
            <w:rFonts w:ascii="Palatino Linotype" w:hAnsi="Palatino Linotype"/>
            <w:rPrChange w:id="1023"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024" w:author="Гафуров Камолджон Азимджонович" w:date="2024-10-11T08:07:00Z" w16du:dateUtc="2024-10-11T03:07:00Z">
              <w:rPr>
                <w:rFonts w:ascii="Palatino Linotype" w:hAnsi="Palatino Linotype"/>
                <w:sz w:val="20"/>
                <w:szCs w:val="20"/>
              </w:rPr>
            </w:rPrChange>
          </w:rPr>
          <w:t>лоиҳаи</w:t>
        </w:r>
        <w:proofErr w:type="spellEnd"/>
        <w:r w:rsidRPr="00EB3ABC">
          <w:rPr>
            <w:rFonts w:ascii="Palatino Linotype" w:hAnsi="Palatino Linotype"/>
            <w:rPrChange w:id="1025"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026" w:author="Гафуров Камолджон Азимджонович" w:date="2024-10-11T08:07:00Z" w16du:dateUtc="2024-10-11T03:07:00Z">
              <w:rPr>
                <w:rFonts w:ascii="Palatino Linotype" w:hAnsi="Palatino Linotype"/>
                <w:sz w:val="20"/>
                <w:szCs w:val="20"/>
              </w:rPr>
            </w:rPrChange>
          </w:rPr>
          <w:t>шартномаи</w:t>
        </w:r>
        <w:proofErr w:type="spellEnd"/>
        <w:r w:rsidRPr="00EB3ABC">
          <w:rPr>
            <w:rFonts w:ascii="Palatino Linotype" w:hAnsi="Palatino Linotype"/>
            <w:rPrChange w:id="1027"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028" w:author="Гафуров Камолджон Азимджонович" w:date="2024-10-11T08:07:00Z" w16du:dateUtc="2024-10-11T03:07:00Z">
              <w:rPr>
                <w:rFonts w:ascii="Palatino Linotype" w:hAnsi="Palatino Linotype"/>
                <w:sz w:val="20"/>
                <w:szCs w:val="20"/>
              </w:rPr>
            </w:rPrChange>
          </w:rPr>
          <w:t>коллективӣ</w:t>
        </w:r>
        <w:proofErr w:type="spellEnd"/>
        <w:r w:rsidRPr="00EB3ABC">
          <w:rPr>
            <w:rFonts w:ascii="Palatino Linotype" w:hAnsi="Palatino Linotype"/>
            <w:rPrChange w:id="1029"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030" w:author="Гафуров Камолджон Азимджонович" w:date="2024-10-11T08:07:00Z" w16du:dateUtc="2024-10-11T03:07:00Z">
              <w:rPr>
                <w:rFonts w:ascii="Palatino Linotype" w:hAnsi="Palatino Linotype"/>
                <w:sz w:val="20"/>
                <w:szCs w:val="20"/>
              </w:rPr>
            </w:rPrChange>
          </w:rPr>
          <w:t>иштирок</w:t>
        </w:r>
        <w:proofErr w:type="spellEnd"/>
        <w:r w:rsidRPr="00EB3ABC">
          <w:rPr>
            <w:rFonts w:ascii="Palatino Linotype" w:hAnsi="Palatino Linotype"/>
            <w:rPrChange w:id="1031"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032" w:author="Гафуров Камолджон Азимджонович" w:date="2024-10-11T08:07:00Z" w16du:dateUtc="2024-10-11T03:07:00Z">
              <w:rPr>
                <w:rFonts w:ascii="Palatino Linotype" w:hAnsi="Palatino Linotype"/>
                <w:sz w:val="20"/>
                <w:szCs w:val="20"/>
              </w:rPr>
            </w:rPrChange>
          </w:rPr>
          <w:t>намояд</w:t>
        </w:r>
        <w:proofErr w:type="spellEnd"/>
        <w:r w:rsidRPr="00EB3ABC">
          <w:rPr>
            <w:rFonts w:ascii="Palatino Linotype" w:hAnsi="Palatino Linotype"/>
            <w:rPrChange w:id="1033"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034" w:author="Гафуров Камолджон Азимджонович" w:date="2024-10-11T08:07:00Z" w16du:dateUtc="2024-10-11T03:07:00Z">
              <w:rPr>
                <w:rFonts w:ascii="Palatino Linotype" w:hAnsi="Palatino Linotype"/>
                <w:sz w:val="20"/>
                <w:szCs w:val="20"/>
              </w:rPr>
            </w:rPrChange>
          </w:rPr>
          <w:t>инчунин</w:t>
        </w:r>
        <w:proofErr w:type="spellEnd"/>
        <w:r w:rsidRPr="00EB3ABC">
          <w:rPr>
            <w:rFonts w:ascii="Palatino Linotype" w:hAnsi="Palatino Linotype"/>
            <w:rPrChange w:id="1035" w:author="Гафуров Камолджон Азимджонович" w:date="2024-10-11T08:07:00Z" w16du:dateUtc="2024-10-11T03:07:00Z">
              <w:rPr>
                <w:rFonts w:ascii="Palatino Linotype" w:hAnsi="Palatino Linotype"/>
                <w:sz w:val="20"/>
                <w:szCs w:val="20"/>
              </w:rPr>
            </w:rPrChange>
          </w:rPr>
          <w:t xml:space="preserve"> бо </w:t>
        </w:r>
        <w:proofErr w:type="spellStart"/>
        <w:r w:rsidRPr="00EB3ABC">
          <w:rPr>
            <w:rFonts w:ascii="Palatino Linotype" w:hAnsi="Palatino Linotype"/>
            <w:rPrChange w:id="1036" w:author="Гафуров Камолджон Азимджонович" w:date="2024-10-11T08:07:00Z" w16du:dateUtc="2024-10-11T03:07:00Z">
              <w:rPr>
                <w:rFonts w:ascii="Palatino Linotype" w:hAnsi="Palatino Linotype"/>
                <w:sz w:val="20"/>
                <w:szCs w:val="20"/>
              </w:rPr>
            </w:rPrChange>
          </w:rPr>
          <w:t>шартномаи</w:t>
        </w:r>
        <w:proofErr w:type="spellEnd"/>
        <w:r w:rsidRPr="00EB3ABC">
          <w:rPr>
            <w:rFonts w:ascii="Palatino Linotype" w:hAnsi="Palatino Linotype"/>
            <w:rPrChange w:id="1037"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038" w:author="Гафуров Камолджон Азимджонович" w:date="2024-10-11T08:07:00Z" w16du:dateUtc="2024-10-11T03:07:00Z">
              <w:rPr>
                <w:rFonts w:ascii="Palatino Linotype" w:hAnsi="Palatino Linotype"/>
                <w:sz w:val="20"/>
                <w:szCs w:val="20"/>
              </w:rPr>
            </w:rPrChange>
          </w:rPr>
          <w:t>коллективии</w:t>
        </w:r>
        <w:proofErr w:type="spellEnd"/>
        <w:r w:rsidRPr="00EB3ABC">
          <w:rPr>
            <w:rFonts w:ascii="Palatino Linotype" w:hAnsi="Palatino Linotype"/>
            <w:rPrChange w:id="1039"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040" w:author="Гафуров Камолджон Азимджонович" w:date="2024-10-11T08:07:00Z" w16du:dateUtc="2024-10-11T03:07:00Z">
              <w:rPr>
                <w:rFonts w:ascii="Palatino Linotype" w:hAnsi="Palatino Linotype"/>
                <w:sz w:val="20"/>
                <w:szCs w:val="20"/>
              </w:rPr>
            </w:rPrChange>
          </w:rPr>
          <w:t>имзошуда</w:t>
        </w:r>
        <w:proofErr w:type="spellEnd"/>
        <w:r w:rsidRPr="00EB3ABC">
          <w:rPr>
            <w:rFonts w:ascii="Palatino Linotype" w:hAnsi="Palatino Linotype"/>
            <w:rPrChange w:id="1041"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042" w:author="Гафуров Камолджон Азимджонович" w:date="2024-10-11T08:07:00Z" w16du:dateUtc="2024-10-11T03:07:00Z">
              <w:rPr>
                <w:rFonts w:ascii="Palatino Linotype" w:hAnsi="Palatino Linotype"/>
                <w:sz w:val="20"/>
                <w:szCs w:val="20"/>
              </w:rPr>
            </w:rPrChange>
          </w:rPr>
          <w:t>шинос</w:t>
        </w:r>
        <w:proofErr w:type="spellEnd"/>
        <w:r w:rsidRPr="00EB3ABC">
          <w:rPr>
            <w:rFonts w:ascii="Palatino Linotype" w:hAnsi="Palatino Linotype"/>
            <w:rPrChange w:id="1043"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044" w:author="Гафуров Камолджон Азимджонович" w:date="2024-10-11T08:07:00Z" w16du:dateUtc="2024-10-11T03:07:00Z">
              <w:rPr>
                <w:rFonts w:ascii="Palatino Linotype" w:hAnsi="Palatino Linotype"/>
                <w:sz w:val="20"/>
                <w:szCs w:val="20"/>
              </w:rPr>
            </w:rPrChange>
          </w:rPr>
          <w:t>шавад</w:t>
        </w:r>
        <w:proofErr w:type="spellEnd"/>
        <w:r w:rsidRPr="00EB3ABC">
          <w:rPr>
            <w:rFonts w:ascii="Palatino Linotype" w:hAnsi="Palatino Linotype"/>
            <w:rPrChange w:id="1045" w:author="Гафуров Камолджон Азимджонович" w:date="2024-10-11T08:07:00Z" w16du:dateUtc="2024-10-11T03:07:00Z">
              <w:rPr>
                <w:rFonts w:ascii="Palatino Linotype" w:hAnsi="Palatino Linotype"/>
                <w:sz w:val="20"/>
                <w:szCs w:val="20"/>
              </w:rPr>
            </w:rPrChange>
          </w:rPr>
          <w:t>;</w:t>
        </w:r>
      </w:ins>
    </w:p>
    <w:p w14:paraId="0F50B579" w14:textId="5E8B87F3" w:rsidR="00EB3ABC" w:rsidRPr="00EB3ABC" w:rsidRDefault="00EB3ABC">
      <w:pPr>
        <w:jc w:val="both"/>
        <w:rPr>
          <w:ins w:id="1046" w:author="Гафуров Камолджон Азимджонович" w:date="2024-10-11T08:07:00Z" w16du:dateUtc="2024-10-11T03:07:00Z"/>
          <w:rFonts w:ascii="Palatino Linotype" w:hAnsi="Palatino Linotype"/>
          <w:rPrChange w:id="1047" w:author="Гафуров Камолджон Азимджонович" w:date="2024-10-11T08:07:00Z" w16du:dateUtc="2024-10-11T03:07:00Z">
            <w:rPr>
              <w:ins w:id="1048" w:author="Гафуров Камолджон Азимджонович" w:date="2024-10-11T08:07:00Z" w16du:dateUtc="2024-10-11T03:07:00Z"/>
              <w:rFonts w:ascii="Palatino Linotype" w:hAnsi="Palatino Linotype"/>
              <w:sz w:val="20"/>
              <w:szCs w:val="20"/>
            </w:rPr>
          </w:rPrChange>
        </w:rPr>
        <w:pPrChange w:id="1049" w:author="Гафуров Камолджон Азимджонович" w:date="2024-10-11T08:07:00Z" w16du:dateUtc="2024-10-11T03:07:00Z">
          <w:pPr>
            <w:pStyle w:val="a9"/>
            <w:ind w:firstLine="567"/>
            <w:jc w:val="both"/>
          </w:pPr>
        </w:pPrChange>
      </w:pPr>
      <w:ins w:id="1050" w:author="Гафуров Камолджон Азимджонович" w:date="2024-10-11T08:07:00Z" w16du:dateUtc="2024-10-11T03:07:00Z">
        <w:r w:rsidRPr="00EB3ABC">
          <w:rPr>
            <w:rFonts w:ascii="Palatino Linotype" w:hAnsi="Palatino Linotype"/>
            <w:rPrChange w:id="1051" w:author="Гафуров Камолджон Азимджонович" w:date="2024-10-11T08:07:00Z" w16du:dateUtc="2024-10-11T03:07:00Z">
              <w:rPr>
                <w:rFonts w:ascii="Palatino Linotype" w:hAnsi="Palatino Linotype"/>
                <w:sz w:val="20"/>
                <w:szCs w:val="20"/>
              </w:rPr>
            </w:rPrChange>
          </w:rPr>
          <w:lastRenderedPageBreak/>
          <w:t xml:space="preserve">- ба </w:t>
        </w:r>
        <w:proofErr w:type="spellStart"/>
        <w:r w:rsidRPr="00EB3ABC">
          <w:rPr>
            <w:rFonts w:ascii="Palatino Linotype" w:hAnsi="Palatino Linotype"/>
            <w:rPrChange w:id="1052" w:author="Гафуров Камолджон Азимджонович" w:date="2024-10-11T08:07:00Z" w16du:dateUtc="2024-10-11T03:07:00Z">
              <w:rPr>
                <w:rFonts w:ascii="Palatino Linotype" w:hAnsi="Palatino Linotype"/>
                <w:sz w:val="20"/>
                <w:szCs w:val="20"/>
              </w:rPr>
            </w:rPrChange>
          </w:rPr>
          <w:t>таҷрибаомўзӣ</w:t>
        </w:r>
        <w:proofErr w:type="spellEnd"/>
        <w:r w:rsidRPr="00EB3ABC">
          <w:rPr>
            <w:rFonts w:ascii="Palatino Linotype" w:hAnsi="Palatino Linotype"/>
            <w:rPrChange w:id="1053"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054" w:author="Гафуров Камолджон Азимджонович" w:date="2024-10-11T08:07:00Z" w16du:dateUtc="2024-10-11T03:07:00Z">
              <w:rPr>
                <w:rFonts w:ascii="Palatino Linotype" w:hAnsi="Palatino Linotype"/>
                <w:sz w:val="20"/>
                <w:szCs w:val="20"/>
              </w:rPr>
            </w:rPrChange>
          </w:rPr>
          <w:t>коромўзӣ</w:t>
        </w:r>
        <w:proofErr w:type="spellEnd"/>
        <w:r w:rsidRPr="00EB3ABC">
          <w:rPr>
            <w:rFonts w:ascii="Palatino Linotype" w:hAnsi="Palatino Linotype"/>
            <w:rPrChange w:id="1055"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056" w:author="Гафуров Камолджон Азимджонович" w:date="2024-10-11T08:07:00Z" w16du:dateUtc="2024-10-11T03:07:00Z">
              <w:rPr>
                <w:rFonts w:ascii="Palatino Linotype" w:hAnsi="Palatino Linotype"/>
                <w:sz w:val="20"/>
                <w:szCs w:val="20"/>
              </w:rPr>
            </w:rPrChange>
          </w:rPr>
          <w:t>тайёркунии</w:t>
        </w:r>
        <w:proofErr w:type="spellEnd"/>
        <w:r w:rsidRPr="00EB3ABC">
          <w:rPr>
            <w:rFonts w:ascii="Palatino Linotype" w:hAnsi="Palatino Linotype"/>
            <w:rPrChange w:id="1057"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058" w:author="Гафуров Камолджон Азимджонович" w:date="2024-10-11T08:07:00Z" w16du:dateUtc="2024-10-11T03:07:00Z">
              <w:rPr>
                <w:rFonts w:ascii="Palatino Linotype" w:hAnsi="Palatino Linotype"/>
                <w:sz w:val="20"/>
                <w:szCs w:val="20"/>
              </w:rPr>
            </w:rPrChange>
          </w:rPr>
          <w:t>касбӣ</w:t>
        </w:r>
        <w:proofErr w:type="spellEnd"/>
        <w:r w:rsidRPr="00EB3ABC">
          <w:rPr>
            <w:rFonts w:ascii="Palatino Linotype" w:hAnsi="Palatino Linotype"/>
            <w:rPrChange w:id="1059"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060" w:author="Гафуров Камолджон Азимджонович" w:date="2024-10-11T08:07:00Z" w16du:dateUtc="2024-10-11T03:07:00Z">
              <w:rPr>
                <w:rFonts w:ascii="Palatino Linotype" w:hAnsi="Palatino Linotype"/>
                <w:sz w:val="20"/>
                <w:szCs w:val="20"/>
              </w:rPr>
            </w:rPrChange>
          </w:rPr>
          <w:t>азнавтайёркунӣ</w:t>
        </w:r>
        <w:proofErr w:type="spellEnd"/>
        <w:r w:rsidRPr="00EB3ABC">
          <w:rPr>
            <w:rFonts w:ascii="Palatino Linotype" w:hAnsi="Palatino Linotype"/>
            <w:rPrChange w:id="1061"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062" w:author="Гафуров Камолджон Азимджонович" w:date="2024-10-11T08:07:00Z" w16du:dateUtc="2024-10-11T03:07:00Z">
              <w:rPr>
                <w:rFonts w:ascii="Palatino Linotype" w:hAnsi="Palatino Linotype"/>
                <w:sz w:val="20"/>
                <w:szCs w:val="20"/>
              </w:rPr>
            </w:rPrChange>
          </w:rPr>
          <w:t>ва</w:t>
        </w:r>
        <w:proofErr w:type="spellEnd"/>
        <w:r w:rsidRPr="00EB3ABC">
          <w:rPr>
            <w:rFonts w:ascii="Palatino Linotype" w:hAnsi="Palatino Linotype"/>
            <w:rPrChange w:id="1063"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064" w:author="Гафуров Камолджон Азимджонович" w:date="2024-10-11T08:07:00Z" w16du:dateUtc="2024-10-11T03:07:00Z">
              <w:rPr>
                <w:rFonts w:ascii="Palatino Linotype" w:hAnsi="Palatino Linotype"/>
                <w:sz w:val="20"/>
                <w:szCs w:val="20"/>
              </w:rPr>
            </w:rPrChange>
          </w:rPr>
          <w:t>такмили</w:t>
        </w:r>
        <w:proofErr w:type="spellEnd"/>
        <w:r w:rsidRPr="00EB3ABC">
          <w:rPr>
            <w:rFonts w:ascii="Palatino Linotype" w:hAnsi="Palatino Linotype"/>
            <w:rPrChange w:id="1065"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066" w:author="Гафуров Камолджон Азимджонович" w:date="2024-10-11T08:07:00Z" w16du:dateUtc="2024-10-11T03:07:00Z">
              <w:rPr>
                <w:rFonts w:ascii="Palatino Linotype" w:hAnsi="Palatino Linotype"/>
                <w:sz w:val="20"/>
                <w:szCs w:val="20"/>
              </w:rPr>
            </w:rPrChange>
          </w:rPr>
          <w:t>ихтисоси</w:t>
        </w:r>
        <w:proofErr w:type="spellEnd"/>
        <w:r w:rsidRPr="00EB3ABC">
          <w:rPr>
            <w:rFonts w:ascii="Palatino Linotype" w:hAnsi="Palatino Linotype"/>
            <w:rPrChange w:id="1067" w:author="Гафуров Камолджон Азимджонович" w:date="2024-10-11T08:07:00Z" w16du:dateUtc="2024-10-11T03:07:00Z">
              <w:rPr>
                <w:rFonts w:ascii="Palatino Linotype" w:hAnsi="Palatino Linotype"/>
                <w:sz w:val="20"/>
                <w:szCs w:val="20"/>
              </w:rPr>
            </w:rPrChange>
          </w:rPr>
          <w:t xml:space="preserve"> худ бо </w:t>
        </w:r>
        <w:proofErr w:type="spellStart"/>
        <w:r w:rsidRPr="00EB3ABC">
          <w:rPr>
            <w:rFonts w:ascii="Palatino Linotype" w:hAnsi="Palatino Linotype"/>
            <w:rPrChange w:id="1068" w:author="Гафуров Камолджон Азимджонович" w:date="2024-10-11T08:07:00Z" w16du:dateUtc="2024-10-11T03:07:00Z">
              <w:rPr>
                <w:rFonts w:ascii="Palatino Linotype" w:hAnsi="Palatino Linotype"/>
                <w:sz w:val="20"/>
                <w:szCs w:val="20"/>
              </w:rPr>
            </w:rPrChange>
          </w:rPr>
          <w:t>тартиби</w:t>
        </w:r>
        <w:proofErr w:type="spellEnd"/>
        <w:r w:rsidRPr="00EB3ABC">
          <w:rPr>
            <w:rFonts w:ascii="Palatino Linotype" w:hAnsi="Palatino Linotype"/>
            <w:rPrChange w:id="1069"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070" w:author="Гафуров Камолджон Азимджонович" w:date="2024-10-11T08:07:00Z" w16du:dateUtc="2024-10-11T03:07:00Z">
              <w:rPr>
                <w:rFonts w:ascii="Palatino Linotype" w:hAnsi="Palatino Linotype"/>
                <w:sz w:val="20"/>
                <w:szCs w:val="20"/>
              </w:rPr>
            </w:rPrChange>
          </w:rPr>
          <w:t>муқаррарнамудаи</w:t>
        </w:r>
        <w:proofErr w:type="spellEnd"/>
        <w:r w:rsidRPr="00EB3ABC">
          <w:rPr>
            <w:rFonts w:ascii="Palatino Linotype" w:hAnsi="Palatino Linotype"/>
            <w:rPrChange w:id="1071"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072" w:author="Гафуров Камолджон Азимджонович" w:date="2024-10-11T08:07:00Z" w16du:dateUtc="2024-10-11T03:07:00Z">
              <w:rPr>
                <w:rFonts w:ascii="Palatino Linotype" w:hAnsi="Palatino Linotype"/>
                <w:sz w:val="20"/>
                <w:szCs w:val="20"/>
              </w:rPr>
            </w:rPrChange>
          </w:rPr>
          <w:t>Кодекси</w:t>
        </w:r>
        <w:proofErr w:type="spellEnd"/>
        <w:r w:rsidRPr="00EB3ABC">
          <w:rPr>
            <w:rFonts w:ascii="Palatino Linotype" w:hAnsi="Palatino Linotype"/>
            <w:rPrChange w:id="1073" w:author="Гафуров Камолджон Азимджонович" w:date="2024-10-11T08:07:00Z" w16du:dateUtc="2024-10-11T03:07:00Z">
              <w:rPr>
                <w:rFonts w:ascii="Palatino Linotype" w:hAnsi="Palatino Linotype"/>
                <w:sz w:val="20"/>
                <w:szCs w:val="20"/>
              </w:rPr>
            </w:rPrChange>
          </w:rPr>
          <w:t xml:space="preserve"> </w:t>
        </w:r>
      </w:ins>
      <w:ins w:id="1074" w:author="Гафуров Камолджон Азимджонович" w:date="2024-10-11T08:11:00Z" w16du:dateUtc="2024-10-11T03:11:00Z">
        <w:r w:rsidR="001D1B77">
          <w:rPr>
            <w:rFonts w:ascii="Palatino Linotype" w:hAnsi="Palatino Linotype"/>
            <w:lang w:val="tg-Cyrl-TJ"/>
          </w:rPr>
          <w:t>меҳнат,</w:t>
        </w:r>
      </w:ins>
      <w:ins w:id="1075" w:author="Гафуров Камолджон Азимджонович" w:date="2024-10-11T08:07:00Z" w16du:dateUtc="2024-10-11T03:07:00Z">
        <w:r w:rsidRPr="00EB3ABC">
          <w:rPr>
            <w:rFonts w:ascii="Palatino Linotype" w:hAnsi="Palatino Linotype"/>
            <w:rPrChange w:id="1076"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077" w:author="Гафуров Камолджон Азимджонович" w:date="2024-10-11T08:07:00Z" w16du:dateUtc="2024-10-11T03:07:00Z">
              <w:rPr>
                <w:rFonts w:ascii="Palatino Linotype" w:hAnsi="Palatino Linotype"/>
                <w:sz w:val="20"/>
                <w:szCs w:val="20"/>
              </w:rPr>
            </w:rPrChange>
          </w:rPr>
          <w:t>санадҳои</w:t>
        </w:r>
        <w:proofErr w:type="spellEnd"/>
        <w:r w:rsidRPr="00EB3ABC">
          <w:rPr>
            <w:rFonts w:ascii="Palatino Linotype" w:hAnsi="Palatino Linotype"/>
            <w:rPrChange w:id="1078"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079" w:author="Гафуров Камолджон Азимджонович" w:date="2024-10-11T08:07:00Z" w16du:dateUtc="2024-10-11T03:07:00Z">
              <w:rPr>
                <w:rFonts w:ascii="Palatino Linotype" w:hAnsi="Palatino Linotype"/>
                <w:sz w:val="20"/>
                <w:szCs w:val="20"/>
              </w:rPr>
            </w:rPrChange>
          </w:rPr>
          <w:t>меъёрии</w:t>
        </w:r>
        <w:proofErr w:type="spellEnd"/>
        <w:r w:rsidRPr="00EB3ABC">
          <w:rPr>
            <w:rFonts w:ascii="Palatino Linotype" w:hAnsi="Palatino Linotype"/>
            <w:rPrChange w:id="1080"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081" w:author="Гафуров Камолджон Азимджонович" w:date="2024-10-11T08:07:00Z" w16du:dateUtc="2024-10-11T03:07:00Z">
              <w:rPr>
                <w:rFonts w:ascii="Palatino Linotype" w:hAnsi="Palatino Linotype"/>
                <w:sz w:val="20"/>
                <w:szCs w:val="20"/>
              </w:rPr>
            </w:rPrChange>
          </w:rPr>
          <w:t>ҳуқуқии</w:t>
        </w:r>
        <w:proofErr w:type="spellEnd"/>
        <w:r w:rsidRPr="00EB3ABC">
          <w:rPr>
            <w:rFonts w:ascii="Palatino Linotype" w:hAnsi="Palatino Linotype"/>
            <w:rPrChange w:id="1082"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083" w:author="Гафуров Камолджон Азимджонович" w:date="2024-10-11T08:07:00Z" w16du:dateUtc="2024-10-11T03:07:00Z">
              <w:rPr>
                <w:rFonts w:ascii="Palatino Linotype" w:hAnsi="Palatino Linotype"/>
                <w:sz w:val="20"/>
                <w:szCs w:val="20"/>
              </w:rPr>
            </w:rPrChange>
          </w:rPr>
          <w:t>Ҷумҳурии</w:t>
        </w:r>
        <w:proofErr w:type="spellEnd"/>
        <w:r w:rsidRPr="00EB3ABC">
          <w:rPr>
            <w:rFonts w:ascii="Palatino Linotype" w:hAnsi="Palatino Linotype"/>
            <w:rPrChange w:id="1084"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085" w:author="Гафуров Камолджон Азимджонович" w:date="2024-10-11T08:07:00Z" w16du:dateUtc="2024-10-11T03:07:00Z">
              <w:rPr>
                <w:rFonts w:ascii="Palatino Linotype" w:hAnsi="Palatino Linotype"/>
                <w:sz w:val="20"/>
                <w:szCs w:val="20"/>
              </w:rPr>
            </w:rPrChange>
          </w:rPr>
          <w:t>Тоҷикистон</w:t>
        </w:r>
      </w:ins>
      <w:proofErr w:type="spellEnd"/>
      <w:ins w:id="1086" w:author="Гафуров Камолджон Азимджонович" w:date="2024-10-11T08:11:00Z" w16du:dateUtc="2024-10-11T03:11:00Z">
        <w:r w:rsidR="001D1B77" w:rsidRPr="001D1B77">
          <w:rPr>
            <w:rFonts w:ascii="Palatino Linotype" w:hAnsi="Palatino Linotype"/>
          </w:rPr>
          <w:t xml:space="preserve"> </w:t>
        </w:r>
        <w:proofErr w:type="spellStart"/>
        <w:r w:rsidR="001D1B77" w:rsidRPr="008223C4">
          <w:rPr>
            <w:rFonts w:ascii="Palatino Linotype" w:hAnsi="Palatino Linotype"/>
          </w:rPr>
          <w:t>ва</w:t>
        </w:r>
        <w:proofErr w:type="spellEnd"/>
        <w:r w:rsidR="001D1B77" w:rsidRPr="008223C4">
          <w:rPr>
            <w:rFonts w:ascii="Palatino Linotype" w:hAnsi="Palatino Linotype"/>
          </w:rPr>
          <w:t xml:space="preserve"> </w:t>
        </w:r>
        <w:proofErr w:type="spellStart"/>
        <w:r w:rsidR="001D1B77" w:rsidRPr="008223C4">
          <w:rPr>
            <w:rFonts w:ascii="Palatino Linotype" w:hAnsi="Palatino Linotype"/>
          </w:rPr>
          <w:t>дигар</w:t>
        </w:r>
        <w:proofErr w:type="spellEnd"/>
        <w:r w:rsidR="001D1B77">
          <w:rPr>
            <w:rFonts w:ascii="Palatino Linotype" w:hAnsi="Palatino Linotype"/>
            <w:lang w:val="tg-Cyrl-TJ"/>
          </w:rPr>
          <w:t xml:space="preserve"> </w:t>
        </w:r>
        <w:proofErr w:type="spellStart"/>
        <w:r w:rsidR="001D1B77" w:rsidRPr="00424502">
          <w:rPr>
            <w:rFonts w:ascii="Palatino Linotype" w:hAnsi="Palatino Linotype"/>
          </w:rPr>
          <w:t>санадҳои</w:t>
        </w:r>
        <w:proofErr w:type="spellEnd"/>
        <w:r w:rsidR="001D1B77">
          <w:rPr>
            <w:rFonts w:ascii="Palatino Linotype" w:hAnsi="Palatino Linotype"/>
            <w:lang w:val="tg-Cyrl-TJ"/>
          </w:rPr>
          <w:t xml:space="preserve"> </w:t>
        </w:r>
        <w:proofErr w:type="spellStart"/>
        <w:r w:rsidR="001D1B77" w:rsidRPr="00424502">
          <w:rPr>
            <w:rFonts w:ascii="Palatino Linotype" w:hAnsi="Palatino Linotype"/>
          </w:rPr>
          <w:t>дохилӣ</w:t>
        </w:r>
        <w:proofErr w:type="spellEnd"/>
        <w:r w:rsidR="001D1B77" w:rsidRPr="00424502">
          <w:rPr>
            <w:rFonts w:ascii="Palatino Linotype" w:hAnsi="Palatino Linotype"/>
          </w:rPr>
          <w:t xml:space="preserve"> (локал</w:t>
        </w:r>
        <w:r w:rsidR="001D1B77">
          <w:rPr>
            <w:rFonts w:ascii="Palatino Linotype" w:hAnsi="Palatino Linotype"/>
            <w:lang w:val="tg-Cyrl-TJ"/>
          </w:rPr>
          <w:t>ӣ</w:t>
        </w:r>
        <w:r w:rsidR="001D1B77" w:rsidRPr="00424502">
          <w:rPr>
            <w:rFonts w:ascii="Palatino Linotype" w:hAnsi="Palatino Linotype"/>
          </w:rPr>
          <w:t>)</w:t>
        </w:r>
      </w:ins>
      <w:ins w:id="1087" w:author="Гафуров Камолджон Азимджонович" w:date="2024-10-11T08:07:00Z" w16du:dateUtc="2024-10-11T03:07:00Z">
        <w:r w:rsidRPr="00EB3ABC">
          <w:rPr>
            <w:rFonts w:ascii="Palatino Linotype" w:hAnsi="Palatino Linotype"/>
            <w:rPrChange w:id="1088" w:author="Гафуров Камолджон Азимджонович" w:date="2024-10-11T08:07:00Z" w16du:dateUtc="2024-10-11T03:07:00Z">
              <w:rPr>
                <w:rFonts w:ascii="Palatino Linotype" w:hAnsi="Palatino Linotype"/>
                <w:sz w:val="20"/>
                <w:szCs w:val="20"/>
              </w:rPr>
            </w:rPrChange>
          </w:rPr>
          <w:t>;</w:t>
        </w:r>
      </w:ins>
    </w:p>
    <w:p w14:paraId="264E9DB4" w14:textId="77777777" w:rsidR="00EB3ABC" w:rsidRPr="00EB3ABC" w:rsidRDefault="00EB3ABC">
      <w:pPr>
        <w:jc w:val="both"/>
        <w:rPr>
          <w:ins w:id="1089" w:author="Гафуров Камолджон Азимджонович" w:date="2024-10-11T08:07:00Z" w16du:dateUtc="2024-10-11T03:07:00Z"/>
          <w:rFonts w:ascii="Palatino Linotype" w:hAnsi="Palatino Linotype"/>
          <w:rPrChange w:id="1090" w:author="Гафуров Камолджон Азимджонович" w:date="2024-10-11T08:07:00Z" w16du:dateUtc="2024-10-11T03:07:00Z">
            <w:rPr>
              <w:ins w:id="1091" w:author="Гафуров Камолджон Азимджонович" w:date="2024-10-11T08:07:00Z" w16du:dateUtc="2024-10-11T03:07:00Z"/>
              <w:rFonts w:ascii="Palatino Linotype" w:hAnsi="Palatino Linotype"/>
              <w:sz w:val="20"/>
              <w:szCs w:val="20"/>
            </w:rPr>
          </w:rPrChange>
        </w:rPr>
        <w:pPrChange w:id="1092" w:author="Гафуров Камолджон Азимджонович" w:date="2024-10-11T08:07:00Z" w16du:dateUtc="2024-10-11T03:07:00Z">
          <w:pPr>
            <w:pStyle w:val="a9"/>
            <w:ind w:firstLine="567"/>
            <w:jc w:val="both"/>
          </w:pPr>
        </w:pPrChange>
      </w:pPr>
      <w:ins w:id="1093" w:author="Гафуров Камолджон Азимджонович" w:date="2024-10-11T08:07:00Z" w16du:dateUtc="2024-10-11T03:07:00Z">
        <w:r w:rsidRPr="00EB3ABC">
          <w:rPr>
            <w:rFonts w:ascii="Palatino Linotype" w:hAnsi="Palatino Linotype"/>
            <w:rPrChange w:id="1094"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095" w:author="Гафуров Камолджон Азимджонович" w:date="2024-10-11T08:07:00Z" w16du:dateUtc="2024-10-11T03:07:00Z">
              <w:rPr>
                <w:rFonts w:ascii="Palatino Linotype" w:hAnsi="Palatino Linotype"/>
                <w:sz w:val="20"/>
                <w:szCs w:val="20"/>
              </w:rPr>
            </w:rPrChange>
          </w:rPr>
          <w:t>барои</w:t>
        </w:r>
        <w:proofErr w:type="spellEnd"/>
        <w:r w:rsidRPr="00EB3ABC">
          <w:rPr>
            <w:rFonts w:ascii="Palatino Linotype" w:hAnsi="Palatino Linotype"/>
            <w:rPrChange w:id="1096"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097" w:author="Гафуров Камолджон Азимджонович" w:date="2024-10-11T08:07:00Z" w16du:dateUtc="2024-10-11T03:07:00Z">
              <w:rPr>
                <w:rFonts w:ascii="Palatino Linotype" w:hAnsi="Palatino Linotype"/>
                <w:sz w:val="20"/>
                <w:szCs w:val="20"/>
              </w:rPr>
            </w:rPrChange>
          </w:rPr>
          <w:t>рўёнидани</w:t>
        </w:r>
        <w:proofErr w:type="spellEnd"/>
        <w:r w:rsidRPr="00EB3ABC">
          <w:rPr>
            <w:rFonts w:ascii="Palatino Linotype" w:hAnsi="Palatino Linotype"/>
            <w:rPrChange w:id="1098"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099" w:author="Гафуров Камолджон Азимджонович" w:date="2024-10-11T08:07:00Z" w16du:dateUtc="2024-10-11T03:07:00Z">
              <w:rPr>
                <w:rFonts w:ascii="Palatino Linotype" w:hAnsi="Palatino Linotype"/>
                <w:sz w:val="20"/>
                <w:szCs w:val="20"/>
              </w:rPr>
            </w:rPrChange>
          </w:rPr>
          <w:t>ҷуброни</w:t>
        </w:r>
        <w:proofErr w:type="spellEnd"/>
        <w:r w:rsidRPr="00EB3ABC">
          <w:rPr>
            <w:rFonts w:ascii="Palatino Linotype" w:hAnsi="Palatino Linotype"/>
            <w:rPrChange w:id="1100"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101" w:author="Гафуров Камолджон Азимджонович" w:date="2024-10-11T08:07:00Z" w16du:dateUtc="2024-10-11T03:07:00Z">
              <w:rPr>
                <w:rFonts w:ascii="Palatino Linotype" w:hAnsi="Palatino Linotype"/>
                <w:sz w:val="20"/>
                <w:szCs w:val="20"/>
              </w:rPr>
            </w:rPrChange>
          </w:rPr>
          <w:t>зарари</w:t>
        </w:r>
        <w:proofErr w:type="spellEnd"/>
        <w:r w:rsidRPr="00EB3ABC">
          <w:rPr>
            <w:rFonts w:ascii="Palatino Linotype" w:hAnsi="Palatino Linotype"/>
            <w:rPrChange w:id="1102" w:author="Гафуров Камолджон Азимджонович" w:date="2024-10-11T08:07:00Z" w16du:dateUtc="2024-10-11T03:07:00Z">
              <w:rPr>
                <w:rFonts w:ascii="Palatino Linotype" w:hAnsi="Palatino Linotype"/>
                <w:sz w:val="20"/>
                <w:szCs w:val="20"/>
              </w:rPr>
            </w:rPrChange>
          </w:rPr>
          <w:t xml:space="preserve"> ба </w:t>
        </w:r>
        <w:proofErr w:type="spellStart"/>
        <w:r w:rsidRPr="00EB3ABC">
          <w:rPr>
            <w:rFonts w:ascii="Palatino Linotype" w:hAnsi="Palatino Linotype"/>
            <w:rPrChange w:id="1103" w:author="Гафуров Камолджон Азимджонович" w:date="2024-10-11T08:07:00Z" w16du:dateUtc="2024-10-11T03:07:00Z">
              <w:rPr>
                <w:rFonts w:ascii="Palatino Linotype" w:hAnsi="Palatino Linotype"/>
                <w:sz w:val="20"/>
                <w:szCs w:val="20"/>
              </w:rPr>
            </w:rPrChange>
          </w:rPr>
          <w:t>саломатӣ</w:t>
        </w:r>
        <w:proofErr w:type="spellEnd"/>
        <w:r w:rsidRPr="00EB3ABC">
          <w:rPr>
            <w:rFonts w:ascii="Palatino Linotype" w:hAnsi="Palatino Linotype"/>
            <w:rPrChange w:id="1104"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105" w:author="Гафуров Камолджон Азимджонович" w:date="2024-10-11T08:07:00Z" w16du:dateUtc="2024-10-11T03:07:00Z">
              <w:rPr>
                <w:rFonts w:ascii="Palatino Linotype" w:hAnsi="Palatino Linotype"/>
                <w:sz w:val="20"/>
                <w:szCs w:val="20"/>
              </w:rPr>
            </w:rPrChange>
          </w:rPr>
          <w:t>ва</w:t>
        </w:r>
        <w:proofErr w:type="spellEnd"/>
        <w:r w:rsidRPr="00EB3ABC">
          <w:rPr>
            <w:rFonts w:ascii="Palatino Linotype" w:hAnsi="Palatino Linotype"/>
            <w:rPrChange w:id="1106" w:author="Гафуров Камолджон Азимджонович" w:date="2024-10-11T08:07:00Z" w16du:dateUtc="2024-10-11T03:07:00Z">
              <w:rPr>
                <w:rFonts w:ascii="Palatino Linotype" w:hAnsi="Palatino Linotype"/>
                <w:sz w:val="20"/>
                <w:szCs w:val="20"/>
              </w:rPr>
            </w:rPrChange>
          </w:rPr>
          <w:t xml:space="preserve"> молу </w:t>
        </w:r>
        <w:proofErr w:type="spellStart"/>
        <w:r w:rsidRPr="00EB3ABC">
          <w:rPr>
            <w:rFonts w:ascii="Palatino Linotype" w:hAnsi="Palatino Linotype"/>
            <w:rPrChange w:id="1107" w:author="Гафуров Камолджон Азимджонович" w:date="2024-10-11T08:07:00Z" w16du:dateUtc="2024-10-11T03:07:00Z">
              <w:rPr>
                <w:rFonts w:ascii="Palatino Linotype" w:hAnsi="Palatino Linotype"/>
                <w:sz w:val="20"/>
                <w:szCs w:val="20"/>
              </w:rPr>
            </w:rPrChange>
          </w:rPr>
          <w:t>мулки</w:t>
        </w:r>
        <w:proofErr w:type="spellEnd"/>
        <w:r w:rsidRPr="00EB3ABC">
          <w:rPr>
            <w:rFonts w:ascii="Palatino Linotype" w:hAnsi="Palatino Linotype"/>
            <w:rPrChange w:id="1108" w:author="Гафуров Камолджон Азимджонович" w:date="2024-10-11T08:07:00Z" w16du:dateUtc="2024-10-11T03:07:00Z">
              <w:rPr>
                <w:rFonts w:ascii="Palatino Linotype" w:hAnsi="Palatino Linotype"/>
                <w:sz w:val="20"/>
                <w:szCs w:val="20"/>
              </w:rPr>
            </w:rPrChange>
          </w:rPr>
          <w:t xml:space="preserve"> ў </w:t>
        </w:r>
        <w:proofErr w:type="spellStart"/>
        <w:r w:rsidRPr="00EB3ABC">
          <w:rPr>
            <w:rFonts w:ascii="Palatino Linotype" w:hAnsi="Palatino Linotype"/>
            <w:rPrChange w:id="1109" w:author="Гафуров Камолджон Азимджонович" w:date="2024-10-11T08:07:00Z" w16du:dateUtc="2024-10-11T03:07:00Z">
              <w:rPr>
                <w:rFonts w:ascii="Palatino Linotype" w:hAnsi="Palatino Linotype"/>
                <w:sz w:val="20"/>
                <w:szCs w:val="20"/>
              </w:rPr>
            </w:rPrChange>
          </w:rPr>
          <w:t>расонидашуда</w:t>
        </w:r>
        <w:proofErr w:type="spellEnd"/>
        <w:r w:rsidRPr="00EB3ABC">
          <w:rPr>
            <w:rFonts w:ascii="Palatino Linotype" w:hAnsi="Palatino Linotype"/>
            <w:rPrChange w:id="1110"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111" w:author="Гафуров Камолджон Азимджонович" w:date="2024-10-11T08:07:00Z" w16du:dateUtc="2024-10-11T03:07:00Z">
              <w:rPr>
                <w:rFonts w:ascii="Palatino Linotype" w:hAnsi="Palatino Linotype"/>
                <w:sz w:val="20"/>
                <w:szCs w:val="20"/>
              </w:rPr>
            </w:rPrChange>
          </w:rPr>
          <w:t>бинобар</w:t>
        </w:r>
        <w:proofErr w:type="spellEnd"/>
        <w:r w:rsidRPr="00EB3ABC">
          <w:rPr>
            <w:rFonts w:ascii="Palatino Linotype" w:hAnsi="Palatino Linotype"/>
            <w:rPrChange w:id="1112"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113" w:author="Гафуров Камолджон Азимджонович" w:date="2024-10-11T08:07:00Z" w16du:dateUtc="2024-10-11T03:07:00Z">
              <w:rPr>
                <w:rFonts w:ascii="Palatino Linotype" w:hAnsi="Palatino Linotype"/>
                <w:sz w:val="20"/>
                <w:szCs w:val="20"/>
              </w:rPr>
            </w:rPrChange>
          </w:rPr>
          <w:t>иҷрои</w:t>
        </w:r>
        <w:proofErr w:type="spellEnd"/>
        <w:r w:rsidRPr="00EB3ABC">
          <w:rPr>
            <w:rFonts w:ascii="Palatino Linotype" w:hAnsi="Palatino Linotype"/>
            <w:rPrChange w:id="1114"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115" w:author="Гафуров Камолджон Азимджонович" w:date="2024-10-11T08:07:00Z" w16du:dateUtc="2024-10-11T03:07:00Z">
              <w:rPr>
                <w:rFonts w:ascii="Palatino Linotype" w:hAnsi="Palatino Linotype"/>
                <w:sz w:val="20"/>
                <w:szCs w:val="20"/>
              </w:rPr>
            </w:rPrChange>
          </w:rPr>
          <w:t>уҳдадориҳои</w:t>
        </w:r>
        <w:proofErr w:type="spellEnd"/>
        <w:r w:rsidRPr="00EB3ABC">
          <w:rPr>
            <w:rFonts w:ascii="Palatino Linotype" w:hAnsi="Palatino Linotype"/>
            <w:rPrChange w:id="1116"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117" w:author="Гафуров Камолджон Азимджонович" w:date="2024-10-11T08:07:00Z" w16du:dateUtc="2024-10-11T03:07:00Z">
              <w:rPr>
                <w:rFonts w:ascii="Palatino Linotype" w:hAnsi="Palatino Linotype"/>
                <w:sz w:val="20"/>
                <w:szCs w:val="20"/>
              </w:rPr>
            </w:rPrChange>
          </w:rPr>
          <w:t>меҳнатӣ</w:t>
        </w:r>
        <w:proofErr w:type="spellEnd"/>
        <w:r w:rsidRPr="00EB3ABC">
          <w:rPr>
            <w:rFonts w:ascii="Palatino Linotype" w:hAnsi="Palatino Linotype"/>
            <w:rPrChange w:id="1118" w:author="Гафуров Камолджон Азимджонович" w:date="2024-10-11T08:07:00Z" w16du:dateUtc="2024-10-11T03:07:00Z">
              <w:rPr>
                <w:rFonts w:ascii="Palatino Linotype" w:hAnsi="Palatino Linotype"/>
                <w:sz w:val="20"/>
                <w:szCs w:val="20"/>
              </w:rPr>
            </w:rPrChange>
          </w:rPr>
          <w:t>;</w:t>
        </w:r>
      </w:ins>
    </w:p>
    <w:p w14:paraId="3104C574" w14:textId="77777777" w:rsidR="00EB3ABC" w:rsidRPr="00EB3ABC" w:rsidRDefault="00EB3ABC">
      <w:pPr>
        <w:jc w:val="both"/>
        <w:rPr>
          <w:ins w:id="1119" w:author="Гафуров Камолджон Азимджонович" w:date="2024-10-11T08:07:00Z" w16du:dateUtc="2024-10-11T03:07:00Z"/>
          <w:rFonts w:ascii="Palatino Linotype" w:hAnsi="Palatino Linotype"/>
          <w:rPrChange w:id="1120" w:author="Гафуров Камолджон Азимджонович" w:date="2024-10-11T08:07:00Z" w16du:dateUtc="2024-10-11T03:07:00Z">
            <w:rPr>
              <w:ins w:id="1121" w:author="Гафуров Камолджон Азимджонович" w:date="2024-10-11T08:07:00Z" w16du:dateUtc="2024-10-11T03:07:00Z"/>
              <w:rFonts w:ascii="Palatino Linotype" w:hAnsi="Palatino Linotype"/>
              <w:sz w:val="20"/>
              <w:szCs w:val="20"/>
            </w:rPr>
          </w:rPrChange>
        </w:rPr>
        <w:pPrChange w:id="1122" w:author="Гафуров Камолджон Азимджонович" w:date="2024-10-11T08:07:00Z" w16du:dateUtc="2024-10-11T03:07:00Z">
          <w:pPr>
            <w:pStyle w:val="a9"/>
            <w:ind w:firstLine="567"/>
            <w:jc w:val="both"/>
          </w:pPr>
        </w:pPrChange>
      </w:pPr>
      <w:ins w:id="1123" w:author="Гафуров Камолджон Азимджонович" w:date="2024-10-11T08:07:00Z" w16du:dateUtc="2024-10-11T03:07:00Z">
        <w:r w:rsidRPr="00EB3ABC">
          <w:rPr>
            <w:rFonts w:ascii="Palatino Linotype" w:hAnsi="Palatino Linotype"/>
            <w:rPrChange w:id="1124" w:author="Гафуров Камолджон Азимджонович" w:date="2024-10-11T08:07:00Z" w16du:dateUtc="2024-10-11T03:07:00Z">
              <w:rPr>
                <w:rFonts w:ascii="Palatino Linotype" w:hAnsi="Palatino Linotype"/>
                <w:sz w:val="20"/>
                <w:szCs w:val="20"/>
              </w:rPr>
            </w:rPrChange>
          </w:rPr>
          <w:t xml:space="preserve">- ба </w:t>
        </w:r>
        <w:proofErr w:type="spellStart"/>
        <w:r w:rsidRPr="00EB3ABC">
          <w:rPr>
            <w:rFonts w:ascii="Palatino Linotype" w:hAnsi="Palatino Linotype"/>
            <w:rPrChange w:id="1125" w:author="Гафуров Камолджон Азимджонович" w:date="2024-10-11T08:07:00Z" w16du:dateUtc="2024-10-11T03:07:00Z">
              <w:rPr>
                <w:rFonts w:ascii="Palatino Linotype" w:hAnsi="Palatino Linotype"/>
                <w:sz w:val="20"/>
                <w:szCs w:val="20"/>
              </w:rPr>
            </w:rPrChange>
          </w:rPr>
          <w:t>суғуртаи</w:t>
        </w:r>
        <w:proofErr w:type="spellEnd"/>
        <w:r w:rsidRPr="00EB3ABC">
          <w:rPr>
            <w:rFonts w:ascii="Palatino Linotype" w:hAnsi="Palatino Linotype"/>
            <w:rPrChange w:id="1126"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127" w:author="Гафуров Камолджон Азимджонович" w:date="2024-10-11T08:07:00Z" w16du:dateUtc="2024-10-11T03:07:00Z">
              <w:rPr>
                <w:rFonts w:ascii="Palatino Linotype" w:hAnsi="Palatino Linotype"/>
                <w:sz w:val="20"/>
                <w:szCs w:val="20"/>
              </w:rPr>
            </w:rPrChange>
          </w:rPr>
          <w:t>ҳатмии</w:t>
        </w:r>
        <w:proofErr w:type="spellEnd"/>
        <w:r w:rsidRPr="00EB3ABC">
          <w:rPr>
            <w:rFonts w:ascii="Palatino Linotype" w:hAnsi="Palatino Linotype"/>
            <w:rPrChange w:id="1128"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129" w:author="Гафуров Камолджон Азимджонович" w:date="2024-10-11T08:07:00Z" w16du:dateUtc="2024-10-11T03:07:00Z">
              <w:rPr>
                <w:rFonts w:ascii="Palatino Linotype" w:hAnsi="Palatino Linotype"/>
                <w:sz w:val="20"/>
                <w:szCs w:val="20"/>
              </w:rPr>
            </w:rPrChange>
          </w:rPr>
          <w:t>иҷтимоӣ</w:t>
        </w:r>
        <w:proofErr w:type="spellEnd"/>
        <w:r w:rsidRPr="00EB3ABC">
          <w:rPr>
            <w:rFonts w:ascii="Palatino Linotype" w:hAnsi="Palatino Linotype"/>
            <w:rPrChange w:id="1130"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131" w:author="Гафуров Камолджон Азимджонович" w:date="2024-10-11T08:07:00Z" w16du:dateUtc="2024-10-11T03:07:00Z">
              <w:rPr>
                <w:rFonts w:ascii="Palatino Linotype" w:hAnsi="Palatino Linotype"/>
                <w:sz w:val="20"/>
                <w:szCs w:val="20"/>
              </w:rPr>
            </w:rPrChange>
          </w:rPr>
          <w:t>ва</w:t>
        </w:r>
        <w:proofErr w:type="spellEnd"/>
        <w:r w:rsidRPr="00EB3ABC">
          <w:rPr>
            <w:rFonts w:ascii="Palatino Linotype" w:hAnsi="Palatino Linotype"/>
            <w:rPrChange w:id="1132"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133" w:author="Гафуров Камолджон Азимджонович" w:date="2024-10-11T08:07:00Z" w16du:dateUtc="2024-10-11T03:07:00Z">
              <w:rPr>
                <w:rFonts w:ascii="Palatino Linotype" w:hAnsi="Palatino Linotype"/>
                <w:sz w:val="20"/>
                <w:szCs w:val="20"/>
              </w:rPr>
            </w:rPrChange>
          </w:rPr>
          <w:t>кумакпулиҳо</w:t>
        </w:r>
        <w:proofErr w:type="spellEnd"/>
        <w:r w:rsidRPr="00EB3ABC">
          <w:rPr>
            <w:rFonts w:ascii="Palatino Linotype" w:hAnsi="Palatino Linotype"/>
            <w:rPrChange w:id="1134" w:author="Гафуров Камолджон Азимджонович" w:date="2024-10-11T08:07:00Z" w16du:dateUtc="2024-10-11T03:07:00Z">
              <w:rPr>
                <w:rFonts w:ascii="Palatino Linotype" w:hAnsi="Palatino Linotype"/>
                <w:sz w:val="20"/>
                <w:szCs w:val="20"/>
              </w:rPr>
            </w:rPrChange>
          </w:rPr>
          <w:t xml:space="preserve"> аз </w:t>
        </w:r>
        <w:proofErr w:type="spellStart"/>
        <w:r w:rsidRPr="00EB3ABC">
          <w:rPr>
            <w:rFonts w:ascii="Palatino Linotype" w:hAnsi="Palatino Linotype"/>
            <w:rPrChange w:id="1135" w:author="Гафуров Камолджон Азимджонович" w:date="2024-10-11T08:07:00Z" w16du:dateUtc="2024-10-11T03:07:00Z">
              <w:rPr>
                <w:rFonts w:ascii="Palatino Linotype" w:hAnsi="Palatino Linotype"/>
                <w:sz w:val="20"/>
                <w:szCs w:val="20"/>
              </w:rPr>
            </w:rPrChange>
          </w:rPr>
          <w:t>рўи</w:t>
        </w:r>
        <w:proofErr w:type="spellEnd"/>
        <w:r w:rsidRPr="00EB3ABC">
          <w:rPr>
            <w:rFonts w:ascii="Palatino Linotype" w:hAnsi="Palatino Linotype"/>
            <w:rPrChange w:id="1136"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137" w:author="Гафуров Камолджон Азимджонович" w:date="2024-10-11T08:07:00Z" w16du:dateUtc="2024-10-11T03:07:00Z">
              <w:rPr>
                <w:rFonts w:ascii="Palatino Linotype" w:hAnsi="Palatino Linotype"/>
                <w:sz w:val="20"/>
                <w:szCs w:val="20"/>
              </w:rPr>
            </w:rPrChange>
          </w:rPr>
          <w:t>суғуртаи</w:t>
        </w:r>
        <w:proofErr w:type="spellEnd"/>
        <w:r w:rsidRPr="00EB3ABC">
          <w:rPr>
            <w:rFonts w:ascii="Palatino Linotype" w:hAnsi="Palatino Linotype"/>
            <w:rPrChange w:id="1138"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139" w:author="Гафуров Камолджон Азимджонович" w:date="2024-10-11T08:07:00Z" w16du:dateUtc="2024-10-11T03:07:00Z">
              <w:rPr>
                <w:rFonts w:ascii="Palatino Linotype" w:hAnsi="Palatino Linotype"/>
                <w:sz w:val="20"/>
                <w:szCs w:val="20"/>
              </w:rPr>
            </w:rPrChange>
          </w:rPr>
          <w:t>иҷтимоӣ</w:t>
        </w:r>
        <w:proofErr w:type="spellEnd"/>
        <w:r w:rsidRPr="00EB3ABC">
          <w:rPr>
            <w:rFonts w:ascii="Palatino Linotype" w:hAnsi="Palatino Linotype"/>
            <w:rPrChange w:id="1140" w:author="Гафуров Камолджон Азимджонович" w:date="2024-10-11T08:07:00Z" w16du:dateUtc="2024-10-11T03:07:00Z">
              <w:rPr>
                <w:rFonts w:ascii="Palatino Linotype" w:hAnsi="Palatino Linotype"/>
                <w:sz w:val="20"/>
                <w:szCs w:val="20"/>
              </w:rPr>
            </w:rPrChange>
          </w:rPr>
          <w:t xml:space="preserve"> дар </w:t>
        </w:r>
        <w:proofErr w:type="spellStart"/>
        <w:r w:rsidRPr="00EB3ABC">
          <w:rPr>
            <w:rFonts w:ascii="Palatino Linotype" w:hAnsi="Palatino Linotype"/>
            <w:rPrChange w:id="1141" w:author="Гафуров Камолджон Азимджонович" w:date="2024-10-11T08:07:00Z" w16du:dateUtc="2024-10-11T03:07:00Z">
              <w:rPr>
                <w:rFonts w:ascii="Palatino Linotype" w:hAnsi="Palatino Linotype"/>
                <w:sz w:val="20"/>
                <w:szCs w:val="20"/>
              </w:rPr>
            </w:rPrChange>
          </w:rPr>
          <w:t>ҳолатҳои</w:t>
        </w:r>
        <w:proofErr w:type="spellEnd"/>
        <w:r w:rsidRPr="00EB3ABC">
          <w:rPr>
            <w:rFonts w:ascii="Palatino Linotype" w:hAnsi="Palatino Linotype"/>
            <w:rPrChange w:id="1142"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143" w:author="Гафуров Камолджон Азимджонович" w:date="2024-10-11T08:07:00Z" w16du:dateUtc="2024-10-11T03:07:00Z">
              <w:rPr>
                <w:rFonts w:ascii="Palatino Linotype" w:hAnsi="Palatino Linotype"/>
                <w:sz w:val="20"/>
                <w:szCs w:val="20"/>
              </w:rPr>
            </w:rPrChange>
          </w:rPr>
          <w:t>муваққатан</w:t>
        </w:r>
        <w:proofErr w:type="spellEnd"/>
        <w:r w:rsidRPr="00EB3ABC">
          <w:rPr>
            <w:rFonts w:ascii="Palatino Linotype" w:hAnsi="Palatino Linotype"/>
            <w:rPrChange w:id="1144"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145" w:author="Гафуров Камолджон Азимджонович" w:date="2024-10-11T08:07:00Z" w16du:dateUtc="2024-10-11T03:07:00Z">
              <w:rPr>
                <w:rFonts w:ascii="Palatino Linotype" w:hAnsi="Palatino Linotype"/>
                <w:sz w:val="20"/>
                <w:szCs w:val="20"/>
              </w:rPr>
            </w:rPrChange>
          </w:rPr>
          <w:t>гум</w:t>
        </w:r>
        <w:proofErr w:type="spellEnd"/>
        <w:r w:rsidRPr="00EB3ABC">
          <w:rPr>
            <w:rFonts w:ascii="Palatino Linotype" w:hAnsi="Palatino Linotype"/>
            <w:rPrChange w:id="1146"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147" w:author="Гафуров Камолджон Азимджонович" w:date="2024-10-11T08:07:00Z" w16du:dateUtc="2024-10-11T03:07:00Z">
              <w:rPr>
                <w:rFonts w:ascii="Palatino Linotype" w:hAnsi="Palatino Linotype"/>
                <w:sz w:val="20"/>
                <w:szCs w:val="20"/>
              </w:rPr>
            </w:rPrChange>
          </w:rPr>
          <w:t>кардани</w:t>
        </w:r>
        <w:proofErr w:type="spellEnd"/>
        <w:r w:rsidRPr="00EB3ABC">
          <w:rPr>
            <w:rFonts w:ascii="Palatino Linotype" w:hAnsi="Palatino Linotype"/>
            <w:rPrChange w:id="1148"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149" w:author="Гафуров Камолджон Азимджонович" w:date="2024-10-11T08:07:00Z" w16du:dateUtc="2024-10-11T03:07:00Z">
              <w:rPr>
                <w:rFonts w:ascii="Palatino Linotype" w:hAnsi="Palatino Linotype"/>
                <w:sz w:val="20"/>
                <w:szCs w:val="20"/>
              </w:rPr>
            </w:rPrChange>
          </w:rPr>
          <w:t>қобилияти</w:t>
        </w:r>
        <w:proofErr w:type="spellEnd"/>
        <w:r w:rsidRPr="00EB3ABC">
          <w:rPr>
            <w:rFonts w:ascii="Palatino Linotype" w:hAnsi="Palatino Linotype"/>
            <w:rPrChange w:id="1150"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151" w:author="Гафуров Камолджон Азимджонович" w:date="2024-10-11T08:07:00Z" w16du:dateUtc="2024-10-11T03:07:00Z">
              <w:rPr>
                <w:rFonts w:ascii="Palatino Linotype" w:hAnsi="Palatino Linotype"/>
                <w:sz w:val="20"/>
                <w:szCs w:val="20"/>
              </w:rPr>
            </w:rPrChange>
          </w:rPr>
          <w:t>меҳнатӣ</w:t>
        </w:r>
        <w:proofErr w:type="spellEnd"/>
        <w:r w:rsidRPr="00EB3ABC">
          <w:rPr>
            <w:rFonts w:ascii="Palatino Linotype" w:hAnsi="Palatino Linotype"/>
            <w:rPrChange w:id="1152"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153" w:author="Гафуров Камолджон Азимджонович" w:date="2024-10-11T08:07:00Z" w16du:dateUtc="2024-10-11T03:07:00Z">
              <w:rPr>
                <w:rFonts w:ascii="Palatino Linotype" w:hAnsi="Palatino Linotype"/>
                <w:sz w:val="20"/>
                <w:szCs w:val="20"/>
              </w:rPr>
            </w:rPrChange>
          </w:rPr>
          <w:t>ва</w:t>
        </w:r>
        <w:proofErr w:type="spellEnd"/>
        <w:r w:rsidRPr="00EB3ABC">
          <w:rPr>
            <w:rFonts w:ascii="Palatino Linotype" w:hAnsi="Palatino Linotype"/>
            <w:rPrChange w:id="1154"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155" w:author="Гафуров Камолджон Азимджонович" w:date="2024-10-11T08:07:00Z" w16du:dateUtc="2024-10-11T03:07:00Z">
              <w:rPr>
                <w:rFonts w:ascii="Palatino Linotype" w:hAnsi="Palatino Linotype"/>
                <w:sz w:val="20"/>
                <w:szCs w:val="20"/>
              </w:rPr>
            </w:rPrChange>
          </w:rPr>
          <w:t>дигар</w:t>
        </w:r>
        <w:proofErr w:type="spellEnd"/>
        <w:r w:rsidRPr="00EB3ABC">
          <w:rPr>
            <w:rFonts w:ascii="Palatino Linotype" w:hAnsi="Palatino Linotype"/>
            <w:rPrChange w:id="1156"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157" w:author="Гафуров Камолджон Азимджонович" w:date="2024-10-11T08:07:00Z" w16du:dateUtc="2024-10-11T03:07:00Z">
              <w:rPr>
                <w:rFonts w:ascii="Palatino Linotype" w:hAnsi="Palatino Linotype"/>
                <w:sz w:val="20"/>
                <w:szCs w:val="20"/>
              </w:rPr>
            </w:rPrChange>
          </w:rPr>
          <w:t>ҳолатҳое</w:t>
        </w:r>
        <w:proofErr w:type="spellEnd"/>
        <w:r w:rsidRPr="00EB3ABC">
          <w:rPr>
            <w:rFonts w:ascii="Palatino Linotype" w:hAnsi="Palatino Linotype"/>
            <w:rPrChange w:id="1158"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159" w:author="Гафуров Камолджон Азимджонович" w:date="2024-10-11T08:07:00Z" w16du:dateUtc="2024-10-11T03:07:00Z">
              <w:rPr>
                <w:rFonts w:ascii="Palatino Linotype" w:hAnsi="Palatino Linotype"/>
                <w:sz w:val="20"/>
                <w:szCs w:val="20"/>
              </w:rPr>
            </w:rPrChange>
          </w:rPr>
          <w:t>ки</w:t>
        </w:r>
        <w:proofErr w:type="spellEnd"/>
        <w:r w:rsidRPr="00EB3ABC">
          <w:rPr>
            <w:rFonts w:ascii="Palatino Linotype" w:hAnsi="Palatino Linotype"/>
            <w:rPrChange w:id="1160"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161" w:author="Гафуров Камолджон Азимджонович" w:date="2024-10-11T08:07:00Z" w16du:dateUtc="2024-10-11T03:07:00Z">
              <w:rPr>
                <w:rFonts w:ascii="Palatino Linotype" w:hAnsi="Palatino Linotype"/>
                <w:sz w:val="20"/>
                <w:szCs w:val="20"/>
              </w:rPr>
            </w:rPrChange>
          </w:rPr>
          <w:t>санадҳои</w:t>
        </w:r>
        <w:proofErr w:type="spellEnd"/>
        <w:r w:rsidRPr="00EB3ABC">
          <w:rPr>
            <w:rFonts w:ascii="Palatino Linotype" w:hAnsi="Palatino Linotype"/>
            <w:rPrChange w:id="1162"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163" w:author="Гафуров Камолджон Азимджонович" w:date="2024-10-11T08:07:00Z" w16du:dateUtc="2024-10-11T03:07:00Z">
              <w:rPr>
                <w:rFonts w:ascii="Palatino Linotype" w:hAnsi="Palatino Linotype"/>
                <w:sz w:val="20"/>
                <w:szCs w:val="20"/>
              </w:rPr>
            </w:rPrChange>
          </w:rPr>
          <w:t>меъёрии</w:t>
        </w:r>
        <w:proofErr w:type="spellEnd"/>
        <w:r w:rsidRPr="00EB3ABC">
          <w:rPr>
            <w:rFonts w:ascii="Palatino Linotype" w:hAnsi="Palatino Linotype"/>
            <w:rPrChange w:id="1164"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165" w:author="Гафуров Камолджон Азимджонович" w:date="2024-10-11T08:07:00Z" w16du:dateUtc="2024-10-11T03:07:00Z">
              <w:rPr>
                <w:rFonts w:ascii="Palatino Linotype" w:hAnsi="Palatino Linotype"/>
                <w:sz w:val="20"/>
                <w:szCs w:val="20"/>
              </w:rPr>
            </w:rPrChange>
          </w:rPr>
          <w:t>ҳуқуқии</w:t>
        </w:r>
        <w:proofErr w:type="spellEnd"/>
        <w:r w:rsidRPr="00EB3ABC">
          <w:rPr>
            <w:rFonts w:ascii="Palatino Linotype" w:hAnsi="Palatino Linotype"/>
            <w:rPrChange w:id="1166"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167" w:author="Гафуров Камолджон Азимджонович" w:date="2024-10-11T08:07:00Z" w16du:dateUtc="2024-10-11T03:07:00Z">
              <w:rPr>
                <w:rFonts w:ascii="Palatino Linotype" w:hAnsi="Palatino Linotype"/>
                <w:sz w:val="20"/>
                <w:szCs w:val="20"/>
              </w:rPr>
            </w:rPrChange>
          </w:rPr>
          <w:t>Ҷумҳурии</w:t>
        </w:r>
        <w:proofErr w:type="spellEnd"/>
        <w:r w:rsidRPr="00EB3ABC">
          <w:rPr>
            <w:rFonts w:ascii="Palatino Linotype" w:hAnsi="Palatino Linotype"/>
            <w:rPrChange w:id="1168"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169" w:author="Гафуров Камолджон Азимджонович" w:date="2024-10-11T08:07:00Z" w16du:dateUtc="2024-10-11T03:07:00Z">
              <w:rPr>
                <w:rFonts w:ascii="Palatino Linotype" w:hAnsi="Palatino Linotype"/>
                <w:sz w:val="20"/>
                <w:szCs w:val="20"/>
              </w:rPr>
            </w:rPrChange>
          </w:rPr>
          <w:t>Тоҷикистон</w:t>
        </w:r>
        <w:proofErr w:type="spellEnd"/>
        <w:r w:rsidRPr="00EB3ABC">
          <w:rPr>
            <w:rFonts w:ascii="Palatino Linotype" w:hAnsi="Palatino Linotype"/>
            <w:rPrChange w:id="1170"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171" w:author="Гафуров Камолджон Азимджонович" w:date="2024-10-11T08:07:00Z" w16du:dateUtc="2024-10-11T03:07:00Z">
              <w:rPr>
                <w:rFonts w:ascii="Palatino Linotype" w:hAnsi="Palatino Linotype"/>
                <w:sz w:val="20"/>
                <w:szCs w:val="20"/>
              </w:rPr>
            </w:rPrChange>
          </w:rPr>
          <w:t>муқаррар</w:t>
        </w:r>
        <w:proofErr w:type="spellEnd"/>
        <w:r w:rsidRPr="00EB3ABC">
          <w:rPr>
            <w:rFonts w:ascii="Palatino Linotype" w:hAnsi="Palatino Linotype"/>
            <w:rPrChange w:id="1172"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173" w:author="Гафуров Камолджон Азимджонович" w:date="2024-10-11T08:07:00Z" w16du:dateUtc="2024-10-11T03:07:00Z">
              <w:rPr>
                <w:rFonts w:ascii="Palatino Linotype" w:hAnsi="Palatino Linotype"/>
                <w:sz w:val="20"/>
                <w:szCs w:val="20"/>
              </w:rPr>
            </w:rPrChange>
          </w:rPr>
          <w:t>намудаанд</w:t>
        </w:r>
        <w:proofErr w:type="spellEnd"/>
        <w:r w:rsidRPr="00EB3ABC">
          <w:rPr>
            <w:rFonts w:ascii="Palatino Linotype" w:hAnsi="Palatino Linotype"/>
            <w:rPrChange w:id="1174" w:author="Гафуров Камолджон Азимджонович" w:date="2024-10-11T08:07:00Z" w16du:dateUtc="2024-10-11T03:07:00Z">
              <w:rPr>
                <w:rFonts w:ascii="Palatino Linotype" w:hAnsi="Palatino Linotype"/>
                <w:sz w:val="20"/>
                <w:szCs w:val="20"/>
              </w:rPr>
            </w:rPrChange>
          </w:rPr>
          <w:t>;</w:t>
        </w:r>
      </w:ins>
    </w:p>
    <w:p w14:paraId="1F17BC6C" w14:textId="773424F0" w:rsidR="00EB3ABC" w:rsidRPr="00EB3ABC" w:rsidRDefault="00EB3ABC">
      <w:pPr>
        <w:jc w:val="both"/>
        <w:rPr>
          <w:ins w:id="1175" w:author="Гафуров Камолджон Азимджонович" w:date="2024-10-11T08:07:00Z" w16du:dateUtc="2024-10-11T03:07:00Z"/>
          <w:rFonts w:ascii="Palatino Linotype" w:hAnsi="Palatino Linotype"/>
          <w:rPrChange w:id="1176" w:author="Гафуров Камолджон Азимджонович" w:date="2024-10-11T08:07:00Z" w16du:dateUtc="2024-10-11T03:07:00Z">
            <w:rPr>
              <w:ins w:id="1177" w:author="Гафуров Камолджон Азимджонович" w:date="2024-10-11T08:07:00Z" w16du:dateUtc="2024-10-11T03:07:00Z"/>
              <w:rFonts w:ascii="Palatino Linotype" w:hAnsi="Palatino Linotype"/>
              <w:sz w:val="20"/>
              <w:szCs w:val="20"/>
            </w:rPr>
          </w:rPrChange>
        </w:rPr>
        <w:pPrChange w:id="1178" w:author="Гафуров Камолджон Азимджонович" w:date="2024-10-11T08:07:00Z" w16du:dateUtc="2024-10-11T03:07:00Z">
          <w:pPr>
            <w:pStyle w:val="a9"/>
            <w:ind w:firstLine="567"/>
            <w:jc w:val="both"/>
          </w:pPr>
        </w:pPrChange>
      </w:pPr>
      <w:ins w:id="1179" w:author="Гафуров Камолджон Азимджонович" w:date="2024-10-11T08:07:00Z" w16du:dateUtc="2024-10-11T03:07:00Z">
        <w:r w:rsidRPr="00EB3ABC">
          <w:rPr>
            <w:rFonts w:ascii="Palatino Linotype" w:hAnsi="Palatino Linotype"/>
            <w:rPrChange w:id="1180" w:author="Гафуров Камолджон Азимджонович" w:date="2024-10-11T08:07:00Z" w16du:dateUtc="2024-10-11T03:07:00Z">
              <w:rPr>
                <w:rFonts w:ascii="Palatino Linotype" w:hAnsi="Palatino Linotype"/>
                <w:sz w:val="20"/>
                <w:szCs w:val="20"/>
              </w:rPr>
            </w:rPrChange>
          </w:rPr>
          <w:t xml:space="preserve">- ба </w:t>
        </w:r>
        <w:proofErr w:type="spellStart"/>
        <w:r w:rsidRPr="00EB3ABC">
          <w:rPr>
            <w:rFonts w:ascii="Palatino Linotype" w:hAnsi="Palatino Linotype"/>
            <w:rPrChange w:id="1181" w:author="Гафуров Камолджон Азимджонович" w:date="2024-10-11T08:07:00Z" w16du:dateUtc="2024-10-11T03:07:00Z">
              <w:rPr>
                <w:rFonts w:ascii="Palatino Linotype" w:hAnsi="Palatino Linotype"/>
                <w:sz w:val="20"/>
                <w:szCs w:val="20"/>
              </w:rPr>
            </w:rPrChange>
          </w:rPr>
          <w:t>кафолатҳо</w:t>
        </w:r>
        <w:proofErr w:type="spellEnd"/>
        <w:r w:rsidRPr="00EB3ABC">
          <w:rPr>
            <w:rFonts w:ascii="Palatino Linotype" w:hAnsi="Palatino Linotype"/>
            <w:rPrChange w:id="1182"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183" w:author="Гафуров Камолджон Азимджонович" w:date="2024-10-11T08:07:00Z" w16du:dateUtc="2024-10-11T03:07:00Z">
              <w:rPr>
                <w:rFonts w:ascii="Palatino Linotype" w:hAnsi="Palatino Linotype"/>
                <w:sz w:val="20"/>
                <w:szCs w:val="20"/>
              </w:rPr>
            </w:rPrChange>
          </w:rPr>
          <w:t>ва</w:t>
        </w:r>
        <w:proofErr w:type="spellEnd"/>
        <w:r w:rsidRPr="00EB3ABC">
          <w:rPr>
            <w:rFonts w:ascii="Palatino Linotype" w:hAnsi="Palatino Linotype"/>
            <w:rPrChange w:id="1184"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185" w:author="Гафуров Камолджон Азимджонович" w:date="2024-10-11T08:07:00Z" w16du:dateUtc="2024-10-11T03:07:00Z">
              <w:rPr>
                <w:rFonts w:ascii="Palatino Linotype" w:hAnsi="Palatino Linotype"/>
                <w:sz w:val="20"/>
                <w:szCs w:val="20"/>
              </w:rPr>
            </w:rPrChange>
          </w:rPr>
          <w:t>ҷубронпулиҳо</w:t>
        </w:r>
        <w:proofErr w:type="spellEnd"/>
        <w:r w:rsidRPr="00EB3ABC">
          <w:rPr>
            <w:rFonts w:ascii="Palatino Linotype" w:hAnsi="Palatino Linotype"/>
            <w:rPrChange w:id="1186" w:author="Гафуров Камолджон Азимджонович" w:date="2024-10-11T08:07:00Z" w16du:dateUtc="2024-10-11T03:07:00Z">
              <w:rPr>
                <w:rFonts w:ascii="Palatino Linotype" w:hAnsi="Palatino Linotype"/>
                <w:sz w:val="20"/>
                <w:szCs w:val="20"/>
              </w:rPr>
            </w:rPrChange>
          </w:rPr>
          <w:t xml:space="preserve">, аз </w:t>
        </w:r>
        <w:proofErr w:type="spellStart"/>
        <w:r w:rsidRPr="00EB3ABC">
          <w:rPr>
            <w:rFonts w:ascii="Palatino Linotype" w:hAnsi="Palatino Linotype"/>
            <w:rPrChange w:id="1187" w:author="Гафуров Камолджон Азимджонович" w:date="2024-10-11T08:07:00Z" w16du:dateUtc="2024-10-11T03:07:00Z">
              <w:rPr>
                <w:rFonts w:ascii="Palatino Linotype" w:hAnsi="Palatino Linotype"/>
                <w:sz w:val="20"/>
                <w:szCs w:val="20"/>
              </w:rPr>
            </w:rPrChange>
          </w:rPr>
          <w:t>ҷумла</w:t>
        </w:r>
        <w:proofErr w:type="spellEnd"/>
        <w:r w:rsidRPr="00EB3ABC">
          <w:rPr>
            <w:rFonts w:ascii="Palatino Linotype" w:hAnsi="Palatino Linotype"/>
            <w:rPrChange w:id="1188"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189" w:author="Гафуров Камолджон Азимджонович" w:date="2024-10-11T08:07:00Z" w16du:dateUtc="2024-10-11T03:07:00Z">
              <w:rPr>
                <w:rFonts w:ascii="Palatino Linotype" w:hAnsi="Palatino Linotype"/>
                <w:sz w:val="20"/>
                <w:szCs w:val="20"/>
              </w:rPr>
            </w:rPrChange>
          </w:rPr>
          <w:t>ҷуброни</w:t>
        </w:r>
        <w:proofErr w:type="spellEnd"/>
        <w:r w:rsidRPr="00EB3ABC">
          <w:rPr>
            <w:rFonts w:ascii="Palatino Linotype" w:hAnsi="Palatino Linotype"/>
            <w:rPrChange w:id="1190"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191" w:author="Гафуров Камолджон Азимджонович" w:date="2024-10-11T08:07:00Z" w16du:dateUtc="2024-10-11T03:07:00Z">
              <w:rPr>
                <w:rFonts w:ascii="Palatino Linotype" w:hAnsi="Palatino Linotype"/>
                <w:sz w:val="20"/>
                <w:szCs w:val="20"/>
              </w:rPr>
            </w:rPrChange>
          </w:rPr>
          <w:t>хароҷоти</w:t>
        </w:r>
        <w:proofErr w:type="spellEnd"/>
        <w:r w:rsidRPr="00EB3ABC">
          <w:rPr>
            <w:rFonts w:ascii="Palatino Linotype" w:hAnsi="Palatino Linotype"/>
            <w:rPrChange w:id="1192"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193" w:author="Гафуров Камолджон Азимджонович" w:date="2024-10-11T08:07:00Z" w16du:dateUtc="2024-10-11T03:07:00Z">
              <w:rPr>
                <w:rFonts w:ascii="Palatino Linotype" w:hAnsi="Palatino Linotype"/>
                <w:sz w:val="20"/>
                <w:szCs w:val="20"/>
              </w:rPr>
            </w:rPrChange>
          </w:rPr>
          <w:t>моддӣ</w:t>
        </w:r>
        <w:proofErr w:type="spellEnd"/>
        <w:r w:rsidRPr="00EB3ABC">
          <w:rPr>
            <w:rFonts w:ascii="Palatino Linotype" w:hAnsi="Palatino Linotype"/>
            <w:rPrChange w:id="1194"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195" w:author="Гафуров Камолджон Азимджонович" w:date="2024-10-11T08:07:00Z" w16du:dateUtc="2024-10-11T03:07:00Z">
              <w:rPr>
                <w:rFonts w:ascii="Palatino Linotype" w:hAnsi="Palatino Linotype"/>
                <w:sz w:val="20"/>
                <w:szCs w:val="20"/>
              </w:rPr>
            </w:rPrChange>
          </w:rPr>
          <w:t>ҳангоми</w:t>
        </w:r>
        <w:proofErr w:type="spellEnd"/>
        <w:r w:rsidRPr="00EB3ABC">
          <w:rPr>
            <w:rFonts w:ascii="Palatino Linotype" w:hAnsi="Palatino Linotype"/>
            <w:rPrChange w:id="1196"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197" w:author="Гафуров Камолджон Азимджонович" w:date="2024-10-11T08:07:00Z" w16du:dateUtc="2024-10-11T03:07:00Z">
              <w:rPr>
                <w:rFonts w:ascii="Palatino Linotype" w:hAnsi="Palatino Linotype"/>
                <w:sz w:val="20"/>
                <w:szCs w:val="20"/>
              </w:rPr>
            </w:rPrChange>
          </w:rPr>
          <w:t>кўчидан</w:t>
        </w:r>
        <w:proofErr w:type="spellEnd"/>
        <w:r w:rsidRPr="00EB3ABC">
          <w:rPr>
            <w:rFonts w:ascii="Palatino Linotype" w:hAnsi="Palatino Linotype"/>
            <w:rPrChange w:id="1198" w:author="Гафуров Камолджон Азимджонович" w:date="2024-10-11T08:07:00Z" w16du:dateUtc="2024-10-11T03:07:00Z">
              <w:rPr>
                <w:rFonts w:ascii="Palatino Linotype" w:hAnsi="Palatino Linotype"/>
                <w:sz w:val="20"/>
                <w:szCs w:val="20"/>
              </w:rPr>
            </w:rPrChange>
          </w:rPr>
          <w:t xml:space="preserve"> ба </w:t>
        </w:r>
        <w:proofErr w:type="spellStart"/>
        <w:r w:rsidRPr="00EB3ABC">
          <w:rPr>
            <w:rFonts w:ascii="Palatino Linotype" w:hAnsi="Palatino Linotype"/>
            <w:rPrChange w:id="1199" w:author="Гафуров Камолджон Азимджонович" w:date="2024-10-11T08:07:00Z" w16du:dateUtc="2024-10-11T03:07:00Z">
              <w:rPr>
                <w:rFonts w:ascii="Palatino Linotype" w:hAnsi="Palatino Linotype"/>
                <w:sz w:val="20"/>
                <w:szCs w:val="20"/>
              </w:rPr>
            </w:rPrChange>
          </w:rPr>
          <w:t>ҷойи</w:t>
        </w:r>
        <w:proofErr w:type="spellEnd"/>
        <w:r w:rsidRPr="00EB3ABC">
          <w:rPr>
            <w:rFonts w:ascii="Palatino Linotype" w:hAnsi="Palatino Linotype"/>
            <w:rPrChange w:id="1200" w:author="Гафуров Камолджон Азимджонович" w:date="2024-10-11T08:07:00Z" w16du:dateUtc="2024-10-11T03:07:00Z">
              <w:rPr>
                <w:rFonts w:ascii="Palatino Linotype" w:hAnsi="Palatino Linotype"/>
                <w:sz w:val="20"/>
                <w:szCs w:val="20"/>
              </w:rPr>
            </w:rPrChange>
          </w:rPr>
          <w:t xml:space="preserve"> нави </w:t>
        </w:r>
        <w:proofErr w:type="spellStart"/>
        <w:r w:rsidRPr="00EB3ABC">
          <w:rPr>
            <w:rFonts w:ascii="Palatino Linotype" w:hAnsi="Palatino Linotype"/>
            <w:rPrChange w:id="1201" w:author="Гафуров Камолджон Азимджонович" w:date="2024-10-11T08:07:00Z" w16du:dateUtc="2024-10-11T03:07:00Z">
              <w:rPr>
                <w:rFonts w:ascii="Palatino Linotype" w:hAnsi="Palatino Linotype"/>
                <w:sz w:val="20"/>
                <w:szCs w:val="20"/>
              </w:rPr>
            </w:rPrChange>
          </w:rPr>
          <w:t>истиқомат</w:t>
        </w:r>
        <w:proofErr w:type="spellEnd"/>
        <w:r w:rsidRPr="00EB3ABC">
          <w:rPr>
            <w:rFonts w:ascii="Palatino Linotype" w:hAnsi="Palatino Linotype"/>
            <w:rPrChange w:id="1202"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203" w:author="Гафуров Камолджон Азимджонович" w:date="2024-10-11T08:07:00Z" w16du:dateUtc="2024-10-11T03:07:00Z">
              <w:rPr>
                <w:rFonts w:ascii="Palatino Linotype" w:hAnsi="Palatino Linotype"/>
                <w:sz w:val="20"/>
                <w:szCs w:val="20"/>
              </w:rPr>
            </w:rPrChange>
          </w:rPr>
          <w:t>вобаста</w:t>
        </w:r>
        <w:proofErr w:type="spellEnd"/>
        <w:r w:rsidRPr="00EB3ABC">
          <w:rPr>
            <w:rFonts w:ascii="Palatino Linotype" w:hAnsi="Palatino Linotype"/>
            <w:rPrChange w:id="1204" w:author="Гафуров Камолджон Азимджонович" w:date="2024-10-11T08:07:00Z" w16du:dateUtc="2024-10-11T03:07:00Z">
              <w:rPr>
                <w:rFonts w:ascii="Palatino Linotype" w:hAnsi="Palatino Linotype"/>
                <w:sz w:val="20"/>
                <w:szCs w:val="20"/>
              </w:rPr>
            </w:rPrChange>
          </w:rPr>
          <w:t xml:space="preserve"> ба кор </w:t>
        </w:r>
        <w:proofErr w:type="spellStart"/>
        <w:r w:rsidRPr="00EB3ABC">
          <w:rPr>
            <w:rFonts w:ascii="Palatino Linotype" w:hAnsi="Palatino Linotype"/>
            <w:rPrChange w:id="1205" w:author="Гафуров Камолджон Азимджонович" w:date="2024-10-11T08:07:00Z" w16du:dateUtc="2024-10-11T03:07:00Z">
              <w:rPr>
                <w:rFonts w:ascii="Palatino Linotype" w:hAnsi="Palatino Linotype"/>
                <w:sz w:val="20"/>
                <w:szCs w:val="20"/>
              </w:rPr>
            </w:rPrChange>
          </w:rPr>
          <w:t>тибқи</w:t>
        </w:r>
        <w:proofErr w:type="spellEnd"/>
        <w:r w:rsidRPr="00EB3ABC">
          <w:rPr>
            <w:rFonts w:ascii="Palatino Linotype" w:hAnsi="Palatino Linotype"/>
            <w:rPrChange w:id="1206"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207" w:author="Гафуров Камолджон Азимджонович" w:date="2024-10-11T08:07:00Z" w16du:dateUtc="2024-10-11T03:07:00Z">
              <w:rPr>
                <w:rFonts w:ascii="Palatino Linotype" w:hAnsi="Palatino Linotype"/>
                <w:sz w:val="20"/>
                <w:szCs w:val="20"/>
              </w:rPr>
            </w:rPrChange>
          </w:rPr>
          <w:t>муқаррароти</w:t>
        </w:r>
        <w:proofErr w:type="spellEnd"/>
        <w:r w:rsidRPr="00EB3ABC">
          <w:rPr>
            <w:rFonts w:ascii="Palatino Linotype" w:hAnsi="Palatino Linotype"/>
            <w:rPrChange w:id="1208"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209" w:author="Гафуров Камолджон Азимджонович" w:date="2024-10-11T08:07:00Z" w16du:dateUtc="2024-10-11T03:07:00Z">
              <w:rPr>
                <w:rFonts w:ascii="Palatino Linotype" w:hAnsi="Palatino Linotype"/>
                <w:sz w:val="20"/>
                <w:szCs w:val="20"/>
              </w:rPr>
            </w:rPrChange>
          </w:rPr>
          <w:t>Кодекси</w:t>
        </w:r>
        <w:proofErr w:type="spellEnd"/>
        <w:r w:rsidRPr="00EB3ABC">
          <w:rPr>
            <w:rFonts w:ascii="Palatino Linotype" w:hAnsi="Palatino Linotype"/>
            <w:rPrChange w:id="1210" w:author="Гафуров Камолджон Азимджонович" w:date="2024-10-11T08:07:00Z" w16du:dateUtc="2024-10-11T03:07:00Z">
              <w:rPr>
                <w:rFonts w:ascii="Palatino Linotype" w:hAnsi="Palatino Linotype"/>
                <w:sz w:val="20"/>
                <w:szCs w:val="20"/>
              </w:rPr>
            </w:rPrChange>
          </w:rPr>
          <w:t xml:space="preserve"> </w:t>
        </w:r>
      </w:ins>
      <w:ins w:id="1211" w:author="Гафуров Камолджон Азимджонович" w:date="2024-10-11T08:12:00Z" w16du:dateUtc="2024-10-11T03:12:00Z">
        <w:r w:rsidR="001D1B77">
          <w:rPr>
            <w:rFonts w:ascii="Palatino Linotype" w:hAnsi="Palatino Linotype"/>
            <w:lang w:val="tg-Cyrl-TJ"/>
          </w:rPr>
          <w:t>меҳнат</w:t>
        </w:r>
      </w:ins>
      <w:ins w:id="1212" w:author="Гафуров Камолджон Азимджонович" w:date="2024-10-11T08:07:00Z" w16du:dateUtc="2024-10-11T03:07:00Z">
        <w:r w:rsidRPr="00EB3ABC">
          <w:rPr>
            <w:rFonts w:ascii="Palatino Linotype" w:hAnsi="Palatino Linotype"/>
            <w:rPrChange w:id="1213"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214" w:author="Гафуров Камолджон Азимджонович" w:date="2024-10-11T08:07:00Z" w16du:dateUtc="2024-10-11T03:07:00Z">
              <w:rPr>
                <w:rFonts w:ascii="Palatino Linotype" w:hAnsi="Palatino Linotype"/>
                <w:sz w:val="20"/>
                <w:szCs w:val="20"/>
              </w:rPr>
            </w:rPrChange>
          </w:rPr>
          <w:t>ва</w:t>
        </w:r>
        <w:proofErr w:type="spellEnd"/>
        <w:r w:rsidRPr="00EB3ABC">
          <w:rPr>
            <w:rFonts w:ascii="Palatino Linotype" w:hAnsi="Palatino Linotype"/>
            <w:rPrChange w:id="1215" w:author="Гафуров Камолджон Азимджонович" w:date="2024-10-11T08:07:00Z" w16du:dateUtc="2024-10-11T03:07:00Z">
              <w:rPr>
                <w:rFonts w:ascii="Palatino Linotype" w:hAnsi="Palatino Linotype"/>
                <w:sz w:val="20"/>
                <w:szCs w:val="20"/>
              </w:rPr>
            </w:rPrChange>
          </w:rPr>
          <w:t xml:space="preserve"> </w:t>
        </w:r>
      </w:ins>
      <w:proofErr w:type="spellStart"/>
      <w:ins w:id="1216" w:author="Гафуров Камолджон Азимджонович" w:date="2024-10-11T08:12:00Z" w16du:dateUtc="2024-10-11T03:12:00Z">
        <w:r w:rsidR="001D1B77" w:rsidRPr="008223C4">
          <w:rPr>
            <w:rFonts w:ascii="Palatino Linotype" w:hAnsi="Palatino Linotype"/>
          </w:rPr>
          <w:t>дигар</w:t>
        </w:r>
        <w:proofErr w:type="spellEnd"/>
        <w:r w:rsidR="001D1B77">
          <w:rPr>
            <w:rFonts w:ascii="Palatino Linotype" w:hAnsi="Palatino Linotype"/>
            <w:lang w:val="tg-Cyrl-TJ"/>
          </w:rPr>
          <w:t xml:space="preserve"> </w:t>
        </w:r>
        <w:proofErr w:type="spellStart"/>
        <w:r w:rsidR="001D1B77" w:rsidRPr="00424502">
          <w:rPr>
            <w:rFonts w:ascii="Palatino Linotype" w:hAnsi="Palatino Linotype"/>
          </w:rPr>
          <w:t>санадҳои</w:t>
        </w:r>
        <w:proofErr w:type="spellEnd"/>
        <w:r w:rsidR="001D1B77">
          <w:rPr>
            <w:rFonts w:ascii="Palatino Linotype" w:hAnsi="Palatino Linotype"/>
            <w:lang w:val="tg-Cyrl-TJ"/>
          </w:rPr>
          <w:t xml:space="preserve"> </w:t>
        </w:r>
        <w:proofErr w:type="spellStart"/>
        <w:r w:rsidR="001D1B77" w:rsidRPr="00424502">
          <w:rPr>
            <w:rFonts w:ascii="Palatino Linotype" w:hAnsi="Palatino Linotype"/>
          </w:rPr>
          <w:t>дохилӣ</w:t>
        </w:r>
        <w:proofErr w:type="spellEnd"/>
        <w:r w:rsidR="001D1B77" w:rsidRPr="00424502">
          <w:rPr>
            <w:rFonts w:ascii="Palatino Linotype" w:hAnsi="Palatino Linotype"/>
          </w:rPr>
          <w:t xml:space="preserve"> (локал</w:t>
        </w:r>
        <w:r w:rsidR="001D1B77">
          <w:rPr>
            <w:rFonts w:ascii="Palatino Linotype" w:hAnsi="Palatino Linotype"/>
            <w:lang w:val="tg-Cyrl-TJ"/>
          </w:rPr>
          <w:t>ӣ</w:t>
        </w:r>
        <w:r w:rsidR="001D1B77" w:rsidRPr="00424502">
          <w:rPr>
            <w:rFonts w:ascii="Palatino Linotype" w:hAnsi="Palatino Linotype"/>
          </w:rPr>
          <w:t>)</w:t>
        </w:r>
      </w:ins>
      <w:ins w:id="1217" w:author="Гафуров Камолджон Азимджонович" w:date="2024-10-11T08:07:00Z" w16du:dateUtc="2024-10-11T03:07:00Z">
        <w:r w:rsidRPr="00EB3ABC">
          <w:rPr>
            <w:rFonts w:ascii="Palatino Linotype" w:hAnsi="Palatino Linotype"/>
            <w:rPrChange w:id="1218" w:author="Гафуров Камолджон Азимджонович" w:date="2024-10-11T08:07:00Z" w16du:dateUtc="2024-10-11T03:07:00Z">
              <w:rPr>
                <w:rFonts w:ascii="Palatino Linotype" w:hAnsi="Palatino Linotype"/>
                <w:sz w:val="20"/>
                <w:szCs w:val="20"/>
              </w:rPr>
            </w:rPrChange>
          </w:rPr>
          <w:t>;</w:t>
        </w:r>
      </w:ins>
    </w:p>
    <w:p w14:paraId="6CA4476F" w14:textId="77777777" w:rsidR="00EB3ABC" w:rsidRPr="00EB3ABC" w:rsidRDefault="00EB3ABC">
      <w:pPr>
        <w:jc w:val="both"/>
        <w:rPr>
          <w:ins w:id="1219" w:author="Гафуров Камолджон Азимджонович" w:date="2024-10-11T08:07:00Z" w16du:dateUtc="2024-10-11T03:07:00Z"/>
          <w:rFonts w:ascii="Palatino Linotype" w:hAnsi="Palatino Linotype"/>
          <w:rPrChange w:id="1220" w:author="Гафуров Камолджон Азимджонович" w:date="2024-10-11T08:07:00Z" w16du:dateUtc="2024-10-11T03:07:00Z">
            <w:rPr>
              <w:ins w:id="1221" w:author="Гафуров Камолджон Азимджонович" w:date="2024-10-11T08:07:00Z" w16du:dateUtc="2024-10-11T03:07:00Z"/>
              <w:rFonts w:ascii="Palatino Linotype" w:hAnsi="Palatino Linotype"/>
              <w:sz w:val="20"/>
              <w:szCs w:val="20"/>
            </w:rPr>
          </w:rPrChange>
        </w:rPr>
        <w:pPrChange w:id="1222" w:author="Гафуров Камолджон Азимджонович" w:date="2024-10-11T08:07:00Z" w16du:dateUtc="2024-10-11T03:07:00Z">
          <w:pPr>
            <w:pStyle w:val="a9"/>
            <w:ind w:firstLine="567"/>
            <w:jc w:val="both"/>
          </w:pPr>
        </w:pPrChange>
      </w:pPr>
      <w:ins w:id="1223" w:author="Гафуров Камолджон Азимджонович" w:date="2024-10-11T08:07:00Z" w16du:dateUtc="2024-10-11T03:07:00Z">
        <w:r w:rsidRPr="00EB3ABC">
          <w:rPr>
            <w:rFonts w:ascii="Palatino Linotype" w:hAnsi="Palatino Linotype"/>
            <w:rPrChange w:id="1224" w:author="Гафуров Камолджон Азимджонович" w:date="2024-10-11T08:07:00Z" w16du:dateUtc="2024-10-11T03:07:00Z">
              <w:rPr>
                <w:rFonts w:ascii="Palatino Linotype" w:hAnsi="Palatino Linotype"/>
                <w:sz w:val="20"/>
                <w:szCs w:val="20"/>
              </w:rPr>
            </w:rPrChange>
          </w:rPr>
          <w:t xml:space="preserve">- ба </w:t>
        </w:r>
        <w:proofErr w:type="spellStart"/>
        <w:r w:rsidRPr="00EB3ABC">
          <w:rPr>
            <w:rFonts w:ascii="Palatino Linotype" w:hAnsi="Palatino Linotype"/>
            <w:rPrChange w:id="1225" w:author="Гафуров Камолджон Азимджонович" w:date="2024-10-11T08:07:00Z" w16du:dateUtc="2024-10-11T03:07:00Z">
              <w:rPr>
                <w:rFonts w:ascii="Palatino Linotype" w:hAnsi="Palatino Linotype"/>
                <w:sz w:val="20"/>
                <w:szCs w:val="20"/>
              </w:rPr>
            </w:rPrChange>
          </w:rPr>
          <w:t>ҳифзи</w:t>
        </w:r>
        <w:proofErr w:type="spellEnd"/>
        <w:r w:rsidRPr="00EB3ABC">
          <w:rPr>
            <w:rFonts w:ascii="Palatino Linotype" w:hAnsi="Palatino Linotype"/>
            <w:rPrChange w:id="1226"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227" w:author="Гафуров Камолджон Азимджонович" w:date="2024-10-11T08:07:00Z" w16du:dateUtc="2024-10-11T03:07:00Z">
              <w:rPr>
                <w:rFonts w:ascii="Palatino Linotype" w:hAnsi="Palatino Linotype"/>
                <w:sz w:val="20"/>
                <w:szCs w:val="20"/>
              </w:rPr>
            </w:rPrChange>
          </w:rPr>
          <w:t>ҳуқуқ</w:t>
        </w:r>
        <w:proofErr w:type="spellEnd"/>
        <w:r w:rsidRPr="00EB3ABC">
          <w:rPr>
            <w:rFonts w:ascii="Palatino Linotype" w:hAnsi="Palatino Linotype"/>
            <w:rPrChange w:id="1228"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229" w:author="Гафуров Камолджон Азимджонович" w:date="2024-10-11T08:07:00Z" w16du:dateUtc="2024-10-11T03:07:00Z">
              <w:rPr>
                <w:rFonts w:ascii="Palatino Linotype" w:hAnsi="Palatino Linotype"/>
                <w:sz w:val="20"/>
                <w:szCs w:val="20"/>
              </w:rPr>
            </w:rPrChange>
          </w:rPr>
          <w:t>ва</w:t>
        </w:r>
        <w:proofErr w:type="spellEnd"/>
        <w:r w:rsidRPr="00EB3ABC">
          <w:rPr>
            <w:rFonts w:ascii="Palatino Linotype" w:hAnsi="Palatino Linotype"/>
            <w:rPrChange w:id="1230"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231" w:author="Гафуров Камолджон Азимджонович" w:date="2024-10-11T08:07:00Z" w16du:dateUtc="2024-10-11T03:07:00Z">
              <w:rPr>
                <w:rFonts w:ascii="Palatino Linotype" w:hAnsi="Palatino Linotype"/>
                <w:sz w:val="20"/>
                <w:szCs w:val="20"/>
              </w:rPr>
            </w:rPrChange>
          </w:rPr>
          <w:t>манфиатҳои</w:t>
        </w:r>
        <w:proofErr w:type="spellEnd"/>
        <w:r w:rsidRPr="00EB3ABC">
          <w:rPr>
            <w:rFonts w:ascii="Palatino Linotype" w:hAnsi="Palatino Linotype"/>
            <w:rPrChange w:id="1232"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233" w:author="Гафуров Камолджон Азимджонович" w:date="2024-10-11T08:07:00Z" w16du:dateUtc="2024-10-11T03:07:00Z">
              <w:rPr>
                <w:rFonts w:ascii="Palatino Linotype" w:hAnsi="Palatino Linotype"/>
                <w:sz w:val="20"/>
                <w:szCs w:val="20"/>
              </w:rPr>
            </w:rPrChange>
          </w:rPr>
          <w:t>қонунии</w:t>
        </w:r>
        <w:proofErr w:type="spellEnd"/>
        <w:r w:rsidRPr="00EB3ABC">
          <w:rPr>
            <w:rFonts w:ascii="Palatino Linotype" w:hAnsi="Palatino Linotype"/>
            <w:rPrChange w:id="1234" w:author="Гафуров Камолджон Азимджонович" w:date="2024-10-11T08:07:00Z" w16du:dateUtc="2024-10-11T03:07:00Z">
              <w:rPr>
                <w:rFonts w:ascii="Palatino Linotype" w:hAnsi="Palatino Linotype"/>
                <w:sz w:val="20"/>
                <w:szCs w:val="20"/>
              </w:rPr>
            </w:rPrChange>
          </w:rPr>
          <w:t xml:space="preserve"> худ бо </w:t>
        </w:r>
        <w:proofErr w:type="spellStart"/>
        <w:r w:rsidRPr="00EB3ABC">
          <w:rPr>
            <w:rFonts w:ascii="Palatino Linotype" w:hAnsi="Palatino Linotype"/>
            <w:rPrChange w:id="1235" w:author="Гафуров Камолджон Азимджонович" w:date="2024-10-11T08:07:00Z" w16du:dateUtc="2024-10-11T03:07:00Z">
              <w:rPr>
                <w:rFonts w:ascii="Palatino Linotype" w:hAnsi="Palatino Linotype"/>
                <w:sz w:val="20"/>
                <w:szCs w:val="20"/>
              </w:rPr>
            </w:rPrChange>
          </w:rPr>
          <w:t>ҳама</w:t>
        </w:r>
        <w:proofErr w:type="spellEnd"/>
        <w:r w:rsidRPr="00EB3ABC">
          <w:rPr>
            <w:rFonts w:ascii="Palatino Linotype" w:hAnsi="Palatino Linotype"/>
            <w:rPrChange w:id="1236"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237" w:author="Гафуров Камолджон Азимджонович" w:date="2024-10-11T08:07:00Z" w16du:dateUtc="2024-10-11T03:07:00Z">
              <w:rPr>
                <w:rFonts w:ascii="Palatino Linotype" w:hAnsi="Palatino Linotype"/>
                <w:sz w:val="20"/>
                <w:szCs w:val="20"/>
              </w:rPr>
            </w:rPrChange>
          </w:rPr>
          <w:t>воситаҳои</w:t>
        </w:r>
        <w:proofErr w:type="spellEnd"/>
        <w:r w:rsidRPr="00EB3ABC">
          <w:rPr>
            <w:rFonts w:ascii="Palatino Linotype" w:hAnsi="Palatino Linotype"/>
            <w:rPrChange w:id="1238" w:author="Гафуров Камолджон Азимджонович" w:date="2024-10-11T08:07:00Z" w16du:dateUtc="2024-10-11T03:07:00Z">
              <w:rPr>
                <w:rFonts w:ascii="Palatino Linotype" w:hAnsi="Palatino Linotype"/>
                <w:sz w:val="20"/>
                <w:szCs w:val="20"/>
              </w:rPr>
            </w:rPrChange>
          </w:rPr>
          <w:t xml:space="preserve"> ба </w:t>
        </w:r>
        <w:proofErr w:type="spellStart"/>
        <w:r w:rsidRPr="00EB3ABC">
          <w:rPr>
            <w:rFonts w:ascii="Palatino Linotype" w:hAnsi="Palatino Linotype"/>
            <w:rPrChange w:id="1239" w:author="Гафуров Камолджон Азимджонович" w:date="2024-10-11T08:07:00Z" w16du:dateUtc="2024-10-11T03:07:00Z">
              <w:rPr>
                <w:rFonts w:ascii="Palatino Linotype" w:hAnsi="Palatino Linotype"/>
                <w:sz w:val="20"/>
                <w:szCs w:val="20"/>
              </w:rPr>
            </w:rPrChange>
          </w:rPr>
          <w:t>қонун</w:t>
        </w:r>
        <w:proofErr w:type="spellEnd"/>
        <w:r w:rsidRPr="00EB3ABC">
          <w:rPr>
            <w:rFonts w:ascii="Palatino Linotype" w:hAnsi="Palatino Linotype"/>
            <w:rPrChange w:id="1240"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241" w:author="Гафуров Камолджон Азимджонович" w:date="2024-10-11T08:07:00Z" w16du:dateUtc="2024-10-11T03:07:00Z">
              <w:rPr>
                <w:rFonts w:ascii="Palatino Linotype" w:hAnsi="Palatino Linotype"/>
                <w:sz w:val="20"/>
                <w:szCs w:val="20"/>
              </w:rPr>
            </w:rPrChange>
          </w:rPr>
          <w:t>мухолифатнадошта</w:t>
        </w:r>
        <w:proofErr w:type="spellEnd"/>
        <w:r w:rsidRPr="00EB3ABC">
          <w:rPr>
            <w:rFonts w:ascii="Palatino Linotype" w:hAnsi="Palatino Linotype"/>
            <w:rPrChange w:id="1242" w:author="Гафуров Камолджон Азимджонович" w:date="2024-10-11T08:07:00Z" w16du:dateUtc="2024-10-11T03:07:00Z">
              <w:rPr>
                <w:rFonts w:ascii="Palatino Linotype" w:hAnsi="Palatino Linotype"/>
                <w:sz w:val="20"/>
                <w:szCs w:val="20"/>
              </w:rPr>
            </w:rPrChange>
          </w:rPr>
          <w:t>;</w:t>
        </w:r>
      </w:ins>
    </w:p>
    <w:p w14:paraId="7555631C" w14:textId="55F8391B" w:rsidR="00EB3ABC" w:rsidRPr="00EB3ABC" w:rsidRDefault="00EB3ABC">
      <w:pPr>
        <w:jc w:val="both"/>
        <w:rPr>
          <w:ins w:id="1243" w:author="Гафуров Камолджон Азимджонович" w:date="2024-10-11T08:07:00Z" w16du:dateUtc="2024-10-11T03:07:00Z"/>
          <w:rFonts w:ascii="Palatino Linotype" w:hAnsi="Palatino Linotype"/>
          <w:rPrChange w:id="1244" w:author="Гафуров Камолджон Азимджонович" w:date="2024-10-11T08:07:00Z" w16du:dateUtc="2024-10-11T03:07:00Z">
            <w:rPr>
              <w:ins w:id="1245" w:author="Гафуров Камолджон Азимджонович" w:date="2024-10-11T08:07:00Z" w16du:dateUtc="2024-10-11T03:07:00Z"/>
              <w:rFonts w:ascii="Palatino Linotype" w:hAnsi="Palatino Linotype"/>
              <w:sz w:val="20"/>
              <w:szCs w:val="20"/>
            </w:rPr>
          </w:rPrChange>
        </w:rPr>
        <w:pPrChange w:id="1246" w:author="Гафуров Камолджон Азимджонович" w:date="2024-10-11T08:07:00Z" w16du:dateUtc="2024-10-11T03:07:00Z">
          <w:pPr>
            <w:pStyle w:val="a9"/>
            <w:ind w:firstLine="567"/>
            <w:jc w:val="both"/>
          </w:pPr>
        </w:pPrChange>
      </w:pPr>
      <w:ins w:id="1247" w:author="Гафуров Камолджон Азимджонович" w:date="2024-10-11T08:07:00Z" w16du:dateUtc="2024-10-11T03:07:00Z">
        <w:r w:rsidRPr="00EB3ABC">
          <w:rPr>
            <w:rFonts w:ascii="Palatino Linotype" w:hAnsi="Palatino Linotype"/>
            <w:rPrChange w:id="1248" w:author="Гафуров Камолджон Азимджонович" w:date="2024-10-11T08:07:00Z" w16du:dateUtc="2024-10-11T03:07:00Z">
              <w:rPr>
                <w:rFonts w:ascii="Palatino Linotype" w:hAnsi="Palatino Linotype"/>
                <w:sz w:val="20"/>
                <w:szCs w:val="20"/>
              </w:rPr>
            </w:rPrChange>
          </w:rPr>
          <w:t xml:space="preserve">- ба </w:t>
        </w:r>
        <w:proofErr w:type="spellStart"/>
        <w:r w:rsidRPr="00EB3ABC">
          <w:rPr>
            <w:rFonts w:ascii="Palatino Linotype" w:hAnsi="Palatino Linotype"/>
            <w:rPrChange w:id="1249" w:author="Гафуров Камолджон Азимджонович" w:date="2024-10-11T08:07:00Z" w16du:dateUtc="2024-10-11T03:07:00Z">
              <w:rPr>
                <w:rFonts w:ascii="Palatino Linotype" w:hAnsi="Palatino Linotype"/>
                <w:sz w:val="20"/>
                <w:szCs w:val="20"/>
              </w:rPr>
            </w:rPrChange>
          </w:rPr>
          <w:t>пардохти</w:t>
        </w:r>
        <w:proofErr w:type="spellEnd"/>
        <w:r w:rsidRPr="00EB3ABC">
          <w:rPr>
            <w:rFonts w:ascii="Palatino Linotype" w:hAnsi="Palatino Linotype"/>
            <w:rPrChange w:id="1250"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251" w:author="Гафуров Камолджон Азимджонович" w:date="2024-10-11T08:07:00Z" w16du:dateUtc="2024-10-11T03:07:00Z">
              <w:rPr>
                <w:rFonts w:ascii="Palatino Linotype" w:hAnsi="Palatino Linotype"/>
                <w:sz w:val="20"/>
                <w:szCs w:val="20"/>
              </w:rPr>
            </w:rPrChange>
          </w:rPr>
          <w:t>музди</w:t>
        </w:r>
        <w:proofErr w:type="spellEnd"/>
        <w:r w:rsidRPr="00EB3ABC">
          <w:rPr>
            <w:rFonts w:ascii="Palatino Linotype" w:hAnsi="Palatino Linotype"/>
            <w:rPrChange w:id="1252"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253" w:author="Гафуров Камолджон Азимджонович" w:date="2024-10-11T08:07:00Z" w16du:dateUtc="2024-10-11T03:07:00Z">
              <w:rPr>
                <w:rFonts w:ascii="Palatino Linotype" w:hAnsi="Palatino Linotype"/>
                <w:sz w:val="20"/>
                <w:szCs w:val="20"/>
              </w:rPr>
            </w:rPrChange>
          </w:rPr>
          <w:t>баробар</w:t>
        </w:r>
        <w:proofErr w:type="spellEnd"/>
        <w:r w:rsidRPr="00EB3ABC">
          <w:rPr>
            <w:rFonts w:ascii="Palatino Linotype" w:hAnsi="Palatino Linotype"/>
            <w:rPrChange w:id="1254"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255" w:author="Гафуров Камолджон Азимджонович" w:date="2024-10-11T08:07:00Z" w16du:dateUtc="2024-10-11T03:07:00Z">
              <w:rPr>
                <w:rFonts w:ascii="Palatino Linotype" w:hAnsi="Palatino Linotype"/>
                <w:sz w:val="20"/>
                <w:szCs w:val="20"/>
              </w:rPr>
            </w:rPrChange>
          </w:rPr>
          <w:t>барои</w:t>
        </w:r>
        <w:proofErr w:type="spellEnd"/>
        <w:r w:rsidRPr="00EB3ABC">
          <w:rPr>
            <w:rFonts w:ascii="Palatino Linotype" w:hAnsi="Palatino Linotype"/>
            <w:rPrChange w:id="1256"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257" w:author="Гафуров Камолджон Азимджонович" w:date="2024-10-11T08:07:00Z" w16du:dateUtc="2024-10-11T03:07:00Z">
              <w:rPr>
                <w:rFonts w:ascii="Palatino Linotype" w:hAnsi="Palatino Linotype"/>
                <w:sz w:val="20"/>
                <w:szCs w:val="20"/>
              </w:rPr>
            </w:rPrChange>
          </w:rPr>
          <w:t>иҷрои</w:t>
        </w:r>
        <w:proofErr w:type="spellEnd"/>
        <w:r w:rsidRPr="00EB3ABC">
          <w:rPr>
            <w:rFonts w:ascii="Palatino Linotype" w:hAnsi="Palatino Linotype"/>
            <w:rPrChange w:id="1258" w:author="Гафуров Камолджон Азимджонович" w:date="2024-10-11T08:07:00Z" w16du:dateUtc="2024-10-11T03:07:00Z">
              <w:rPr>
                <w:rFonts w:ascii="Palatino Linotype" w:hAnsi="Palatino Linotype"/>
                <w:sz w:val="20"/>
                <w:szCs w:val="20"/>
              </w:rPr>
            </w:rPrChange>
          </w:rPr>
          <w:t xml:space="preserve"> кор</w:t>
        </w:r>
        <w:del w:id="1259" w:author="Алимбаева  Малика  Маруфовна" w:date="2024-10-11T14:06:00Z" w16du:dateUtc="2024-10-11T09:06:00Z">
          <w:r w:rsidRPr="00EB3ABC" w:rsidDel="007F7F17">
            <w:rPr>
              <w:rFonts w:ascii="Palatino Linotype" w:hAnsi="Palatino Linotype"/>
              <w:rPrChange w:id="1260" w:author="Гафуров Камолджон Азимджонович" w:date="2024-10-11T08:07:00Z" w16du:dateUtc="2024-10-11T03:07:00Z">
                <w:rPr>
                  <w:rFonts w:ascii="Palatino Linotype" w:hAnsi="Palatino Linotype"/>
                  <w:sz w:val="20"/>
                  <w:szCs w:val="20"/>
                </w:rPr>
              </w:rPrChange>
            </w:rPr>
            <w:delText>и</w:delText>
          </w:r>
        </w:del>
      </w:ins>
      <w:ins w:id="1261" w:author="Алимбаева  Малика  Маруфовна" w:date="2024-10-11T14:06:00Z" w16du:dateUtc="2024-10-11T09:06:00Z">
        <w:r w:rsidR="007F7F17">
          <w:rPr>
            <w:rFonts w:ascii="Palatino Linotype" w:hAnsi="Palatino Linotype"/>
          </w:rPr>
          <w:t xml:space="preserve"> </w:t>
        </w:r>
        <w:proofErr w:type="spellStart"/>
        <w:r w:rsidR="007F7F17">
          <w:rPr>
            <w:rFonts w:ascii="Palatino Linotype" w:hAnsi="Palatino Linotype"/>
          </w:rPr>
          <w:t>ва</w:t>
        </w:r>
        <w:proofErr w:type="spellEnd"/>
        <w:r w:rsidR="007F7F17">
          <w:rPr>
            <w:rFonts w:ascii="Palatino Linotype" w:hAnsi="Palatino Linotype"/>
          </w:rPr>
          <w:t xml:space="preserve"> </w:t>
        </w:r>
      </w:ins>
      <w:ins w:id="1262" w:author="Алимбаева  Малика  Маруфовна" w:date="2024-10-11T14:07:00Z" w16du:dateUtc="2024-10-11T09:07:00Z">
        <w:r w:rsidR="007F7F17">
          <w:rPr>
            <w:rFonts w:ascii="Palatino Linotype" w:hAnsi="Palatino Linotype"/>
          </w:rPr>
          <w:t>дара</w:t>
        </w:r>
      </w:ins>
      <w:ins w:id="1263" w:author="Гафуров Камолджон Азимджонович" w:date="2024-10-11T15:06:00Z" w16du:dateUtc="2024-10-11T10:06:00Z">
        <w:r w:rsidR="00972E38">
          <w:rPr>
            <w:rFonts w:ascii="Palatino Linotype" w:hAnsi="Palatino Linotype"/>
            <w:lang w:val="tg-Cyrl-TJ"/>
          </w:rPr>
          <w:t>ҷ</w:t>
        </w:r>
      </w:ins>
      <w:ins w:id="1264" w:author="Алимбаева  Малика  Маруфовна" w:date="2024-10-11T14:07:00Z" w16du:dateUtc="2024-10-11T09:07:00Z">
        <w:del w:id="1265" w:author="Гафуров Камолджон Азимджонович" w:date="2024-10-11T15:06:00Z" w16du:dateUtc="2024-10-11T10:06:00Z">
          <w:r w:rsidR="007F7F17" w:rsidDel="00972E38">
            <w:rPr>
              <w:rFonts w:ascii="Palatino Linotype" w:hAnsi="Palatino Linotype"/>
            </w:rPr>
            <w:delText>ч</w:delText>
          </w:r>
        </w:del>
        <w:r w:rsidR="007F7F17">
          <w:rPr>
            <w:rFonts w:ascii="Palatino Linotype" w:hAnsi="Palatino Linotype"/>
          </w:rPr>
          <w:t xml:space="preserve">аи </w:t>
        </w:r>
      </w:ins>
      <w:proofErr w:type="spellStart"/>
      <w:ins w:id="1266" w:author="Алимбаева  Малика  Маруфовна" w:date="2024-10-11T14:06:00Z" w16du:dateUtc="2024-10-11T09:06:00Z">
        <w:r w:rsidR="007F7F17">
          <w:rPr>
            <w:rFonts w:ascii="Palatino Linotype" w:hAnsi="Palatino Linotype"/>
          </w:rPr>
          <w:t>тахассуси</w:t>
        </w:r>
      </w:ins>
      <w:proofErr w:type="spellEnd"/>
      <w:ins w:id="1267" w:author="Гафуров Камолджон Азимджонович" w:date="2024-10-11T08:07:00Z" w16du:dateUtc="2024-10-11T03:07:00Z">
        <w:r w:rsidRPr="00EB3ABC">
          <w:rPr>
            <w:rFonts w:ascii="Palatino Linotype" w:hAnsi="Palatino Linotype"/>
            <w:rPrChange w:id="1268"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269" w:author="Гафуров Камолджон Азимджонович" w:date="2024-10-11T08:07:00Z" w16du:dateUtc="2024-10-11T03:07:00Z">
              <w:rPr>
                <w:rFonts w:ascii="Palatino Linotype" w:hAnsi="Palatino Linotype"/>
                <w:sz w:val="20"/>
                <w:szCs w:val="20"/>
              </w:rPr>
            </w:rPrChange>
          </w:rPr>
          <w:t>якхела</w:t>
        </w:r>
        <w:proofErr w:type="spellEnd"/>
        <w:r w:rsidRPr="00EB3ABC">
          <w:rPr>
            <w:rFonts w:ascii="Palatino Linotype" w:hAnsi="Palatino Linotype"/>
            <w:rPrChange w:id="1270" w:author="Гафуров Камолджон Азимджонович" w:date="2024-10-11T08:07:00Z" w16du:dateUtc="2024-10-11T03:07:00Z">
              <w:rPr>
                <w:rFonts w:ascii="Palatino Linotype" w:hAnsi="Palatino Linotype"/>
                <w:sz w:val="20"/>
                <w:szCs w:val="20"/>
              </w:rPr>
            </w:rPrChange>
          </w:rPr>
          <w:t>;</w:t>
        </w:r>
      </w:ins>
    </w:p>
    <w:p w14:paraId="67C817B0" w14:textId="3C555B26" w:rsidR="00EB3ABC" w:rsidRPr="00EB3ABC" w:rsidRDefault="00EB3ABC">
      <w:pPr>
        <w:jc w:val="both"/>
        <w:rPr>
          <w:ins w:id="1271" w:author="Гафуров Камолджон Азимджонович" w:date="2024-10-11T08:07:00Z" w16du:dateUtc="2024-10-11T03:07:00Z"/>
          <w:rFonts w:ascii="Palatino Linotype" w:hAnsi="Palatino Linotype"/>
          <w:rPrChange w:id="1272" w:author="Гафуров Камолджон Азимджонович" w:date="2024-10-11T08:07:00Z" w16du:dateUtc="2024-10-11T03:07:00Z">
            <w:rPr>
              <w:ins w:id="1273" w:author="Гафуров Камолджон Азимджонович" w:date="2024-10-11T08:07:00Z" w16du:dateUtc="2024-10-11T03:07:00Z"/>
              <w:rFonts w:ascii="Palatino Linotype" w:hAnsi="Palatino Linotype"/>
              <w:sz w:val="20"/>
              <w:szCs w:val="20"/>
            </w:rPr>
          </w:rPrChange>
        </w:rPr>
        <w:pPrChange w:id="1274" w:author="Гафуров Камолджон Азимджонович" w:date="2024-10-11T08:07:00Z" w16du:dateUtc="2024-10-11T03:07:00Z">
          <w:pPr>
            <w:pStyle w:val="a9"/>
            <w:ind w:firstLine="567"/>
            <w:jc w:val="both"/>
          </w:pPr>
        </w:pPrChange>
      </w:pPr>
      <w:ins w:id="1275" w:author="Гафуров Камолджон Азимджонович" w:date="2024-10-11T08:07:00Z" w16du:dateUtc="2024-10-11T03:07:00Z">
        <w:r w:rsidRPr="00EB3ABC">
          <w:rPr>
            <w:rFonts w:ascii="Palatino Linotype" w:hAnsi="Palatino Linotype"/>
            <w:rPrChange w:id="1276"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277" w:author="Гафуров Камолджон Азимджонович" w:date="2024-10-11T08:07:00Z" w16du:dateUtc="2024-10-11T03:07:00Z">
              <w:rPr>
                <w:rFonts w:ascii="Palatino Linotype" w:hAnsi="Palatino Linotype"/>
                <w:sz w:val="20"/>
                <w:szCs w:val="20"/>
              </w:rPr>
            </w:rPrChange>
          </w:rPr>
          <w:t>муроҷиат</w:t>
        </w:r>
        <w:proofErr w:type="spellEnd"/>
        <w:r w:rsidRPr="00EB3ABC">
          <w:rPr>
            <w:rFonts w:ascii="Palatino Linotype" w:hAnsi="Palatino Linotype"/>
            <w:rPrChange w:id="1278"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279" w:author="Гафуров Камолджон Азимджонович" w:date="2024-10-11T08:07:00Z" w16du:dateUtc="2024-10-11T03:07:00Z">
              <w:rPr>
                <w:rFonts w:ascii="Palatino Linotype" w:hAnsi="Palatino Linotype"/>
                <w:sz w:val="20"/>
                <w:szCs w:val="20"/>
              </w:rPr>
            </w:rPrChange>
          </w:rPr>
          <w:t>намудан</w:t>
        </w:r>
        <w:proofErr w:type="spellEnd"/>
        <w:r w:rsidRPr="00EB3ABC">
          <w:rPr>
            <w:rFonts w:ascii="Palatino Linotype" w:hAnsi="Palatino Linotype"/>
            <w:rPrChange w:id="1280"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281" w:author="Гафуров Камолджон Азимджонович" w:date="2024-10-11T08:07:00Z" w16du:dateUtc="2024-10-11T03:07:00Z">
              <w:rPr>
                <w:rFonts w:ascii="Palatino Linotype" w:hAnsi="Palatino Linotype"/>
                <w:sz w:val="20"/>
                <w:szCs w:val="20"/>
              </w:rPr>
            </w:rPrChange>
          </w:rPr>
          <w:t>барои</w:t>
        </w:r>
        <w:proofErr w:type="spellEnd"/>
        <w:r w:rsidRPr="00EB3ABC">
          <w:rPr>
            <w:rFonts w:ascii="Palatino Linotype" w:hAnsi="Palatino Linotype"/>
            <w:rPrChange w:id="1282"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283" w:author="Гафуров Камолджон Азимджонович" w:date="2024-10-11T08:07:00Z" w16du:dateUtc="2024-10-11T03:07:00Z">
              <w:rPr>
                <w:rFonts w:ascii="Palatino Linotype" w:hAnsi="Palatino Linotype"/>
                <w:sz w:val="20"/>
                <w:szCs w:val="20"/>
              </w:rPr>
            </w:rPrChange>
          </w:rPr>
          <w:t>ҳалли</w:t>
        </w:r>
        <w:proofErr w:type="spellEnd"/>
        <w:r w:rsidRPr="00EB3ABC">
          <w:rPr>
            <w:rFonts w:ascii="Palatino Linotype" w:hAnsi="Palatino Linotype"/>
            <w:rPrChange w:id="1284"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285" w:author="Гафуров Камолджон Азимджонович" w:date="2024-10-11T08:07:00Z" w16du:dateUtc="2024-10-11T03:07:00Z">
              <w:rPr>
                <w:rFonts w:ascii="Palatino Linotype" w:hAnsi="Palatino Linotype"/>
                <w:sz w:val="20"/>
                <w:szCs w:val="20"/>
              </w:rPr>
            </w:rPrChange>
          </w:rPr>
          <w:t>баҳсҳои</w:t>
        </w:r>
        <w:proofErr w:type="spellEnd"/>
        <w:r w:rsidRPr="00EB3ABC">
          <w:rPr>
            <w:rFonts w:ascii="Palatino Linotype" w:hAnsi="Palatino Linotype"/>
            <w:rPrChange w:id="1286"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287" w:author="Гафуров Камолджон Азимджонович" w:date="2024-10-11T08:07:00Z" w16du:dateUtc="2024-10-11T03:07:00Z">
              <w:rPr>
                <w:rFonts w:ascii="Palatino Linotype" w:hAnsi="Palatino Linotype"/>
                <w:sz w:val="20"/>
                <w:szCs w:val="20"/>
              </w:rPr>
            </w:rPrChange>
          </w:rPr>
          <w:t>меҳнатӣ</w:t>
        </w:r>
        <w:proofErr w:type="spellEnd"/>
        <w:r w:rsidRPr="00EB3ABC">
          <w:rPr>
            <w:rFonts w:ascii="Palatino Linotype" w:hAnsi="Palatino Linotype"/>
            <w:rPrChange w:id="1288" w:author="Гафуров Камолджон Азимджонович" w:date="2024-10-11T08:07:00Z" w16du:dateUtc="2024-10-11T03:07:00Z">
              <w:rPr>
                <w:rFonts w:ascii="Palatino Linotype" w:hAnsi="Palatino Linotype"/>
                <w:sz w:val="20"/>
                <w:szCs w:val="20"/>
              </w:rPr>
            </w:rPrChange>
          </w:rPr>
          <w:t xml:space="preserve"> ба </w:t>
        </w:r>
        <w:proofErr w:type="spellStart"/>
        <w:r w:rsidRPr="00EB3ABC">
          <w:rPr>
            <w:rFonts w:ascii="Palatino Linotype" w:hAnsi="Palatino Linotype"/>
            <w:rPrChange w:id="1289" w:author="Гафуров Камолджон Азимджонович" w:date="2024-10-11T08:07:00Z" w16du:dateUtc="2024-10-11T03:07:00Z">
              <w:rPr>
                <w:rFonts w:ascii="Palatino Linotype" w:hAnsi="Palatino Linotype"/>
                <w:sz w:val="20"/>
                <w:szCs w:val="20"/>
              </w:rPr>
            </w:rPrChange>
          </w:rPr>
          <w:t>комиссияи</w:t>
        </w:r>
        <w:proofErr w:type="spellEnd"/>
        <w:r w:rsidRPr="00EB3ABC">
          <w:rPr>
            <w:rFonts w:ascii="Palatino Linotype" w:hAnsi="Palatino Linotype"/>
            <w:rPrChange w:id="1290" w:author="Гафуров Камолджон Азимджонович" w:date="2024-10-11T08:07:00Z" w16du:dateUtc="2024-10-11T03:07:00Z">
              <w:rPr>
                <w:rFonts w:ascii="Palatino Linotype" w:hAnsi="Palatino Linotype"/>
                <w:sz w:val="20"/>
                <w:szCs w:val="20"/>
              </w:rPr>
            </w:rPrChange>
          </w:rPr>
          <w:t xml:space="preserve"> </w:t>
        </w:r>
      </w:ins>
      <w:ins w:id="1291" w:author="Гафуров Камолджон Азимджонович" w:date="2024-10-11T08:13:00Z" w16du:dateUtc="2024-10-11T03:13:00Z">
        <w:r w:rsidR="001D1B77">
          <w:rPr>
            <w:rFonts w:ascii="Palatino Linotype" w:hAnsi="Palatino Linotype"/>
            <w:lang w:val="tg-Cyrl-TJ"/>
          </w:rPr>
          <w:t>баҳсҳои меҳнатӣ</w:t>
        </w:r>
      </w:ins>
      <w:ins w:id="1292" w:author="Гафуров Камолджон Азимджонович" w:date="2024-10-11T08:07:00Z" w16du:dateUtc="2024-10-11T03:07:00Z">
        <w:r w:rsidRPr="00EB3ABC">
          <w:rPr>
            <w:rFonts w:ascii="Palatino Linotype" w:hAnsi="Palatino Linotype"/>
            <w:rPrChange w:id="1293" w:author="Гафуров Камолджон Азимджонович" w:date="2024-10-11T08:07:00Z" w16du:dateUtc="2024-10-11T03:07:00Z">
              <w:rPr>
                <w:rFonts w:ascii="Palatino Linotype" w:hAnsi="Palatino Linotype"/>
                <w:sz w:val="20"/>
                <w:szCs w:val="20"/>
              </w:rPr>
            </w:rPrChange>
          </w:rPr>
          <w:t xml:space="preserve"> ё суд;</w:t>
        </w:r>
      </w:ins>
    </w:p>
    <w:p w14:paraId="0241B826" w14:textId="77777777" w:rsidR="00EB3ABC" w:rsidRPr="00EB3ABC" w:rsidRDefault="00EB3ABC">
      <w:pPr>
        <w:jc w:val="both"/>
        <w:rPr>
          <w:ins w:id="1294" w:author="Гафуров Камолджон Азимджонович" w:date="2024-10-11T08:07:00Z" w16du:dateUtc="2024-10-11T03:07:00Z"/>
          <w:rFonts w:ascii="Palatino Linotype" w:hAnsi="Palatino Linotype"/>
          <w:rPrChange w:id="1295" w:author="Гафуров Камолджон Азимджонович" w:date="2024-10-11T08:07:00Z" w16du:dateUtc="2024-10-11T03:07:00Z">
            <w:rPr>
              <w:ins w:id="1296" w:author="Гафуров Камолджон Азимджонович" w:date="2024-10-11T08:07:00Z" w16du:dateUtc="2024-10-11T03:07:00Z"/>
              <w:rFonts w:ascii="Palatino Linotype" w:hAnsi="Palatino Linotype"/>
              <w:sz w:val="20"/>
              <w:szCs w:val="20"/>
            </w:rPr>
          </w:rPrChange>
        </w:rPr>
        <w:pPrChange w:id="1297" w:author="Гафуров Камолджон Азимджонович" w:date="2024-10-11T08:07:00Z" w16du:dateUtc="2024-10-11T03:07:00Z">
          <w:pPr>
            <w:pStyle w:val="a9"/>
            <w:ind w:firstLine="567"/>
            <w:jc w:val="both"/>
          </w:pPr>
        </w:pPrChange>
      </w:pPr>
      <w:ins w:id="1298" w:author="Гафуров Камолджон Азимджонович" w:date="2024-10-11T08:07:00Z" w16du:dateUtc="2024-10-11T03:07:00Z">
        <w:r w:rsidRPr="00EB3ABC">
          <w:rPr>
            <w:rFonts w:ascii="Palatino Linotype" w:hAnsi="Palatino Linotype"/>
            <w:rPrChange w:id="1299" w:author="Гафуров Камолджон Азимджонович" w:date="2024-10-11T08:07:00Z" w16du:dateUtc="2024-10-11T03:07:00Z">
              <w:rPr>
                <w:rFonts w:ascii="Palatino Linotype" w:hAnsi="Palatino Linotype"/>
                <w:sz w:val="20"/>
                <w:szCs w:val="20"/>
              </w:rPr>
            </w:rPrChange>
          </w:rPr>
          <w:t xml:space="preserve">- ба </w:t>
        </w:r>
        <w:proofErr w:type="spellStart"/>
        <w:r w:rsidRPr="00EB3ABC">
          <w:rPr>
            <w:rFonts w:ascii="Palatino Linotype" w:hAnsi="Palatino Linotype"/>
            <w:rPrChange w:id="1300" w:author="Гафуров Камолджон Азимджонович" w:date="2024-10-11T08:07:00Z" w16du:dateUtc="2024-10-11T03:07:00Z">
              <w:rPr>
                <w:rFonts w:ascii="Palatino Linotype" w:hAnsi="Palatino Linotype"/>
                <w:sz w:val="20"/>
                <w:szCs w:val="20"/>
              </w:rPr>
            </w:rPrChange>
          </w:rPr>
          <w:t>ҷойи</w:t>
        </w:r>
        <w:proofErr w:type="spellEnd"/>
        <w:r w:rsidRPr="00EB3ABC">
          <w:rPr>
            <w:rFonts w:ascii="Palatino Linotype" w:hAnsi="Palatino Linotype"/>
            <w:rPrChange w:id="1301" w:author="Гафуров Камолджон Азимджонович" w:date="2024-10-11T08:07:00Z" w16du:dateUtc="2024-10-11T03:07:00Z">
              <w:rPr>
                <w:rFonts w:ascii="Palatino Linotype" w:hAnsi="Palatino Linotype"/>
                <w:sz w:val="20"/>
                <w:szCs w:val="20"/>
              </w:rPr>
            </w:rPrChange>
          </w:rPr>
          <w:t xml:space="preserve"> кори </w:t>
        </w:r>
        <w:proofErr w:type="spellStart"/>
        <w:r w:rsidRPr="00EB3ABC">
          <w:rPr>
            <w:rFonts w:ascii="Palatino Linotype" w:hAnsi="Palatino Linotype"/>
            <w:rPrChange w:id="1302" w:author="Гафуров Камолджон Азимджонович" w:date="2024-10-11T08:07:00Z" w16du:dateUtc="2024-10-11T03:07:00Z">
              <w:rPr>
                <w:rFonts w:ascii="Palatino Linotype" w:hAnsi="Palatino Linotype"/>
                <w:sz w:val="20"/>
                <w:szCs w:val="20"/>
              </w:rPr>
            </w:rPrChange>
          </w:rPr>
          <w:t>таҷҳизонидашуда</w:t>
        </w:r>
        <w:proofErr w:type="spellEnd"/>
        <w:r w:rsidRPr="00EB3ABC">
          <w:rPr>
            <w:rFonts w:ascii="Palatino Linotype" w:hAnsi="Palatino Linotype"/>
            <w:rPrChange w:id="1303"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304" w:author="Гафуров Камолджон Азимджонович" w:date="2024-10-11T08:07:00Z" w16du:dateUtc="2024-10-11T03:07:00Z">
              <w:rPr>
                <w:rFonts w:ascii="Palatino Linotype" w:hAnsi="Palatino Linotype"/>
                <w:sz w:val="20"/>
                <w:szCs w:val="20"/>
              </w:rPr>
            </w:rPrChange>
          </w:rPr>
          <w:t>тибқи</w:t>
        </w:r>
        <w:proofErr w:type="spellEnd"/>
        <w:r w:rsidRPr="00EB3ABC">
          <w:rPr>
            <w:rFonts w:ascii="Palatino Linotype" w:hAnsi="Palatino Linotype"/>
            <w:rPrChange w:id="1305"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306" w:author="Гафуров Камолджон Азимджонович" w:date="2024-10-11T08:07:00Z" w16du:dateUtc="2024-10-11T03:07:00Z">
              <w:rPr>
                <w:rFonts w:ascii="Palatino Linotype" w:hAnsi="Palatino Linotype"/>
                <w:sz w:val="20"/>
                <w:szCs w:val="20"/>
              </w:rPr>
            </w:rPrChange>
          </w:rPr>
          <w:t>талаботи</w:t>
        </w:r>
        <w:proofErr w:type="spellEnd"/>
        <w:r w:rsidRPr="00EB3ABC">
          <w:rPr>
            <w:rFonts w:ascii="Palatino Linotype" w:hAnsi="Palatino Linotype"/>
            <w:rPrChange w:id="1307"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308" w:author="Гафуров Камолджон Азимджонович" w:date="2024-10-11T08:07:00Z" w16du:dateUtc="2024-10-11T03:07:00Z">
              <w:rPr>
                <w:rFonts w:ascii="Palatino Linotype" w:hAnsi="Palatino Linotype"/>
                <w:sz w:val="20"/>
                <w:szCs w:val="20"/>
              </w:rPr>
            </w:rPrChange>
          </w:rPr>
          <w:t>қоидаҳои</w:t>
        </w:r>
        <w:proofErr w:type="spellEnd"/>
        <w:r w:rsidRPr="00EB3ABC">
          <w:rPr>
            <w:rFonts w:ascii="Palatino Linotype" w:hAnsi="Palatino Linotype"/>
            <w:rPrChange w:id="1309"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310" w:author="Гафуров Камолджон Азимджонович" w:date="2024-10-11T08:07:00Z" w16du:dateUtc="2024-10-11T03:07:00Z">
              <w:rPr>
                <w:rFonts w:ascii="Palatino Linotype" w:hAnsi="Palatino Linotype"/>
                <w:sz w:val="20"/>
                <w:szCs w:val="20"/>
              </w:rPr>
            </w:rPrChange>
          </w:rPr>
          <w:t>бехатарӣ</w:t>
        </w:r>
        <w:proofErr w:type="spellEnd"/>
        <w:r w:rsidRPr="00EB3ABC">
          <w:rPr>
            <w:rFonts w:ascii="Palatino Linotype" w:hAnsi="Palatino Linotype"/>
            <w:rPrChange w:id="1311"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312" w:author="Гафуров Камолджон Азимджонович" w:date="2024-10-11T08:07:00Z" w16du:dateUtc="2024-10-11T03:07:00Z">
              <w:rPr>
                <w:rFonts w:ascii="Palatino Linotype" w:hAnsi="Palatino Linotype"/>
                <w:sz w:val="20"/>
                <w:szCs w:val="20"/>
              </w:rPr>
            </w:rPrChange>
          </w:rPr>
          <w:t>ва</w:t>
        </w:r>
        <w:proofErr w:type="spellEnd"/>
        <w:r w:rsidRPr="00EB3ABC">
          <w:rPr>
            <w:rFonts w:ascii="Palatino Linotype" w:hAnsi="Palatino Linotype"/>
            <w:rPrChange w:id="1313"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314" w:author="Гафуров Камолджон Азимджонович" w:date="2024-10-11T08:07:00Z" w16du:dateUtc="2024-10-11T03:07:00Z">
              <w:rPr>
                <w:rFonts w:ascii="Palatino Linotype" w:hAnsi="Palatino Linotype"/>
                <w:sz w:val="20"/>
                <w:szCs w:val="20"/>
              </w:rPr>
            </w:rPrChange>
          </w:rPr>
          <w:t>ҳифзи</w:t>
        </w:r>
        <w:proofErr w:type="spellEnd"/>
        <w:r w:rsidRPr="00EB3ABC">
          <w:rPr>
            <w:rFonts w:ascii="Palatino Linotype" w:hAnsi="Palatino Linotype"/>
            <w:rPrChange w:id="1315"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316" w:author="Гафуров Камолджон Азимджонович" w:date="2024-10-11T08:07:00Z" w16du:dateUtc="2024-10-11T03:07:00Z">
              <w:rPr>
                <w:rFonts w:ascii="Palatino Linotype" w:hAnsi="Palatino Linotype"/>
                <w:sz w:val="20"/>
                <w:szCs w:val="20"/>
              </w:rPr>
            </w:rPrChange>
          </w:rPr>
          <w:t>меҳнат</w:t>
        </w:r>
        <w:proofErr w:type="spellEnd"/>
        <w:r w:rsidRPr="00EB3ABC">
          <w:rPr>
            <w:rFonts w:ascii="Palatino Linotype" w:hAnsi="Palatino Linotype"/>
            <w:rPrChange w:id="1317" w:author="Гафуров Камолджон Азимджонович" w:date="2024-10-11T08:07:00Z" w16du:dateUtc="2024-10-11T03:07:00Z">
              <w:rPr>
                <w:rFonts w:ascii="Palatino Linotype" w:hAnsi="Palatino Linotype"/>
                <w:sz w:val="20"/>
                <w:szCs w:val="20"/>
              </w:rPr>
            </w:rPrChange>
          </w:rPr>
          <w:t>;</w:t>
        </w:r>
      </w:ins>
    </w:p>
    <w:p w14:paraId="2E422AED" w14:textId="22116B72" w:rsidR="00EB3ABC" w:rsidRPr="00EB3ABC" w:rsidRDefault="00EB3ABC">
      <w:pPr>
        <w:jc w:val="both"/>
        <w:rPr>
          <w:ins w:id="1318" w:author="Гафуров Камолджон Азимджонович" w:date="2024-10-11T08:07:00Z" w16du:dateUtc="2024-10-11T03:07:00Z"/>
          <w:rFonts w:ascii="Palatino Linotype" w:hAnsi="Palatino Linotype"/>
          <w:rPrChange w:id="1319" w:author="Гафуров Камолджон Азимджонович" w:date="2024-10-11T08:07:00Z" w16du:dateUtc="2024-10-11T03:07:00Z">
            <w:rPr>
              <w:ins w:id="1320" w:author="Гафуров Камолджон Азимджонович" w:date="2024-10-11T08:07:00Z" w16du:dateUtc="2024-10-11T03:07:00Z"/>
              <w:rFonts w:ascii="Palatino Linotype" w:hAnsi="Palatino Linotype"/>
              <w:sz w:val="20"/>
              <w:szCs w:val="20"/>
            </w:rPr>
          </w:rPrChange>
        </w:rPr>
        <w:pPrChange w:id="1321" w:author="Гафуров Камолджон Азимджонович" w:date="2024-10-11T08:07:00Z" w16du:dateUtc="2024-10-11T03:07:00Z">
          <w:pPr>
            <w:pStyle w:val="a9"/>
            <w:ind w:firstLine="567"/>
            <w:jc w:val="both"/>
          </w:pPr>
        </w:pPrChange>
      </w:pPr>
      <w:ins w:id="1322" w:author="Гафуров Камолджон Азимджонович" w:date="2024-10-11T08:07:00Z" w16du:dateUtc="2024-10-11T03:07:00Z">
        <w:r w:rsidRPr="00EB3ABC">
          <w:rPr>
            <w:rFonts w:ascii="Palatino Linotype" w:hAnsi="Palatino Linotype"/>
            <w:rPrChange w:id="1323" w:author="Гафуров Камолджон Азимджонович" w:date="2024-10-11T08:07:00Z" w16du:dateUtc="2024-10-11T03:07:00Z">
              <w:rPr>
                <w:rFonts w:ascii="Palatino Linotype" w:hAnsi="Palatino Linotype"/>
                <w:sz w:val="20"/>
                <w:szCs w:val="20"/>
              </w:rPr>
            </w:rPrChange>
          </w:rPr>
          <w:t xml:space="preserve">- ба </w:t>
        </w:r>
        <w:proofErr w:type="spellStart"/>
        <w:r w:rsidRPr="00EB3ABC">
          <w:rPr>
            <w:rFonts w:ascii="Palatino Linotype" w:hAnsi="Palatino Linotype"/>
            <w:rPrChange w:id="1324" w:author="Гафуров Камолджон Азимджонович" w:date="2024-10-11T08:07:00Z" w16du:dateUtc="2024-10-11T03:07:00Z">
              <w:rPr>
                <w:rFonts w:ascii="Palatino Linotype" w:hAnsi="Palatino Linotype"/>
                <w:sz w:val="20"/>
                <w:szCs w:val="20"/>
              </w:rPr>
            </w:rPrChange>
          </w:rPr>
          <w:t>таъминоти</w:t>
        </w:r>
        <w:proofErr w:type="spellEnd"/>
        <w:r w:rsidRPr="00EB3ABC">
          <w:rPr>
            <w:rFonts w:ascii="Palatino Linotype" w:hAnsi="Palatino Linotype"/>
            <w:rPrChange w:id="1325"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326" w:author="Гафуров Камолджон Азимджонович" w:date="2024-10-11T08:07:00Z" w16du:dateUtc="2024-10-11T03:07:00Z">
              <w:rPr>
                <w:rFonts w:ascii="Palatino Linotype" w:hAnsi="Palatino Linotype"/>
                <w:sz w:val="20"/>
                <w:szCs w:val="20"/>
              </w:rPr>
            </w:rPrChange>
          </w:rPr>
          <w:t>воситаҳои</w:t>
        </w:r>
        <w:proofErr w:type="spellEnd"/>
        <w:r w:rsidRPr="00EB3ABC">
          <w:rPr>
            <w:rFonts w:ascii="Palatino Linotype" w:hAnsi="Palatino Linotype"/>
            <w:rPrChange w:id="1327"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328" w:author="Гафуров Камолджон Азимджонович" w:date="2024-10-11T08:07:00Z" w16du:dateUtc="2024-10-11T03:07:00Z">
              <w:rPr>
                <w:rFonts w:ascii="Palatino Linotype" w:hAnsi="Palatino Linotype"/>
                <w:sz w:val="20"/>
                <w:szCs w:val="20"/>
              </w:rPr>
            </w:rPrChange>
          </w:rPr>
          <w:t>муҳофизати</w:t>
        </w:r>
        <w:proofErr w:type="spellEnd"/>
        <w:r w:rsidRPr="00EB3ABC">
          <w:rPr>
            <w:rFonts w:ascii="Palatino Linotype" w:hAnsi="Palatino Linotype"/>
            <w:rPrChange w:id="1329"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330" w:author="Гафуров Камолджон Азимджонович" w:date="2024-10-11T08:07:00Z" w16du:dateUtc="2024-10-11T03:07:00Z">
              <w:rPr>
                <w:rFonts w:ascii="Palatino Linotype" w:hAnsi="Palatino Linotype"/>
                <w:sz w:val="20"/>
                <w:szCs w:val="20"/>
              </w:rPr>
            </w:rPrChange>
          </w:rPr>
          <w:t>инфиродӣ</w:t>
        </w:r>
        <w:proofErr w:type="spellEnd"/>
        <w:r w:rsidRPr="00EB3ABC">
          <w:rPr>
            <w:rFonts w:ascii="Palatino Linotype" w:hAnsi="Palatino Linotype"/>
            <w:rPrChange w:id="1331"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332" w:author="Гафуров Камолджон Азимджонович" w:date="2024-10-11T08:07:00Z" w16du:dateUtc="2024-10-11T03:07:00Z">
              <w:rPr>
                <w:rFonts w:ascii="Palatino Linotype" w:hAnsi="Palatino Linotype"/>
                <w:sz w:val="20"/>
                <w:szCs w:val="20"/>
              </w:rPr>
            </w:rPrChange>
          </w:rPr>
          <w:t>ва</w:t>
        </w:r>
        <w:proofErr w:type="spellEnd"/>
        <w:r w:rsidRPr="00EB3ABC">
          <w:rPr>
            <w:rFonts w:ascii="Palatino Linotype" w:hAnsi="Palatino Linotype"/>
            <w:rPrChange w:id="1333"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334" w:author="Гафуров Камолджон Азимджонович" w:date="2024-10-11T08:07:00Z" w16du:dateUtc="2024-10-11T03:07:00Z">
              <w:rPr>
                <w:rFonts w:ascii="Palatino Linotype" w:hAnsi="Palatino Linotype"/>
                <w:sz w:val="20"/>
                <w:szCs w:val="20"/>
              </w:rPr>
            </w:rPrChange>
          </w:rPr>
          <w:t>коллективӣ</w:t>
        </w:r>
        <w:proofErr w:type="spellEnd"/>
        <w:r w:rsidRPr="00EB3ABC">
          <w:rPr>
            <w:rFonts w:ascii="Palatino Linotype" w:hAnsi="Palatino Linotype"/>
            <w:rPrChange w:id="1335"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336" w:author="Гафуров Камолджон Азимджонович" w:date="2024-10-11T08:07:00Z" w16du:dateUtc="2024-10-11T03:07:00Z">
              <w:rPr>
                <w:rFonts w:ascii="Palatino Linotype" w:hAnsi="Palatino Linotype"/>
                <w:sz w:val="20"/>
                <w:szCs w:val="20"/>
              </w:rPr>
            </w:rPrChange>
          </w:rPr>
          <w:t>либосҳои</w:t>
        </w:r>
        <w:proofErr w:type="spellEnd"/>
        <w:r w:rsidRPr="00EB3ABC">
          <w:rPr>
            <w:rFonts w:ascii="Palatino Linotype" w:hAnsi="Palatino Linotype"/>
            <w:rPrChange w:id="1337"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338" w:author="Гафуров Камолджон Азимджонович" w:date="2024-10-11T08:07:00Z" w16du:dateUtc="2024-10-11T03:07:00Z">
              <w:rPr>
                <w:rFonts w:ascii="Palatino Linotype" w:hAnsi="Palatino Linotype"/>
                <w:sz w:val="20"/>
                <w:szCs w:val="20"/>
              </w:rPr>
            </w:rPrChange>
          </w:rPr>
          <w:t>махсус</w:t>
        </w:r>
        <w:proofErr w:type="spellEnd"/>
        <w:r w:rsidRPr="00EB3ABC">
          <w:rPr>
            <w:rFonts w:ascii="Palatino Linotype" w:hAnsi="Palatino Linotype"/>
            <w:rPrChange w:id="1339"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340" w:author="Гафуров Камолджон Азимджонович" w:date="2024-10-11T08:07:00Z" w16du:dateUtc="2024-10-11T03:07:00Z">
              <w:rPr>
                <w:rFonts w:ascii="Palatino Linotype" w:hAnsi="Palatino Linotype"/>
                <w:sz w:val="20"/>
                <w:szCs w:val="20"/>
              </w:rPr>
            </w:rPrChange>
          </w:rPr>
          <w:t>вобаста</w:t>
        </w:r>
        <w:proofErr w:type="spellEnd"/>
        <w:r w:rsidRPr="00EB3ABC">
          <w:rPr>
            <w:rFonts w:ascii="Palatino Linotype" w:hAnsi="Palatino Linotype"/>
            <w:rPrChange w:id="1341" w:author="Гафуров Камолджон Азимджонович" w:date="2024-10-11T08:07:00Z" w16du:dateUtc="2024-10-11T03:07:00Z">
              <w:rPr>
                <w:rFonts w:ascii="Palatino Linotype" w:hAnsi="Palatino Linotype"/>
                <w:sz w:val="20"/>
                <w:szCs w:val="20"/>
              </w:rPr>
            </w:rPrChange>
          </w:rPr>
          <w:t xml:space="preserve"> ба </w:t>
        </w:r>
        <w:proofErr w:type="spellStart"/>
        <w:r w:rsidRPr="00EB3ABC">
          <w:rPr>
            <w:rFonts w:ascii="Palatino Linotype" w:hAnsi="Palatino Linotype"/>
            <w:rPrChange w:id="1342" w:author="Гафуров Камолджон Азимджонович" w:date="2024-10-11T08:07:00Z" w16du:dateUtc="2024-10-11T03:07:00Z">
              <w:rPr>
                <w:rFonts w:ascii="Palatino Linotype" w:hAnsi="Palatino Linotype"/>
                <w:sz w:val="20"/>
                <w:szCs w:val="20"/>
              </w:rPr>
            </w:rPrChange>
          </w:rPr>
          <w:t>бехатарӣ</w:t>
        </w:r>
        <w:proofErr w:type="spellEnd"/>
        <w:r w:rsidRPr="00EB3ABC">
          <w:rPr>
            <w:rFonts w:ascii="Palatino Linotype" w:hAnsi="Palatino Linotype"/>
            <w:rPrChange w:id="1343"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344" w:author="Гафуров Камолджон Азимджонович" w:date="2024-10-11T08:07:00Z" w16du:dateUtc="2024-10-11T03:07:00Z">
              <w:rPr>
                <w:rFonts w:ascii="Palatino Linotype" w:hAnsi="Palatino Linotype"/>
                <w:sz w:val="20"/>
                <w:szCs w:val="20"/>
              </w:rPr>
            </w:rPrChange>
          </w:rPr>
          <w:t>ва</w:t>
        </w:r>
        <w:proofErr w:type="spellEnd"/>
        <w:r w:rsidRPr="00EB3ABC">
          <w:rPr>
            <w:rFonts w:ascii="Palatino Linotype" w:hAnsi="Palatino Linotype"/>
            <w:rPrChange w:id="1345"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346" w:author="Гафуров Камолджон Азимджонович" w:date="2024-10-11T08:07:00Z" w16du:dateUtc="2024-10-11T03:07:00Z">
              <w:rPr>
                <w:rFonts w:ascii="Palatino Linotype" w:hAnsi="Palatino Linotype"/>
                <w:sz w:val="20"/>
                <w:szCs w:val="20"/>
              </w:rPr>
            </w:rPrChange>
          </w:rPr>
          <w:t>ҳифзи</w:t>
        </w:r>
        <w:proofErr w:type="spellEnd"/>
        <w:r w:rsidRPr="00EB3ABC">
          <w:rPr>
            <w:rFonts w:ascii="Palatino Linotype" w:hAnsi="Palatino Linotype"/>
            <w:rPrChange w:id="1347"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348" w:author="Гафуров Камолджон Азимджонович" w:date="2024-10-11T08:07:00Z" w16du:dateUtc="2024-10-11T03:07:00Z">
              <w:rPr>
                <w:rFonts w:ascii="Palatino Linotype" w:hAnsi="Palatino Linotype"/>
                <w:sz w:val="20"/>
                <w:szCs w:val="20"/>
              </w:rPr>
            </w:rPrChange>
          </w:rPr>
          <w:t>меҳнат</w:t>
        </w:r>
        <w:proofErr w:type="spellEnd"/>
        <w:r w:rsidRPr="00EB3ABC">
          <w:rPr>
            <w:rFonts w:ascii="Palatino Linotype" w:hAnsi="Palatino Linotype"/>
            <w:rPrChange w:id="1349"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350" w:author="Гафуров Камолджон Азимджонович" w:date="2024-10-11T08:07:00Z" w16du:dateUtc="2024-10-11T03:07:00Z">
              <w:rPr>
                <w:rFonts w:ascii="Palatino Linotype" w:hAnsi="Palatino Linotype"/>
                <w:sz w:val="20"/>
                <w:szCs w:val="20"/>
              </w:rPr>
            </w:rPrChange>
          </w:rPr>
          <w:t>мутобиқи</w:t>
        </w:r>
        <w:proofErr w:type="spellEnd"/>
        <w:r w:rsidRPr="00EB3ABC">
          <w:rPr>
            <w:rFonts w:ascii="Palatino Linotype" w:hAnsi="Palatino Linotype"/>
            <w:rPrChange w:id="1351"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352" w:author="Гафуров Камолджон Азимджонович" w:date="2024-10-11T08:07:00Z" w16du:dateUtc="2024-10-11T03:07:00Z">
              <w:rPr>
                <w:rFonts w:ascii="Palatino Linotype" w:hAnsi="Palatino Linotype"/>
                <w:sz w:val="20"/>
                <w:szCs w:val="20"/>
              </w:rPr>
            </w:rPrChange>
          </w:rPr>
          <w:t>талаботи</w:t>
        </w:r>
        <w:proofErr w:type="spellEnd"/>
        <w:r w:rsidRPr="00EB3ABC">
          <w:rPr>
            <w:rFonts w:ascii="Palatino Linotype" w:hAnsi="Palatino Linotype"/>
            <w:rPrChange w:id="1353"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354" w:author="Гафуров Камолджон Азимджонович" w:date="2024-10-11T08:07:00Z" w16du:dateUtc="2024-10-11T03:07:00Z">
              <w:rPr>
                <w:rFonts w:ascii="Palatino Linotype" w:hAnsi="Palatino Linotype"/>
                <w:sz w:val="20"/>
                <w:szCs w:val="20"/>
              </w:rPr>
            </w:rPrChange>
          </w:rPr>
          <w:t>Кодекси</w:t>
        </w:r>
        <w:proofErr w:type="spellEnd"/>
        <w:r w:rsidRPr="00EB3ABC">
          <w:rPr>
            <w:rFonts w:ascii="Palatino Linotype" w:hAnsi="Palatino Linotype"/>
            <w:rPrChange w:id="1355" w:author="Гафуров Камолджон Азимджонович" w:date="2024-10-11T08:07:00Z" w16du:dateUtc="2024-10-11T03:07:00Z">
              <w:rPr>
                <w:rFonts w:ascii="Palatino Linotype" w:hAnsi="Palatino Linotype"/>
                <w:sz w:val="20"/>
                <w:szCs w:val="20"/>
              </w:rPr>
            </w:rPrChange>
          </w:rPr>
          <w:t xml:space="preserve"> </w:t>
        </w:r>
      </w:ins>
      <w:ins w:id="1356" w:author="Гафуров Камолджон Азимджонович" w:date="2024-10-11T08:13:00Z" w16du:dateUtc="2024-10-11T03:13:00Z">
        <w:r w:rsidR="001D1B77">
          <w:rPr>
            <w:rFonts w:ascii="Palatino Linotype" w:hAnsi="Palatino Linotype"/>
            <w:lang w:val="tg-Cyrl-TJ"/>
          </w:rPr>
          <w:t>меҳнат</w:t>
        </w:r>
      </w:ins>
      <w:ins w:id="1357" w:author="Гафуров Камолджон Азимджонович" w:date="2024-10-11T08:07:00Z" w16du:dateUtc="2024-10-11T03:07:00Z">
        <w:r w:rsidRPr="00EB3ABC">
          <w:rPr>
            <w:rFonts w:ascii="Palatino Linotype" w:hAnsi="Palatino Linotype"/>
            <w:rPrChange w:id="1358"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359" w:author="Гафуров Камолджон Азимджонович" w:date="2024-10-11T08:07:00Z" w16du:dateUtc="2024-10-11T03:07:00Z">
              <w:rPr>
                <w:rFonts w:ascii="Palatino Linotype" w:hAnsi="Palatino Linotype"/>
                <w:sz w:val="20"/>
                <w:szCs w:val="20"/>
              </w:rPr>
            </w:rPrChange>
          </w:rPr>
          <w:t>ва</w:t>
        </w:r>
        <w:proofErr w:type="spellEnd"/>
        <w:r w:rsidRPr="00EB3ABC">
          <w:rPr>
            <w:rFonts w:ascii="Palatino Linotype" w:hAnsi="Palatino Linotype"/>
            <w:rPrChange w:id="1360"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361" w:author="Гафуров Камолджон Азимджонович" w:date="2024-10-11T08:07:00Z" w16du:dateUtc="2024-10-11T03:07:00Z">
              <w:rPr>
                <w:rFonts w:ascii="Palatino Linotype" w:hAnsi="Palatino Linotype"/>
                <w:sz w:val="20"/>
                <w:szCs w:val="20"/>
              </w:rPr>
            </w:rPrChange>
          </w:rPr>
          <w:t>дигар</w:t>
        </w:r>
        <w:proofErr w:type="spellEnd"/>
        <w:r w:rsidRPr="00EB3ABC">
          <w:rPr>
            <w:rFonts w:ascii="Palatino Linotype" w:hAnsi="Palatino Linotype"/>
            <w:rPrChange w:id="1362"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363" w:author="Гафуров Камолджон Азимджонович" w:date="2024-10-11T08:07:00Z" w16du:dateUtc="2024-10-11T03:07:00Z">
              <w:rPr>
                <w:rFonts w:ascii="Palatino Linotype" w:hAnsi="Palatino Linotype"/>
                <w:sz w:val="20"/>
                <w:szCs w:val="20"/>
              </w:rPr>
            </w:rPrChange>
          </w:rPr>
          <w:t>санадҳои</w:t>
        </w:r>
        <w:proofErr w:type="spellEnd"/>
        <w:r w:rsidRPr="00EB3ABC">
          <w:rPr>
            <w:rFonts w:ascii="Palatino Linotype" w:hAnsi="Palatino Linotype"/>
            <w:rPrChange w:id="1364"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365" w:author="Гафуров Камолджон Азимджонович" w:date="2024-10-11T08:07:00Z" w16du:dateUtc="2024-10-11T03:07:00Z">
              <w:rPr>
                <w:rFonts w:ascii="Palatino Linotype" w:hAnsi="Palatino Linotype"/>
                <w:sz w:val="20"/>
                <w:szCs w:val="20"/>
              </w:rPr>
            </w:rPrChange>
          </w:rPr>
          <w:t>меъёрии</w:t>
        </w:r>
        <w:proofErr w:type="spellEnd"/>
        <w:r w:rsidRPr="00EB3ABC">
          <w:rPr>
            <w:rFonts w:ascii="Palatino Linotype" w:hAnsi="Palatino Linotype"/>
            <w:rPrChange w:id="1366"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367" w:author="Гафуров Камолджон Азимджонович" w:date="2024-10-11T08:07:00Z" w16du:dateUtc="2024-10-11T03:07:00Z">
              <w:rPr>
                <w:rFonts w:ascii="Palatino Linotype" w:hAnsi="Palatino Linotype"/>
                <w:sz w:val="20"/>
                <w:szCs w:val="20"/>
              </w:rPr>
            </w:rPrChange>
          </w:rPr>
          <w:t>ҳуқуқии</w:t>
        </w:r>
        <w:proofErr w:type="spellEnd"/>
        <w:r w:rsidRPr="00EB3ABC">
          <w:rPr>
            <w:rFonts w:ascii="Palatino Linotype" w:hAnsi="Palatino Linotype"/>
            <w:rPrChange w:id="1368"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369" w:author="Гафуров Камолджон Азимджонович" w:date="2024-10-11T08:07:00Z" w16du:dateUtc="2024-10-11T03:07:00Z">
              <w:rPr>
                <w:rFonts w:ascii="Palatino Linotype" w:hAnsi="Palatino Linotype"/>
                <w:sz w:val="20"/>
                <w:szCs w:val="20"/>
              </w:rPr>
            </w:rPrChange>
          </w:rPr>
          <w:t>Ҷумҳурии</w:t>
        </w:r>
        <w:proofErr w:type="spellEnd"/>
        <w:r w:rsidRPr="00EB3ABC">
          <w:rPr>
            <w:rFonts w:ascii="Palatino Linotype" w:hAnsi="Palatino Linotype"/>
            <w:rPrChange w:id="1370"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371" w:author="Гафуров Камолджон Азимджонович" w:date="2024-10-11T08:07:00Z" w16du:dateUtc="2024-10-11T03:07:00Z">
              <w:rPr>
                <w:rFonts w:ascii="Palatino Linotype" w:hAnsi="Palatino Linotype"/>
                <w:sz w:val="20"/>
                <w:szCs w:val="20"/>
              </w:rPr>
            </w:rPrChange>
          </w:rPr>
          <w:t>Тоҷикистон</w:t>
        </w:r>
        <w:proofErr w:type="spellEnd"/>
        <w:r w:rsidRPr="00EB3ABC">
          <w:rPr>
            <w:rFonts w:ascii="Palatino Linotype" w:hAnsi="Palatino Linotype"/>
            <w:rPrChange w:id="1372"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373" w:author="Гафуров Камолджон Азимджонович" w:date="2024-10-11T08:07:00Z" w16du:dateUtc="2024-10-11T03:07:00Z">
              <w:rPr>
                <w:rFonts w:ascii="Palatino Linotype" w:hAnsi="Palatino Linotype"/>
                <w:sz w:val="20"/>
                <w:szCs w:val="20"/>
              </w:rPr>
            </w:rPrChange>
          </w:rPr>
          <w:t>шартномаи</w:t>
        </w:r>
        <w:proofErr w:type="spellEnd"/>
        <w:r w:rsidRPr="00EB3ABC">
          <w:rPr>
            <w:rFonts w:ascii="Palatino Linotype" w:hAnsi="Palatino Linotype"/>
            <w:rPrChange w:id="1374"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375" w:author="Гафуров Камолджон Азимджонович" w:date="2024-10-11T08:07:00Z" w16du:dateUtc="2024-10-11T03:07:00Z">
              <w:rPr>
                <w:rFonts w:ascii="Palatino Linotype" w:hAnsi="Palatino Linotype"/>
                <w:sz w:val="20"/>
                <w:szCs w:val="20"/>
              </w:rPr>
            </w:rPrChange>
          </w:rPr>
          <w:t>меҳнатӣ</w:t>
        </w:r>
        <w:proofErr w:type="spellEnd"/>
        <w:r w:rsidRPr="00EB3ABC">
          <w:rPr>
            <w:rFonts w:ascii="Palatino Linotype" w:hAnsi="Palatino Linotype"/>
            <w:rPrChange w:id="1376"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377" w:author="Гафуров Камолджон Азимджонович" w:date="2024-10-11T08:07:00Z" w16du:dateUtc="2024-10-11T03:07:00Z">
              <w:rPr>
                <w:rFonts w:ascii="Palatino Linotype" w:hAnsi="Palatino Linotype"/>
                <w:sz w:val="20"/>
                <w:szCs w:val="20"/>
              </w:rPr>
            </w:rPrChange>
          </w:rPr>
          <w:t>созишнома</w:t>
        </w:r>
        <w:proofErr w:type="spellEnd"/>
        <w:r w:rsidRPr="00EB3ABC">
          <w:rPr>
            <w:rFonts w:ascii="Palatino Linotype" w:hAnsi="Palatino Linotype"/>
            <w:rPrChange w:id="1378"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379" w:author="Гафуров Камолджон Азимджонович" w:date="2024-10-11T08:07:00Z" w16du:dateUtc="2024-10-11T03:07:00Z">
              <w:rPr>
                <w:rFonts w:ascii="Palatino Linotype" w:hAnsi="Palatino Linotype"/>
                <w:sz w:val="20"/>
                <w:szCs w:val="20"/>
              </w:rPr>
            </w:rPrChange>
          </w:rPr>
          <w:t>ва</w:t>
        </w:r>
        <w:proofErr w:type="spellEnd"/>
        <w:r w:rsidRPr="00EB3ABC">
          <w:rPr>
            <w:rFonts w:ascii="Palatino Linotype" w:hAnsi="Palatino Linotype"/>
            <w:rPrChange w:id="1380" w:author="Гафуров Камолджон Азимджонович" w:date="2024-10-11T08:07:00Z" w16du:dateUtc="2024-10-11T03:07:00Z">
              <w:rPr>
                <w:rFonts w:ascii="Palatino Linotype" w:hAnsi="Palatino Linotype"/>
                <w:sz w:val="20"/>
                <w:szCs w:val="20"/>
              </w:rPr>
            </w:rPrChange>
          </w:rPr>
          <w:t xml:space="preserve"> </w:t>
        </w:r>
      </w:ins>
      <w:proofErr w:type="spellStart"/>
      <w:ins w:id="1381" w:author="Гафуров Камолджон Азимджонович" w:date="2024-10-11T08:13:00Z" w16du:dateUtc="2024-10-11T03:13:00Z">
        <w:r w:rsidR="001D1B77" w:rsidRPr="008223C4">
          <w:rPr>
            <w:rFonts w:ascii="Palatino Linotype" w:hAnsi="Palatino Linotype"/>
          </w:rPr>
          <w:t>дигар</w:t>
        </w:r>
        <w:proofErr w:type="spellEnd"/>
        <w:r w:rsidR="001D1B77">
          <w:rPr>
            <w:rFonts w:ascii="Palatino Linotype" w:hAnsi="Palatino Linotype"/>
            <w:lang w:val="tg-Cyrl-TJ"/>
          </w:rPr>
          <w:t xml:space="preserve"> </w:t>
        </w:r>
        <w:proofErr w:type="spellStart"/>
        <w:r w:rsidR="001D1B77" w:rsidRPr="00424502">
          <w:rPr>
            <w:rFonts w:ascii="Palatino Linotype" w:hAnsi="Palatino Linotype"/>
          </w:rPr>
          <w:t>санадҳои</w:t>
        </w:r>
        <w:proofErr w:type="spellEnd"/>
        <w:r w:rsidR="001D1B77">
          <w:rPr>
            <w:rFonts w:ascii="Palatino Linotype" w:hAnsi="Palatino Linotype"/>
            <w:lang w:val="tg-Cyrl-TJ"/>
          </w:rPr>
          <w:t xml:space="preserve"> </w:t>
        </w:r>
        <w:proofErr w:type="spellStart"/>
        <w:r w:rsidR="001D1B77" w:rsidRPr="00424502">
          <w:rPr>
            <w:rFonts w:ascii="Palatino Linotype" w:hAnsi="Palatino Linotype"/>
          </w:rPr>
          <w:t>дохилӣ</w:t>
        </w:r>
        <w:proofErr w:type="spellEnd"/>
        <w:r w:rsidR="001D1B77" w:rsidRPr="00424502">
          <w:rPr>
            <w:rFonts w:ascii="Palatino Linotype" w:hAnsi="Palatino Linotype"/>
          </w:rPr>
          <w:t xml:space="preserve"> (локал</w:t>
        </w:r>
        <w:r w:rsidR="001D1B77">
          <w:rPr>
            <w:rFonts w:ascii="Palatino Linotype" w:hAnsi="Palatino Linotype"/>
            <w:lang w:val="tg-Cyrl-TJ"/>
          </w:rPr>
          <w:t>ӣ</w:t>
        </w:r>
        <w:r w:rsidR="001D1B77" w:rsidRPr="00424502">
          <w:rPr>
            <w:rFonts w:ascii="Palatino Linotype" w:hAnsi="Palatino Linotype"/>
          </w:rPr>
          <w:t>)</w:t>
        </w:r>
      </w:ins>
      <w:ins w:id="1382" w:author="Гафуров Камолджон Азимджонович" w:date="2024-10-11T08:07:00Z" w16du:dateUtc="2024-10-11T03:07:00Z">
        <w:r w:rsidRPr="00EB3ABC">
          <w:rPr>
            <w:rFonts w:ascii="Palatino Linotype" w:hAnsi="Palatino Linotype"/>
            <w:rPrChange w:id="1383" w:author="Гафуров Камолджон Азимджонович" w:date="2024-10-11T08:07:00Z" w16du:dateUtc="2024-10-11T03:07:00Z">
              <w:rPr>
                <w:rFonts w:ascii="Palatino Linotype" w:hAnsi="Palatino Linotype"/>
                <w:sz w:val="20"/>
                <w:szCs w:val="20"/>
              </w:rPr>
            </w:rPrChange>
          </w:rPr>
          <w:t>;</w:t>
        </w:r>
      </w:ins>
    </w:p>
    <w:p w14:paraId="3B758484" w14:textId="4EDCC27E" w:rsidR="00EB3ABC" w:rsidRPr="00EB3ABC" w:rsidRDefault="00EB3ABC">
      <w:pPr>
        <w:jc w:val="both"/>
        <w:rPr>
          <w:ins w:id="1384" w:author="Гафуров Камолджон Азимджонович" w:date="2024-10-11T08:07:00Z" w16du:dateUtc="2024-10-11T03:07:00Z"/>
          <w:rFonts w:ascii="Palatino Linotype" w:hAnsi="Palatino Linotype"/>
          <w:rPrChange w:id="1385" w:author="Гафуров Камолджон Азимджонович" w:date="2024-10-11T08:07:00Z" w16du:dateUtc="2024-10-11T03:07:00Z">
            <w:rPr>
              <w:ins w:id="1386" w:author="Гафуров Камолджон Азимджонович" w:date="2024-10-11T08:07:00Z" w16du:dateUtc="2024-10-11T03:07:00Z"/>
              <w:rFonts w:ascii="Palatino Linotype" w:hAnsi="Palatino Linotype"/>
              <w:sz w:val="20"/>
              <w:szCs w:val="20"/>
            </w:rPr>
          </w:rPrChange>
        </w:rPr>
        <w:pPrChange w:id="1387" w:author="Гафуров Камолджон Азимджонович" w:date="2024-10-11T08:07:00Z" w16du:dateUtc="2024-10-11T03:07:00Z">
          <w:pPr>
            <w:pStyle w:val="a9"/>
            <w:ind w:firstLine="567"/>
            <w:jc w:val="both"/>
          </w:pPr>
        </w:pPrChange>
      </w:pPr>
      <w:ins w:id="1388" w:author="Гафуров Камолджон Азимджонович" w:date="2024-10-11T08:07:00Z" w16du:dateUtc="2024-10-11T03:07:00Z">
        <w:r w:rsidRPr="00EB3ABC">
          <w:rPr>
            <w:rFonts w:ascii="Palatino Linotype" w:hAnsi="Palatino Linotype"/>
            <w:rPrChange w:id="1389" w:author="Гафуров Камолджон Азимджонович" w:date="2024-10-11T08:07:00Z" w16du:dateUtc="2024-10-11T03:07:00Z">
              <w:rPr>
                <w:rFonts w:ascii="Palatino Linotype" w:hAnsi="Palatino Linotype"/>
                <w:sz w:val="20"/>
                <w:szCs w:val="20"/>
              </w:rPr>
            </w:rPrChange>
          </w:rPr>
          <w:t xml:space="preserve">- ба даст </w:t>
        </w:r>
        <w:proofErr w:type="spellStart"/>
        <w:r w:rsidRPr="00EB3ABC">
          <w:rPr>
            <w:rFonts w:ascii="Palatino Linotype" w:hAnsi="Palatino Linotype"/>
            <w:rPrChange w:id="1390" w:author="Гафуров Камолджон Азимджонович" w:date="2024-10-11T08:07:00Z" w16du:dateUtc="2024-10-11T03:07:00Z">
              <w:rPr>
                <w:rFonts w:ascii="Palatino Linotype" w:hAnsi="Palatino Linotype"/>
                <w:sz w:val="20"/>
                <w:szCs w:val="20"/>
              </w:rPr>
            </w:rPrChange>
          </w:rPr>
          <w:t>кашидан</w:t>
        </w:r>
        <w:proofErr w:type="spellEnd"/>
        <w:r w:rsidRPr="00EB3ABC">
          <w:rPr>
            <w:rFonts w:ascii="Palatino Linotype" w:hAnsi="Palatino Linotype"/>
            <w:rPrChange w:id="1391" w:author="Гафуров Камолджон Азимджонович" w:date="2024-10-11T08:07:00Z" w16du:dateUtc="2024-10-11T03:07:00Z">
              <w:rPr>
                <w:rFonts w:ascii="Palatino Linotype" w:hAnsi="Palatino Linotype"/>
                <w:sz w:val="20"/>
                <w:szCs w:val="20"/>
              </w:rPr>
            </w:rPrChange>
          </w:rPr>
          <w:t xml:space="preserve"> аз </w:t>
        </w:r>
        <w:proofErr w:type="spellStart"/>
        <w:r w:rsidRPr="00EB3ABC">
          <w:rPr>
            <w:rFonts w:ascii="Palatino Linotype" w:hAnsi="Palatino Linotype"/>
            <w:rPrChange w:id="1392" w:author="Гафуров Камолджон Азимджонович" w:date="2024-10-11T08:07:00Z" w16du:dateUtc="2024-10-11T03:07:00Z">
              <w:rPr>
                <w:rFonts w:ascii="Palatino Linotype" w:hAnsi="Palatino Linotype"/>
                <w:sz w:val="20"/>
                <w:szCs w:val="20"/>
              </w:rPr>
            </w:rPrChange>
          </w:rPr>
          <w:t>иҷрои</w:t>
        </w:r>
        <w:proofErr w:type="spellEnd"/>
        <w:r w:rsidRPr="00EB3ABC">
          <w:rPr>
            <w:rFonts w:ascii="Palatino Linotype" w:hAnsi="Palatino Linotype"/>
            <w:rPrChange w:id="1393" w:author="Гафуров Камолджон Азимджонович" w:date="2024-10-11T08:07:00Z" w16du:dateUtc="2024-10-11T03:07:00Z">
              <w:rPr>
                <w:rFonts w:ascii="Palatino Linotype" w:hAnsi="Palatino Linotype"/>
                <w:sz w:val="20"/>
                <w:szCs w:val="20"/>
              </w:rPr>
            </w:rPrChange>
          </w:rPr>
          <w:t xml:space="preserve"> кор </w:t>
        </w:r>
        <w:proofErr w:type="spellStart"/>
        <w:r w:rsidRPr="00EB3ABC">
          <w:rPr>
            <w:rFonts w:ascii="Palatino Linotype" w:hAnsi="Palatino Linotype"/>
            <w:rPrChange w:id="1394" w:author="Гафуров Камолджон Азимджонович" w:date="2024-10-11T08:07:00Z" w16du:dateUtc="2024-10-11T03:07:00Z">
              <w:rPr>
                <w:rFonts w:ascii="Palatino Linotype" w:hAnsi="Palatino Linotype"/>
                <w:sz w:val="20"/>
                <w:szCs w:val="20"/>
              </w:rPr>
            </w:rPrChange>
          </w:rPr>
          <w:t>ҳангоми</w:t>
        </w:r>
        <w:proofErr w:type="spellEnd"/>
        <w:r w:rsidRPr="00EB3ABC">
          <w:rPr>
            <w:rFonts w:ascii="Palatino Linotype" w:hAnsi="Palatino Linotype"/>
            <w:rPrChange w:id="1395" w:author="Гафуров Камолджон Азимджонович" w:date="2024-10-11T08:07:00Z" w16du:dateUtc="2024-10-11T03:07:00Z">
              <w:rPr>
                <w:rFonts w:ascii="Palatino Linotype" w:hAnsi="Palatino Linotype"/>
                <w:sz w:val="20"/>
                <w:szCs w:val="20"/>
              </w:rPr>
            </w:rPrChange>
          </w:rPr>
          <w:t xml:space="preserve"> ба </w:t>
        </w:r>
        <w:proofErr w:type="spellStart"/>
        <w:r w:rsidRPr="00EB3ABC">
          <w:rPr>
            <w:rFonts w:ascii="Palatino Linotype" w:hAnsi="Palatino Linotype"/>
            <w:rPrChange w:id="1396" w:author="Гафуров Камолджон Азимджонович" w:date="2024-10-11T08:07:00Z" w16du:dateUtc="2024-10-11T03:07:00Z">
              <w:rPr>
                <w:rFonts w:ascii="Palatino Linotype" w:hAnsi="Palatino Linotype"/>
                <w:sz w:val="20"/>
                <w:szCs w:val="20"/>
              </w:rPr>
            </w:rPrChange>
          </w:rPr>
          <w:t>вуҷуд</w:t>
        </w:r>
        <w:proofErr w:type="spellEnd"/>
        <w:r w:rsidRPr="00EB3ABC">
          <w:rPr>
            <w:rFonts w:ascii="Palatino Linotype" w:hAnsi="Palatino Linotype"/>
            <w:rPrChange w:id="1397"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398" w:author="Гафуров Камолджон Азимджонович" w:date="2024-10-11T08:07:00Z" w16du:dateUtc="2024-10-11T03:07:00Z">
              <w:rPr>
                <w:rFonts w:ascii="Palatino Linotype" w:hAnsi="Palatino Linotype"/>
                <w:sz w:val="20"/>
                <w:szCs w:val="20"/>
              </w:rPr>
            </w:rPrChange>
          </w:rPr>
          <w:t>омадани</w:t>
        </w:r>
        <w:proofErr w:type="spellEnd"/>
        <w:r w:rsidRPr="00EB3ABC">
          <w:rPr>
            <w:rFonts w:ascii="Palatino Linotype" w:hAnsi="Palatino Linotype"/>
            <w:rPrChange w:id="1399"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400" w:author="Гафуров Камолджон Азимджонович" w:date="2024-10-11T08:07:00Z" w16du:dateUtc="2024-10-11T03:07:00Z">
              <w:rPr>
                <w:rFonts w:ascii="Palatino Linotype" w:hAnsi="Palatino Linotype"/>
                <w:sz w:val="20"/>
                <w:szCs w:val="20"/>
              </w:rPr>
            </w:rPrChange>
          </w:rPr>
          <w:t>вазъияте</w:t>
        </w:r>
        <w:proofErr w:type="spellEnd"/>
        <w:r w:rsidRPr="00EB3ABC">
          <w:rPr>
            <w:rFonts w:ascii="Palatino Linotype" w:hAnsi="Palatino Linotype"/>
            <w:rPrChange w:id="1401"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402" w:author="Гафуров Камолджон Азимджонович" w:date="2024-10-11T08:07:00Z" w16du:dateUtc="2024-10-11T03:07:00Z">
              <w:rPr>
                <w:rFonts w:ascii="Palatino Linotype" w:hAnsi="Palatino Linotype"/>
                <w:sz w:val="20"/>
                <w:szCs w:val="20"/>
              </w:rPr>
            </w:rPrChange>
          </w:rPr>
          <w:t>ки</w:t>
        </w:r>
        <w:proofErr w:type="spellEnd"/>
        <w:r w:rsidRPr="00EB3ABC">
          <w:rPr>
            <w:rFonts w:ascii="Palatino Linotype" w:hAnsi="Palatino Linotype"/>
            <w:rPrChange w:id="1403" w:author="Гафуров Камолджон Азимджонович" w:date="2024-10-11T08:07:00Z" w16du:dateUtc="2024-10-11T03:07:00Z">
              <w:rPr>
                <w:rFonts w:ascii="Palatino Linotype" w:hAnsi="Palatino Linotype"/>
                <w:sz w:val="20"/>
                <w:szCs w:val="20"/>
              </w:rPr>
            </w:rPrChange>
          </w:rPr>
          <w:t xml:space="preserve"> ба </w:t>
        </w:r>
        <w:proofErr w:type="spellStart"/>
        <w:r w:rsidRPr="00EB3ABC">
          <w:rPr>
            <w:rFonts w:ascii="Palatino Linotype" w:hAnsi="Palatino Linotype"/>
            <w:rPrChange w:id="1404" w:author="Гафуров Камолджон Азимджонович" w:date="2024-10-11T08:07:00Z" w16du:dateUtc="2024-10-11T03:07:00Z">
              <w:rPr>
                <w:rFonts w:ascii="Palatino Linotype" w:hAnsi="Palatino Linotype"/>
                <w:sz w:val="20"/>
                <w:szCs w:val="20"/>
              </w:rPr>
            </w:rPrChange>
          </w:rPr>
          <w:t>ҳаёт</w:t>
        </w:r>
        <w:proofErr w:type="spellEnd"/>
        <w:r w:rsidRPr="00EB3ABC">
          <w:rPr>
            <w:rFonts w:ascii="Palatino Linotype" w:hAnsi="Palatino Linotype"/>
            <w:rPrChange w:id="1405" w:author="Гафуров Камолджон Азимджонович" w:date="2024-10-11T08:07:00Z" w16du:dateUtc="2024-10-11T03:07:00Z">
              <w:rPr>
                <w:rFonts w:ascii="Palatino Linotype" w:hAnsi="Palatino Linotype"/>
                <w:sz w:val="20"/>
                <w:szCs w:val="20"/>
              </w:rPr>
            </w:rPrChange>
          </w:rPr>
          <w:t xml:space="preserve"> ё </w:t>
        </w:r>
        <w:proofErr w:type="spellStart"/>
        <w:r w:rsidRPr="00EB3ABC">
          <w:rPr>
            <w:rFonts w:ascii="Palatino Linotype" w:hAnsi="Palatino Linotype"/>
            <w:rPrChange w:id="1406" w:author="Гафуров Камолджон Азимджонович" w:date="2024-10-11T08:07:00Z" w16du:dateUtc="2024-10-11T03:07:00Z">
              <w:rPr>
                <w:rFonts w:ascii="Palatino Linotype" w:hAnsi="Palatino Linotype"/>
                <w:sz w:val="20"/>
                <w:szCs w:val="20"/>
              </w:rPr>
            </w:rPrChange>
          </w:rPr>
          <w:t>саломатӣ</w:t>
        </w:r>
        <w:proofErr w:type="spellEnd"/>
        <w:r w:rsidRPr="00EB3ABC">
          <w:rPr>
            <w:rFonts w:ascii="Palatino Linotype" w:hAnsi="Palatino Linotype"/>
            <w:rPrChange w:id="1407"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408" w:author="Гафуров Камолджон Азимджонович" w:date="2024-10-11T08:07:00Z" w16du:dateUtc="2024-10-11T03:07:00Z">
              <w:rPr>
                <w:rFonts w:ascii="Palatino Linotype" w:hAnsi="Palatino Linotype"/>
                <w:sz w:val="20"/>
                <w:szCs w:val="20"/>
              </w:rPr>
            </w:rPrChange>
          </w:rPr>
          <w:t>таҳдид</w:t>
        </w:r>
        <w:proofErr w:type="spellEnd"/>
        <w:r w:rsidRPr="00EB3ABC">
          <w:rPr>
            <w:rFonts w:ascii="Palatino Linotype" w:hAnsi="Palatino Linotype"/>
            <w:rPrChange w:id="1409"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410" w:author="Гафуров Камолджон Азимджонович" w:date="2024-10-11T08:07:00Z" w16du:dateUtc="2024-10-11T03:07:00Z">
              <w:rPr>
                <w:rFonts w:ascii="Palatino Linotype" w:hAnsi="Palatino Linotype"/>
                <w:sz w:val="20"/>
                <w:szCs w:val="20"/>
              </w:rPr>
            </w:rPrChange>
          </w:rPr>
          <w:t>мекунад</w:t>
        </w:r>
        <w:proofErr w:type="spellEnd"/>
        <w:r w:rsidRPr="00EB3ABC">
          <w:rPr>
            <w:rFonts w:ascii="Palatino Linotype" w:hAnsi="Palatino Linotype"/>
            <w:rPrChange w:id="1411" w:author="Гафуров Камолджон Азимджонович" w:date="2024-10-11T08:07:00Z" w16du:dateUtc="2024-10-11T03:07:00Z">
              <w:rPr>
                <w:rFonts w:ascii="Palatino Linotype" w:hAnsi="Palatino Linotype"/>
                <w:sz w:val="20"/>
                <w:szCs w:val="20"/>
              </w:rPr>
            </w:rPrChange>
          </w:rPr>
          <w:t xml:space="preserve">, бо хабар додан ба </w:t>
        </w:r>
        <w:proofErr w:type="spellStart"/>
        <w:r w:rsidRPr="00EB3ABC">
          <w:rPr>
            <w:rFonts w:ascii="Palatino Linotype" w:hAnsi="Palatino Linotype"/>
            <w:rPrChange w:id="1412" w:author="Гафуров Камолджон Азимджонович" w:date="2024-10-11T08:07:00Z" w16du:dateUtc="2024-10-11T03:07:00Z">
              <w:rPr>
                <w:rFonts w:ascii="Palatino Linotype" w:hAnsi="Palatino Linotype"/>
                <w:sz w:val="20"/>
                <w:szCs w:val="20"/>
              </w:rPr>
            </w:rPrChange>
          </w:rPr>
          <w:t>роҳбари</w:t>
        </w:r>
        <w:proofErr w:type="spellEnd"/>
        <w:r w:rsidRPr="00EB3ABC">
          <w:rPr>
            <w:rFonts w:ascii="Palatino Linotype" w:hAnsi="Palatino Linotype"/>
            <w:rPrChange w:id="1413"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414" w:author="Гафуров Камолджон Азимджонович" w:date="2024-10-11T08:07:00Z" w16du:dateUtc="2024-10-11T03:07:00Z">
              <w:rPr>
                <w:rFonts w:ascii="Palatino Linotype" w:hAnsi="Palatino Linotype"/>
                <w:sz w:val="20"/>
                <w:szCs w:val="20"/>
              </w:rPr>
            </w:rPrChange>
          </w:rPr>
          <w:t>бевосита</w:t>
        </w:r>
        <w:proofErr w:type="spellEnd"/>
        <w:r w:rsidRPr="00EB3ABC">
          <w:rPr>
            <w:rFonts w:ascii="Palatino Linotype" w:hAnsi="Palatino Linotype"/>
            <w:rPrChange w:id="1415" w:author="Гафуров Камолджон Азимджонович" w:date="2024-10-11T08:07:00Z" w16du:dateUtc="2024-10-11T03:07:00Z">
              <w:rPr>
                <w:rFonts w:ascii="Palatino Linotype" w:hAnsi="Palatino Linotype"/>
                <w:sz w:val="20"/>
                <w:szCs w:val="20"/>
              </w:rPr>
            </w:rPrChange>
          </w:rPr>
          <w:t>;</w:t>
        </w:r>
      </w:ins>
    </w:p>
    <w:p w14:paraId="26699233" w14:textId="6DFEDE2E" w:rsidR="00EB3ABC" w:rsidRPr="00EB3ABC" w:rsidRDefault="00EB3ABC">
      <w:pPr>
        <w:jc w:val="both"/>
        <w:rPr>
          <w:rFonts w:ascii="Palatino Linotype" w:hAnsi="Palatino Linotype"/>
          <w:rPrChange w:id="1416" w:author="Гафуров Камолджон Азимджонович" w:date="2024-10-11T08:07:00Z" w16du:dateUtc="2024-10-11T03:07:00Z">
            <w:rPr>
              <w:rFonts w:ascii="Palatino Linotype" w:hAnsi="Palatino Linotype"/>
              <w:sz w:val="20"/>
              <w:szCs w:val="20"/>
            </w:rPr>
          </w:rPrChange>
        </w:rPr>
        <w:pPrChange w:id="1417" w:author="Гафуров Камолджон Азимджонович" w:date="2024-10-11T08:07:00Z" w16du:dateUtc="2024-10-11T03:07:00Z">
          <w:pPr>
            <w:pStyle w:val="a9"/>
            <w:ind w:firstLine="567"/>
            <w:jc w:val="both"/>
          </w:pPr>
        </w:pPrChange>
      </w:pPr>
      <w:ins w:id="1418" w:author="Гафуров Камолджон Азимджонович" w:date="2024-10-11T08:07:00Z" w16du:dateUtc="2024-10-11T03:07:00Z">
        <w:r w:rsidRPr="00EB3ABC">
          <w:rPr>
            <w:rFonts w:ascii="Palatino Linotype" w:hAnsi="Palatino Linotype"/>
            <w:rPrChange w:id="1419" w:author="Гафуров Камолджон Азимджонович" w:date="2024-10-11T08:07:00Z" w16du:dateUtc="2024-10-11T03:07:00Z">
              <w:rPr>
                <w:rFonts w:ascii="Palatino Linotype" w:hAnsi="Palatino Linotype"/>
                <w:sz w:val="20"/>
                <w:szCs w:val="20"/>
              </w:rPr>
            </w:rPrChange>
          </w:rPr>
          <w:t xml:space="preserve">- ба </w:t>
        </w:r>
        <w:proofErr w:type="spellStart"/>
        <w:r w:rsidRPr="00EB3ABC">
          <w:rPr>
            <w:rFonts w:ascii="Palatino Linotype" w:hAnsi="Palatino Linotype"/>
            <w:rPrChange w:id="1420" w:author="Гафуров Камолджон Азимджонович" w:date="2024-10-11T08:07:00Z" w16du:dateUtc="2024-10-11T03:07:00Z">
              <w:rPr>
                <w:rFonts w:ascii="Palatino Linotype" w:hAnsi="Palatino Linotype"/>
                <w:sz w:val="20"/>
                <w:szCs w:val="20"/>
              </w:rPr>
            </w:rPrChange>
          </w:rPr>
          <w:t>нигоҳ</w:t>
        </w:r>
        <w:proofErr w:type="spellEnd"/>
        <w:r w:rsidRPr="00EB3ABC">
          <w:rPr>
            <w:rFonts w:ascii="Palatino Linotype" w:hAnsi="Palatino Linotype"/>
            <w:rPrChange w:id="1421"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422" w:author="Гафуров Камолджон Азимджонович" w:date="2024-10-11T08:07:00Z" w16du:dateUtc="2024-10-11T03:07:00Z">
              <w:rPr>
                <w:rFonts w:ascii="Palatino Linotype" w:hAnsi="Palatino Linotype"/>
                <w:sz w:val="20"/>
                <w:szCs w:val="20"/>
              </w:rPr>
            </w:rPrChange>
          </w:rPr>
          <w:t>доштани</w:t>
        </w:r>
        <w:proofErr w:type="spellEnd"/>
        <w:r w:rsidRPr="00EB3ABC">
          <w:rPr>
            <w:rFonts w:ascii="Palatino Linotype" w:hAnsi="Palatino Linotype"/>
            <w:rPrChange w:id="1423"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424" w:author="Гафуров Камолджон Азимджонович" w:date="2024-10-11T08:07:00Z" w16du:dateUtc="2024-10-11T03:07:00Z">
              <w:rPr>
                <w:rFonts w:ascii="Palatino Linotype" w:hAnsi="Palatino Linotype"/>
                <w:sz w:val="20"/>
                <w:szCs w:val="20"/>
              </w:rPr>
            </w:rPrChange>
          </w:rPr>
          <w:t>музди</w:t>
        </w:r>
        <w:proofErr w:type="spellEnd"/>
        <w:r w:rsidRPr="00EB3ABC">
          <w:rPr>
            <w:rFonts w:ascii="Palatino Linotype" w:hAnsi="Palatino Linotype"/>
            <w:rPrChange w:id="1425"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426" w:author="Гафуров Камолджон Азимджонович" w:date="2024-10-11T08:07:00Z" w16du:dateUtc="2024-10-11T03:07:00Z">
              <w:rPr>
                <w:rFonts w:ascii="Palatino Linotype" w:hAnsi="Palatino Linotype"/>
                <w:sz w:val="20"/>
                <w:szCs w:val="20"/>
              </w:rPr>
            </w:rPrChange>
          </w:rPr>
          <w:t>миёнаи</w:t>
        </w:r>
        <w:proofErr w:type="spellEnd"/>
        <w:r w:rsidRPr="00EB3ABC">
          <w:rPr>
            <w:rFonts w:ascii="Palatino Linotype" w:hAnsi="Palatino Linotype"/>
            <w:rPrChange w:id="1427"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428" w:author="Гафуров Камолджон Азимджонович" w:date="2024-10-11T08:07:00Z" w16du:dateUtc="2024-10-11T03:07:00Z">
              <w:rPr>
                <w:rFonts w:ascii="Palatino Linotype" w:hAnsi="Palatino Linotype"/>
                <w:sz w:val="20"/>
                <w:szCs w:val="20"/>
              </w:rPr>
            </w:rPrChange>
          </w:rPr>
          <w:t>меҳнат</w:t>
        </w:r>
        <w:proofErr w:type="spellEnd"/>
        <w:r w:rsidRPr="00EB3ABC">
          <w:rPr>
            <w:rFonts w:ascii="Palatino Linotype" w:hAnsi="Palatino Linotype"/>
            <w:rPrChange w:id="1429"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430" w:author="Гафуров Камолджон Азимджонович" w:date="2024-10-11T08:07:00Z" w16du:dateUtc="2024-10-11T03:07:00Z">
              <w:rPr>
                <w:rFonts w:ascii="Palatino Linotype" w:hAnsi="Palatino Linotype"/>
                <w:sz w:val="20"/>
                <w:szCs w:val="20"/>
              </w:rPr>
            </w:rPrChange>
          </w:rPr>
          <w:t>ҳангоми</w:t>
        </w:r>
        <w:proofErr w:type="spellEnd"/>
        <w:r w:rsidRPr="00EB3ABC">
          <w:rPr>
            <w:rFonts w:ascii="Palatino Linotype" w:hAnsi="Palatino Linotype"/>
            <w:rPrChange w:id="1431"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432" w:author="Гафуров Камолджон Азимджонович" w:date="2024-10-11T08:07:00Z" w16du:dateUtc="2024-10-11T03:07:00Z">
              <w:rPr>
                <w:rFonts w:ascii="Palatino Linotype" w:hAnsi="Palatino Linotype"/>
                <w:sz w:val="20"/>
                <w:szCs w:val="20"/>
              </w:rPr>
            </w:rPrChange>
          </w:rPr>
          <w:t>боздоштани</w:t>
        </w:r>
        <w:proofErr w:type="spellEnd"/>
        <w:r w:rsidRPr="00EB3ABC">
          <w:rPr>
            <w:rFonts w:ascii="Palatino Linotype" w:hAnsi="Palatino Linotype"/>
            <w:rPrChange w:id="1433" w:author="Гафуров Камолджон Азимджонович" w:date="2024-10-11T08:07:00Z" w16du:dateUtc="2024-10-11T03:07:00Z">
              <w:rPr>
                <w:rFonts w:ascii="Palatino Linotype" w:hAnsi="Palatino Linotype"/>
                <w:sz w:val="20"/>
                <w:szCs w:val="20"/>
              </w:rPr>
            </w:rPrChange>
          </w:rPr>
          <w:t xml:space="preserve"> кори </w:t>
        </w:r>
      </w:ins>
      <w:ins w:id="1434" w:author="Гафуров Камолджон Азимджонович" w:date="2024-10-11T08:14:00Z" w16du:dateUtc="2024-10-11T03:14:00Z">
        <w:r w:rsidR="001D1B77">
          <w:rPr>
            <w:rFonts w:ascii="Palatino Linotype" w:hAnsi="Palatino Linotype"/>
            <w:lang w:val="tg-Cyrl-TJ"/>
          </w:rPr>
          <w:t>Бонк</w:t>
        </w:r>
      </w:ins>
      <w:ins w:id="1435" w:author="Гафуров Камолджон Азимджонович" w:date="2024-10-11T08:07:00Z" w16du:dateUtc="2024-10-11T03:07:00Z">
        <w:r w:rsidRPr="00EB3ABC">
          <w:rPr>
            <w:rFonts w:ascii="Palatino Linotype" w:hAnsi="Palatino Linotype"/>
            <w:rPrChange w:id="1436"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437" w:author="Гафуров Камолджон Азимджонович" w:date="2024-10-11T08:07:00Z" w16du:dateUtc="2024-10-11T03:07:00Z">
              <w:rPr>
                <w:rFonts w:ascii="Palatino Linotype" w:hAnsi="Palatino Linotype"/>
                <w:sz w:val="20"/>
                <w:szCs w:val="20"/>
              </w:rPr>
            </w:rPrChange>
          </w:rPr>
          <w:t>бинобар</w:t>
        </w:r>
        <w:proofErr w:type="spellEnd"/>
        <w:r w:rsidRPr="00EB3ABC">
          <w:rPr>
            <w:rFonts w:ascii="Palatino Linotype" w:hAnsi="Palatino Linotype"/>
            <w:rPrChange w:id="1438"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439" w:author="Гафуров Камолджон Азимджонович" w:date="2024-10-11T08:07:00Z" w16du:dateUtc="2024-10-11T03:07:00Z">
              <w:rPr>
                <w:rFonts w:ascii="Palatino Linotype" w:hAnsi="Palatino Linotype"/>
                <w:sz w:val="20"/>
                <w:szCs w:val="20"/>
              </w:rPr>
            </w:rPrChange>
          </w:rPr>
          <w:t>мутобиқат</w:t>
        </w:r>
        <w:proofErr w:type="spellEnd"/>
        <w:r w:rsidRPr="00EB3ABC">
          <w:rPr>
            <w:rFonts w:ascii="Palatino Linotype" w:hAnsi="Palatino Linotype"/>
            <w:rPrChange w:id="1440"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441" w:author="Гафуров Камолджон Азимджонович" w:date="2024-10-11T08:07:00Z" w16du:dateUtc="2024-10-11T03:07:00Z">
              <w:rPr>
                <w:rFonts w:ascii="Palatino Linotype" w:hAnsi="Palatino Linotype"/>
                <w:sz w:val="20"/>
                <w:szCs w:val="20"/>
              </w:rPr>
            </w:rPrChange>
          </w:rPr>
          <w:t>надоштан</w:t>
        </w:r>
        <w:proofErr w:type="spellEnd"/>
        <w:r w:rsidRPr="00EB3ABC">
          <w:rPr>
            <w:rFonts w:ascii="Palatino Linotype" w:hAnsi="Palatino Linotype"/>
            <w:rPrChange w:id="1442" w:author="Гафуров Камолджон Азимджонович" w:date="2024-10-11T08:07:00Z" w16du:dateUtc="2024-10-11T03:07:00Z">
              <w:rPr>
                <w:rFonts w:ascii="Palatino Linotype" w:hAnsi="Palatino Linotype"/>
                <w:sz w:val="20"/>
                <w:szCs w:val="20"/>
              </w:rPr>
            </w:rPrChange>
          </w:rPr>
          <w:t xml:space="preserve"> ба </w:t>
        </w:r>
        <w:proofErr w:type="spellStart"/>
        <w:r w:rsidRPr="00EB3ABC">
          <w:rPr>
            <w:rFonts w:ascii="Palatino Linotype" w:hAnsi="Palatino Linotype"/>
            <w:rPrChange w:id="1443" w:author="Гафуров Камолджон Азимджонович" w:date="2024-10-11T08:07:00Z" w16du:dateUtc="2024-10-11T03:07:00Z">
              <w:rPr>
                <w:rFonts w:ascii="Palatino Linotype" w:hAnsi="Palatino Linotype"/>
                <w:sz w:val="20"/>
                <w:szCs w:val="20"/>
              </w:rPr>
            </w:rPrChange>
          </w:rPr>
          <w:t>талабот</w:t>
        </w:r>
        <w:proofErr w:type="spellEnd"/>
        <w:r w:rsidRPr="00EB3ABC">
          <w:rPr>
            <w:rFonts w:ascii="Palatino Linotype" w:hAnsi="Palatino Linotype"/>
            <w:rPrChange w:id="1444"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445" w:author="Гафуров Камолджон Азимджонович" w:date="2024-10-11T08:07:00Z" w16du:dateUtc="2024-10-11T03:07:00Z">
              <w:rPr>
                <w:rFonts w:ascii="Palatino Linotype" w:hAnsi="Palatino Linotype"/>
                <w:sz w:val="20"/>
                <w:szCs w:val="20"/>
              </w:rPr>
            </w:rPrChange>
          </w:rPr>
          <w:t>оид</w:t>
        </w:r>
        <w:proofErr w:type="spellEnd"/>
        <w:r w:rsidRPr="00EB3ABC">
          <w:rPr>
            <w:rFonts w:ascii="Palatino Linotype" w:hAnsi="Palatino Linotype"/>
            <w:rPrChange w:id="1446" w:author="Гафуров Камолджон Азимджонович" w:date="2024-10-11T08:07:00Z" w16du:dateUtc="2024-10-11T03:07:00Z">
              <w:rPr>
                <w:rFonts w:ascii="Palatino Linotype" w:hAnsi="Palatino Linotype"/>
                <w:sz w:val="20"/>
                <w:szCs w:val="20"/>
              </w:rPr>
            </w:rPrChange>
          </w:rPr>
          <w:t xml:space="preserve"> ба </w:t>
        </w:r>
        <w:proofErr w:type="spellStart"/>
        <w:r w:rsidRPr="00EB3ABC">
          <w:rPr>
            <w:rFonts w:ascii="Palatino Linotype" w:hAnsi="Palatino Linotype"/>
            <w:rPrChange w:id="1447" w:author="Гафуров Камолджон Азимджонович" w:date="2024-10-11T08:07:00Z" w16du:dateUtc="2024-10-11T03:07:00Z">
              <w:rPr>
                <w:rFonts w:ascii="Palatino Linotype" w:hAnsi="Palatino Linotype"/>
                <w:sz w:val="20"/>
                <w:szCs w:val="20"/>
              </w:rPr>
            </w:rPrChange>
          </w:rPr>
          <w:t>бехатарӣ</w:t>
        </w:r>
        <w:proofErr w:type="spellEnd"/>
        <w:r w:rsidRPr="00EB3ABC">
          <w:rPr>
            <w:rFonts w:ascii="Palatino Linotype" w:hAnsi="Palatino Linotype"/>
            <w:rPrChange w:id="1448"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449" w:author="Гафуров Камолджон Азимджонович" w:date="2024-10-11T08:07:00Z" w16du:dateUtc="2024-10-11T03:07:00Z">
              <w:rPr>
                <w:rFonts w:ascii="Palatino Linotype" w:hAnsi="Palatino Linotype"/>
                <w:sz w:val="20"/>
                <w:szCs w:val="20"/>
              </w:rPr>
            </w:rPrChange>
          </w:rPr>
          <w:t>ва</w:t>
        </w:r>
        <w:proofErr w:type="spellEnd"/>
        <w:r w:rsidRPr="00EB3ABC">
          <w:rPr>
            <w:rFonts w:ascii="Palatino Linotype" w:hAnsi="Palatino Linotype"/>
            <w:rPrChange w:id="1450"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451" w:author="Гафуров Камолджон Азимджонович" w:date="2024-10-11T08:07:00Z" w16du:dateUtc="2024-10-11T03:07:00Z">
              <w:rPr>
                <w:rFonts w:ascii="Palatino Linotype" w:hAnsi="Palatino Linotype"/>
                <w:sz w:val="20"/>
                <w:szCs w:val="20"/>
              </w:rPr>
            </w:rPrChange>
          </w:rPr>
          <w:t>ҳифзи</w:t>
        </w:r>
        <w:proofErr w:type="spellEnd"/>
        <w:r w:rsidRPr="00EB3ABC">
          <w:rPr>
            <w:rFonts w:ascii="Palatino Linotype" w:hAnsi="Palatino Linotype"/>
            <w:rPrChange w:id="1452"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453" w:author="Гафуров Камолджон Азимджонович" w:date="2024-10-11T08:07:00Z" w16du:dateUtc="2024-10-11T03:07:00Z">
              <w:rPr>
                <w:rFonts w:ascii="Palatino Linotype" w:hAnsi="Palatino Linotype"/>
                <w:sz w:val="20"/>
                <w:szCs w:val="20"/>
              </w:rPr>
            </w:rPrChange>
          </w:rPr>
          <w:t>меҳнат</w:t>
        </w:r>
        <w:proofErr w:type="spellEnd"/>
        <w:r w:rsidRPr="00EB3ABC">
          <w:rPr>
            <w:rFonts w:ascii="Palatino Linotype" w:hAnsi="Palatino Linotype"/>
            <w:rPrChange w:id="1454" w:author="Гафуров Камолджон Азимджонович" w:date="2024-10-11T08:07:00Z" w16du:dateUtc="2024-10-11T03:07:00Z">
              <w:rPr>
                <w:rFonts w:ascii="Palatino Linotype" w:hAnsi="Palatino Linotype"/>
                <w:sz w:val="20"/>
                <w:szCs w:val="20"/>
              </w:rPr>
            </w:rPrChange>
          </w:rPr>
          <w:t>;</w:t>
        </w:r>
      </w:ins>
    </w:p>
    <w:p w14:paraId="3B1A64A0" w14:textId="77777777" w:rsidR="00EB3ABC" w:rsidRPr="00EB3ABC" w:rsidRDefault="00EB3ABC">
      <w:pPr>
        <w:jc w:val="both"/>
        <w:rPr>
          <w:rFonts w:ascii="Palatino Linotype" w:hAnsi="Palatino Linotype"/>
          <w:rPrChange w:id="1455" w:author="Гафуров Камолджон Азимджонович" w:date="2024-10-11T08:07:00Z" w16du:dateUtc="2024-10-11T03:07:00Z">
            <w:rPr>
              <w:rFonts w:ascii="Palatino Linotype" w:hAnsi="Palatino Linotype"/>
              <w:sz w:val="20"/>
              <w:szCs w:val="20"/>
            </w:rPr>
          </w:rPrChange>
        </w:rPr>
        <w:pPrChange w:id="1456" w:author="Гафуров Камолджон Азимджонович" w:date="2024-10-11T08:07:00Z" w16du:dateUtc="2024-10-11T03:07:00Z">
          <w:pPr>
            <w:pStyle w:val="a9"/>
            <w:ind w:firstLine="567"/>
            <w:jc w:val="both"/>
          </w:pPr>
        </w:pPrChange>
      </w:pPr>
      <w:r w:rsidRPr="00EB3ABC">
        <w:rPr>
          <w:rFonts w:ascii="Palatino Linotype" w:hAnsi="Palatino Linotype"/>
          <w:rPrChange w:id="1457" w:author="Гафуров Камолджон Азимджонович" w:date="2024-10-11T08:07:00Z" w16du:dateUtc="2024-10-11T03:07:00Z">
            <w:rPr>
              <w:rFonts w:ascii="Palatino Linotype" w:hAnsi="Palatino Linotype"/>
              <w:sz w:val="20"/>
              <w:szCs w:val="20"/>
            </w:rPr>
          </w:rPrChange>
        </w:rPr>
        <w:t xml:space="preserve">- ба </w:t>
      </w:r>
      <w:proofErr w:type="spellStart"/>
      <w:r w:rsidRPr="00EB3ABC">
        <w:rPr>
          <w:rFonts w:ascii="Palatino Linotype" w:hAnsi="Palatino Linotype"/>
          <w:rPrChange w:id="1458" w:author="Гафуров Камолджон Азимджонович" w:date="2024-10-11T08:07:00Z" w16du:dateUtc="2024-10-11T03:07:00Z">
            <w:rPr>
              <w:rFonts w:ascii="Palatino Linotype" w:hAnsi="Palatino Linotype"/>
              <w:sz w:val="20"/>
              <w:szCs w:val="20"/>
            </w:rPr>
          </w:rPrChange>
        </w:rPr>
        <w:t>муроҷиат</w:t>
      </w:r>
      <w:proofErr w:type="spellEnd"/>
      <w:r w:rsidRPr="00EB3ABC">
        <w:rPr>
          <w:rFonts w:ascii="Palatino Linotype" w:hAnsi="Palatino Linotype"/>
          <w:rPrChange w:id="1459" w:author="Гафуров Камолджон Азимджонович" w:date="2024-10-11T08:07:00Z" w16du:dateUtc="2024-10-11T03:07:00Z">
            <w:rPr>
              <w:rFonts w:ascii="Palatino Linotype" w:hAnsi="Palatino Linotype"/>
              <w:sz w:val="20"/>
              <w:szCs w:val="20"/>
            </w:rPr>
          </w:rPrChange>
        </w:rPr>
        <w:t xml:space="preserve"> ба </w:t>
      </w:r>
      <w:proofErr w:type="spellStart"/>
      <w:r w:rsidRPr="00EB3ABC">
        <w:rPr>
          <w:rFonts w:ascii="Palatino Linotype" w:hAnsi="Palatino Linotype"/>
          <w:rPrChange w:id="1460" w:author="Гафуров Камолджон Азимджонович" w:date="2024-10-11T08:07:00Z" w16du:dateUtc="2024-10-11T03:07:00Z">
            <w:rPr>
              <w:rFonts w:ascii="Palatino Linotype" w:hAnsi="Palatino Linotype"/>
              <w:sz w:val="20"/>
              <w:szCs w:val="20"/>
            </w:rPr>
          </w:rPrChange>
        </w:rPr>
        <w:t>мақомоти</w:t>
      </w:r>
      <w:proofErr w:type="spellEnd"/>
      <w:r w:rsidRPr="00EB3ABC">
        <w:rPr>
          <w:rFonts w:ascii="Palatino Linotype" w:hAnsi="Palatino Linotype"/>
          <w:rPrChange w:id="1461"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462" w:author="Гафуров Камолджон Азимджонович" w:date="2024-10-11T08:07:00Z" w16du:dateUtc="2024-10-11T03:07:00Z">
            <w:rPr>
              <w:rFonts w:ascii="Palatino Linotype" w:hAnsi="Palatino Linotype"/>
              <w:sz w:val="20"/>
              <w:szCs w:val="20"/>
            </w:rPr>
          </w:rPrChange>
        </w:rPr>
        <w:t>ваколатдори</w:t>
      </w:r>
      <w:proofErr w:type="spellEnd"/>
      <w:r w:rsidRPr="00EB3ABC">
        <w:rPr>
          <w:rFonts w:ascii="Palatino Linotype" w:hAnsi="Palatino Linotype"/>
          <w:rPrChange w:id="1463"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464" w:author="Гафуров Камолджон Азимджонович" w:date="2024-10-11T08:07:00Z" w16du:dateUtc="2024-10-11T03:07:00Z">
            <w:rPr>
              <w:rFonts w:ascii="Palatino Linotype" w:hAnsi="Palatino Linotype"/>
              <w:sz w:val="20"/>
              <w:szCs w:val="20"/>
            </w:rPr>
          </w:rPrChange>
        </w:rPr>
        <w:t>давлатӣ</w:t>
      </w:r>
      <w:proofErr w:type="spellEnd"/>
      <w:r w:rsidRPr="00EB3ABC">
        <w:rPr>
          <w:rFonts w:ascii="Palatino Linotype" w:hAnsi="Palatino Linotype"/>
          <w:rPrChange w:id="1465" w:author="Гафуров Камолджон Азимджонович" w:date="2024-10-11T08:07:00Z" w16du:dateUtc="2024-10-11T03:07:00Z">
            <w:rPr>
              <w:rFonts w:ascii="Palatino Linotype" w:hAnsi="Palatino Linotype"/>
              <w:sz w:val="20"/>
              <w:szCs w:val="20"/>
            </w:rPr>
          </w:rPrChange>
        </w:rPr>
        <w:t xml:space="preserve"> дар </w:t>
      </w:r>
      <w:proofErr w:type="spellStart"/>
      <w:r w:rsidRPr="00EB3ABC">
        <w:rPr>
          <w:rFonts w:ascii="Palatino Linotype" w:hAnsi="Palatino Linotype"/>
          <w:rPrChange w:id="1466" w:author="Гафуров Камолджон Азимджонович" w:date="2024-10-11T08:07:00Z" w16du:dateUtc="2024-10-11T03:07:00Z">
            <w:rPr>
              <w:rFonts w:ascii="Palatino Linotype" w:hAnsi="Palatino Linotype"/>
              <w:sz w:val="20"/>
              <w:szCs w:val="20"/>
            </w:rPr>
          </w:rPrChange>
        </w:rPr>
        <w:t>соҳаи</w:t>
      </w:r>
      <w:proofErr w:type="spellEnd"/>
      <w:r w:rsidRPr="00EB3ABC">
        <w:rPr>
          <w:rFonts w:ascii="Palatino Linotype" w:hAnsi="Palatino Linotype"/>
          <w:rPrChange w:id="1467"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468" w:author="Гафуров Камолджон Азимджонович" w:date="2024-10-11T08:07:00Z" w16du:dateUtc="2024-10-11T03:07:00Z">
            <w:rPr>
              <w:rFonts w:ascii="Palatino Linotype" w:hAnsi="Palatino Linotype"/>
              <w:sz w:val="20"/>
              <w:szCs w:val="20"/>
            </w:rPr>
          </w:rPrChange>
        </w:rPr>
        <w:t>меҳнат</w:t>
      </w:r>
      <w:proofErr w:type="spellEnd"/>
      <w:r w:rsidRPr="00EB3ABC">
        <w:rPr>
          <w:rFonts w:ascii="Palatino Linotype" w:hAnsi="Palatino Linotype"/>
          <w:rPrChange w:id="1469"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470" w:author="Гафуров Камолджон Азимджонович" w:date="2024-10-11T08:07:00Z" w16du:dateUtc="2024-10-11T03:07:00Z">
            <w:rPr>
              <w:rFonts w:ascii="Palatino Linotype" w:hAnsi="Palatino Linotype"/>
              <w:sz w:val="20"/>
              <w:szCs w:val="20"/>
            </w:rPr>
          </w:rPrChange>
        </w:rPr>
        <w:t>ва</w:t>
      </w:r>
      <w:proofErr w:type="spellEnd"/>
      <w:r w:rsidRPr="00EB3ABC">
        <w:rPr>
          <w:rFonts w:ascii="Palatino Linotype" w:hAnsi="Palatino Linotype"/>
          <w:rPrChange w:id="1471"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472" w:author="Гафуров Камолджон Азимджонович" w:date="2024-10-11T08:07:00Z" w16du:dateUtc="2024-10-11T03:07:00Z">
            <w:rPr>
              <w:rFonts w:ascii="Palatino Linotype" w:hAnsi="Palatino Linotype"/>
              <w:sz w:val="20"/>
              <w:szCs w:val="20"/>
            </w:rPr>
          </w:rPrChange>
        </w:rPr>
        <w:t>шуғли</w:t>
      </w:r>
      <w:proofErr w:type="spellEnd"/>
      <w:r w:rsidRPr="00EB3ABC">
        <w:rPr>
          <w:rFonts w:ascii="Palatino Linotype" w:hAnsi="Palatino Linotype"/>
          <w:rPrChange w:id="1473"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474" w:author="Гафуров Камолджон Азимджонович" w:date="2024-10-11T08:07:00Z" w16du:dateUtc="2024-10-11T03:07:00Z">
            <w:rPr>
              <w:rFonts w:ascii="Palatino Linotype" w:hAnsi="Palatino Linotype"/>
              <w:sz w:val="20"/>
              <w:szCs w:val="20"/>
            </w:rPr>
          </w:rPrChange>
        </w:rPr>
        <w:t>аҳолӣ</w:t>
      </w:r>
      <w:proofErr w:type="spellEnd"/>
      <w:r w:rsidRPr="00EB3ABC">
        <w:rPr>
          <w:rFonts w:ascii="Palatino Linotype" w:hAnsi="Palatino Linotype"/>
          <w:rPrChange w:id="1475" w:author="Гафуров Камолджон Азимджонович" w:date="2024-10-11T08:07:00Z" w16du:dateUtc="2024-10-11T03:07:00Z">
            <w:rPr>
              <w:rFonts w:ascii="Palatino Linotype" w:hAnsi="Palatino Linotype"/>
              <w:sz w:val="20"/>
              <w:szCs w:val="20"/>
            </w:rPr>
          </w:rPrChange>
        </w:rPr>
        <w:t xml:space="preserve"> дар </w:t>
      </w:r>
      <w:proofErr w:type="spellStart"/>
      <w:r w:rsidRPr="00EB3ABC">
        <w:rPr>
          <w:rFonts w:ascii="Palatino Linotype" w:hAnsi="Palatino Linotype"/>
          <w:rPrChange w:id="1476" w:author="Гафуров Камолджон Азимджонович" w:date="2024-10-11T08:07:00Z" w16du:dateUtc="2024-10-11T03:07:00Z">
            <w:rPr>
              <w:rFonts w:ascii="Palatino Linotype" w:hAnsi="Palatino Linotype"/>
              <w:sz w:val="20"/>
              <w:szCs w:val="20"/>
            </w:rPr>
          </w:rPrChange>
        </w:rPr>
        <w:t>бораи</w:t>
      </w:r>
      <w:proofErr w:type="spellEnd"/>
      <w:r w:rsidRPr="00EB3ABC">
        <w:rPr>
          <w:rFonts w:ascii="Palatino Linotype" w:hAnsi="Palatino Linotype"/>
          <w:rPrChange w:id="1477"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478" w:author="Гафуров Камолджон Азимджонович" w:date="2024-10-11T08:07:00Z" w16du:dateUtc="2024-10-11T03:07:00Z">
            <w:rPr>
              <w:rFonts w:ascii="Palatino Linotype" w:hAnsi="Palatino Linotype"/>
              <w:sz w:val="20"/>
              <w:szCs w:val="20"/>
            </w:rPr>
          </w:rPrChange>
        </w:rPr>
        <w:t>гузаронидани</w:t>
      </w:r>
      <w:proofErr w:type="spellEnd"/>
      <w:r w:rsidRPr="00EB3ABC">
        <w:rPr>
          <w:rFonts w:ascii="Palatino Linotype" w:hAnsi="Palatino Linotype"/>
          <w:rPrChange w:id="1479"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480" w:author="Гафуров Камолджон Азимджонович" w:date="2024-10-11T08:07:00Z" w16du:dateUtc="2024-10-11T03:07:00Z">
            <w:rPr>
              <w:rFonts w:ascii="Palatino Linotype" w:hAnsi="Palatino Linotype"/>
              <w:sz w:val="20"/>
              <w:szCs w:val="20"/>
            </w:rPr>
          </w:rPrChange>
        </w:rPr>
        <w:t>санҷиши</w:t>
      </w:r>
      <w:proofErr w:type="spellEnd"/>
      <w:r w:rsidRPr="00EB3ABC">
        <w:rPr>
          <w:rFonts w:ascii="Palatino Linotype" w:hAnsi="Palatino Linotype"/>
          <w:rPrChange w:id="1481"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482" w:author="Гафуров Камолджон Азимджонович" w:date="2024-10-11T08:07:00Z" w16du:dateUtc="2024-10-11T03:07:00Z">
            <w:rPr>
              <w:rFonts w:ascii="Palatino Linotype" w:hAnsi="Palatino Linotype"/>
              <w:sz w:val="20"/>
              <w:szCs w:val="20"/>
            </w:rPr>
          </w:rPrChange>
        </w:rPr>
        <w:t>шароити</w:t>
      </w:r>
      <w:proofErr w:type="spellEnd"/>
      <w:r w:rsidRPr="00EB3ABC">
        <w:rPr>
          <w:rFonts w:ascii="Palatino Linotype" w:hAnsi="Palatino Linotype"/>
          <w:rPrChange w:id="1483"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484" w:author="Гафуров Камолджон Азимджонович" w:date="2024-10-11T08:07:00Z" w16du:dateUtc="2024-10-11T03:07:00Z">
            <w:rPr>
              <w:rFonts w:ascii="Palatino Linotype" w:hAnsi="Palatino Linotype"/>
              <w:sz w:val="20"/>
              <w:szCs w:val="20"/>
            </w:rPr>
          </w:rPrChange>
        </w:rPr>
        <w:t>бехатарӣ</w:t>
      </w:r>
      <w:proofErr w:type="spellEnd"/>
      <w:r w:rsidRPr="00EB3ABC">
        <w:rPr>
          <w:rFonts w:ascii="Palatino Linotype" w:hAnsi="Palatino Linotype"/>
          <w:rPrChange w:id="1485"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486" w:author="Гафуров Камолджон Азимджонович" w:date="2024-10-11T08:07:00Z" w16du:dateUtc="2024-10-11T03:07:00Z">
            <w:rPr>
              <w:rFonts w:ascii="Palatino Linotype" w:hAnsi="Palatino Linotype"/>
              <w:sz w:val="20"/>
              <w:szCs w:val="20"/>
            </w:rPr>
          </w:rPrChange>
        </w:rPr>
        <w:t>ва</w:t>
      </w:r>
      <w:proofErr w:type="spellEnd"/>
      <w:r w:rsidRPr="00EB3ABC">
        <w:rPr>
          <w:rFonts w:ascii="Palatino Linotype" w:hAnsi="Palatino Linotype"/>
          <w:rPrChange w:id="1487"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488" w:author="Гафуров Камолджон Азимджонович" w:date="2024-10-11T08:07:00Z" w16du:dateUtc="2024-10-11T03:07:00Z">
            <w:rPr>
              <w:rFonts w:ascii="Palatino Linotype" w:hAnsi="Palatino Linotype"/>
              <w:sz w:val="20"/>
              <w:szCs w:val="20"/>
            </w:rPr>
          </w:rPrChange>
        </w:rPr>
        <w:t>ҳифзи</w:t>
      </w:r>
      <w:proofErr w:type="spellEnd"/>
      <w:r w:rsidRPr="00EB3ABC">
        <w:rPr>
          <w:rFonts w:ascii="Palatino Linotype" w:hAnsi="Palatino Linotype"/>
          <w:rPrChange w:id="1489"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490" w:author="Гафуров Камолджон Азимджонович" w:date="2024-10-11T08:07:00Z" w16du:dateUtc="2024-10-11T03:07:00Z">
            <w:rPr>
              <w:rFonts w:ascii="Palatino Linotype" w:hAnsi="Palatino Linotype"/>
              <w:sz w:val="20"/>
              <w:szCs w:val="20"/>
            </w:rPr>
          </w:rPrChange>
        </w:rPr>
        <w:t>меҳнат</w:t>
      </w:r>
      <w:proofErr w:type="spellEnd"/>
      <w:r w:rsidRPr="00EB3ABC">
        <w:rPr>
          <w:rFonts w:ascii="Palatino Linotype" w:hAnsi="Palatino Linotype"/>
          <w:rPrChange w:id="1491" w:author="Гафуров Камолджон Азимджонович" w:date="2024-10-11T08:07:00Z" w16du:dateUtc="2024-10-11T03:07:00Z">
            <w:rPr>
              <w:rFonts w:ascii="Palatino Linotype" w:hAnsi="Palatino Linotype"/>
              <w:sz w:val="20"/>
              <w:szCs w:val="20"/>
            </w:rPr>
          </w:rPrChange>
        </w:rPr>
        <w:t xml:space="preserve"> дар </w:t>
      </w:r>
      <w:proofErr w:type="spellStart"/>
      <w:r w:rsidRPr="00EB3ABC">
        <w:rPr>
          <w:rFonts w:ascii="Palatino Linotype" w:hAnsi="Palatino Linotype"/>
          <w:rPrChange w:id="1492" w:author="Гафуров Камолджон Азимджонович" w:date="2024-10-11T08:07:00Z" w16du:dateUtc="2024-10-11T03:07:00Z">
            <w:rPr>
              <w:rFonts w:ascii="Palatino Linotype" w:hAnsi="Palatino Linotype"/>
              <w:sz w:val="20"/>
              <w:szCs w:val="20"/>
            </w:rPr>
          </w:rPrChange>
        </w:rPr>
        <w:t>ҷойи</w:t>
      </w:r>
      <w:proofErr w:type="spellEnd"/>
      <w:r w:rsidRPr="00EB3ABC">
        <w:rPr>
          <w:rFonts w:ascii="Palatino Linotype" w:hAnsi="Palatino Linotype"/>
          <w:rPrChange w:id="1493" w:author="Гафуров Камолджон Азимджонович" w:date="2024-10-11T08:07:00Z" w16du:dateUtc="2024-10-11T03:07:00Z">
            <w:rPr>
              <w:rFonts w:ascii="Palatino Linotype" w:hAnsi="Palatino Linotype"/>
              <w:sz w:val="20"/>
              <w:szCs w:val="20"/>
            </w:rPr>
          </w:rPrChange>
        </w:rPr>
        <w:t xml:space="preserve"> кор, </w:t>
      </w:r>
      <w:proofErr w:type="spellStart"/>
      <w:r w:rsidRPr="00EB3ABC">
        <w:rPr>
          <w:rFonts w:ascii="Palatino Linotype" w:hAnsi="Palatino Linotype"/>
          <w:rPrChange w:id="1494" w:author="Гафуров Камолджон Азимджонович" w:date="2024-10-11T08:07:00Z" w16du:dateUtc="2024-10-11T03:07:00Z">
            <w:rPr>
              <w:rFonts w:ascii="Palatino Linotype" w:hAnsi="Palatino Linotype"/>
              <w:sz w:val="20"/>
              <w:szCs w:val="20"/>
            </w:rPr>
          </w:rPrChange>
        </w:rPr>
        <w:t>инчунин</w:t>
      </w:r>
      <w:proofErr w:type="spellEnd"/>
      <w:r w:rsidRPr="00EB3ABC">
        <w:rPr>
          <w:rFonts w:ascii="Palatino Linotype" w:hAnsi="Palatino Linotype"/>
          <w:rPrChange w:id="1495" w:author="Гафуров Камолджон Азимджонович" w:date="2024-10-11T08:07:00Z" w16du:dateUtc="2024-10-11T03:07:00Z">
            <w:rPr>
              <w:rFonts w:ascii="Palatino Linotype" w:hAnsi="Palatino Linotype"/>
              <w:sz w:val="20"/>
              <w:szCs w:val="20"/>
            </w:rPr>
          </w:rPrChange>
        </w:rPr>
        <w:t xml:space="preserve"> ба </w:t>
      </w:r>
      <w:proofErr w:type="spellStart"/>
      <w:r w:rsidRPr="00EB3ABC">
        <w:rPr>
          <w:rFonts w:ascii="Palatino Linotype" w:hAnsi="Palatino Linotype"/>
          <w:rPrChange w:id="1496" w:author="Гафуров Камолджон Азимджонович" w:date="2024-10-11T08:07:00Z" w16du:dateUtc="2024-10-11T03:07:00Z">
            <w:rPr>
              <w:rFonts w:ascii="Palatino Linotype" w:hAnsi="Palatino Linotype"/>
              <w:sz w:val="20"/>
              <w:szCs w:val="20"/>
            </w:rPr>
          </w:rPrChange>
        </w:rPr>
        <w:t>иштирок</w:t>
      </w:r>
      <w:proofErr w:type="spellEnd"/>
      <w:r w:rsidRPr="00EB3ABC">
        <w:rPr>
          <w:rFonts w:ascii="Palatino Linotype" w:hAnsi="Palatino Linotype"/>
          <w:rPrChange w:id="1497" w:author="Гафуров Камолджон Азимджонович" w:date="2024-10-11T08:07:00Z" w16du:dateUtc="2024-10-11T03:07:00Z">
            <w:rPr>
              <w:rFonts w:ascii="Palatino Linotype" w:hAnsi="Palatino Linotype"/>
              <w:sz w:val="20"/>
              <w:szCs w:val="20"/>
            </w:rPr>
          </w:rPrChange>
        </w:rPr>
        <w:t xml:space="preserve"> дар </w:t>
      </w:r>
      <w:proofErr w:type="spellStart"/>
      <w:r w:rsidRPr="00EB3ABC">
        <w:rPr>
          <w:rFonts w:ascii="Palatino Linotype" w:hAnsi="Palatino Linotype"/>
          <w:rPrChange w:id="1498" w:author="Гафуров Камолджон Азимджонович" w:date="2024-10-11T08:07:00Z" w16du:dateUtc="2024-10-11T03:07:00Z">
            <w:rPr>
              <w:rFonts w:ascii="Palatino Linotype" w:hAnsi="Palatino Linotype"/>
              <w:sz w:val="20"/>
              <w:szCs w:val="20"/>
            </w:rPr>
          </w:rPrChange>
        </w:rPr>
        <w:t>ҳайати</w:t>
      </w:r>
      <w:proofErr w:type="spellEnd"/>
      <w:r w:rsidRPr="00EB3ABC">
        <w:rPr>
          <w:rFonts w:ascii="Palatino Linotype" w:hAnsi="Palatino Linotype"/>
          <w:rPrChange w:id="1499"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500" w:author="Гафуров Камолджон Азимджонович" w:date="2024-10-11T08:07:00Z" w16du:dateUtc="2024-10-11T03:07:00Z">
            <w:rPr>
              <w:rFonts w:ascii="Palatino Linotype" w:hAnsi="Palatino Linotype"/>
              <w:sz w:val="20"/>
              <w:szCs w:val="20"/>
            </w:rPr>
          </w:rPrChange>
        </w:rPr>
        <w:t>намояндагӣ</w:t>
      </w:r>
      <w:proofErr w:type="spellEnd"/>
      <w:r w:rsidRPr="00EB3ABC">
        <w:rPr>
          <w:rFonts w:ascii="Palatino Linotype" w:hAnsi="Palatino Linotype"/>
          <w:rPrChange w:id="1501" w:author="Гафуров Камолджон Азимджонович" w:date="2024-10-11T08:07:00Z" w16du:dateUtc="2024-10-11T03:07:00Z">
            <w:rPr>
              <w:rFonts w:ascii="Palatino Linotype" w:hAnsi="Palatino Linotype"/>
              <w:sz w:val="20"/>
              <w:szCs w:val="20"/>
            </w:rPr>
          </w:rPrChange>
        </w:rPr>
        <w:t xml:space="preserve"> дар </w:t>
      </w:r>
      <w:proofErr w:type="spellStart"/>
      <w:r w:rsidRPr="00EB3ABC">
        <w:rPr>
          <w:rFonts w:ascii="Palatino Linotype" w:hAnsi="Palatino Linotype"/>
          <w:rPrChange w:id="1502" w:author="Гафуров Камолджон Азимджонович" w:date="2024-10-11T08:07:00Z" w16du:dateUtc="2024-10-11T03:07:00Z">
            <w:rPr>
              <w:rFonts w:ascii="Palatino Linotype" w:hAnsi="Palatino Linotype"/>
              <w:sz w:val="20"/>
              <w:szCs w:val="20"/>
            </w:rPr>
          </w:rPrChange>
        </w:rPr>
        <w:t>санҷиш</w:t>
      </w:r>
      <w:proofErr w:type="spellEnd"/>
      <w:r w:rsidRPr="00EB3ABC">
        <w:rPr>
          <w:rFonts w:ascii="Palatino Linotype" w:hAnsi="Palatino Linotype"/>
          <w:rPrChange w:id="1503"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504" w:author="Гафуров Камолджон Азимджонович" w:date="2024-10-11T08:07:00Z" w16du:dateUtc="2024-10-11T03:07:00Z">
            <w:rPr>
              <w:rFonts w:ascii="Palatino Linotype" w:hAnsi="Palatino Linotype"/>
              <w:sz w:val="20"/>
              <w:szCs w:val="20"/>
            </w:rPr>
          </w:rPrChange>
        </w:rPr>
        <w:t>ва</w:t>
      </w:r>
      <w:proofErr w:type="spellEnd"/>
      <w:r w:rsidRPr="00EB3ABC">
        <w:rPr>
          <w:rFonts w:ascii="Palatino Linotype" w:hAnsi="Palatino Linotype"/>
          <w:rPrChange w:id="1505"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506" w:author="Гафуров Камолджон Азимджонович" w:date="2024-10-11T08:07:00Z" w16du:dateUtc="2024-10-11T03:07:00Z">
            <w:rPr>
              <w:rFonts w:ascii="Palatino Linotype" w:hAnsi="Palatino Linotype"/>
              <w:sz w:val="20"/>
              <w:szCs w:val="20"/>
            </w:rPr>
          </w:rPrChange>
        </w:rPr>
        <w:t>баррасии</w:t>
      </w:r>
      <w:proofErr w:type="spellEnd"/>
      <w:r w:rsidRPr="00EB3ABC">
        <w:rPr>
          <w:rFonts w:ascii="Palatino Linotype" w:hAnsi="Palatino Linotype"/>
          <w:rPrChange w:id="1507"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508" w:author="Гафуров Камолджон Азимджонович" w:date="2024-10-11T08:07:00Z" w16du:dateUtc="2024-10-11T03:07:00Z">
            <w:rPr>
              <w:rFonts w:ascii="Palatino Linotype" w:hAnsi="Palatino Linotype"/>
              <w:sz w:val="20"/>
              <w:szCs w:val="20"/>
            </w:rPr>
          </w:rPrChange>
        </w:rPr>
        <w:t>масъалаҳои</w:t>
      </w:r>
      <w:proofErr w:type="spellEnd"/>
      <w:r w:rsidRPr="00EB3ABC">
        <w:rPr>
          <w:rFonts w:ascii="Palatino Linotype" w:hAnsi="Palatino Linotype"/>
          <w:rPrChange w:id="1509" w:author="Гафуров Камолджон Азимджонович" w:date="2024-10-11T08:07:00Z" w16du:dateUtc="2024-10-11T03:07:00Z">
            <w:rPr>
              <w:rFonts w:ascii="Palatino Linotype" w:hAnsi="Palatino Linotype"/>
              <w:sz w:val="20"/>
              <w:szCs w:val="20"/>
            </w:rPr>
          </w:rPrChange>
        </w:rPr>
        <w:t xml:space="preserve"> ба </w:t>
      </w:r>
      <w:proofErr w:type="spellStart"/>
      <w:r w:rsidRPr="00EB3ABC">
        <w:rPr>
          <w:rFonts w:ascii="Palatino Linotype" w:hAnsi="Palatino Linotype"/>
          <w:rPrChange w:id="1510" w:author="Гафуров Камолджон Азимджонович" w:date="2024-10-11T08:07:00Z" w16du:dateUtc="2024-10-11T03:07:00Z">
            <w:rPr>
              <w:rFonts w:ascii="Palatino Linotype" w:hAnsi="Palatino Linotype"/>
              <w:sz w:val="20"/>
              <w:szCs w:val="20"/>
            </w:rPr>
          </w:rPrChange>
        </w:rPr>
        <w:t>беҳдошти</w:t>
      </w:r>
      <w:proofErr w:type="spellEnd"/>
      <w:r w:rsidRPr="00EB3ABC">
        <w:rPr>
          <w:rFonts w:ascii="Palatino Linotype" w:hAnsi="Palatino Linotype"/>
          <w:rPrChange w:id="1511"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512" w:author="Гафуров Камолджон Азимджонович" w:date="2024-10-11T08:07:00Z" w16du:dateUtc="2024-10-11T03:07:00Z">
            <w:rPr>
              <w:rFonts w:ascii="Palatino Linotype" w:hAnsi="Palatino Linotype"/>
              <w:sz w:val="20"/>
              <w:szCs w:val="20"/>
            </w:rPr>
          </w:rPrChange>
        </w:rPr>
        <w:t>шароитҳо</w:t>
      </w:r>
      <w:proofErr w:type="spellEnd"/>
      <w:r w:rsidRPr="00EB3ABC">
        <w:rPr>
          <w:rFonts w:ascii="Palatino Linotype" w:hAnsi="Palatino Linotype"/>
          <w:rPrChange w:id="1513"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514" w:author="Гафуров Камолджон Азимджонович" w:date="2024-10-11T08:07:00Z" w16du:dateUtc="2024-10-11T03:07:00Z">
            <w:rPr>
              <w:rFonts w:ascii="Palatino Linotype" w:hAnsi="Palatino Linotype"/>
              <w:sz w:val="20"/>
              <w:szCs w:val="20"/>
            </w:rPr>
          </w:rPrChange>
        </w:rPr>
        <w:t>бехатарӣ</w:t>
      </w:r>
      <w:proofErr w:type="spellEnd"/>
      <w:r w:rsidRPr="00EB3ABC">
        <w:rPr>
          <w:rFonts w:ascii="Palatino Linotype" w:hAnsi="Palatino Linotype"/>
          <w:rPrChange w:id="1515"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516" w:author="Гафуров Камолджон Азимджонович" w:date="2024-10-11T08:07:00Z" w16du:dateUtc="2024-10-11T03:07:00Z">
            <w:rPr>
              <w:rFonts w:ascii="Palatino Linotype" w:hAnsi="Palatino Linotype"/>
              <w:sz w:val="20"/>
              <w:szCs w:val="20"/>
            </w:rPr>
          </w:rPrChange>
        </w:rPr>
        <w:t>ва</w:t>
      </w:r>
      <w:proofErr w:type="spellEnd"/>
      <w:r w:rsidRPr="00EB3ABC">
        <w:rPr>
          <w:rFonts w:ascii="Palatino Linotype" w:hAnsi="Palatino Linotype"/>
          <w:rPrChange w:id="1517"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518" w:author="Гафуров Камолджон Азимджонович" w:date="2024-10-11T08:07:00Z" w16du:dateUtc="2024-10-11T03:07:00Z">
            <w:rPr>
              <w:rFonts w:ascii="Palatino Linotype" w:hAnsi="Palatino Linotype"/>
              <w:sz w:val="20"/>
              <w:szCs w:val="20"/>
            </w:rPr>
          </w:rPrChange>
        </w:rPr>
        <w:t>ҳифзи</w:t>
      </w:r>
      <w:proofErr w:type="spellEnd"/>
      <w:r w:rsidRPr="00EB3ABC">
        <w:rPr>
          <w:rFonts w:ascii="Palatino Linotype" w:hAnsi="Palatino Linotype"/>
          <w:rPrChange w:id="1519"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520" w:author="Гафуров Камолджон Азимджонович" w:date="2024-10-11T08:07:00Z" w16du:dateUtc="2024-10-11T03:07:00Z">
            <w:rPr>
              <w:rFonts w:ascii="Palatino Linotype" w:hAnsi="Palatino Linotype"/>
              <w:sz w:val="20"/>
              <w:szCs w:val="20"/>
            </w:rPr>
          </w:rPrChange>
        </w:rPr>
        <w:t>меҳнат</w:t>
      </w:r>
      <w:proofErr w:type="spellEnd"/>
      <w:r w:rsidRPr="00EB3ABC">
        <w:rPr>
          <w:rFonts w:ascii="Palatino Linotype" w:hAnsi="Palatino Linotype"/>
          <w:rPrChange w:id="1521"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522" w:author="Гафуров Камолджон Азимджонович" w:date="2024-10-11T08:07:00Z" w16du:dateUtc="2024-10-11T03:07:00Z">
            <w:rPr>
              <w:rFonts w:ascii="Palatino Linotype" w:hAnsi="Palatino Linotype"/>
              <w:sz w:val="20"/>
              <w:szCs w:val="20"/>
            </w:rPr>
          </w:rPrChange>
        </w:rPr>
        <w:t>алоқаманд</w:t>
      </w:r>
      <w:proofErr w:type="spellEnd"/>
      <w:r w:rsidRPr="00EB3ABC">
        <w:rPr>
          <w:rFonts w:ascii="Palatino Linotype" w:hAnsi="Palatino Linotype"/>
          <w:rPrChange w:id="1523" w:author="Гафуров Камолджон Азимджонович" w:date="2024-10-11T08:07:00Z" w16du:dateUtc="2024-10-11T03:07:00Z">
            <w:rPr>
              <w:rFonts w:ascii="Palatino Linotype" w:hAnsi="Palatino Linotype"/>
              <w:sz w:val="20"/>
              <w:szCs w:val="20"/>
            </w:rPr>
          </w:rPrChange>
        </w:rPr>
        <w:t>;</w:t>
      </w:r>
    </w:p>
    <w:p w14:paraId="7E932D81" w14:textId="567B0E5B" w:rsidR="00EB3ABC" w:rsidRPr="00EB3ABC" w:rsidRDefault="00EB3ABC">
      <w:pPr>
        <w:jc w:val="both"/>
        <w:rPr>
          <w:rFonts w:ascii="Palatino Linotype" w:hAnsi="Palatino Linotype"/>
          <w:rPrChange w:id="1524" w:author="Гафуров Камолджон Азимджонович" w:date="2024-10-11T08:07:00Z" w16du:dateUtc="2024-10-11T03:07:00Z">
            <w:rPr>
              <w:rFonts w:ascii="Palatino Linotype" w:hAnsi="Palatino Linotype"/>
              <w:sz w:val="20"/>
              <w:szCs w:val="20"/>
            </w:rPr>
          </w:rPrChange>
        </w:rPr>
        <w:pPrChange w:id="1525" w:author="Гафуров Камолджон Азимджонович" w:date="2024-10-11T08:07:00Z" w16du:dateUtc="2024-10-11T03:07:00Z">
          <w:pPr>
            <w:pStyle w:val="a9"/>
            <w:ind w:firstLine="567"/>
            <w:jc w:val="both"/>
          </w:pPr>
        </w:pPrChange>
      </w:pPr>
      <w:r w:rsidRPr="00EB3ABC">
        <w:rPr>
          <w:rFonts w:ascii="Palatino Linotype" w:hAnsi="Palatino Linotype"/>
          <w:rPrChange w:id="1526" w:author="Гафуров Камолджон Азимджонович" w:date="2024-10-11T08:07:00Z" w16du:dateUtc="2024-10-11T03:07:00Z">
            <w:rPr>
              <w:rFonts w:ascii="Palatino Linotype" w:hAnsi="Palatino Linotype"/>
              <w:sz w:val="20"/>
              <w:szCs w:val="20"/>
            </w:rPr>
          </w:rPrChange>
        </w:rPr>
        <w:t xml:space="preserve">- ба </w:t>
      </w:r>
      <w:proofErr w:type="spellStart"/>
      <w:r w:rsidRPr="00EB3ABC">
        <w:rPr>
          <w:rFonts w:ascii="Palatino Linotype" w:hAnsi="Palatino Linotype"/>
          <w:rPrChange w:id="1527" w:author="Гафуров Камолджон Азимджонович" w:date="2024-10-11T08:07:00Z" w16du:dateUtc="2024-10-11T03:07:00Z">
            <w:rPr>
              <w:rFonts w:ascii="Palatino Linotype" w:hAnsi="Palatino Linotype"/>
              <w:sz w:val="20"/>
              <w:szCs w:val="20"/>
            </w:rPr>
          </w:rPrChange>
        </w:rPr>
        <w:t>шикоят</w:t>
      </w:r>
      <w:proofErr w:type="spellEnd"/>
      <w:r w:rsidRPr="00EB3ABC">
        <w:rPr>
          <w:rFonts w:ascii="Palatino Linotype" w:hAnsi="Palatino Linotype"/>
          <w:rPrChange w:id="1528" w:author="Гафуров Камолджон Азимджонович" w:date="2024-10-11T08:07:00Z" w16du:dateUtc="2024-10-11T03:07:00Z">
            <w:rPr>
              <w:rFonts w:ascii="Palatino Linotype" w:hAnsi="Palatino Linotype"/>
              <w:sz w:val="20"/>
              <w:szCs w:val="20"/>
            </w:rPr>
          </w:rPrChange>
        </w:rPr>
        <w:t xml:space="preserve"> аз </w:t>
      </w:r>
      <w:proofErr w:type="spellStart"/>
      <w:r w:rsidRPr="00EB3ABC">
        <w:rPr>
          <w:rFonts w:ascii="Palatino Linotype" w:hAnsi="Palatino Linotype"/>
          <w:rPrChange w:id="1529" w:author="Гафуров Камолджон Азимджонович" w:date="2024-10-11T08:07:00Z" w16du:dateUtc="2024-10-11T03:07:00Z">
            <w:rPr>
              <w:rFonts w:ascii="Palatino Linotype" w:hAnsi="Palatino Linotype"/>
              <w:sz w:val="20"/>
              <w:szCs w:val="20"/>
            </w:rPr>
          </w:rPrChange>
        </w:rPr>
        <w:t>рўи</w:t>
      </w:r>
      <w:proofErr w:type="spellEnd"/>
      <w:r w:rsidRPr="00EB3ABC">
        <w:rPr>
          <w:rFonts w:ascii="Palatino Linotype" w:hAnsi="Palatino Linotype"/>
          <w:rPrChange w:id="1530"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531" w:author="Гафуров Камолджон Азимджонович" w:date="2024-10-11T08:07:00Z" w16du:dateUtc="2024-10-11T03:07:00Z">
            <w:rPr>
              <w:rFonts w:ascii="Palatino Linotype" w:hAnsi="Palatino Linotype"/>
              <w:sz w:val="20"/>
              <w:szCs w:val="20"/>
            </w:rPr>
          </w:rPrChange>
        </w:rPr>
        <w:t>амали</w:t>
      </w:r>
      <w:proofErr w:type="spellEnd"/>
      <w:r w:rsidRPr="00EB3ABC">
        <w:rPr>
          <w:rFonts w:ascii="Palatino Linotype" w:hAnsi="Palatino Linotype"/>
          <w:rPrChange w:id="1532"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533" w:author="Гафуров Камолджон Азимджонович" w:date="2024-10-11T08:07:00Z" w16du:dateUtc="2024-10-11T03:07:00Z">
            <w:rPr>
              <w:rFonts w:ascii="Palatino Linotype" w:hAnsi="Palatino Linotype"/>
              <w:sz w:val="20"/>
              <w:szCs w:val="20"/>
            </w:rPr>
          </w:rPrChange>
        </w:rPr>
        <w:t>беамалии</w:t>
      </w:r>
      <w:proofErr w:type="spellEnd"/>
      <w:r w:rsidRPr="00EB3ABC">
        <w:rPr>
          <w:rFonts w:ascii="Palatino Linotype" w:hAnsi="Palatino Linotype"/>
          <w:rPrChange w:id="1534"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001D1B77" w:rsidRPr="00474D02">
        <w:rPr>
          <w:rFonts w:ascii="Palatino Linotype" w:hAnsi="Palatino Linotype"/>
        </w:rPr>
        <w:t>роҳбари</w:t>
      </w:r>
      <w:proofErr w:type="spellEnd"/>
      <w:r w:rsidR="001D1B77" w:rsidRPr="00474D02">
        <w:rPr>
          <w:rFonts w:ascii="Palatino Linotype" w:hAnsi="Palatino Linotype"/>
        </w:rPr>
        <w:t xml:space="preserve"> </w:t>
      </w:r>
      <w:proofErr w:type="spellStart"/>
      <w:r w:rsidR="001D1B77" w:rsidRPr="00474D02">
        <w:rPr>
          <w:rFonts w:ascii="Palatino Linotype" w:hAnsi="Palatino Linotype"/>
        </w:rPr>
        <w:t>бевосита</w:t>
      </w:r>
      <w:proofErr w:type="spellEnd"/>
      <w:r w:rsidR="001D1B77">
        <w:rPr>
          <w:rFonts w:ascii="Palatino Linotype" w:hAnsi="Palatino Linotype"/>
          <w:lang w:val="tg-Cyrl-TJ"/>
        </w:rPr>
        <w:t xml:space="preserve">и худ </w:t>
      </w:r>
      <w:r w:rsidRPr="00EB3ABC">
        <w:rPr>
          <w:rFonts w:ascii="Palatino Linotype" w:hAnsi="Palatino Linotype"/>
          <w:rPrChange w:id="1535" w:author="Гафуров Камолджон Азимджонович" w:date="2024-10-11T08:07:00Z" w16du:dateUtc="2024-10-11T03:07:00Z">
            <w:rPr>
              <w:rFonts w:ascii="Palatino Linotype" w:hAnsi="Palatino Linotype"/>
              <w:sz w:val="20"/>
              <w:szCs w:val="20"/>
            </w:rPr>
          </w:rPrChange>
        </w:rPr>
        <w:t xml:space="preserve">дар </w:t>
      </w:r>
      <w:proofErr w:type="spellStart"/>
      <w:r w:rsidRPr="00EB3ABC">
        <w:rPr>
          <w:rFonts w:ascii="Palatino Linotype" w:hAnsi="Palatino Linotype"/>
          <w:rPrChange w:id="1536" w:author="Гафуров Камолджон Азимджонович" w:date="2024-10-11T08:07:00Z" w16du:dateUtc="2024-10-11T03:07:00Z">
            <w:rPr>
              <w:rFonts w:ascii="Palatino Linotype" w:hAnsi="Palatino Linotype"/>
              <w:sz w:val="20"/>
              <w:szCs w:val="20"/>
            </w:rPr>
          </w:rPrChange>
        </w:rPr>
        <w:t>муносибатҳои</w:t>
      </w:r>
      <w:proofErr w:type="spellEnd"/>
      <w:r w:rsidRPr="00EB3ABC">
        <w:rPr>
          <w:rFonts w:ascii="Palatino Linotype" w:hAnsi="Palatino Linotype"/>
          <w:rPrChange w:id="1537"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538" w:author="Гафуров Камолджон Азимджонович" w:date="2024-10-11T08:07:00Z" w16du:dateUtc="2024-10-11T03:07:00Z">
            <w:rPr>
              <w:rFonts w:ascii="Palatino Linotype" w:hAnsi="Palatino Linotype"/>
              <w:sz w:val="20"/>
              <w:szCs w:val="20"/>
            </w:rPr>
          </w:rPrChange>
        </w:rPr>
        <w:t>меҳнатӣ</w:t>
      </w:r>
      <w:proofErr w:type="spellEnd"/>
      <w:r w:rsidRPr="00EB3ABC">
        <w:rPr>
          <w:rFonts w:ascii="Palatino Linotype" w:hAnsi="Palatino Linotype"/>
          <w:rPrChange w:id="1539" w:author="Гафуров Камолджон Азимджонович" w:date="2024-10-11T08:07:00Z" w16du:dateUtc="2024-10-11T03:07:00Z">
            <w:rPr>
              <w:rFonts w:ascii="Palatino Linotype" w:hAnsi="Palatino Linotype"/>
              <w:sz w:val="20"/>
              <w:szCs w:val="20"/>
            </w:rPr>
          </w:rPrChange>
        </w:rPr>
        <w:t>;</w:t>
      </w:r>
    </w:p>
    <w:p w14:paraId="6F45B6D4" w14:textId="77777777" w:rsidR="00EB3ABC" w:rsidRPr="00EB3ABC" w:rsidRDefault="00EB3ABC">
      <w:pPr>
        <w:jc w:val="both"/>
        <w:rPr>
          <w:rFonts w:ascii="Palatino Linotype" w:hAnsi="Palatino Linotype"/>
          <w:rPrChange w:id="1540" w:author="Гафуров Камолджон Азимджонович" w:date="2024-10-11T08:07:00Z" w16du:dateUtc="2024-10-11T03:07:00Z">
            <w:rPr>
              <w:rFonts w:ascii="Palatino Linotype" w:hAnsi="Palatino Linotype"/>
              <w:sz w:val="20"/>
              <w:szCs w:val="20"/>
            </w:rPr>
          </w:rPrChange>
        </w:rPr>
        <w:pPrChange w:id="1541" w:author="Гафуров Камолджон Азимджонович" w:date="2024-10-11T08:07:00Z" w16du:dateUtc="2024-10-11T03:07:00Z">
          <w:pPr>
            <w:pStyle w:val="a9"/>
            <w:ind w:firstLine="567"/>
            <w:jc w:val="both"/>
          </w:pPr>
        </w:pPrChange>
      </w:pPr>
      <w:r w:rsidRPr="00EB3ABC">
        <w:rPr>
          <w:rFonts w:ascii="Palatino Linotype" w:hAnsi="Palatino Linotype"/>
          <w:rPrChange w:id="1542" w:author="Гафуров Камолджон Азимджонович" w:date="2024-10-11T08:07:00Z" w16du:dateUtc="2024-10-11T03:07:00Z">
            <w:rPr>
              <w:rFonts w:ascii="Palatino Linotype" w:hAnsi="Palatino Linotype"/>
              <w:sz w:val="20"/>
              <w:szCs w:val="20"/>
            </w:rPr>
          </w:rPrChange>
        </w:rPr>
        <w:t xml:space="preserve">- ба </w:t>
      </w:r>
      <w:proofErr w:type="spellStart"/>
      <w:r w:rsidRPr="00EB3ABC">
        <w:rPr>
          <w:rFonts w:ascii="Palatino Linotype" w:hAnsi="Palatino Linotype"/>
          <w:rPrChange w:id="1543" w:author="Гафуров Камолджон Азимджонович" w:date="2024-10-11T08:07:00Z" w16du:dateUtc="2024-10-11T03:07:00Z">
            <w:rPr>
              <w:rFonts w:ascii="Palatino Linotype" w:hAnsi="Palatino Linotype"/>
              <w:sz w:val="20"/>
              <w:szCs w:val="20"/>
            </w:rPr>
          </w:rPrChange>
        </w:rPr>
        <w:t>пардохти</w:t>
      </w:r>
      <w:proofErr w:type="spellEnd"/>
      <w:r w:rsidRPr="00EB3ABC">
        <w:rPr>
          <w:rFonts w:ascii="Palatino Linotype" w:hAnsi="Palatino Linotype"/>
          <w:rPrChange w:id="1544"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545" w:author="Гафуров Камолджон Азимджонович" w:date="2024-10-11T08:07:00Z" w16du:dateUtc="2024-10-11T03:07:00Z">
            <w:rPr>
              <w:rFonts w:ascii="Palatino Linotype" w:hAnsi="Palatino Linotype"/>
              <w:sz w:val="20"/>
              <w:szCs w:val="20"/>
            </w:rPr>
          </w:rPrChange>
        </w:rPr>
        <w:t>музди</w:t>
      </w:r>
      <w:proofErr w:type="spellEnd"/>
      <w:r w:rsidRPr="00EB3ABC">
        <w:rPr>
          <w:rFonts w:ascii="Palatino Linotype" w:hAnsi="Palatino Linotype"/>
          <w:rPrChange w:id="1546"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547" w:author="Гафуров Камолджон Азимджонович" w:date="2024-10-11T08:07:00Z" w16du:dateUtc="2024-10-11T03:07:00Z">
            <w:rPr>
              <w:rFonts w:ascii="Palatino Linotype" w:hAnsi="Palatino Linotype"/>
              <w:sz w:val="20"/>
              <w:szCs w:val="20"/>
            </w:rPr>
          </w:rPrChange>
        </w:rPr>
        <w:t>меҳнат</w:t>
      </w:r>
      <w:proofErr w:type="spellEnd"/>
      <w:r w:rsidRPr="00EB3ABC">
        <w:rPr>
          <w:rFonts w:ascii="Palatino Linotype" w:hAnsi="Palatino Linotype"/>
          <w:rPrChange w:id="1548"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549" w:author="Гафуров Камолджон Азимджонович" w:date="2024-10-11T08:07:00Z" w16du:dateUtc="2024-10-11T03:07:00Z">
            <w:rPr>
              <w:rFonts w:ascii="Palatino Linotype" w:hAnsi="Palatino Linotype"/>
              <w:sz w:val="20"/>
              <w:szCs w:val="20"/>
            </w:rPr>
          </w:rPrChange>
        </w:rPr>
        <w:t>мувофиқи</w:t>
      </w:r>
      <w:proofErr w:type="spellEnd"/>
      <w:r w:rsidRPr="00EB3ABC">
        <w:rPr>
          <w:rFonts w:ascii="Palatino Linotype" w:hAnsi="Palatino Linotype"/>
          <w:rPrChange w:id="1550"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551" w:author="Гафуров Камолджон Азимджонович" w:date="2024-10-11T08:07:00Z" w16du:dateUtc="2024-10-11T03:07:00Z">
            <w:rPr>
              <w:rFonts w:ascii="Palatino Linotype" w:hAnsi="Palatino Linotype"/>
              <w:sz w:val="20"/>
              <w:szCs w:val="20"/>
            </w:rPr>
          </w:rPrChange>
        </w:rPr>
        <w:t>тахассус</w:t>
      </w:r>
      <w:proofErr w:type="spellEnd"/>
      <w:r w:rsidRPr="00EB3ABC">
        <w:rPr>
          <w:rFonts w:ascii="Palatino Linotype" w:hAnsi="Palatino Linotype"/>
          <w:rPrChange w:id="1552"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553" w:author="Гафуров Камолджон Азимджонович" w:date="2024-10-11T08:07:00Z" w16du:dateUtc="2024-10-11T03:07:00Z">
            <w:rPr>
              <w:rFonts w:ascii="Palatino Linotype" w:hAnsi="Palatino Linotype"/>
              <w:sz w:val="20"/>
              <w:szCs w:val="20"/>
            </w:rPr>
          </w:rPrChange>
        </w:rPr>
        <w:t>мураккабии</w:t>
      </w:r>
      <w:proofErr w:type="spellEnd"/>
      <w:r w:rsidRPr="00EB3ABC">
        <w:rPr>
          <w:rFonts w:ascii="Palatino Linotype" w:hAnsi="Palatino Linotype"/>
          <w:rPrChange w:id="1554"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555" w:author="Гафуров Камолджон Азимджонович" w:date="2024-10-11T08:07:00Z" w16du:dateUtc="2024-10-11T03:07:00Z">
            <w:rPr>
              <w:rFonts w:ascii="Palatino Linotype" w:hAnsi="Palatino Linotype"/>
              <w:sz w:val="20"/>
              <w:szCs w:val="20"/>
            </w:rPr>
          </w:rPrChange>
        </w:rPr>
        <w:t>меҳнат</w:t>
      </w:r>
      <w:proofErr w:type="spellEnd"/>
      <w:r w:rsidRPr="00EB3ABC">
        <w:rPr>
          <w:rFonts w:ascii="Palatino Linotype" w:hAnsi="Palatino Linotype"/>
          <w:rPrChange w:id="1556"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557" w:author="Гафуров Камолджон Азимджонович" w:date="2024-10-11T08:07:00Z" w16du:dateUtc="2024-10-11T03:07:00Z">
            <w:rPr>
              <w:rFonts w:ascii="Palatino Linotype" w:hAnsi="Palatino Linotype"/>
              <w:sz w:val="20"/>
              <w:szCs w:val="20"/>
            </w:rPr>
          </w:rPrChange>
        </w:rPr>
        <w:t>ҳаҷм</w:t>
      </w:r>
      <w:proofErr w:type="spellEnd"/>
      <w:r w:rsidRPr="00EB3ABC">
        <w:rPr>
          <w:rFonts w:ascii="Palatino Linotype" w:hAnsi="Palatino Linotype"/>
          <w:rPrChange w:id="1558"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559" w:author="Гафуров Камолджон Азимджонович" w:date="2024-10-11T08:07:00Z" w16du:dateUtc="2024-10-11T03:07:00Z">
            <w:rPr>
              <w:rFonts w:ascii="Palatino Linotype" w:hAnsi="Palatino Linotype"/>
              <w:sz w:val="20"/>
              <w:szCs w:val="20"/>
            </w:rPr>
          </w:rPrChange>
        </w:rPr>
        <w:t>ва</w:t>
      </w:r>
      <w:proofErr w:type="spellEnd"/>
      <w:r w:rsidRPr="00EB3ABC">
        <w:rPr>
          <w:rFonts w:ascii="Palatino Linotype" w:hAnsi="Palatino Linotype"/>
          <w:rPrChange w:id="1560"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561" w:author="Гафуров Камолджон Азимджонович" w:date="2024-10-11T08:07:00Z" w16du:dateUtc="2024-10-11T03:07:00Z">
            <w:rPr>
              <w:rFonts w:ascii="Palatino Linotype" w:hAnsi="Palatino Linotype"/>
              <w:sz w:val="20"/>
              <w:szCs w:val="20"/>
            </w:rPr>
          </w:rPrChange>
        </w:rPr>
        <w:t>сифати</w:t>
      </w:r>
      <w:proofErr w:type="spellEnd"/>
      <w:r w:rsidRPr="00EB3ABC">
        <w:rPr>
          <w:rFonts w:ascii="Palatino Linotype" w:hAnsi="Palatino Linotype"/>
          <w:rPrChange w:id="1562" w:author="Гафуров Камолджон Азимджонович" w:date="2024-10-11T08:07:00Z" w16du:dateUtc="2024-10-11T03:07:00Z">
            <w:rPr>
              <w:rFonts w:ascii="Palatino Linotype" w:hAnsi="Palatino Linotype"/>
              <w:sz w:val="20"/>
              <w:szCs w:val="20"/>
            </w:rPr>
          </w:rPrChange>
        </w:rPr>
        <w:t xml:space="preserve"> кори </w:t>
      </w:r>
      <w:proofErr w:type="spellStart"/>
      <w:r w:rsidRPr="00EB3ABC">
        <w:rPr>
          <w:rFonts w:ascii="Palatino Linotype" w:hAnsi="Palatino Linotype"/>
          <w:rPrChange w:id="1563" w:author="Гафуров Камолджон Азимджонович" w:date="2024-10-11T08:07:00Z" w16du:dateUtc="2024-10-11T03:07:00Z">
            <w:rPr>
              <w:rFonts w:ascii="Palatino Linotype" w:hAnsi="Palatino Linotype"/>
              <w:sz w:val="20"/>
              <w:szCs w:val="20"/>
            </w:rPr>
          </w:rPrChange>
        </w:rPr>
        <w:t>иҷрошуда</w:t>
      </w:r>
      <w:proofErr w:type="spellEnd"/>
      <w:r w:rsidRPr="00EB3ABC">
        <w:rPr>
          <w:rFonts w:ascii="Palatino Linotype" w:hAnsi="Palatino Linotype"/>
          <w:rPrChange w:id="1564"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565" w:author="Гафуров Камолджон Азимджонович" w:date="2024-10-11T08:07:00Z" w16du:dateUtc="2024-10-11T03:07:00Z">
            <w:rPr>
              <w:rFonts w:ascii="Palatino Linotype" w:hAnsi="Palatino Linotype"/>
              <w:sz w:val="20"/>
              <w:szCs w:val="20"/>
            </w:rPr>
          </w:rPrChange>
        </w:rPr>
        <w:t>инчунин</w:t>
      </w:r>
      <w:proofErr w:type="spellEnd"/>
      <w:r w:rsidRPr="00EB3ABC">
        <w:rPr>
          <w:rFonts w:ascii="Palatino Linotype" w:hAnsi="Palatino Linotype"/>
          <w:rPrChange w:id="1566"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567" w:author="Гафуров Камолджон Азимджонович" w:date="2024-10-11T08:07:00Z" w16du:dateUtc="2024-10-11T03:07:00Z">
            <w:rPr>
              <w:rFonts w:ascii="Palatino Linotype" w:hAnsi="Palatino Linotype"/>
              <w:sz w:val="20"/>
              <w:szCs w:val="20"/>
            </w:rPr>
          </w:rPrChange>
        </w:rPr>
        <w:t>шароити</w:t>
      </w:r>
      <w:proofErr w:type="spellEnd"/>
      <w:r w:rsidRPr="00EB3ABC">
        <w:rPr>
          <w:rFonts w:ascii="Palatino Linotype" w:hAnsi="Palatino Linotype"/>
          <w:rPrChange w:id="1568"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569" w:author="Гафуров Камолджон Азимджонович" w:date="2024-10-11T08:07:00Z" w16du:dateUtc="2024-10-11T03:07:00Z">
            <w:rPr>
              <w:rFonts w:ascii="Palatino Linotype" w:hAnsi="Palatino Linotype"/>
              <w:sz w:val="20"/>
              <w:szCs w:val="20"/>
            </w:rPr>
          </w:rPrChange>
        </w:rPr>
        <w:t>меҳнат</w:t>
      </w:r>
      <w:proofErr w:type="spellEnd"/>
      <w:r w:rsidRPr="00EB3ABC">
        <w:rPr>
          <w:rFonts w:ascii="Palatino Linotype" w:hAnsi="Palatino Linotype"/>
          <w:rPrChange w:id="1570" w:author="Гафуров Камолджон Азимджонович" w:date="2024-10-11T08:07:00Z" w16du:dateUtc="2024-10-11T03:07:00Z">
            <w:rPr>
              <w:rFonts w:ascii="Palatino Linotype" w:hAnsi="Palatino Linotype"/>
              <w:sz w:val="20"/>
              <w:szCs w:val="20"/>
            </w:rPr>
          </w:rPrChange>
        </w:rPr>
        <w:t>;</w:t>
      </w:r>
    </w:p>
    <w:p w14:paraId="6083E4B7" w14:textId="0401F2F2" w:rsidR="00EB3ABC" w:rsidRPr="00EB3ABC" w:rsidRDefault="00EB3ABC">
      <w:pPr>
        <w:jc w:val="both"/>
        <w:rPr>
          <w:rFonts w:ascii="Palatino Linotype" w:hAnsi="Palatino Linotype"/>
          <w:rPrChange w:id="1571" w:author="Гафуров Камолджон Азимджонович" w:date="2024-10-11T08:07:00Z" w16du:dateUtc="2024-10-11T03:07:00Z">
            <w:rPr>
              <w:rFonts w:ascii="Palatino Linotype" w:hAnsi="Palatino Linotype"/>
              <w:sz w:val="20"/>
              <w:szCs w:val="20"/>
            </w:rPr>
          </w:rPrChange>
        </w:rPr>
        <w:pPrChange w:id="1572" w:author="Гафуров Камолджон Азимджонович" w:date="2024-10-11T08:07:00Z" w16du:dateUtc="2024-10-11T03:07:00Z">
          <w:pPr>
            <w:pStyle w:val="a9"/>
            <w:ind w:firstLine="567"/>
            <w:jc w:val="both"/>
          </w:pPr>
        </w:pPrChange>
      </w:pPr>
      <w:r w:rsidRPr="00EB3ABC">
        <w:rPr>
          <w:rFonts w:ascii="Palatino Linotype" w:hAnsi="Palatino Linotype"/>
          <w:rPrChange w:id="1573" w:author="Гафуров Камолджон Азимджонович" w:date="2024-10-11T08:07:00Z" w16du:dateUtc="2024-10-11T03:07:00Z">
            <w:rPr>
              <w:rFonts w:ascii="Palatino Linotype" w:hAnsi="Palatino Linotype"/>
              <w:sz w:val="20"/>
              <w:szCs w:val="20"/>
            </w:rPr>
          </w:rPrChange>
        </w:rPr>
        <w:t xml:space="preserve">- ба </w:t>
      </w:r>
      <w:proofErr w:type="spellStart"/>
      <w:r w:rsidRPr="00EB3ABC">
        <w:rPr>
          <w:rFonts w:ascii="Palatino Linotype" w:hAnsi="Palatino Linotype"/>
          <w:rPrChange w:id="1574" w:author="Гафуров Камолджон Азимджонович" w:date="2024-10-11T08:07:00Z" w16du:dateUtc="2024-10-11T03:07:00Z">
            <w:rPr>
              <w:rFonts w:ascii="Palatino Linotype" w:hAnsi="Palatino Linotype"/>
              <w:sz w:val="20"/>
              <w:szCs w:val="20"/>
            </w:rPr>
          </w:rPrChange>
        </w:rPr>
        <w:t>иштирок</w:t>
      </w:r>
      <w:proofErr w:type="spellEnd"/>
      <w:r w:rsidRPr="00EB3ABC">
        <w:rPr>
          <w:rFonts w:ascii="Palatino Linotype" w:hAnsi="Palatino Linotype"/>
          <w:rPrChange w:id="1575" w:author="Гафуров Камолджон Азимджонович" w:date="2024-10-11T08:07:00Z" w16du:dateUtc="2024-10-11T03:07:00Z">
            <w:rPr>
              <w:rFonts w:ascii="Palatino Linotype" w:hAnsi="Palatino Linotype"/>
              <w:sz w:val="20"/>
              <w:szCs w:val="20"/>
            </w:rPr>
          </w:rPrChange>
        </w:rPr>
        <w:t xml:space="preserve"> дар </w:t>
      </w:r>
      <w:proofErr w:type="spellStart"/>
      <w:r w:rsidRPr="00EB3ABC">
        <w:rPr>
          <w:rFonts w:ascii="Palatino Linotype" w:hAnsi="Palatino Linotype"/>
          <w:rPrChange w:id="1576" w:author="Гафуров Камолджон Азимджонович" w:date="2024-10-11T08:07:00Z" w16du:dateUtc="2024-10-11T03:07:00Z">
            <w:rPr>
              <w:rFonts w:ascii="Palatino Linotype" w:hAnsi="Palatino Linotype"/>
              <w:sz w:val="20"/>
              <w:szCs w:val="20"/>
            </w:rPr>
          </w:rPrChange>
        </w:rPr>
        <w:t>идоракунии</w:t>
      </w:r>
      <w:proofErr w:type="spellEnd"/>
      <w:r w:rsidRPr="00EB3ABC">
        <w:rPr>
          <w:rFonts w:ascii="Palatino Linotype" w:hAnsi="Palatino Linotype"/>
          <w:rPrChange w:id="1577" w:author="Гафуров Камолджон Азимджонович" w:date="2024-10-11T08:07:00Z" w16du:dateUtc="2024-10-11T03:07:00Z">
            <w:rPr>
              <w:rFonts w:ascii="Palatino Linotype" w:hAnsi="Palatino Linotype"/>
              <w:sz w:val="20"/>
              <w:szCs w:val="20"/>
            </w:rPr>
          </w:rPrChange>
        </w:rPr>
        <w:t xml:space="preserve"> </w:t>
      </w:r>
      <w:r w:rsidR="001D1B77">
        <w:rPr>
          <w:rFonts w:ascii="Palatino Linotype" w:hAnsi="Palatino Linotype"/>
          <w:lang w:val="tg-Cyrl-TJ"/>
        </w:rPr>
        <w:t>Бонк</w:t>
      </w:r>
      <w:r w:rsidRPr="00EB3ABC">
        <w:rPr>
          <w:rFonts w:ascii="Palatino Linotype" w:hAnsi="Palatino Linotype"/>
          <w:rPrChange w:id="1578" w:author="Гафуров Камолджон Азимджонович" w:date="2024-10-11T08:07:00Z" w16du:dateUtc="2024-10-11T03:07:00Z">
            <w:rPr>
              <w:rFonts w:ascii="Palatino Linotype" w:hAnsi="Palatino Linotype"/>
              <w:sz w:val="20"/>
              <w:szCs w:val="20"/>
            </w:rPr>
          </w:rPrChange>
        </w:rPr>
        <w:t xml:space="preserve"> дар </w:t>
      </w:r>
      <w:proofErr w:type="spellStart"/>
      <w:r w:rsidRPr="00EB3ABC">
        <w:rPr>
          <w:rFonts w:ascii="Palatino Linotype" w:hAnsi="Palatino Linotype"/>
          <w:rPrChange w:id="1579" w:author="Гафуров Камолджон Азимджонович" w:date="2024-10-11T08:07:00Z" w16du:dateUtc="2024-10-11T03:07:00Z">
            <w:rPr>
              <w:rFonts w:ascii="Palatino Linotype" w:hAnsi="Palatino Linotype"/>
              <w:sz w:val="20"/>
              <w:szCs w:val="20"/>
            </w:rPr>
          </w:rPrChange>
        </w:rPr>
        <w:t>шаклҳои</w:t>
      </w:r>
      <w:proofErr w:type="spellEnd"/>
      <w:r w:rsidRPr="00EB3ABC">
        <w:rPr>
          <w:rFonts w:ascii="Palatino Linotype" w:hAnsi="Palatino Linotype"/>
          <w:rPrChange w:id="1580"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581" w:author="Гафуров Камолджон Азимджонович" w:date="2024-10-11T08:07:00Z" w16du:dateUtc="2024-10-11T03:07:00Z">
            <w:rPr>
              <w:rFonts w:ascii="Palatino Linotype" w:hAnsi="Palatino Linotype"/>
              <w:sz w:val="20"/>
              <w:szCs w:val="20"/>
            </w:rPr>
          </w:rPrChange>
        </w:rPr>
        <w:t>пешбининамудаи</w:t>
      </w:r>
      <w:proofErr w:type="spellEnd"/>
      <w:r w:rsidRPr="00EB3ABC">
        <w:rPr>
          <w:rFonts w:ascii="Palatino Linotype" w:hAnsi="Palatino Linotype"/>
          <w:rPrChange w:id="1582"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583" w:author="Гафуров Камолджон Азимджонович" w:date="2024-10-11T08:07:00Z" w16du:dateUtc="2024-10-11T03:07:00Z">
            <w:rPr>
              <w:rFonts w:ascii="Palatino Linotype" w:hAnsi="Palatino Linotype"/>
              <w:sz w:val="20"/>
              <w:szCs w:val="20"/>
            </w:rPr>
          </w:rPrChange>
        </w:rPr>
        <w:t>Кодекси</w:t>
      </w:r>
      <w:proofErr w:type="spellEnd"/>
      <w:r w:rsidRPr="00EB3ABC">
        <w:rPr>
          <w:rFonts w:ascii="Palatino Linotype" w:hAnsi="Palatino Linotype"/>
          <w:rPrChange w:id="1584" w:author="Гафуров Камолджон Азимджонович" w:date="2024-10-11T08:07:00Z" w16du:dateUtc="2024-10-11T03:07:00Z">
            <w:rPr>
              <w:rFonts w:ascii="Palatino Linotype" w:hAnsi="Palatino Linotype"/>
              <w:sz w:val="20"/>
              <w:szCs w:val="20"/>
            </w:rPr>
          </w:rPrChange>
        </w:rPr>
        <w:t xml:space="preserve"> </w:t>
      </w:r>
      <w:r w:rsidR="001D1B77">
        <w:rPr>
          <w:rFonts w:ascii="Palatino Linotype" w:hAnsi="Palatino Linotype"/>
          <w:lang w:val="tg-Cyrl-TJ"/>
        </w:rPr>
        <w:t>меҳнат</w:t>
      </w:r>
      <w:r w:rsidRPr="00EB3ABC">
        <w:rPr>
          <w:rFonts w:ascii="Palatino Linotype" w:hAnsi="Palatino Linotype"/>
          <w:rPrChange w:id="1585"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586" w:author="Гафуров Камолджон Азимджонович" w:date="2024-10-11T08:07:00Z" w16du:dateUtc="2024-10-11T03:07:00Z">
            <w:rPr>
              <w:rFonts w:ascii="Palatino Linotype" w:hAnsi="Palatino Linotype"/>
              <w:sz w:val="20"/>
              <w:szCs w:val="20"/>
            </w:rPr>
          </w:rPrChange>
        </w:rPr>
        <w:t>дигар</w:t>
      </w:r>
      <w:proofErr w:type="spellEnd"/>
      <w:r w:rsidRPr="00EB3ABC">
        <w:rPr>
          <w:rFonts w:ascii="Palatino Linotype" w:hAnsi="Palatino Linotype"/>
          <w:rPrChange w:id="1587"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588" w:author="Гафуров Камолджон Азимджонович" w:date="2024-10-11T08:07:00Z" w16du:dateUtc="2024-10-11T03:07:00Z">
            <w:rPr>
              <w:rFonts w:ascii="Palatino Linotype" w:hAnsi="Palatino Linotype"/>
              <w:sz w:val="20"/>
              <w:szCs w:val="20"/>
            </w:rPr>
          </w:rPrChange>
        </w:rPr>
        <w:t>санадҳои</w:t>
      </w:r>
      <w:proofErr w:type="spellEnd"/>
      <w:r w:rsidRPr="00EB3ABC">
        <w:rPr>
          <w:rFonts w:ascii="Palatino Linotype" w:hAnsi="Palatino Linotype"/>
          <w:rPrChange w:id="1589"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590" w:author="Гафуров Камолджон Азимджонович" w:date="2024-10-11T08:07:00Z" w16du:dateUtc="2024-10-11T03:07:00Z">
            <w:rPr>
              <w:rFonts w:ascii="Palatino Linotype" w:hAnsi="Palatino Linotype"/>
              <w:sz w:val="20"/>
              <w:szCs w:val="20"/>
            </w:rPr>
          </w:rPrChange>
        </w:rPr>
        <w:t>қонунгузории</w:t>
      </w:r>
      <w:proofErr w:type="spellEnd"/>
      <w:r w:rsidRPr="00EB3ABC">
        <w:rPr>
          <w:rFonts w:ascii="Palatino Linotype" w:hAnsi="Palatino Linotype"/>
          <w:rPrChange w:id="1591"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592" w:author="Гафуров Камолджон Азимджонович" w:date="2024-10-11T08:07:00Z" w16du:dateUtc="2024-10-11T03:07:00Z">
            <w:rPr>
              <w:rFonts w:ascii="Palatino Linotype" w:hAnsi="Palatino Linotype"/>
              <w:sz w:val="20"/>
              <w:szCs w:val="20"/>
            </w:rPr>
          </w:rPrChange>
        </w:rPr>
        <w:t>Ҷумҳурии</w:t>
      </w:r>
      <w:proofErr w:type="spellEnd"/>
      <w:r w:rsidRPr="00EB3ABC">
        <w:rPr>
          <w:rFonts w:ascii="Palatino Linotype" w:hAnsi="Palatino Linotype"/>
          <w:rPrChange w:id="1593"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594" w:author="Гафуров Камолджон Азимджонович" w:date="2024-10-11T08:07:00Z" w16du:dateUtc="2024-10-11T03:07:00Z">
            <w:rPr>
              <w:rFonts w:ascii="Palatino Linotype" w:hAnsi="Palatino Linotype"/>
              <w:sz w:val="20"/>
              <w:szCs w:val="20"/>
            </w:rPr>
          </w:rPrChange>
        </w:rPr>
        <w:t>Тоҷикистон</w:t>
      </w:r>
      <w:proofErr w:type="spellEnd"/>
      <w:r w:rsidRPr="00EB3ABC">
        <w:rPr>
          <w:rFonts w:ascii="Palatino Linotype" w:hAnsi="Palatino Linotype"/>
          <w:rPrChange w:id="1595"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596" w:author="Гафуров Камолджон Азимджонович" w:date="2024-10-11T08:07:00Z" w16du:dateUtc="2024-10-11T03:07:00Z">
            <w:rPr>
              <w:rFonts w:ascii="Palatino Linotype" w:hAnsi="Palatino Linotype"/>
              <w:sz w:val="20"/>
              <w:szCs w:val="20"/>
            </w:rPr>
          </w:rPrChange>
        </w:rPr>
        <w:t>созишнома</w:t>
      </w:r>
      <w:proofErr w:type="spellEnd"/>
      <w:r w:rsidR="001D1B77">
        <w:rPr>
          <w:rFonts w:ascii="Palatino Linotype" w:hAnsi="Palatino Linotype"/>
          <w:lang w:val="tg-Cyrl-TJ"/>
        </w:rPr>
        <w:t xml:space="preserve">, </w:t>
      </w:r>
      <w:proofErr w:type="spellStart"/>
      <w:r w:rsidRPr="00EB3ABC">
        <w:rPr>
          <w:rFonts w:ascii="Palatino Linotype" w:hAnsi="Palatino Linotype"/>
          <w:rPrChange w:id="1597" w:author="Гафуров Камолджон Азимджонович" w:date="2024-10-11T08:07:00Z" w16du:dateUtc="2024-10-11T03:07:00Z">
            <w:rPr>
              <w:rFonts w:ascii="Palatino Linotype" w:hAnsi="Palatino Linotype"/>
              <w:sz w:val="20"/>
              <w:szCs w:val="20"/>
            </w:rPr>
          </w:rPrChange>
        </w:rPr>
        <w:t>шартнома</w:t>
      </w:r>
      <w:proofErr w:type="spellEnd"/>
      <w:r w:rsidR="001D1B77">
        <w:rPr>
          <w:rFonts w:ascii="Palatino Linotype" w:hAnsi="Palatino Linotype"/>
          <w:lang w:val="tg-Cyrl-TJ"/>
        </w:rPr>
        <w:t xml:space="preserve">и мазкур ва </w:t>
      </w:r>
      <w:proofErr w:type="spellStart"/>
      <w:r w:rsidR="001D1B77" w:rsidRPr="008223C4">
        <w:rPr>
          <w:rFonts w:ascii="Palatino Linotype" w:hAnsi="Palatino Linotype"/>
        </w:rPr>
        <w:t>дигар</w:t>
      </w:r>
      <w:proofErr w:type="spellEnd"/>
      <w:r w:rsidR="001D1B77">
        <w:rPr>
          <w:rFonts w:ascii="Palatino Linotype" w:hAnsi="Palatino Linotype"/>
          <w:lang w:val="tg-Cyrl-TJ"/>
        </w:rPr>
        <w:t xml:space="preserve"> </w:t>
      </w:r>
      <w:proofErr w:type="spellStart"/>
      <w:r w:rsidR="001D1B77" w:rsidRPr="00424502">
        <w:rPr>
          <w:rFonts w:ascii="Palatino Linotype" w:hAnsi="Palatino Linotype"/>
        </w:rPr>
        <w:t>санадҳои</w:t>
      </w:r>
      <w:proofErr w:type="spellEnd"/>
      <w:r w:rsidR="001D1B77">
        <w:rPr>
          <w:rFonts w:ascii="Palatino Linotype" w:hAnsi="Palatino Linotype"/>
          <w:lang w:val="tg-Cyrl-TJ"/>
        </w:rPr>
        <w:t xml:space="preserve"> </w:t>
      </w:r>
      <w:proofErr w:type="spellStart"/>
      <w:r w:rsidR="001D1B77" w:rsidRPr="00424502">
        <w:rPr>
          <w:rFonts w:ascii="Palatino Linotype" w:hAnsi="Palatino Linotype"/>
        </w:rPr>
        <w:t>дохилӣ</w:t>
      </w:r>
      <w:proofErr w:type="spellEnd"/>
      <w:r w:rsidR="001D1B77" w:rsidRPr="00424502">
        <w:rPr>
          <w:rFonts w:ascii="Palatino Linotype" w:hAnsi="Palatino Linotype"/>
        </w:rPr>
        <w:t xml:space="preserve"> (локал</w:t>
      </w:r>
      <w:r w:rsidR="001D1B77">
        <w:rPr>
          <w:rFonts w:ascii="Palatino Linotype" w:hAnsi="Palatino Linotype"/>
          <w:lang w:val="tg-Cyrl-TJ"/>
        </w:rPr>
        <w:t>ӣ</w:t>
      </w:r>
      <w:r w:rsidR="001D1B77" w:rsidRPr="00424502">
        <w:rPr>
          <w:rFonts w:ascii="Palatino Linotype" w:hAnsi="Palatino Linotype"/>
        </w:rPr>
        <w:t>)</w:t>
      </w:r>
      <w:r w:rsidR="001D1B77" w:rsidRPr="00474D02">
        <w:rPr>
          <w:rFonts w:ascii="Palatino Linotype" w:hAnsi="Palatino Linotype"/>
        </w:rPr>
        <w:t>;</w:t>
      </w:r>
    </w:p>
    <w:p w14:paraId="3EEA2A81" w14:textId="2B84E637" w:rsidR="00EB3ABC" w:rsidRPr="00EB3ABC" w:rsidRDefault="00EB3ABC">
      <w:pPr>
        <w:jc w:val="both"/>
        <w:rPr>
          <w:rFonts w:ascii="Palatino Linotype" w:hAnsi="Palatino Linotype"/>
          <w:rPrChange w:id="1598" w:author="Гафуров Камолджон Азимджонович" w:date="2024-10-11T08:07:00Z" w16du:dateUtc="2024-10-11T03:07:00Z">
            <w:rPr>
              <w:rFonts w:ascii="Palatino Linotype" w:hAnsi="Palatino Linotype"/>
              <w:sz w:val="20"/>
              <w:szCs w:val="20"/>
            </w:rPr>
          </w:rPrChange>
        </w:rPr>
        <w:pPrChange w:id="1599" w:author="Гафуров Камолджон Азимджонович" w:date="2024-10-11T08:07:00Z" w16du:dateUtc="2024-10-11T03:07:00Z">
          <w:pPr>
            <w:pStyle w:val="a9"/>
            <w:ind w:firstLine="567"/>
            <w:jc w:val="both"/>
          </w:pPr>
        </w:pPrChange>
      </w:pPr>
      <w:r w:rsidRPr="00EB3ABC">
        <w:rPr>
          <w:rFonts w:ascii="Palatino Linotype" w:hAnsi="Palatino Linotype"/>
          <w:rPrChange w:id="1600" w:author="Гафуров Камолджон Азимджонович" w:date="2024-10-11T08:07:00Z" w16du:dateUtc="2024-10-11T03:07:00Z">
            <w:rPr>
              <w:rFonts w:ascii="Palatino Linotype" w:hAnsi="Palatino Linotype"/>
              <w:sz w:val="20"/>
              <w:szCs w:val="20"/>
            </w:rPr>
          </w:rPrChange>
        </w:rPr>
        <w:t xml:space="preserve">- ба </w:t>
      </w:r>
      <w:proofErr w:type="spellStart"/>
      <w:r w:rsidRPr="00EB3ABC">
        <w:rPr>
          <w:rFonts w:ascii="Palatino Linotype" w:hAnsi="Palatino Linotype"/>
          <w:rPrChange w:id="1601" w:author="Гафуров Камолджон Азимджонович" w:date="2024-10-11T08:07:00Z" w16du:dateUtc="2024-10-11T03:07:00Z">
            <w:rPr>
              <w:rFonts w:ascii="Palatino Linotype" w:hAnsi="Palatino Linotype"/>
              <w:sz w:val="20"/>
              <w:szCs w:val="20"/>
            </w:rPr>
          </w:rPrChange>
        </w:rPr>
        <w:t>ҳалли</w:t>
      </w:r>
      <w:proofErr w:type="spellEnd"/>
      <w:r w:rsidRPr="00EB3ABC">
        <w:rPr>
          <w:rFonts w:ascii="Palatino Linotype" w:hAnsi="Palatino Linotype"/>
          <w:rPrChange w:id="1602"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603" w:author="Гафуров Камолджон Азимджонович" w:date="2024-10-11T08:07:00Z" w16du:dateUtc="2024-10-11T03:07:00Z">
            <w:rPr>
              <w:rFonts w:ascii="Palatino Linotype" w:hAnsi="Palatino Linotype"/>
              <w:sz w:val="20"/>
              <w:szCs w:val="20"/>
            </w:rPr>
          </w:rPrChange>
        </w:rPr>
        <w:t>баҳсҳои</w:t>
      </w:r>
      <w:proofErr w:type="spellEnd"/>
      <w:r w:rsidRPr="00EB3ABC">
        <w:rPr>
          <w:rFonts w:ascii="Palatino Linotype" w:hAnsi="Palatino Linotype"/>
          <w:rPrChange w:id="1604"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605" w:author="Гафуров Камолджон Азимджонович" w:date="2024-10-11T08:07:00Z" w16du:dateUtc="2024-10-11T03:07:00Z">
            <w:rPr>
              <w:rFonts w:ascii="Palatino Linotype" w:hAnsi="Palatino Linotype"/>
              <w:sz w:val="20"/>
              <w:szCs w:val="20"/>
            </w:rPr>
          </w:rPrChange>
        </w:rPr>
        <w:t>меҳнатии</w:t>
      </w:r>
      <w:proofErr w:type="spellEnd"/>
      <w:r w:rsidRPr="00EB3ABC">
        <w:rPr>
          <w:rFonts w:ascii="Palatino Linotype" w:hAnsi="Palatino Linotype"/>
          <w:rPrChange w:id="1606"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607" w:author="Гафуров Камолджон Азимджонович" w:date="2024-10-11T08:07:00Z" w16du:dateUtc="2024-10-11T03:07:00Z">
            <w:rPr>
              <w:rFonts w:ascii="Palatino Linotype" w:hAnsi="Palatino Linotype"/>
              <w:sz w:val="20"/>
              <w:szCs w:val="20"/>
            </w:rPr>
          </w:rPrChange>
        </w:rPr>
        <w:t>фардӣ</w:t>
      </w:r>
      <w:proofErr w:type="spellEnd"/>
      <w:r w:rsidRPr="00EB3ABC">
        <w:rPr>
          <w:rFonts w:ascii="Palatino Linotype" w:hAnsi="Palatino Linotype"/>
          <w:rPrChange w:id="1608"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609" w:author="Гафуров Камолджон Азимджонович" w:date="2024-10-11T08:07:00Z" w16du:dateUtc="2024-10-11T03:07:00Z">
            <w:rPr>
              <w:rFonts w:ascii="Palatino Linotype" w:hAnsi="Palatino Linotype"/>
              <w:sz w:val="20"/>
              <w:szCs w:val="20"/>
            </w:rPr>
          </w:rPrChange>
        </w:rPr>
        <w:t>ва</w:t>
      </w:r>
      <w:proofErr w:type="spellEnd"/>
      <w:r w:rsidRPr="00EB3ABC">
        <w:rPr>
          <w:rFonts w:ascii="Palatino Linotype" w:hAnsi="Palatino Linotype"/>
          <w:rPrChange w:id="1610"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611" w:author="Гафуров Камолджон Азимджонович" w:date="2024-10-11T08:07:00Z" w16du:dateUtc="2024-10-11T03:07:00Z">
            <w:rPr>
              <w:rFonts w:ascii="Palatino Linotype" w:hAnsi="Palatino Linotype"/>
              <w:sz w:val="20"/>
              <w:szCs w:val="20"/>
            </w:rPr>
          </w:rPrChange>
        </w:rPr>
        <w:t>коллективӣ</w:t>
      </w:r>
      <w:proofErr w:type="spellEnd"/>
      <w:r w:rsidRPr="00EB3ABC">
        <w:rPr>
          <w:rFonts w:ascii="Palatino Linotype" w:hAnsi="Palatino Linotype"/>
          <w:rPrChange w:id="1612" w:author="Гафуров Камолджон Азимджонович" w:date="2024-10-11T08:07:00Z" w16du:dateUtc="2024-10-11T03:07:00Z">
            <w:rPr>
              <w:rFonts w:ascii="Palatino Linotype" w:hAnsi="Palatino Linotype"/>
              <w:sz w:val="20"/>
              <w:szCs w:val="20"/>
            </w:rPr>
          </w:rPrChange>
        </w:rPr>
        <w:t xml:space="preserve">, аз </w:t>
      </w:r>
      <w:proofErr w:type="spellStart"/>
      <w:r w:rsidRPr="00EB3ABC">
        <w:rPr>
          <w:rFonts w:ascii="Palatino Linotype" w:hAnsi="Palatino Linotype"/>
          <w:rPrChange w:id="1613" w:author="Гафуров Камолджон Азимджонович" w:date="2024-10-11T08:07:00Z" w16du:dateUtc="2024-10-11T03:07:00Z">
            <w:rPr>
              <w:rFonts w:ascii="Palatino Linotype" w:hAnsi="Palatino Linotype"/>
              <w:sz w:val="20"/>
              <w:szCs w:val="20"/>
            </w:rPr>
          </w:rPrChange>
        </w:rPr>
        <w:t>ҷумла</w:t>
      </w:r>
      <w:proofErr w:type="spellEnd"/>
      <w:r w:rsidRPr="00EB3ABC">
        <w:rPr>
          <w:rFonts w:ascii="Palatino Linotype" w:hAnsi="Palatino Linotype"/>
          <w:rPrChange w:id="1614" w:author="Гафуров Камолджон Азимджонович" w:date="2024-10-11T08:07:00Z" w16du:dateUtc="2024-10-11T03:07:00Z">
            <w:rPr>
              <w:rFonts w:ascii="Palatino Linotype" w:hAnsi="Palatino Linotype"/>
              <w:sz w:val="20"/>
              <w:szCs w:val="20"/>
            </w:rPr>
          </w:rPrChange>
        </w:rPr>
        <w:t xml:space="preserve"> ба </w:t>
      </w:r>
      <w:proofErr w:type="spellStart"/>
      <w:r w:rsidRPr="00EB3ABC">
        <w:rPr>
          <w:rFonts w:ascii="Palatino Linotype" w:hAnsi="Palatino Linotype"/>
          <w:rPrChange w:id="1615" w:author="Гафуров Камолджон Азимджонович" w:date="2024-10-11T08:07:00Z" w16du:dateUtc="2024-10-11T03:07:00Z">
            <w:rPr>
              <w:rFonts w:ascii="Palatino Linotype" w:hAnsi="Palatino Linotype"/>
              <w:sz w:val="20"/>
              <w:szCs w:val="20"/>
            </w:rPr>
          </w:rPrChange>
        </w:rPr>
        <w:t>корпартоӣ</w:t>
      </w:r>
      <w:proofErr w:type="spellEnd"/>
      <w:r w:rsidRPr="00EB3ABC">
        <w:rPr>
          <w:rFonts w:ascii="Palatino Linotype" w:hAnsi="Palatino Linotype"/>
          <w:rPrChange w:id="1616" w:author="Гафуров Камолджон Азимджонович" w:date="2024-10-11T08:07:00Z" w16du:dateUtc="2024-10-11T03:07:00Z">
            <w:rPr>
              <w:rFonts w:ascii="Palatino Linotype" w:hAnsi="Palatino Linotype"/>
              <w:sz w:val="20"/>
              <w:szCs w:val="20"/>
            </w:rPr>
          </w:rPrChange>
        </w:rPr>
        <w:t xml:space="preserve"> бо </w:t>
      </w:r>
      <w:proofErr w:type="spellStart"/>
      <w:r w:rsidRPr="00EB3ABC">
        <w:rPr>
          <w:rFonts w:ascii="Palatino Linotype" w:hAnsi="Palatino Linotype"/>
          <w:rPrChange w:id="1617" w:author="Гафуров Камолджон Азимджонович" w:date="2024-10-11T08:07:00Z" w16du:dateUtc="2024-10-11T03:07:00Z">
            <w:rPr>
              <w:rFonts w:ascii="Palatino Linotype" w:hAnsi="Palatino Linotype"/>
              <w:sz w:val="20"/>
              <w:szCs w:val="20"/>
            </w:rPr>
          </w:rPrChange>
        </w:rPr>
        <w:t>тартиби</w:t>
      </w:r>
      <w:proofErr w:type="spellEnd"/>
      <w:r w:rsidRPr="00EB3ABC">
        <w:rPr>
          <w:rFonts w:ascii="Palatino Linotype" w:hAnsi="Palatino Linotype"/>
          <w:rPrChange w:id="1618"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619" w:author="Гафуров Камолджон Азимджонович" w:date="2024-10-11T08:07:00Z" w16du:dateUtc="2024-10-11T03:07:00Z">
            <w:rPr>
              <w:rFonts w:ascii="Palatino Linotype" w:hAnsi="Palatino Linotype"/>
              <w:sz w:val="20"/>
              <w:szCs w:val="20"/>
            </w:rPr>
          </w:rPrChange>
        </w:rPr>
        <w:t>муқаррарнамудаи</w:t>
      </w:r>
      <w:proofErr w:type="spellEnd"/>
      <w:r w:rsidRPr="00EB3ABC">
        <w:rPr>
          <w:rFonts w:ascii="Palatino Linotype" w:hAnsi="Palatino Linotype"/>
          <w:rPrChange w:id="1620"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621" w:author="Гафуров Камолджон Азимджонович" w:date="2024-10-11T08:07:00Z" w16du:dateUtc="2024-10-11T03:07:00Z">
            <w:rPr>
              <w:rFonts w:ascii="Palatino Linotype" w:hAnsi="Palatino Linotype"/>
              <w:sz w:val="20"/>
              <w:szCs w:val="20"/>
            </w:rPr>
          </w:rPrChange>
        </w:rPr>
        <w:t>Кодекси</w:t>
      </w:r>
      <w:proofErr w:type="spellEnd"/>
      <w:r w:rsidRPr="00EB3ABC">
        <w:rPr>
          <w:rFonts w:ascii="Palatino Linotype" w:hAnsi="Palatino Linotype"/>
          <w:rPrChange w:id="1622" w:author="Гафуров Камолджон Азимджонович" w:date="2024-10-11T08:07:00Z" w16du:dateUtc="2024-10-11T03:07:00Z">
            <w:rPr>
              <w:rFonts w:ascii="Palatino Linotype" w:hAnsi="Palatino Linotype"/>
              <w:sz w:val="20"/>
              <w:szCs w:val="20"/>
            </w:rPr>
          </w:rPrChange>
        </w:rPr>
        <w:t xml:space="preserve"> </w:t>
      </w:r>
      <w:r w:rsidR="001D1B77">
        <w:rPr>
          <w:rFonts w:ascii="Palatino Linotype" w:hAnsi="Palatino Linotype"/>
          <w:lang w:val="tg-Cyrl-TJ"/>
        </w:rPr>
        <w:t>меҳнат</w:t>
      </w:r>
      <w:r w:rsidRPr="00EB3ABC">
        <w:rPr>
          <w:rFonts w:ascii="Palatino Linotype" w:hAnsi="Palatino Linotype"/>
          <w:rPrChange w:id="1623"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624" w:author="Гафуров Камолджон Азимджонович" w:date="2024-10-11T08:07:00Z" w16du:dateUtc="2024-10-11T03:07:00Z">
            <w:rPr>
              <w:rFonts w:ascii="Palatino Linotype" w:hAnsi="Palatino Linotype"/>
              <w:sz w:val="20"/>
              <w:szCs w:val="20"/>
            </w:rPr>
          </w:rPrChange>
        </w:rPr>
        <w:t>ва</w:t>
      </w:r>
      <w:proofErr w:type="spellEnd"/>
      <w:r w:rsidRPr="00EB3ABC">
        <w:rPr>
          <w:rFonts w:ascii="Palatino Linotype" w:hAnsi="Palatino Linotype"/>
          <w:rPrChange w:id="1625"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626" w:author="Гафуров Камолджон Азимджонович" w:date="2024-10-11T08:07:00Z" w16du:dateUtc="2024-10-11T03:07:00Z">
            <w:rPr>
              <w:rFonts w:ascii="Palatino Linotype" w:hAnsi="Palatino Linotype"/>
              <w:sz w:val="20"/>
              <w:szCs w:val="20"/>
            </w:rPr>
          </w:rPrChange>
        </w:rPr>
        <w:t>дигар</w:t>
      </w:r>
      <w:proofErr w:type="spellEnd"/>
      <w:r w:rsidRPr="00EB3ABC">
        <w:rPr>
          <w:rFonts w:ascii="Palatino Linotype" w:hAnsi="Palatino Linotype"/>
          <w:rPrChange w:id="1627"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628" w:author="Гафуров Камолджон Азимджонович" w:date="2024-10-11T08:07:00Z" w16du:dateUtc="2024-10-11T03:07:00Z">
            <w:rPr>
              <w:rFonts w:ascii="Palatino Linotype" w:hAnsi="Palatino Linotype"/>
              <w:sz w:val="20"/>
              <w:szCs w:val="20"/>
            </w:rPr>
          </w:rPrChange>
        </w:rPr>
        <w:t>санадҳои</w:t>
      </w:r>
      <w:proofErr w:type="spellEnd"/>
      <w:r w:rsidRPr="00EB3ABC">
        <w:rPr>
          <w:rFonts w:ascii="Palatino Linotype" w:hAnsi="Palatino Linotype"/>
          <w:rPrChange w:id="1629"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630" w:author="Гафуров Камолджон Азимджонович" w:date="2024-10-11T08:07:00Z" w16du:dateUtc="2024-10-11T03:07:00Z">
            <w:rPr>
              <w:rFonts w:ascii="Palatino Linotype" w:hAnsi="Palatino Linotype"/>
              <w:sz w:val="20"/>
              <w:szCs w:val="20"/>
            </w:rPr>
          </w:rPrChange>
        </w:rPr>
        <w:t>қонунгузории</w:t>
      </w:r>
      <w:proofErr w:type="spellEnd"/>
      <w:r w:rsidRPr="00EB3ABC">
        <w:rPr>
          <w:rFonts w:ascii="Palatino Linotype" w:hAnsi="Palatino Linotype"/>
          <w:rPrChange w:id="1631"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632" w:author="Гафуров Камолджон Азимджонович" w:date="2024-10-11T08:07:00Z" w16du:dateUtc="2024-10-11T03:07:00Z">
            <w:rPr>
              <w:rFonts w:ascii="Palatino Linotype" w:hAnsi="Palatino Linotype"/>
              <w:sz w:val="20"/>
              <w:szCs w:val="20"/>
            </w:rPr>
          </w:rPrChange>
        </w:rPr>
        <w:t>Ҷумҳурии</w:t>
      </w:r>
      <w:proofErr w:type="spellEnd"/>
      <w:r w:rsidRPr="00EB3ABC">
        <w:rPr>
          <w:rFonts w:ascii="Palatino Linotype" w:hAnsi="Palatino Linotype"/>
          <w:rPrChange w:id="1633"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634" w:author="Гафуров Камолджон Азимджонович" w:date="2024-10-11T08:07:00Z" w16du:dateUtc="2024-10-11T03:07:00Z">
            <w:rPr>
              <w:rFonts w:ascii="Palatino Linotype" w:hAnsi="Palatino Linotype"/>
              <w:sz w:val="20"/>
              <w:szCs w:val="20"/>
            </w:rPr>
          </w:rPrChange>
        </w:rPr>
        <w:t>Тоҷикистон</w:t>
      </w:r>
      <w:proofErr w:type="spellEnd"/>
      <w:r w:rsidRPr="00EB3ABC">
        <w:rPr>
          <w:rFonts w:ascii="Palatino Linotype" w:hAnsi="Palatino Linotype"/>
          <w:rPrChange w:id="1635" w:author="Гафуров Камолджон Азимджонович" w:date="2024-10-11T08:07:00Z" w16du:dateUtc="2024-10-11T03:07:00Z">
            <w:rPr>
              <w:rFonts w:ascii="Palatino Linotype" w:hAnsi="Palatino Linotype"/>
              <w:sz w:val="20"/>
              <w:szCs w:val="20"/>
            </w:rPr>
          </w:rPrChange>
        </w:rPr>
        <w:t>;</w:t>
      </w:r>
    </w:p>
    <w:p w14:paraId="386D7187" w14:textId="1E786BDC" w:rsidR="00EB3ABC" w:rsidRPr="00EB3ABC" w:rsidRDefault="00EB3ABC">
      <w:pPr>
        <w:jc w:val="both"/>
        <w:rPr>
          <w:rFonts w:ascii="Palatino Linotype" w:hAnsi="Palatino Linotype"/>
          <w:rPrChange w:id="1636" w:author="Гафуров Камолджон Азимджонович" w:date="2024-10-11T08:07:00Z" w16du:dateUtc="2024-10-11T03:07:00Z">
            <w:rPr>
              <w:rFonts w:ascii="Palatino Linotype" w:hAnsi="Palatino Linotype"/>
              <w:sz w:val="20"/>
              <w:szCs w:val="20"/>
            </w:rPr>
          </w:rPrChange>
        </w:rPr>
        <w:pPrChange w:id="1637" w:author="Гафуров Камолджон Азимджонович" w:date="2024-10-11T08:07:00Z" w16du:dateUtc="2024-10-11T03:07:00Z">
          <w:pPr>
            <w:pStyle w:val="a9"/>
            <w:ind w:firstLine="567"/>
            <w:jc w:val="both"/>
          </w:pPr>
        </w:pPrChange>
      </w:pPr>
      <w:r w:rsidRPr="00EB3ABC">
        <w:rPr>
          <w:rFonts w:ascii="Palatino Linotype" w:hAnsi="Palatino Linotype"/>
          <w:rPrChange w:id="1638"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639" w:author="Гафуров Камолджон Азимджонович" w:date="2024-10-11T08:07:00Z" w16du:dateUtc="2024-10-11T03:07:00Z">
            <w:rPr>
              <w:rFonts w:ascii="Palatino Linotype" w:hAnsi="Palatino Linotype"/>
              <w:sz w:val="20"/>
              <w:szCs w:val="20"/>
            </w:rPr>
          </w:rPrChange>
        </w:rPr>
        <w:t>дорои</w:t>
      </w:r>
      <w:proofErr w:type="spellEnd"/>
      <w:r w:rsidRPr="00EB3ABC">
        <w:rPr>
          <w:rFonts w:ascii="Palatino Linotype" w:hAnsi="Palatino Linotype"/>
          <w:rPrChange w:id="1640"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641" w:author="Гафуров Камолджон Азимджонович" w:date="2024-10-11T08:07:00Z" w16du:dateUtc="2024-10-11T03:07:00Z">
            <w:rPr>
              <w:rFonts w:ascii="Palatino Linotype" w:hAnsi="Palatino Linotype"/>
              <w:sz w:val="20"/>
              <w:szCs w:val="20"/>
            </w:rPr>
          </w:rPrChange>
        </w:rPr>
        <w:t>дигар</w:t>
      </w:r>
      <w:proofErr w:type="spellEnd"/>
      <w:r w:rsidRPr="00EB3ABC">
        <w:rPr>
          <w:rFonts w:ascii="Palatino Linotype" w:hAnsi="Palatino Linotype"/>
          <w:rPrChange w:id="1642"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643" w:author="Гафуров Камолджон Азимджонович" w:date="2024-10-11T08:07:00Z" w16du:dateUtc="2024-10-11T03:07:00Z">
            <w:rPr>
              <w:rFonts w:ascii="Palatino Linotype" w:hAnsi="Palatino Linotype"/>
              <w:sz w:val="20"/>
              <w:szCs w:val="20"/>
            </w:rPr>
          </w:rPrChange>
        </w:rPr>
        <w:t>ҳуқуқҳое</w:t>
      </w:r>
      <w:proofErr w:type="spellEnd"/>
      <w:r w:rsidRPr="00EB3ABC">
        <w:rPr>
          <w:rFonts w:ascii="Palatino Linotype" w:hAnsi="Palatino Linotype"/>
          <w:rPrChange w:id="1644"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645" w:author="Гафуров Камолджон Азимджонович" w:date="2024-10-11T08:07:00Z" w16du:dateUtc="2024-10-11T03:07:00Z">
            <w:rPr>
              <w:rFonts w:ascii="Palatino Linotype" w:hAnsi="Palatino Linotype"/>
              <w:sz w:val="20"/>
              <w:szCs w:val="20"/>
            </w:rPr>
          </w:rPrChange>
        </w:rPr>
        <w:t>бошад</w:t>
      </w:r>
      <w:proofErr w:type="spellEnd"/>
      <w:r w:rsidRPr="00EB3ABC">
        <w:rPr>
          <w:rFonts w:ascii="Palatino Linotype" w:hAnsi="Palatino Linotype"/>
          <w:rPrChange w:id="1646"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647" w:author="Гафуров Камолджон Азимджонович" w:date="2024-10-11T08:07:00Z" w16du:dateUtc="2024-10-11T03:07:00Z">
            <w:rPr>
              <w:rFonts w:ascii="Palatino Linotype" w:hAnsi="Palatino Linotype"/>
              <w:sz w:val="20"/>
              <w:szCs w:val="20"/>
            </w:rPr>
          </w:rPrChange>
        </w:rPr>
        <w:t>ки</w:t>
      </w:r>
      <w:proofErr w:type="spellEnd"/>
      <w:r w:rsidRPr="00EB3ABC">
        <w:rPr>
          <w:rFonts w:ascii="Palatino Linotype" w:hAnsi="Palatino Linotype"/>
          <w:rPrChange w:id="1648"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649" w:author="Гафуров Камолджон Азимджонович" w:date="2024-10-11T08:07:00Z" w16du:dateUtc="2024-10-11T03:07:00Z">
            <w:rPr>
              <w:rFonts w:ascii="Palatino Linotype" w:hAnsi="Palatino Linotype"/>
              <w:sz w:val="20"/>
              <w:szCs w:val="20"/>
            </w:rPr>
          </w:rPrChange>
        </w:rPr>
        <w:t>Кодекси</w:t>
      </w:r>
      <w:proofErr w:type="spellEnd"/>
      <w:r w:rsidRPr="00EB3ABC">
        <w:rPr>
          <w:rFonts w:ascii="Palatino Linotype" w:hAnsi="Palatino Linotype"/>
          <w:rPrChange w:id="1650" w:author="Гафуров Камолджон Азимджонович" w:date="2024-10-11T08:07:00Z" w16du:dateUtc="2024-10-11T03:07:00Z">
            <w:rPr>
              <w:rFonts w:ascii="Palatino Linotype" w:hAnsi="Palatino Linotype"/>
              <w:sz w:val="20"/>
              <w:szCs w:val="20"/>
            </w:rPr>
          </w:rPrChange>
        </w:rPr>
        <w:t xml:space="preserve"> </w:t>
      </w:r>
      <w:r w:rsidR="001D1B77">
        <w:rPr>
          <w:rFonts w:ascii="Palatino Linotype" w:hAnsi="Palatino Linotype"/>
          <w:lang w:val="tg-Cyrl-TJ"/>
        </w:rPr>
        <w:t xml:space="preserve">меҳнат, </w:t>
      </w:r>
      <w:proofErr w:type="spellStart"/>
      <w:r w:rsidRPr="00EB3ABC">
        <w:rPr>
          <w:rFonts w:ascii="Palatino Linotype" w:hAnsi="Palatino Linotype"/>
          <w:rPrChange w:id="1651" w:author="Гафуров Камолджон Азимджонович" w:date="2024-10-11T08:07:00Z" w16du:dateUtc="2024-10-11T03:07:00Z">
            <w:rPr>
              <w:rFonts w:ascii="Palatino Linotype" w:hAnsi="Palatino Linotype"/>
              <w:sz w:val="20"/>
              <w:szCs w:val="20"/>
            </w:rPr>
          </w:rPrChange>
        </w:rPr>
        <w:t>санадҳои</w:t>
      </w:r>
      <w:proofErr w:type="spellEnd"/>
      <w:r w:rsidRPr="00EB3ABC">
        <w:rPr>
          <w:rFonts w:ascii="Palatino Linotype" w:hAnsi="Palatino Linotype"/>
          <w:rPrChange w:id="1652"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653" w:author="Гафуров Камолджон Азимджонович" w:date="2024-10-11T08:07:00Z" w16du:dateUtc="2024-10-11T03:07:00Z">
            <w:rPr>
              <w:rFonts w:ascii="Palatino Linotype" w:hAnsi="Palatino Linotype"/>
              <w:sz w:val="20"/>
              <w:szCs w:val="20"/>
            </w:rPr>
          </w:rPrChange>
        </w:rPr>
        <w:t>меъёрии</w:t>
      </w:r>
      <w:proofErr w:type="spellEnd"/>
      <w:r w:rsidRPr="00EB3ABC">
        <w:rPr>
          <w:rFonts w:ascii="Palatino Linotype" w:hAnsi="Palatino Linotype"/>
          <w:rPrChange w:id="1654"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655" w:author="Гафуров Камолджон Азимджонович" w:date="2024-10-11T08:07:00Z" w16du:dateUtc="2024-10-11T03:07:00Z">
            <w:rPr>
              <w:rFonts w:ascii="Palatino Linotype" w:hAnsi="Palatino Linotype"/>
              <w:sz w:val="20"/>
              <w:szCs w:val="20"/>
            </w:rPr>
          </w:rPrChange>
        </w:rPr>
        <w:t>ҳуқуқии</w:t>
      </w:r>
      <w:proofErr w:type="spellEnd"/>
      <w:r w:rsidRPr="00EB3ABC">
        <w:rPr>
          <w:rFonts w:ascii="Palatino Linotype" w:hAnsi="Palatino Linotype"/>
          <w:rPrChange w:id="1656"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657" w:author="Гафуров Камолджон Азимджонович" w:date="2024-10-11T08:07:00Z" w16du:dateUtc="2024-10-11T03:07:00Z">
            <w:rPr>
              <w:rFonts w:ascii="Palatino Linotype" w:hAnsi="Palatino Linotype"/>
              <w:sz w:val="20"/>
              <w:szCs w:val="20"/>
            </w:rPr>
          </w:rPrChange>
        </w:rPr>
        <w:t>Ҷумҳурии</w:t>
      </w:r>
      <w:proofErr w:type="spellEnd"/>
      <w:r w:rsidRPr="00EB3ABC">
        <w:rPr>
          <w:rFonts w:ascii="Palatino Linotype" w:hAnsi="Palatino Linotype"/>
          <w:rPrChange w:id="1658"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659" w:author="Гафуров Камолджон Азимджонович" w:date="2024-10-11T08:07:00Z" w16du:dateUtc="2024-10-11T03:07:00Z">
            <w:rPr>
              <w:rFonts w:ascii="Palatino Linotype" w:hAnsi="Palatino Linotype"/>
              <w:sz w:val="20"/>
              <w:szCs w:val="20"/>
            </w:rPr>
          </w:rPrChange>
        </w:rPr>
        <w:t>Тоҷикистон</w:t>
      </w:r>
      <w:proofErr w:type="spellEnd"/>
      <w:r w:rsidR="001D1B77" w:rsidRPr="001D1B77">
        <w:rPr>
          <w:rFonts w:ascii="Palatino Linotype" w:hAnsi="Palatino Linotype"/>
        </w:rPr>
        <w:t xml:space="preserve"> </w:t>
      </w:r>
      <w:r w:rsidR="001D1B77">
        <w:rPr>
          <w:rFonts w:ascii="Palatino Linotype" w:hAnsi="Palatino Linotype"/>
          <w:lang w:val="tg-Cyrl-TJ"/>
        </w:rPr>
        <w:t>ва</w:t>
      </w:r>
      <w:r w:rsidR="001D1B77" w:rsidRPr="00AA1CA5">
        <w:rPr>
          <w:rFonts w:ascii="Palatino Linotype" w:hAnsi="Palatino Linotype"/>
        </w:rPr>
        <w:t xml:space="preserve"> </w:t>
      </w:r>
      <w:proofErr w:type="spellStart"/>
      <w:r w:rsidR="001D1B77" w:rsidRPr="00AA1CA5">
        <w:rPr>
          <w:rFonts w:ascii="Palatino Linotype" w:hAnsi="Palatino Linotype"/>
        </w:rPr>
        <w:t>дигар</w:t>
      </w:r>
      <w:proofErr w:type="spellEnd"/>
      <w:r w:rsidR="001D1B77" w:rsidRPr="00AA1CA5">
        <w:rPr>
          <w:rFonts w:ascii="Palatino Linotype" w:hAnsi="Palatino Linotype"/>
        </w:rPr>
        <w:t xml:space="preserve"> </w:t>
      </w:r>
      <w:proofErr w:type="spellStart"/>
      <w:r w:rsidR="001D1B77" w:rsidRPr="00474D02">
        <w:rPr>
          <w:rFonts w:ascii="Palatino Linotype" w:hAnsi="Palatino Linotype"/>
        </w:rPr>
        <w:t>санадҳои</w:t>
      </w:r>
      <w:proofErr w:type="spellEnd"/>
      <w:r w:rsidR="001D1B77" w:rsidRPr="00424502">
        <w:rPr>
          <w:rFonts w:ascii="Palatino Linotype" w:hAnsi="Palatino Linotype"/>
        </w:rPr>
        <w:t xml:space="preserve"> </w:t>
      </w:r>
      <w:proofErr w:type="spellStart"/>
      <w:r w:rsidR="001D1B77" w:rsidRPr="00424502">
        <w:rPr>
          <w:rFonts w:ascii="Palatino Linotype" w:hAnsi="Palatino Linotype"/>
        </w:rPr>
        <w:t>дохилӣ</w:t>
      </w:r>
      <w:proofErr w:type="spellEnd"/>
      <w:r w:rsidR="001D1B77" w:rsidRPr="00424502">
        <w:rPr>
          <w:rFonts w:ascii="Palatino Linotype" w:hAnsi="Palatino Linotype"/>
        </w:rPr>
        <w:t xml:space="preserve"> (локал</w:t>
      </w:r>
      <w:r w:rsidR="001D1B77">
        <w:rPr>
          <w:rFonts w:ascii="Palatino Linotype" w:hAnsi="Palatino Linotype"/>
          <w:lang w:val="tg-Cyrl-TJ"/>
        </w:rPr>
        <w:t>ӣ</w:t>
      </w:r>
      <w:r w:rsidR="001D1B77" w:rsidRPr="00424502">
        <w:rPr>
          <w:rFonts w:ascii="Palatino Linotype" w:hAnsi="Palatino Linotype"/>
        </w:rPr>
        <w:t>)</w:t>
      </w:r>
      <w:r w:rsidRPr="00EB3ABC">
        <w:rPr>
          <w:rFonts w:ascii="Palatino Linotype" w:hAnsi="Palatino Linotype"/>
          <w:rPrChange w:id="1660"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661" w:author="Гафуров Камолджон Азимджонович" w:date="2024-10-11T08:07:00Z" w16du:dateUtc="2024-10-11T03:07:00Z">
            <w:rPr>
              <w:rFonts w:ascii="Palatino Linotype" w:hAnsi="Palatino Linotype"/>
              <w:sz w:val="20"/>
              <w:szCs w:val="20"/>
            </w:rPr>
          </w:rPrChange>
        </w:rPr>
        <w:t>муқаррар</w:t>
      </w:r>
      <w:proofErr w:type="spellEnd"/>
      <w:r w:rsidRPr="00EB3ABC">
        <w:rPr>
          <w:rFonts w:ascii="Palatino Linotype" w:hAnsi="Palatino Linotype"/>
          <w:rPrChange w:id="1662" w:author="Гафуров Камолджон Азимджонович" w:date="2024-10-11T08:07:00Z" w16du:dateUtc="2024-10-11T03:07:00Z">
            <w:rPr>
              <w:rFonts w:ascii="Palatino Linotype" w:hAnsi="Palatino Linotype"/>
              <w:sz w:val="20"/>
              <w:szCs w:val="20"/>
            </w:rPr>
          </w:rPrChange>
        </w:rPr>
        <w:t xml:space="preserve"> </w:t>
      </w:r>
      <w:proofErr w:type="spellStart"/>
      <w:r w:rsidRPr="00EB3ABC">
        <w:rPr>
          <w:rFonts w:ascii="Palatino Linotype" w:hAnsi="Palatino Linotype"/>
          <w:rPrChange w:id="1663" w:author="Гафуров Камолджон Азимджонович" w:date="2024-10-11T08:07:00Z" w16du:dateUtc="2024-10-11T03:07:00Z">
            <w:rPr>
              <w:rFonts w:ascii="Palatino Linotype" w:hAnsi="Palatino Linotype"/>
              <w:sz w:val="20"/>
              <w:szCs w:val="20"/>
            </w:rPr>
          </w:rPrChange>
        </w:rPr>
        <w:t>намудаанд</w:t>
      </w:r>
      <w:proofErr w:type="spellEnd"/>
      <w:r w:rsidRPr="00EB3ABC">
        <w:rPr>
          <w:rFonts w:ascii="Palatino Linotype" w:hAnsi="Palatino Linotype"/>
          <w:rPrChange w:id="1664" w:author="Гафуров Камолджон Азимджонович" w:date="2024-10-11T08:07:00Z" w16du:dateUtc="2024-10-11T03:07:00Z">
            <w:rPr>
              <w:rFonts w:ascii="Palatino Linotype" w:hAnsi="Palatino Linotype"/>
              <w:sz w:val="20"/>
              <w:szCs w:val="20"/>
            </w:rPr>
          </w:rPrChange>
        </w:rPr>
        <w:t>.</w:t>
      </w:r>
    </w:p>
    <w:p w14:paraId="59150FA7" w14:textId="007F3FDA" w:rsidR="00CA1BB3" w:rsidRPr="009C57C9" w:rsidDel="001D1B77" w:rsidRDefault="00CA1BB3" w:rsidP="00CA1BB3">
      <w:pPr>
        <w:jc w:val="both"/>
        <w:rPr>
          <w:del w:id="1665" w:author="Гафуров Камолджон Азимджонович" w:date="2024-10-11T08:19:00Z" w16du:dateUtc="2024-10-11T03:19:00Z"/>
          <w:rFonts w:ascii="Palatino Linotype" w:hAnsi="Palatino Linotype"/>
        </w:rPr>
      </w:pPr>
      <w:del w:id="1666" w:author="Гафуров Камолджон Азимджонович" w:date="2024-10-11T08:19:00Z" w16du:dateUtc="2024-10-11T03:19:00Z">
        <w:r w:rsidRPr="009C57C9" w:rsidDel="001D1B77">
          <w:rPr>
            <w:rFonts w:ascii="Palatino Linotype" w:hAnsi="Palatino Linotype"/>
          </w:rPr>
          <w:delText>-дар асоси тартиб ва шарт</w:delText>
        </w:r>
        <w:r w:rsidRPr="009C57C9" w:rsidDel="001D1B77">
          <w:rPr>
            <w:rFonts w:ascii="Palatino Linotype" w:hAnsi="Palatino Linotype"/>
            <w:lang w:val="tg-Cyrl-TJ"/>
          </w:rPr>
          <w:delText>ҳ</w:delText>
        </w:r>
        <w:r w:rsidRPr="009C57C9" w:rsidDel="001D1B77">
          <w:rPr>
            <w:rFonts w:ascii="Palatino Linotype" w:hAnsi="Palatino Linotype"/>
          </w:rPr>
          <w:delText>ои му</w:delText>
        </w:r>
        <w:r w:rsidRPr="009C57C9" w:rsidDel="001D1B77">
          <w:rPr>
            <w:rFonts w:ascii="Palatino Linotype" w:hAnsi="Palatino Linotype"/>
            <w:lang w:val="tg-Cyrl-TJ"/>
          </w:rPr>
          <w:delText>қ</w:delText>
        </w:r>
        <w:r w:rsidRPr="009C57C9" w:rsidDel="001D1B77">
          <w:rPr>
            <w:rFonts w:ascii="Palatino Linotype" w:hAnsi="Palatino Linotype"/>
          </w:rPr>
          <w:delText xml:space="preserve">арраршудаи </w:delText>
        </w:r>
        <w:r w:rsidRPr="009C57C9" w:rsidDel="001D1B77">
          <w:rPr>
            <w:rFonts w:ascii="Palatino Linotype" w:hAnsi="Palatino Linotype"/>
            <w:lang w:val="tg-Cyrl-TJ"/>
          </w:rPr>
          <w:delText>қ</w:delText>
        </w:r>
        <w:r w:rsidRPr="009C57C9" w:rsidDel="001D1B77">
          <w:rPr>
            <w:rFonts w:ascii="Palatino Linotype" w:hAnsi="Palatino Linotype"/>
          </w:rPr>
          <w:delText xml:space="preserve">онунгузории </w:delText>
        </w:r>
        <w:r w:rsidRPr="009C57C9" w:rsidDel="001D1B77">
          <w:rPr>
            <w:rFonts w:ascii="Palatino Linotype" w:hAnsi="Palatino Linotype"/>
            <w:lang w:val="tg-Cyrl-TJ"/>
          </w:rPr>
          <w:delText>Ҷ</w:delText>
        </w:r>
        <w:r w:rsidRPr="009C57C9" w:rsidDel="001D1B77">
          <w:rPr>
            <w:rFonts w:ascii="Palatino Linotype" w:hAnsi="Palatino Linotype"/>
          </w:rPr>
          <w:delText>ум</w:delText>
        </w:r>
        <w:r w:rsidRPr="009C57C9" w:rsidDel="001D1B77">
          <w:rPr>
            <w:rFonts w:ascii="Palatino Linotype" w:hAnsi="Palatino Linotype"/>
            <w:lang w:val="tg-Cyrl-TJ"/>
          </w:rPr>
          <w:delText>ҳ</w:delText>
        </w:r>
        <w:r w:rsidRPr="009C57C9" w:rsidDel="001D1B77">
          <w:rPr>
            <w:rFonts w:ascii="Palatino Linotype" w:hAnsi="Palatino Linotype"/>
          </w:rPr>
          <w:delText>урии То</w:delText>
        </w:r>
        <w:r w:rsidRPr="009C57C9" w:rsidDel="001D1B77">
          <w:rPr>
            <w:rFonts w:ascii="Palatino Linotype" w:hAnsi="Palatino Linotype"/>
            <w:lang w:val="tg-Cyrl-TJ"/>
          </w:rPr>
          <w:delText>ҷ</w:delText>
        </w:r>
        <w:r w:rsidRPr="009C57C9" w:rsidDel="001D1B77">
          <w:rPr>
            <w:rFonts w:ascii="Palatino Linotype" w:hAnsi="Palatino Linotype"/>
          </w:rPr>
          <w:delText>икистон шартномаи (</w:delText>
        </w:r>
        <w:r w:rsidRPr="009C57C9" w:rsidDel="001D1B77">
          <w:rPr>
            <w:rFonts w:ascii="Palatino Linotype" w:hAnsi="Palatino Linotype"/>
            <w:lang w:val="tg-Cyrl-TJ"/>
          </w:rPr>
          <w:delText>қ</w:delText>
        </w:r>
        <w:r w:rsidRPr="009C57C9" w:rsidDel="001D1B77">
          <w:rPr>
            <w:rFonts w:ascii="Palatino Linotype" w:hAnsi="Palatino Linotype"/>
          </w:rPr>
          <w:delText>арордод</w:delText>
        </w:r>
        <w:r w:rsidRPr="009C57C9" w:rsidDel="001D1B77">
          <w:rPr>
            <w:rFonts w:ascii="Palatino Linotype" w:hAnsi="Palatino Linotype"/>
            <w:lang w:val="tg-Cyrl-TJ"/>
          </w:rPr>
          <w:delText>ҳ</w:delText>
        </w:r>
        <w:r w:rsidRPr="009C57C9" w:rsidDel="001D1B77">
          <w:rPr>
            <w:rFonts w:ascii="Palatino Linotype" w:hAnsi="Palatino Linotype"/>
          </w:rPr>
          <w:delText>ои) ме</w:delText>
        </w:r>
        <w:r w:rsidRPr="009C57C9" w:rsidDel="001D1B77">
          <w:rPr>
            <w:rFonts w:ascii="Palatino Linotype" w:hAnsi="Palatino Linotype"/>
            <w:lang w:val="tg-Cyrl-TJ"/>
          </w:rPr>
          <w:delText>ҳ</w:delText>
        </w:r>
        <w:r w:rsidRPr="009C57C9" w:rsidDel="001D1B77">
          <w:rPr>
            <w:rFonts w:ascii="Palatino Linotype" w:hAnsi="Palatino Linotype"/>
          </w:rPr>
          <w:delText>нат</w:delText>
        </w:r>
        <w:r w:rsidRPr="009C57C9" w:rsidDel="001D1B77">
          <w:rPr>
            <w:rFonts w:ascii="Palatino Linotype" w:hAnsi="Palatino Linotype"/>
            <w:lang w:val="tg-Cyrl-TJ"/>
          </w:rPr>
          <w:delText>ӣ</w:delText>
        </w:r>
        <w:r w:rsidRPr="009C57C9" w:rsidDel="001D1B77">
          <w:rPr>
            <w:rFonts w:ascii="Palatino Linotype" w:hAnsi="Palatino Linotype"/>
          </w:rPr>
          <w:delText xml:space="preserve"> банданд, </w:delText>
        </w:r>
        <w:r w:rsidRPr="009C57C9" w:rsidDel="001D1B77">
          <w:rPr>
            <w:rFonts w:ascii="Palatino Linotype" w:hAnsi="Palatino Linotype"/>
            <w:lang w:val="tg-Cyrl-TJ"/>
          </w:rPr>
          <w:delText xml:space="preserve">онро </w:delText>
        </w:r>
        <w:r w:rsidRPr="009C57C9" w:rsidDel="001D1B77">
          <w:rPr>
            <w:rFonts w:ascii="Palatino Linotype" w:hAnsi="Palatino Linotype"/>
          </w:rPr>
          <w:delText>та</w:delText>
        </w:r>
        <w:r w:rsidRPr="009C57C9" w:rsidDel="001D1B77">
          <w:rPr>
            <w:rFonts w:ascii="Palatino Linotype" w:hAnsi="Palatino Linotype"/>
            <w:lang w:val="tg-Cyrl-TJ"/>
          </w:rPr>
          <w:delText>ғ</w:delText>
        </w:r>
        <w:r w:rsidRPr="009C57C9" w:rsidDel="001D1B77">
          <w:rPr>
            <w:rFonts w:ascii="Palatino Linotype" w:hAnsi="Palatino Linotype"/>
          </w:rPr>
          <w:delText>йир ди</w:delText>
        </w:r>
        <w:r w:rsidRPr="009C57C9" w:rsidDel="001D1B77">
          <w:rPr>
            <w:rFonts w:ascii="Palatino Linotype" w:hAnsi="Palatino Linotype"/>
            <w:lang w:val="tg-Cyrl-TJ"/>
          </w:rPr>
          <w:delText>ҳ</w:delText>
        </w:r>
        <w:r w:rsidRPr="009C57C9" w:rsidDel="001D1B77">
          <w:rPr>
            <w:rFonts w:ascii="Palatino Linotype" w:hAnsi="Palatino Linotype"/>
          </w:rPr>
          <w:delText>анд ва ё бекор намоянд;</w:delText>
        </w:r>
      </w:del>
    </w:p>
    <w:p w14:paraId="180655E8" w14:textId="795D7BB1" w:rsidR="00CA1BB3" w:rsidRPr="009C57C9" w:rsidDel="001D1B77" w:rsidRDefault="00CA1BB3" w:rsidP="00CA1BB3">
      <w:pPr>
        <w:jc w:val="both"/>
        <w:rPr>
          <w:del w:id="1667" w:author="Гафуров Камолджон Азимджонович" w:date="2024-10-11T08:19:00Z" w16du:dateUtc="2024-10-11T03:19:00Z"/>
          <w:rFonts w:ascii="Palatino Linotype" w:hAnsi="Palatino Linotype"/>
        </w:rPr>
      </w:pPr>
      <w:del w:id="1668" w:author="Гафуров Камолджон Азимджонович" w:date="2024-10-11T08:19:00Z" w16du:dateUtc="2024-10-11T03:19:00Z">
        <w:r w:rsidRPr="009C57C9" w:rsidDel="001D1B77">
          <w:rPr>
            <w:rFonts w:ascii="Palatino Linotype" w:hAnsi="Palatino Linotype"/>
          </w:rPr>
          <w:delText>-пешни</w:delText>
        </w:r>
        <w:r w:rsidRPr="009C57C9" w:rsidDel="001D1B77">
          <w:rPr>
            <w:rFonts w:ascii="Palatino Linotype" w:hAnsi="Palatino Linotype"/>
            <w:lang w:val="tg-Cyrl-TJ"/>
          </w:rPr>
          <w:delText>ҳ</w:delText>
        </w:r>
        <w:r w:rsidRPr="009C57C9" w:rsidDel="001D1B77">
          <w:rPr>
            <w:rFonts w:ascii="Palatino Linotype" w:hAnsi="Palatino Linotype"/>
          </w:rPr>
          <w:delText>од шудани корро мутоби</w:delText>
        </w:r>
        <w:r w:rsidRPr="009C57C9" w:rsidDel="001D1B77">
          <w:rPr>
            <w:rFonts w:ascii="Palatino Linotype" w:hAnsi="Palatino Linotype"/>
            <w:lang w:val="tg-Cyrl-TJ"/>
          </w:rPr>
          <w:delText>қ</w:delText>
        </w:r>
        <w:r w:rsidRPr="009C57C9" w:rsidDel="001D1B77">
          <w:rPr>
            <w:rFonts w:ascii="Palatino Linotype" w:hAnsi="Palatino Linotype"/>
          </w:rPr>
          <w:delText>и шартномаи (</w:delText>
        </w:r>
        <w:r w:rsidRPr="009C57C9" w:rsidDel="001D1B77">
          <w:rPr>
            <w:rFonts w:ascii="Palatino Linotype" w:hAnsi="Palatino Linotype"/>
            <w:lang w:val="tg-Cyrl-TJ"/>
          </w:rPr>
          <w:delText>қ</w:delText>
        </w:r>
        <w:r w:rsidRPr="009C57C9" w:rsidDel="001D1B77">
          <w:rPr>
            <w:rFonts w:ascii="Palatino Linotype" w:hAnsi="Palatino Linotype"/>
          </w:rPr>
          <w:delText>арордод</w:delText>
        </w:r>
        <w:r w:rsidRPr="009C57C9" w:rsidDel="001D1B77">
          <w:rPr>
            <w:rFonts w:ascii="Palatino Linotype" w:hAnsi="Palatino Linotype"/>
            <w:lang w:val="tg-Cyrl-TJ"/>
          </w:rPr>
          <w:delText>ҳ</w:delText>
        </w:r>
        <w:r w:rsidRPr="009C57C9" w:rsidDel="001D1B77">
          <w:rPr>
            <w:rFonts w:ascii="Palatino Linotype" w:hAnsi="Palatino Linotype"/>
          </w:rPr>
          <w:delText>ои) ме</w:delText>
        </w:r>
        <w:r w:rsidRPr="009C57C9" w:rsidDel="001D1B77">
          <w:rPr>
            <w:rFonts w:ascii="Palatino Linotype" w:hAnsi="Palatino Linotype"/>
            <w:lang w:val="tg-Cyrl-TJ"/>
          </w:rPr>
          <w:delText>ҳ</w:delText>
        </w:r>
        <w:r w:rsidRPr="009C57C9" w:rsidDel="001D1B77">
          <w:rPr>
            <w:rFonts w:ascii="Palatino Linotype" w:hAnsi="Palatino Linotype"/>
          </w:rPr>
          <w:delText>нат</w:delText>
        </w:r>
        <w:r w:rsidRPr="009C57C9" w:rsidDel="001D1B77">
          <w:rPr>
            <w:rFonts w:ascii="Palatino Linotype" w:hAnsi="Palatino Linotype"/>
            <w:lang w:val="tg-Cyrl-TJ"/>
          </w:rPr>
          <w:delText>ӣ</w:delText>
        </w:r>
        <w:r w:rsidRPr="009C57C9" w:rsidDel="001D1B77">
          <w:rPr>
            <w:rFonts w:ascii="Palatino Linotype" w:hAnsi="Palatino Linotype"/>
          </w:rPr>
          <w:delText xml:space="preserve"> талаб намоянд;</w:delText>
        </w:r>
      </w:del>
    </w:p>
    <w:p w14:paraId="461A6FC3" w14:textId="25BB6EF8" w:rsidR="00CA1BB3" w:rsidRPr="009C57C9" w:rsidDel="001D1B77" w:rsidRDefault="00CA1BB3" w:rsidP="00CA1BB3">
      <w:pPr>
        <w:jc w:val="both"/>
        <w:rPr>
          <w:del w:id="1669" w:author="Гафуров Камолджон Азимджонович" w:date="2024-10-11T08:19:00Z" w16du:dateUtc="2024-10-11T03:19:00Z"/>
          <w:rFonts w:ascii="Palatino Linotype" w:hAnsi="Palatino Linotype"/>
        </w:rPr>
      </w:pPr>
      <w:del w:id="1670" w:author="Гафуров Камолджон Азимджонович" w:date="2024-10-11T08:19:00Z" w16du:dateUtc="2024-10-11T03:19:00Z">
        <w:r w:rsidRPr="009C57C9" w:rsidDel="001D1B77">
          <w:rPr>
            <w:rFonts w:ascii="Palatino Linotype" w:hAnsi="Palatino Linotype"/>
          </w:rPr>
          <w:delText>-</w:delText>
        </w:r>
        <w:r w:rsidRPr="009C57C9" w:rsidDel="001D1B77">
          <w:rPr>
            <w:rFonts w:ascii="Palatino Linotype" w:hAnsi="Palatino Linotype"/>
            <w:lang w:val="tg-Cyrl-TJ"/>
          </w:rPr>
          <w:delText>ҷ</w:delText>
        </w:r>
        <w:r w:rsidRPr="009C57C9" w:rsidDel="001D1B77">
          <w:rPr>
            <w:rFonts w:ascii="Palatino Linotype" w:hAnsi="Palatino Linotype"/>
          </w:rPr>
          <w:delText>ойи кории мувофи</w:delText>
        </w:r>
        <w:r w:rsidRPr="009C57C9" w:rsidDel="001D1B77">
          <w:rPr>
            <w:rFonts w:ascii="Palatino Linotype" w:hAnsi="Palatino Linotype"/>
            <w:lang w:val="tg-Cyrl-TJ"/>
          </w:rPr>
          <w:delText>қ</w:delText>
        </w:r>
        <w:r w:rsidRPr="009C57C9" w:rsidDel="001D1B77">
          <w:rPr>
            <w:rFonts w:ascii="Palatino Linotype" w:hAnsi="Palatino Linotype"/>
          </w:rPr>
          <w:delText>ро ба шароит</w:delText>
        </w:r>
        <w:r w:rsidRPr="009C57C9" w:rsidDel="001D1B77">
          <w:rPr>
            <w:rFonts w:ascii="Palatino Linotype" w:hAnsi="Palatino Linotype"/>
            <w:lang w:val="tg-Cyrl-TJ"/>
          </w:rPr>
          <w:delText>ҳ</w:delText>
        </w:r>
        <w:r w:rsidRPr="009C57C9" w:rsidDel="001D1B77">
          <w:rPr>
            <w:rFonts w:ascii="Palatino Linotype" w:hAnsi="Palatino Linotype"/>
          </w:rPr>
          <w:delText>ои тиб</w:delText>
        </w:r>
        <w:r w:rsidRPr="009C57C9" w:rsidDel="001D1B77">
          <w:rPr>
            <w:rFonts w:ascii="Palatino Linotype" w:hAnsi="Palatino Linotype"/>
            <w:lang w:val="tg-Cyrl-TJ"/>
          </w:rPr>
          <w:delText>қ</w:delText>
        </w:r>
        <w:r w:rsidRPr="009C57C9" w:rsidDel="001D1B77">
          <w:rPr>
            <w:rFonts w:ascii="Palatino Linotype" w:hAnsi="Palatino Linotype"/>
          </w:rPr>
          <w:delText>и ташкили стандарт</w:delText>
        </w:r>
        <w:r w:rsidRPr="009C57C9" w:rsidDel="001D1B77">
          <w:rPr>
            <w:rFonts w:ascii="Palatino Linotype" w:hAnsi="Palatino Linotype"/>
            <w:lang w:val="tg-Cyrl-TJ"/>
          </w:rPr>
          <w:delText>ҳ</w:delText>
        </w:r>
        <w:r w:rsidRPr="009C57C9" w:rsidDel="001D1B77">
          <w:rPr>
            <w:rFonts w:ascii="Palatino Linotype" w:hAnsi="Palatino Linotype"/>
          </w:rPr>
          <w:delText>ои давлат</w:delText>
        </w:r>
        <w:r w:rsidRPr="009C57C9" w:rsidDel="001D1B77">
          <w:rPr>
            <w:rFonts w:ascii="Palatino Linotype" w:hAnsi="Palatino Linotype"/>
            <w:lang w:val="tg-Cyrl-TJ"/>
          </w:rPr>
          <w:delText>ӣ</w:delText>
        </w:r>
        <w:r w:rsidRPr="009C57C9" w:rsidDel="001D1B77">
          <w:rPr>
            <w:rFonts w:ascii="Palatino Linotype" w:hAnsi="Palatino Linotype"/>
          </w:rPr>
          <w:delText xml:space="preserve"> ва шартномаи коллектив</w:delText>
        </w:r>
        <w:r w:rsidRPr="009C57C9" w:rsidDel="001D1B77">
          <w:rPr>
            <w:rFonts w:ascii="Palatino Linotype" w:hAnsi="Palatino Linotype"/>
            <w:lang w:val="tg-Cyrl-TJ"/>
          </w:rPr>
          <w:delText>ӣ</w:delText>
        </w:r>
        <w:r w:rsidRPr="009C57C9" w:rsidDel="001D1B77">
          <w:rPr>
            <w:rFonts w:ascii="Palatino Linotype" w:hAnsi="Palatino Linotype"/>
          </w:rPr>
          <w:delText xml:space="preserve"> пешбинишуда талаб намоянд;</w:delText>
        </w:r>
      </w:del>
    </w:p>
    <w:p w14:paraId="7F3E5471" w14:textId="40CB7074" w:rsidR="00CA1BB3" w:rsidRPr="009C57C9" w:rsidDel="001D1B77" w:rsidRDefault="00CA1BB3" w:rsidP="00CA1BB3">
      <w:pPr>
        <w:jc w:val="both"/>
        <w:rPr>
          <w:del w:id="1671" w:author="Гафуров Камолджон Азимджонович" w:date="2024-10-11T08:19:00Z" w16du:dateUtc="2024-10-11T03:19:00Z"/>
          <w:rFonts w:ascii="Palatino Linotype" w:hAnsi="Palatino Linotype"/>
        </w:rPr>
      </w:pPr>
      <w:del w:id="1672" w:author="Гафуров Камолджон Азимджонович" w:date="2024-10-11T08:19:00Z" w16du:dateUtc="2024-10-11T03:19:00Z">
        <w:r w:rsidRPr="009C57C9" w:rsidDel="001D1B77">
          <w:rPr>
            <w:rFonts w:ascii="Palatino Linotype" w:hAnsi="Palatino Linotype"/>
          </w:rPr>
          <w:delText>-вобаста ба тахассус, ми</w:delText>
        </w:r>
        <w:r w:rsidRPr="009C57C9" w:rsidDel="001D1B77">
          <w:rPr>
            <w:rFonts w:ascii="Palatino Linotype" w:hAnsi="Palatino Linotype"/>
            <w:lang w:val="tg-Cyrl-TJ"/>
          </w:rPr>
          <w:delText>қ</w:delText>
        </w:r>
        <w:r w:rsidRPr="009C57C9" w:rsidDel="001D1B77">
          <w:rPr>
            <w:rFonts w:ascii="Palatino Linotype" w:hAnsi="Palatino Linotype"/>
          </w:rPr>
          <w:delText>дор ва сифати кор</w:delText>
        </w:r>
        <w:r w:rsidRPr="009C57C9" w:rsidDel="001D1B77">
          <w:rPr>
            <w:rFonts w:ascii="Palatino Linotype" w:hAnsi="Palatino Linotype"/>
            <w:lang w:val="tg-Cyrl-TJ"/>
          </w:rPr>
          <w:delText>ҳ</w:delText>
        </w:r>
        <w:r w:rsidRPr="009C57C9" w:rsidDel="001D1B77">
          <w:rPr>
            <w:rFonts w:ascii="Palatino Linotype" w:hAnsi="Palatino Linotype"/>
          </w:rPr>
          <w:delText>ои и</w:delText>
        </w:r>
        <w:r w:rsidRPr="009C57C9" w:rsidDel="001D1B77">
          <w:rPr>
            <w:rFonts w:ascii="Palatino Linotype" w:hAnsi="Palatino Linotype"/>
            <w:lang w:val="tg-Cyrl-TJ"/>
          </w:rPr>
          <w:delText>ҷ</w:delText>
        </w:r>
        <w:r w:rsidRPr="009C57C9" w:rsidDel="001D1B77">
          <w:rPr>
            <w:rFonts w:ascii="Palatino Linotype" w:hAnsi="Palatino Linotype"/>
          </w:rPr>
          <w:delText>рошуда пардохти сарива</w:delText>
        </w:r>
        <w:r w:rsidRPr="009C57C9" w:rsidDel="001D1B77">
          <w:rPr>
            <w:rFonts w:ascii="Palatino Linotype" w:hAnsi="Palatino Linotype"/>
            <w:lang w:val="tg-Cyrl-TJ"/>
          </w:rPr>
          <w:delText>қ</w:delText>
        </w:r>
        <w:r w:rsidRPr="009C57C9" w:rsidDel="001D1B77">
          <w:rPr>
            <w:rFonts w:ascii="Palatino Linotype" w:hAnsi="Palatino Linotype"/>
          </w:rPr>
          <w:delText>т</w:delText>
        </w:r>
        <w:r w:rsidRPr="009C57C9" w:rsidDel="001D1B77">
          <w:rPr>
            <w:rFonts w:ascii="Palatino Linotype" w:hAnsi="Palatino Linotype"/>
            <w:lang w:val="tg-Cyrl-TJ"/>
          </w:rPr>
          <w:delText>ӣ</w:delText>
        </w:r>
        <w:r w:rsidRPr="009C57C9" w:rsidDel="001D1B77">
          <w:rPr>
            <w:rFonts w:ascii="Palatino Linotype" w:hAnsi="Palatino Linotype"/>
          </w:rPr>
          <w:delText xml:space="preserve"> ва </w:delText>
        </w:r>
        <w:r w:rsidRPr="009C57C9" w:rsidDel="001D1B77">
          <w:rPr>
            <w:rFonts w:ascii="Palatino Linotype" w:hAnsi="Palatino Linotype"/>
            <w:lang w:val="tg-Cyrl-TJ"/>
          </w:rPr>
          <w:delText>ҳ</w:delText>
        </w:r>
        <w:r w:rsidRPr="009C57C9" w:rsidDel="001D1B77">
          <w:rPr>
            <w:rFonts w:ascii="Palatino Linotype" w:hAnsi="Palatino Linotype"/>
          </w:rPr>
          <w:delText>а</w:delText>
        </w:r>
        <w:r w:rsidRPr="009C57C9" w:rsidDel="001D1B77">
          <w:rPr>
            <w:rFonts w:ascii="Palatino Linotype" w:hAnsi="Palatino Linotype"/>
            <w:lang w:val="tg-Cyrl-TJ"/>
          </w:rPr>
          <w:delText>ҷ</w:delText>
        </w:r>
        <w:r w:rsidRPr="009C57C9" w:rsidDel="001D1B77">
          <w:rPr>
            <w:rFonts w:ascii="Palatino Linotype" w:hAnsi="Palatino Linotype"/>
          </w:rPr>
          <w:delText xml:space="preserve">ми пурраи </w:delText>
        </w:r>
        <w:r w:rsidRPr="009C57C9" w:rsidDel="001D1B77">
          <w:rPr>
            <w:rFonts w:ascii="Palatino Linotype" w:hAnsi="Palatino Linotype"/>
            <w:lang w:val="tg-Cyrl-TJ"/>
          </w:rPr>
          <w:delText xml:space="preserve">музди </w:delText>
        </w:r>
        <w:r w:rsidRPr="009C57C9" w:rsidDel="001D1B77">
          <w:rPr>
            <w:rFonts w:ascii="Palatino Linotype" w:hAnsi="Palatino Linotype"/>
          </w:rPr>
          <w:delText>ме</w:delText>
        </w:r>
        <w:r w:rsidRPr="009C57C9" w:rsidDel="001D1B77">
          <w:rPr>
            <w:rFonts w:ascii="Palatino Linotype" w:hAnsi="Palatino Linotype"/>
            <w:lang w:val="tg-Cyrl-TJ"/>
          </w:rPr>
          <w:delText>ҳ</w:delText>
        </w:r>
        <w:r w:rsidRPr="009C57C9" w:rsidDel="001D1B77">
          <w:rPr>
            <w:rFonts w:ascii="Palatino Linotype" w:hAnsi="Palatino Linotype"/>
          </w:rPr>
          <w:delText>натро талаб намоянд;</w:delText>
        </w:r>
      </w:del>
    </w:p>
    <w:p w14:paraId="153A73A1" w14:textId="72DC4761" w:rsidR="00CA1BB3" w:rsidRPr="009C57C9" w:rsidDel="001D1B77" w:rsidRDefault="00CA1BB3" w:rsidP="00CA1BB3">
      <w:pPr>
        <w:jc w:val="both"/>
        <w:rPr>
          <w:del w:id="1673" w:author="Гафуров Камолджон Азимджонович" w:date="2024-10-11T08:19:00Z" w16du:dateUtc="2024-10-11T03:19:00Z"/>
          <w:rFonts w:ascii="Palatino Linotype" w:hAnsi="Palatino Linotype"/>
        </w:rPr>
      </w:pPr>
      <w:del w:id="1674" w:author="Гафуров Камолджон Азимджонович" w:date="2024-10-11T08:19:00Z" w16du:dateUtc="2024-10-11T03:19:00Z">
        <w:r w:rsidRPr="009C57C9" w:rsidDel="001D1B77">
          <w:rPr>
            <w:rFonts w:ascii="Palatino Linotype" w:hAnsi="Palatino Linotype"/>
          </w:rPr>
          <w:lastRenderedPageBreak/>
          <w:delText>-аз истиро</w:delText>
        </w:r>
        <w:r w:rsidRPr="009C57C9" w:rsidDel="001D1B77">
          <w:rPr>
            <w:rFonts w:ascii="Palatino Linotype" w:hAnsi="Palatino Linotype"/>
            <w:lang w:val="tg-Cyrl-TJ"/>
          </w:rPr>
          <w:delText>ҳ</w:delText>
        </w:r>
        <w:r w:rsidRPr="009C57C9" w:rsidDel="001D1B77">
          <w:rPr>
            <w:rFonts w:ascii="Palatino Linotype" w:hAnsi="Palatino Linotype"/>
          </w:rPr>
          <w:delText>ат бо таъмини ва</w:delText>
        </w:r>
        <w:r w:rsidRPr="009C57C9" w:rsidDel="001D1B77">
          <w:rPr>
            <w:rFonts w:ascii="Palatino Linotype" w:hAnsi="Palatino Linotype"/>
            <w:lang w:val="tg-Cyrl-TJ"/>
          </w:rPr>
          <w:delText>қ</w:delText>
        </w:r>
        <w:r w:rsidRPr="009C57C9" w:rsidDel="001D1B77">
          <w:rPr>
            <w:rFonts w:ascii="Palatino Linotype" w:hAnsi="Palatino Linotype"/>
          </w:rPr>
          <w:delText>ти кории му</w:delText>
        </w:r>
        <w:r w:rsidRPr="009C57C9" w:rsidDel="001D1B77">
          <w:rPr>
            <w:rFonts w:ascii="Palatino Linotype" w:hAnsi="Palatino Linotype"/>
            <w:lang w:val="tg-Cyrl-TJ"/>
          </w:rPr>
          <w:delText>қ</w:delText>
        </w:r>
        <w:r w:rsidRPr="009C57C9" w:rsidDel="001D1B77">
          <w:rPr>
            <w:rFonts w:ascii="Palatino Linotype" w:hAnsi="Palatino Linotype"/>
          </w:rPr>
          <w:delText>арраршуда, аз ва</w:delText>
        </w:r>
        <w:r w:rsidRPr="009C57C9" w:rsidDel="001D1B77">
          <w:rPr>
            <w:rFonts w:ascii="Palatino Linotype" w:hAnsi="Palatino Linotype"/>
            <w:lang w:val="tg-Cyrl-TJ"/>
          </w:rPr>
          <w:delText>қ</w:delText>
        </w:r>
        <w:r w:rsidRPr="009C57C9" w:rsidDel="001D1B77">
          <w:rPr>
            <w:rFonts w:ascii="Palatino Linotype" w:hAnsi="Palatino Linotype"/>
          </w:rPr>
          <w:delText>ти кории ихтисоршуда барои ихтисос ва категория</w:delText>
        </w:r>
        <w:r w:rsidRPr="009C57C9" w:rsidDel="001D1B77">
          <w:rPr>
            <w:rFonts w:ascii="Palatino Linotype" w:hAnsi="Palatino Linotype"/>
            <w:lang w:val="tg-Cyrl-TJ"/>
          </w:rPr>
          <w:delText>ҳ</w:delText>
        </w:r>
        <w:r w:rsidRPr="009C57C9" w:rsidDel="001D1B77">
          <w:rPr>
            <w:rFonts w:ascii="Palatino Linotype" w:hAnsi="Palatino Linotype"/>
          </w:rPr>
          <w:delText>ои ало</w:delText>
        </w:r>
        <w:r w:rsidRPr="009C57C9" w:rsidDel="001D1B77">
          <w:rPr>
            <w:rFonts w:ascii="Palatino Linotype" w:hAnsi="Palatino Linotype"/>
            <w:lang w:val="tg-Cyrl-TJ"/>
          </w:rPr>
          <w:delText>ҳ</w:delText>
        </w:r>
        <w:r w:rsidRPr="009C57C9" w:rsidDel="001D1B77">
          <w:rPr>
            <w:rFonts w:ascii="Palatino Linotype" w:hAnsi="Palatino Linotype"/>
          </w:rPr>
          <w:delText>идаи кормандон, аз р</w:delText>
        </w:r>
        <w:r w:rsidRPr="009C57C9" w:rsidDel="001D1B77">
          <w:rPr>
            <w:rFonts w:ascii="Palatino Linotype" w:hAnsi="Palatino Linotype"/>
            <w:lang w:val="tg-Cyrl-TJ"/>
          </w:rPr>
          <w:delText>ӯ</w:delText>
        </w:r>
        <w:r w:rsidRPr="009C57C9" w:rsidDel="001D1B77">
          <w:rPr>
            <w:rFonts w:ascii="Palatino Linotype" w:hAnsi="Palatino Linotype"/>
          </w:rPr>
          <w:delText>з</w:delText>
        </w:r>
        <w:r w:rsidRPr="009C57C9" w:rsidDel="001D1B77">
          <w:rPr>
            <w:rFonts w:ascii="Palatino Linotype" w:hAnsi="Palatino Linotype"/>
            <w:lang w:val="tg-Cyrl-TJ"/>
          </w:rPr>
          <w:delText>ҳ</w:delText>
        </w:r>
        <w:r w:rsidRPr="009C57C9" w:rsidDel="001D1B77">
          <w:rPr>
            <w:rFonts w:ascii="Palatino Linotype" w:hAnsi="Palatino Linotype"/>
          </w:rPr>
          <w:delText>ои истиро</w:delText>
        </w:r>
        <w:r w:rsidRPr="009C57C9" w:rsidDel="001D1B77">
          <w:rPr>
            <w:rFonts w:ascii="Palatino Linotype" w:hAnsi="Palatino Linotype"/>
            <w:lang w:val="tg-Cyrl-TJ"/>
          </w:rPr>
          <w:delText>ҳ</w:delText>
        </w:r>
        <w:r w:rsidRPr="009C57C9" w:rsidDel="001D1B77">
          <w:rPr>
            <w:rFonts w:ascii="Palatino Linotype" w:hAnsi="Palatino Linotype"/>
          </w:rPr>
          <w:delText xml:space="preserve">ати </w:delText>
        </w:r>
        <w:r w:rsidRPr="009C57C9" w:rsidDel="001D1B77">
          <w:rPr>
            <w:rFonts w:ascii="Palatino Linotype" w:hAnsi="Palatino Linotype"/>
            <w:lang w:val="tg-Cyrl-TJ"/>
          </w:rPr>
          <w:delText>ҳ</w:delText>
        </w:r>
        <w:r w:rsidRPr="009C57C9" w:rsidDel="001D1B77">
          <w:rPr>
            <w:rFonts w:ascii="Palatino Linotype" w:hAnsi="Palatino Linotype"/>
          </w:rPr>
          <w:delText>ар</w:delText>
        </w:r>
        <w:r w:rsidRPr="009C57C9" w:rsidDel="001D1B77">
          <w:rPr>
            <w:rFonts w:ascii="Palatino Linotype" w:hAnsi="Palatino Linotype"/>
            <w:lang w:val="tg-Cyrl-TJ"/>
          </w:rPr>
          <w:delText>ҳ</w:delText>
        </w:r>
        <w:r w:rsidRPr="009C57C9" w:rsidDel="001D1B77">
          <w:rPr>
            <w:rFonts w:ascii="Palatino Linotype" w:hAnsi="Palatino Linotype"/>
          </w:rPr>
          <w:delText>афтаина, аз р</w:delText>
        </w:r>
        <w:r w:rsidRPr="009C57C9" w:rsidDel="001D1B77">
          <w:rPr>
            <w:rFonts w:ascii="Palatino Linotype" w:hAnsi="Palatino Linotype"/>
            <w:lang w:val="tg-Cyrl-TJ"/>
          </w:rPr>
          <w:delText>ӯ</w:delText>
        </w:r>
        <w:r w:rsidRPr="009C57C9" w:rsidDel="001D1B77">
          <w:rPr>
            <w:rFonts w:ascii="Palatino Linotype" w:hAnsi="Palatino Linotype"/>
          </w:rPr>
          <w:delText>з</w:delText>
        </w:r>
        <w:r w:rsidRPr="009C57C9" w:rsidDel="001D1B77">
          <w:rPr>
            <w:rFonts w:ascii="Palatino Linotype" w:hAnsi="Palatino Linotype"/>
            <w:lang w:val="tg-Cyrl-TJ"/>
          </w:rPr>
          <w:delText>ҳ</w:delText>
        </w:r>
        <w:r w:rsidRPr="009C57C9" w:rsidDel="001D1B77">
          <w:rPr>
            <w:rFonts w:ascii="Palatino Linotype" w:hAnsi="Palatino Linotype"/>
          </w:rPr>
          <w:delText xml:space="preserve">ои идонаи </w:delText>
        </w:r>
        <w:r w:rsidRPr="009C57C9" w:rsidDel="001D1B77">
          <w:rPr>
            <w:rFonts w:ascii="Palatino Linotype" w:hAnsi="Palatino Linotype"/>
            <w:lang w:val="tg-Cyrl-TJ"/>
          </w:rPr>
          <w:delText>ғ</w:delText>
        </w:r>
        <w:r w:rsidRPr="009C57C9" w:rsidDel="001D1B77">
          <w:rPr>
            <w:rFonts w:ascii="Palatino Linotype" w:hAnsi="Palatino Linotype"/>
          </w:rPr>
          <w:delText>айрикор</w:delText>
        </w:r>
        <w:r w:rsidRPr="009C57C9" w:rsidDel="001D1B77">
          <w:rPr>
            <w:rFonts w:ascii="Palatino Linotype" w:hAnsi="Palatino Linotype"/>
            <w:lang w:val="tg-Cyrl-TJ"/>
          </w:rPr>
          <w:delText>ӣ</w:delText>
        </w:r>
        <w:r w:rsidRPr="009C57C9" w:rsidDel="001D1B77">
          <w:rPr>
            <w:rFonts w:ascii="Palatino Linotype" w:hAnsi="Palatino Linotype"/>
          </w:rPr>
          <w:delText xml:space="preserve"> ва аз рухсати</w:delText>
        </w:r>
        <w:r w:rsidRPr="009C57C9" w:rsidDel="001D1B77">
          <w:rPr>
            <w:rFonts w:ascii="Palatino Linotype" w:hAnsi="Palatino Linotype"/>
            <w:lang w:val="tg-Cyrl-TJ"/>
          </w:rPr>
          <w:delText>ҳ</w:delText>
        </w:r>
        <w:r w:rsidRPr="009C57C9" w:rsidDel="001D1B77">
          <w:rPr>
            <w:rFonts w:ascii="Palatino Linotype" w:hAnsi="Palatino Linotype"/>
          </w:rPr>
          <w:delText>ои ме</w:delText>
        </w:r>
        <w:r w:rsidRPr="009C57C9" w:rsidDel="001D1B77">
          <w:rPr>
            <w:rFonts w:ascii="Palatino Linotype" w:hAnsi="Palatino Linotype"/>
            <w:lang w:val="tg-Cyrl-TJ"/>
          </w:rPr>
          <w:delText>ҳ</w:delText>
        </w:r>
        <w:r w:rsidRPr="009C57C9" w:rsidDel="001D1B77">
          <w:rPr>
            <w:rFonts w:ascii="Palatino Linotype" w:hAnsi="Palatino Linotype"/>
          </w:rPr>
          <w:delText xml:space="preserve">натии </w:delText>
        </w:r>
        <w:r w:rsidRPr="009C57C9" w:rsidDel="001D1B77">
          <w:rPr>
            <w:rFonts w:ascii="Palatino Linotype" w:hAnsi="Palatino Linotype"/>
            <w:lang w:val="tg-Cyrl-TJ"/>
          </w:rPr>
          <w:delText>пардохтшавандаи ҳ</w:delText>
        </w:r>
        <w:r w:rsidRPr="009C57C9" w:rsidDel="001D1B77">
          <w:rPr>
            <w:rFonts w:ascii="Palatino Linotype" w:hAnsi="Palatino Linotype"/>
          </w:rPr>
          <w:delText>арсола истифода баранд;</w:delText>
        </w:r>
      </w:del>
    </w:p>
    <w:p w14:paraId="7E72B5A3" w14:textId="3D26F122" w:rsidR="00CA1BB3" w:rsidRPr="009C57C9" w:rsidDel="001D1B77" w:rsidRDefault="00CA1BB3" w:rsidP="00CA1BB3">
      <w:pPr>
        <w:jc w:val="both"/>
        <w:rPr>
          <w:del w:id="1675" w:author="Гафуров Камолджон Азимджонович" w:date="2024-10-11T08:19:00Z" w16du:dateUtc="2024-10-11T03:19:00Z"/>
          <w:rFonts w:ascii="Palatino Linotype" w:hAnsi="Palatino Linotype"/>
        </w:rPr>
      </w:pPr>
      <w:del w:id="1676" w:author="Гафуров Камолджон Азимджонович" w:date="2024-10-11T08:19:00Z" w16du:dateUtc="2024-10-11T03:19:00Z">
        <w:r w:rsidRPr="009C57C9" w:rsidDel="001D1B77">
          <w:rPr>
            <w:rFonts w:ascii="Palatino Linotype" w:hAnsi="Palatino Linotype"/>
          </w:rPr>
          <w:delText>-маълумоти пурраи боэътимодро оиди шароити кор</w:delText>
        </w:r>
        <w:r w:rsidRPr="009C57C9" w:rsidDel="001D1B77">
          <w:rPr>
            <w:rFonts w:ascii="Palatino Linotype" w:hAnsi="Palatino Linotype"/>
            <w:lang w:val="tg-Cyrl-TJ"/>
          </w:rPr>
          <w:delText>ӣ</w:delText>
        </w:r>
        <w:r w:rsidRPr="009C57C9" w:rsidDel="001D1B77">
          <w:rPr>
            <w:rFonts w:ascii="Palatino Linotype" w:hAnsi="Palatino Linotype"/>
          </w:rPr>
          <w:delText xml:space="preserve"> ва талабот</w:delText>
        </w:r>
        <w:r w:rsidRPr="009C57C9" w:rsidDel="001D1B77">
          <w:rPr>
            <w:rFonts w:ascii="Palatino Linotype" w:hAnsi="Palatino Linotype"/>
            <w:lang w:val="tg-Cyrl-TJ"/>
          </w:rPr>
          <w:delText>ҳ</w:delText>
        </w:r>
        <w:r w:rsidRPr="009C57C9" w:rsidDel="001D1B77">
          <w:rPr>
            <w:rFonts w:ascii="Palatino Linotype" w:hAnsi="Palatino Linotype"/>
          </w:rPr>
          <w:delText xml:space="preserve">ои </w:delText>
        </w:r>
        <w:r w:rsidRPr="009C57C9" w:rsidDel="001D1B77">
          <w:rPr>
            <w:rFonts w:ascii="Palatino Linotype" w:hAnsi="Palatino Linotype"/>
            <w:lang w:val="tg-Cyrl-TJ"/>
          </w:rPr>
          <w:delText>ҳ</w:delText>
        </w:r>
        <w:r w:rsidRPr="009C57C9" w:rsidDel="001D1B77">
          <w:rPr>
            <w:rFonts w:ascii="Palatino Linotype" w:hAnsi="Palatino Linotype"/>
          </w:rPr>
          <w:delText>ифзи ме</w:delText>
        </w:r>
        <w:r w:rsidRPr="009C57C9" w:rsidDel="001D1B77">
          <w:rPr>
            <w:rFonts w:ascii="Palatino Linotype" w:hAnsi="Palatino Linotype"/>
            <w:lang w:val="tg-Cyrl-TJ"/>
          </w:rPr>
          <w:delText>ҳ</w:delText>
        </w:r>
        <w:r w:rsidRPr="009C57C9" w:rsidDel="001D1B77">
          <w:rPr>
            <w:rFonts w:ascii="Palatino Linotype" w:hAnsi="Palatino Linotype"/>
          </w:rPr>
          <w:delText xml:space="preserve">нат дар </w:delText>
        </w:r>
        <w:r w:rsidRPr="009C57C9" w:rsidDel="001D1B77">
          <w:rPr>
            <w:rFonts w:ascii="Palatino Linotype" w:hAnsi="Palatino Linotype"/>
            <w:lang w:val="tg-Cyrl-TJ"/>
          </w:rPr>
          <w:delText>ҷ</w:delText>
        </w:r>
        <w:r w:rsidRPr="009C57C9" w:rsidDel="001D1B77">
          <w:rPr>
            <w:rFonts w:ascii="Palatino Linotype" w:hAnsi="Palatino Linotype"/>
          </w:rPr>
          <w:delText>ойи кор</w:delText>
        </w:r>
        <w:r w:rsidRPr="009C57C9" w:rsidDel="001D1B77">
          <w:rPr>
            <w:rFonts w:ascii="Palatino Linotype" w:hAnsi="Palatino Linotype"/>
            <w:lang w:val="tg-Cyrl-TJ"/>
          </w:rPr>
          <w:delText>ӣ</w:delText>
        </w:r>
        <w:r w:rsidRPr="009C57C9" w:rsidDel="001D1B77">
          <w:rPr>
            <w:rFonts w:ascii="Palatino Linotype" w:hAnsi="Palatino Linotype"/>
          </w:rPr>
          <w:delText xml:space="preserve"> гиранд; </w:delText>
        </w:r>
      </w:del>
    </w:p>
    <w:p w14:paraId="11AF195E" w14:textId="24E814CD" w:rsidR="00CA1BB3" w:rsidRPr="009C57C9" w:rsidDel="001D1B77" w:rsidRDefault="00CA1BB3" w:rsidP="00CA1BB3">
      <w:pPr>
        <w:jc w:val="both"/>
        <w:rPr>
          <w:del w:id="1677" w:author="Гафуров Камолджон Азимджонович" w:date="2024-10-11T08:19:00Z" w16du:dateUtc="2024-10-11T03:19:00Z"/>
          <w:rFonts w:ascii="Palatino Linotype" w:hAnsi="Palatino Linotype"/>
        </w:rPr>
      </w:pPr>
      <w:del w:id="1678" w:author="Гафуров Камолджон Азимджонович" w:date="2024-10-11T08:19:00Z" w16du:dateUtc="2024-10-11T03:19:00Z">
        <w:r w:rsidRPr="009C57C9" w:rsidDel="001D1B77">
          <w:rPr>
            <w:rFonts w:ascii="Palatino Linotype" w:hAnsi="Palatino Linotype"/>
          </w:rPr>
          <w:delText xml:space="preserve">-тахассуси касбии худро </w:delText>
        </w:r>
        <w:r w:rsidRPr="009C57C9" w:rsidDel="001D1B77">
          <w:rPr>
            <w:rFonts w:ascii="Palatino Linotype" w:hAnsi="Palatino Linotype"/>
            <w:lang w:val="tg-Cyrl-TJ"/>
          </w:rPr>
          <w:delText>тибқи қ</w:delText>
        </w:r>
        <w:r w:rsidRPr="009C57C9" w:rsidDel="001D1B77">
          <w:rPr>
            <w:rFonts w:ascii="Palatino Linotype" w:hAnsi="Palatino Linotype"/>
          </w:rPr>
          <w:delText xml:space="preserve">онунгузории </w:delText>
        </w:r>
        <w:r w:rsidRPr="009C57C9" w:rsidDel="001D1B77">
          <w:rPr>
            <w:rFonts w:ascii="Palatino Linotype" w:hAnsi="Palatino Linotype"/>
            <w:lang w:val="tg-Cyrl-TJ"/>
          </w:rPr>
          <w:delText>Ҷ</w:delText>
        </w:r>
        <w:r w:rsidRPr="009C57C9" w:rsidDel="001D1B77">
          <w:rPr>
            <w:rFonts w:ascii="Palatino Linotype" w:hAnsi="Palatino Linotype"/>
          </w:rPr>
          <w:delText>ум</w:delText>
        </w:r>
        <w:r w:rsidRPr="009C57C9" w:rsidDel="001D1B77">
          <w:rPr>
            <w:rFonts w:ascii="Palatino Linotype" w:hAnsi="Palatino Linotype"/>
            <w:lang w:val="tg-Cyrl-TJ"/>
          </w:rPr>
          <w:delText>ҳ</w:delText>
        </w:r>
        <w:r w:rsidRPr="009C57C9" w:rsidDel="001D1B77">
          <w:rPr>
            <w:rFonts w:ascii="Palatino Linotype" w:hAnsi="Palatino Linotype"/>
          </w:rPr>
          <w:delText>урии То</w:delText>
        </w:r>
        <w:r w:rsidRPr="009C57C9" w:rsidDel="001D1B77">
          <w:rPr>
            <w:rFonts w:ascii="Palatino Linotype" w:hAnsi="Palatino Linotype"/>
            <w:lang w:val="tg-Cyrl-TJ"/>
          </w:rPr>
          <w:delText>ҷ</w:delText>
        </w:r>
        <w:r w:rsidRPr="009C57C9" w:rsidDel="001D1B77">
          <w:rPr>
            <w:rFonts w:ascii="Palatino Linotype" w:hAnsi="Palatino Linotype"/>
          </w:rPr>
          <w:delText>икистон баланд бардоранд, бозом</w:delText>
        </w:r>
        <w:r w:rsidRPr="009C57C9" w:rsidDel="001D1B77">
          <w:rPr>
            <w:rFonts w:ascii="Palatino Linotype" w:hAnsi="Palatino Linotype"/>
            <w:lang w:val="tg-Cyrl-TJ"/>
          </w:rPr>
          <w:delText>ӯ</w:delText>
        </w:r>
        <w:r w:rsidRPr="009C57C9" w:rsidDel="001D1B77">
          <w:rPr>
            <w:rFonts w:ascii="Palatino Linotype" w:hAnsi="Palatino Linotype"/>
          </w:rPr>
          <w:delText>з</w:delText>
        </w:r>
        <w:r w:rsidRPr="009C57C9" w:rsidDel="001D1B77">
          <w:rPr>
            <w:rFonts w:ascii="Palatino Linotype" w:hAnsi="Palatino Linotype"/>
            <w:lang w:val="tg-Cyrl-TJ"/>
          </w:rPr>
          <w:delText>ӣ</w:delText>
        </w:r>
        <w:r w:rsidRPr="009C57C9" w:rsidDel="001D1B77">
          <w:rPr>
            <w:rFonts w:ascii="Palatino Linotype" w:hAnsi="Palatino Linotype"/>
          </w:rPr>
          <w:delText xml:space="preserve"> намоянд ва омодагии касб</w:delText>
        </w:r>
        <w:r w:rsidRPr="009C57C9" w:rsidDel="001D1B77">
          <w:rPr>
            <w:rFonts w:ascii="Palatino Linotype" w:hAnsi="Palatino Linotype"/>
            <w:lang w:val="tg-Cyrl-TJ"/>
          </w:rPr>
          <w:delText>ӣ</w:delText>
        </w:r>
        <w:r w:rsidRPr="009C57C9" w:rsidDel="001D1B77">
          <w:rPr>
            <w:rFonts w:ascii="Palatino Linotype" w:hAnsi="Palatino Linotype"/>
          </w:rPr>
          <w:delText xml:space="preserve"> гиранд;</w:delText>
        </w:r>
      </w:del>
    </w:p>
    <w:p w14:paraId="056CD50A" w14:textId="75B7653D" w:rsidR="00CA1BB3" w:rsidRPr="009C57C9" w:rsidDel="001D1B77" w:rsidRDefault="00CA1BB3" w:rsidP="00CA1BB3">
      <w:pPr>
        <w:jc w:val="both"/>
        <w:rPr>
          <w:del w:id="1679" w:author="Гафуров Камолджон Азимджонович" w:date="2024-10-11T08:19:00Z" w16du:dateUtc="2024-10-11T03:19:00Z"/>
          <w:rFonts w:ascii="Palatino Linotype" w:hAnsi="Palatino Linotype"/>
        </w:rPr>
      </w:pPr>
      <w:del w:id="1680" w:author="Гафуров Камолджон Азимджонович" w:date="2024-10-11T08:19:00Z" w16du:dateUtc="2024-10-11T03:19:00Z">
        <w:r w:rsidRPr="009C57C9" w:rsidDel="001D1B77">
          <w:rPr>
            <w:rFonts w:ascii="Palatino Linotype" w:hAnsi="Palatino Linotype"/>
          </w:rPr>
          <w:delText xml:space="preserve">-барои </w:delText>
        </w:r>
        <w:r w:rsidRPr="009C57C9" w:rsidDel="001D1B77">
          <w:rPr>
            <w:rFonts w:ascii="Palatino Linotype" w:hAnsi="Palatino Linotype"/>
            <w:lang w:val="tg-Cyrl-TJ"/>
          </w:rPr>
          <w:delText>ҳ</w:delText>
        </w:r>
        <w:r w:rsidRPr="009C57C9" w:rsidDel="001D1B77">
          <w:rPr>
            <w:rFonts w:ascii="Palatino Linotype" w:hAnsi="Palatino Linotype"/>
          </w:rPr>
          <w:delText xml:space="preserve">ифзи </w:delText>
        </w:r>
        <w:r w:rsidRPr="009C57C9" w:rsidDel="001D1B77">
          <w:rPr>
            <w:rFonts w:ascii="Palatino Linotype" w:hAnsi="Palatino Linotype"/>
            <w:lang w:val="tg-Cyrl-TJ"/>
          </w:rPr>
          <w:delText>ҳ</w:delText>
        </w:r>
        <w:r w:rsidRPr="009C57C9" w:rsidDel="001D1B77">
          <w:rPr>
            <w:rFonts w:ascii="Palatino Linotype" w:hAnsi="Palatino Linotype"/>
          </w:rPr>
          <w:delText>у</w:delText>
        </w:r>
        <w:r w:rsidRPr="009C57C9" w:rsidDel="001D1B77">
          <w:rPr>
            <w:rFonts w:ascii="Palatino Linotype" w:hAnsi="Palatino Linotype"/>
            <w:lang w:val="tg-Cyrl-TJ"/>
          </w:rPr>
          <w:delText>қ</w:delText>
        </w:r>
        <w:r w:rsidRPr="009C57C9" w:rsidDel="001D1B77">
          <w:rPr>
            <w:rFonts w:ascii="Palatino Linotype" w:hAnsi="Palatino Linotype"/>
          </w:rPr>
          <w:delText>у</w:delText>
        </w:r>
        <w:r w:rsidRPr="009C57C9" w:rsidDel="001D1B77">
          <w:rPr>
            <w:rFonts w:ascii="Palatino Linotype" w:hAnsi="Palatino Linotype"/>
            <w:lang w:val="tg-Cyrl-TJ"/>
          </w:rPr>
          <w:delText>қҳ</w:delText>
        </w:r>
        <w:r w:rsidRPr="009C57C9" w:rsidDel="001D1B77">
          <w:rPr>
            <w:rFonts w:ascii="Palatino Linotype" w:hAnsi="Palatino Linotype"/>
          </w:rPr>
          <w:delText>ои ме</w:delText>
        </w:r>
        <w:r w:rsidRPr="009C57C9" w:rsidDel="001D1B77">
          <w:rPr>
            <w:rFonts w:ascii="Palatino Linotype" w:hAnsi="Palatino Linotype"/>
            <w:lang w:val="tg-Cyrl-TJ"/>
          </w:rPr>
          <w:delText>ҳ</w:delText>
        </w:r>
        <w:r w:rsidRPr="009C57C9" w:rsidDel="001D1B77">
          <w:rPr>
            <w:rFonts w:ascii="Palatino Linotype" w:hAnsi="Palatino Linotype"/>
          </w:rPr>
          <w:delText>нат</w:delText>
        </w:r>
        <w:r w:rsidRPr="009C57C9" w:rsidDel="001D1B77">
          <w:rPr>
            <w:rFonts w:ascii="Palatino Linotype" w:hAnsi="Palatino Linotype"/>
            <w:lang w:val="tg-Cyrl-TJ"/>
          </w:rPr>
          <w:delText>ӣ</w:delText>
        </w:r>
        <w:r w:rsidRPr="009C57C9" w:rsidDel="001D1B77">
          <w:rPr>
            <w:rFonts w:ascii="Palatino Linotype" w:hAnsi="Palatino Linotype"/>
          </w:rPr>
          <w:delText>, озод</w:delText>
        </w:r>
        <w:r w:rsidRPr="009C57C9" w:rsidDel="001D1B77">
          <w:rPr>
            <w:rFonts w:ascii="Palatino Linotype" w:hAnsi="Palatino Linotype"/>
            <w:lang w:val="tg-Cyrl-TJ"/>
          </w:rPr>
          <w:delText>ӣ</w:delText>
        </w:r>
        <w:r w:rsidRPr="009C57C9" w:rsidDel="001D1B77">
          <w:rPr>
            <w:rFonts w:ascii="Palatino Linotype" w:hAnsi="Palatino Linotype"/>
          </w:rPr>
          <w:delText xml:space="preserve"> ва манфиат</w:delText>
        </w:r>
        <w:r w:rsidRPr="009C57C9" w:rsidDel="001D1B77">
          <w:rPr>
            <w:rFonts w:ascii="Palatino Linotype" w:hAnsi="Palatino Linotype"/>
            <w:lang w:val="tg-Cyrl-TJ"/>
          </w:rPr>
          <w:delText>ҳ</w:delText>
        </w:r>
        <w:r w:rsidRPr="009C57C9" w:rsidDel="001D1B77">
          <w:rPr>
            <w:rFonts w:ascii="Palatino Linotype" w:hAnsi="Palatino Linotype"/>
          </w:rPr>
          <w:delText xml:space="preserve">ои </w:delText>
        </w:r>
        <w:r w:rsidRPr="009C57C9" w:rsidDel="001D1B77">
          <w:rPr>
            <w:rFonts w:ascii="Palatino Linotype" w:hAnsi="Palatino Linotype"/>
            <w:lang w:val="tg-Cyrl-TJ"/>
          </w:rPr>
          <w:delText>қ</w:delText>
        </w:r>
        <w:r w:rsidRPr="009C57C9" w:rsidDel="001D1B77">
          <w:rPr>
            <w:rFonts w:ascii="Palatino Linotype" w:hAnsi="Palatino Linotype"/>
          </w:rPr>
          <w:delText>онунии худ итти</w:delText>
        </w:r>
        <w:r w:rsidRPr="009C57C9" w:rsidDel="001D1B77">
          <w:rPr>
            <w:rFonts w:ascii="Palatino Linotype" w:hAnsi="Palatino Linotype"/>
            <w:lang w:val="tg-Cyrl-TJ"/>
          </w:rPr>
          <w:delText>ҳ</w:delText>
        </w:r>
        <w:r w:rsidRPr="009C57C9" w:rsidDel="001D1B77">
          <w:rPr>
            <w:rFonts w:ascii="Palatino Linotype" w:hAnsi="Palatino Linotype"/>
          </w:rPr>
          <w:delText>одия</w:delText>
        </w:r>
        <w:r w:rsidRPr="009C57C9" w:rsidDel="001D1B77">
          <w:rPr>
            <w:rFonts w:ascii="Palatino Linotype" w:hAnsi="Palatino Linotype"/>
            <w:lang w:val="tg-Cyrl-TJ"/>
          </w:rPr>
          <w:delText>ҳ</w:delText>
        </w:r>
        <w:r w:rsidRPr="009C57C9" w:rsidDel="001D1B77">
          <w:rPr>
            <w:rFonts w:ascii="Palatino Linotype" w:hAnsi="Palatino Linotype"/>
          </w:rPr>
          <w:delText>о таъсис ди</w:delText>
        </w:r>
        <w:r w:rsidRPr="009C57C9" w:rsidDel="001D1B77">
          <w:rPr>
            <w:rFonts w:ascii="Palatino Linotype" w:hAnsi="Palatino Linotype"/>
            <w:lang w:val="tg-Cyrl-TJ"/>
          </w:rPr>
          <w:delText>ҳ</w:delText>
        </w:r>
        <w:r w:rsidRPr="009C57C9" w:rsidDel="001D1B77">
          <w:rPr>
            <w:rFonts w:ascii="Palatino Linotype" w:hAnsi="Palatino Linotype"/>
          </w:rPr>
          <w:delText>анд ва ба он</w:delText>
        </w:r>
        <w:r w:rsidRPr="009C57C9" w:rsidDel="001D1B77">
          <w:rPr>
            <w:rFonts w:ascii="Palatino Linotype" w:hAnsi="Palatino Linotype"/>
            <w:lang w:val="tg-Cyrl-TJ"/>
          </w:rPr>
          <w:delText>ҳ</w:delText>
        </w:r>
        <w:r w:rsidRPr="009C57C9" w:rsidDel="001D1B77">
          <w:rPr>
            <w:rFonts w:ascii="Palatino Linotype" w:hAnsi="Palatino Linotype"/>
          </w:rPr>
          <w:delText xml:space="preserve">о дохил шаванд; </w:delText>
        </w:r>
      </w:del>
    </w:p>
    <w:p w14:paraId="3B35825A" w14:textId="734059EE" w:rsidR="00CA1BB3" w:rsidRPr="009C57C9" w:rsidDel="001D1B77" w:rsidRDefault="00CA1BB3" w:rsidP="00CA1BB3">
      <w:pPr>
        <w:jc w:val="both"/>
        <w:rPr>
          <w:del w:id="1681" w:author="Гафуров Камолджон Азимджонович" w:date="2024-10-11T08:19:00Z" w16du:dateUtc="2024-10-11T03:19:00Z"/>
          <w:rFonts w:ascii="Palatino Linotype" w:hAnsi="Palatino Linotype"/>
        </w:rPr>
      </w:pPr>
      <w:del w:id="1682" w:author="Гафуров Камолджон Азимджонович" w:date="2024-10-11T08:19:00Z" w16du:dateUtc="2024-10-11T03:19:00Z">
        <w:r w:rsidRPr="009C57C9" w:rsidDel="001D1B77">
          <w:rPr>
            <w:rFonts w:ascii="Palatino Linotype" w:hAnsi="Palatino Linotype"/>
          </w:rPr>
          <w:delText>-тиб</w:delText>
        </w:r>
        <w:r w:rsidRPr="009C57C9" w:rsidDel="001D1B77">
          <w:rPr>
            <w:rFonts w:ascii="Palatino Linotype" w:hAnsi="Palatino Linotype"/>
            <w:lang w:val="tg-Cyrl-TJ"/>
          </w:rPr>
          <w:delText>қ</w:delText>
        </w:r>
        <w:r w:rsidRPr="009C57C9" w:rsidDel="001D1B77">
          <w:rPr>
            <w:rFonts w:ascii="Palatino Linotype" w:hAnsi="Palatino Linotype"/>
          </w:rPr>
          <w:delText>и му</w:delText>
        </w:r>
        <w:r w:rsidRPr="009C57C9" w:rsidDel="001D1B77">
          <w:rPr>
            <w:rFonts w:ascii="Palatino Linotype" w:hAnsi="Palatino Linotype"/>
            <w:lang w:val="tg-Cyrl-TJ"/>
          </w:rPr>
          <w:delText>қ</w:delText>
        </w:r>
        <w:r w:rsidRPr="009C57C9" w:rsidDel="001D1B77">
          <w:rPr>
            <w:rFonts w:ascii="Palatino Linotype" w:hAnsi="Palatino Linotype"/>
          </w:rPr>
          <w:delText xml:space="preserve">аррароти </w:delText>
        </w:r>
        <w:r w:rsidRPr="009C57C9" w:rsidDel="001D1B77">
          <w:rPr>
            <w:rFonts w:ascii="Palatino Linotype" w:hAnsi="Palatino Linotype"/>
            <w:lang w:val="tg-Cyrl-TJ"/>
          </w:rPr>
          <w:delText>қ</w:delText>
        </w:r>
        <w:r w:rsidRPr="009C57C9" w:rsidDel="001D1B77">
          <w:rPr>
            <w:rFonts w:ascii="Palatino Linotype" w:hAnsi="Palatino Linotype"/>
          </w:rPr>
          <w:delText xml:space="preserve">онунгузории </w:delText>
        </w:r>
        <w:r w:rsidRPr="009C57C9" w:rsidDel="001D1B77">
          <w:rPr>
            <w:rFonts w:ascii="Palatino Linotype" w:hAnsi="Palatino Linotype"/>
            <w:lang w:val="tg-Cyrl-TJ"/>
          </w:rPr>
          <w:delText>Ҷумҳурии Тоҷикистон</w:delText>
        </w:r>
        <w:r w:rsidRPr="009C57C9" w:rsidDel="001D1B77">
          <w:rPr>
            <w:rFonts w:ascii="Palatino Linotype" w:hAnsi="Palatino Linotype"/>
          </w:rPr>
          <w:delText xml:space="preserve"> дар идоракунии Бонк иштирок намоянд;</w:delText>
        </w:r>
      </w:del>
    </w:p>
    <w:p w14:paraId="0ED6867F" w14:textId="3C476610" w:rsidR="00CA1BB3" w:rsidRPr="009C57C9" w:rsidDel="001D1B77" w:rsidRDefault="00CA1BB3" w:rsidP="00CA1BB3">
      <w:pPr>
        <w:jc w:val="both"/>
        <w:rPr>
          <w:del w:id="1683" w:author="Гафуров Камолджон Азимджонович" w:date="2024-10-11T08:19:00Z" w16du:dateUtc="2024-10-11T03:19:00Z"/>
          <w:rFonts w:ascii="Palatino Linotype" w:hAnsi="Palatino Linotype"/>
        </w:rPr>
      </w:pPr>
      <w:del w:id="1684" w:author="Гафуров Камолджон Азимджонович" w:date="2024-10-11T08:19:00Z" w16du:dateUtc="2024-10-11T03:19:00Z">
        <w:r w:rsidRPr="009C57C9" w:rsidDel="001D1B77">
          <w:rPr>
            <w:rFonts w:ascii="Palatino Linotype" w:hAnsi="Palatino Linotype"/>
          </w:rPr>
          <w:delText>-гуфтушунид</w:delText>
        </w:r>
        <w:r w:rsidRPr="009C57C9" w:rsidDel="001D1B77">
          <w:rPr>
            <w:rFonts w:ascii="Palatino Linotype" w:hAnsi="Palatino Linotype"/>
            <w:lang w:val="tg-Cyrl-TJ"/>
          </w:rPr>
          <w:delText>ҳ</w:delText>
        </w:r>
        <w:r w:rsidRPr="009C57C9" w:rsidDel="001D1B77">
          <w:rPr>
            <w:rFonts w:ascii="Palatino Linotype" w:hAnsi="Palatino Linotype"/>
          </w:rPr>
          <w:delText>ои коллективи бурда, ба воситаи намоянда</w:delText>
        </w:r>
        <w:r w:rsidRPr="009C57C9" w:rsidDel="001D1B77">
          <w:rPr>
            <w:rFonts w:ascii="Palatino Linotype" w:hAnsi="Palatino Linotype"/>
            <w:lang w:val="tg-Cyrl-TJ"/>
          </w:rPr>
          <w:delText>ҳ</w:delText>
        </w:r>
        <w:r w:rsidRPr="009C57C9" w:rsidDel="001D1B77">
          <w:rPr>
            <w:rFonts w:ascii="Palatino Linotype" w:hAnsi="Palatino Linotype"/>
          </w:rPr>
          <w:delText>ои худ шартномаи коллектив</w:delText>
        </w:r>
        <w:r w:rsidRPr="009C57C9" w:rsidDel="001D1B77">
          <w:rPr>
            <w:rFonts w:ascii="Palatino Linotype" w:hAnsi="Palatino Linotype"/>
            <w:lang w:val="tg-Cyrl-TJ"/>
          </w:rPr>
          <w:delText>ӣ</w:delText>
        </w:r>
        <w:r w:rsidRPr="009C57C9" w:rsidDel="001D1B77">
          <w:rPr>
            <w:rFonts w:ascii="Palatino Linotype" w:hAnsi="Palatino Linotype"/>
          </w:rPr>
          <w:delText xml:space="preserve"> банданд, инчунин оиди и</w:delText>
        </w:r>
        <w:r w:rsidRPr="009C57C9" w:rsidDel="001D1B77">
          <w:rPr>
            <w:rFonts w:ascii="Palatino Linotype" w:hAnsi="Palatino Linotype"/>
            <w:lang w:val="tg-Cyrl-TJ"/>
          </w:rPr>
          <w:delText>ҷ</w:delText>
        </w:r>
        <w:r w:rsidRPr="009C57C9" w:rsidDel="001D1B77">
          <w:rPr>
            <w:rFonts w:ascii="Palatino Linotype" w:hAnsi="Palatino Linotype"/>
          </w:rPr>
          <w:delText>роиши шартномаи коллектив</w:delText>
        </w:r>
        <w:r w:rsidRPr="009C57C9" w:rsidDel="001D1B77">
          <w:rPr>
            <w:rFonts w:ascii="Palatino Linotype" w:hAnsi="Palatino Linotype"/>
            <w:lang w:val="tg-Cyrl-TJ"/>
          </w:rPr>
          <w:delText>ӣ</w:delText>
        </w:r>
        <w:r w:rsidRPr="009C57C9" w:rsidDel="001D1B77">
          <w:rPr>
            <w:rFonts w:ascii="Palatino Linotype" w:hAnsi="Palatino Linotype"/>
          </w:rPr>
          <w:delText xml:space="preserve"> маълумот гиранд;</w:delText>
        </w:r>
      </w:del>
    </w:p>
    <w:p w14:paraId="56F27AC5" w14:textId="2842A765" w:rsidR="00CA1BB3" w:rsidRPr="009C57C9" w:rsidDel="001D1B77" w:rsidRDefault="00CA1BB3" w:rsidP="00CA1BB3">
      <w:pPr>
        <w:jc w:val="both"/>
        <w:rPr>
          <w:del w:id="1685" w:author="Гафуров Камолджон Азимджонович" w:date="2024-10-11T08:19:00Z" w16du:dateUtc="2024-10-11T03:19:00Z"/>
          <w:rFonts w:ascii="Palatino Linotype" w:hAnsi="Palatino Linotype"/>
        </w:rPr>
      </w:pPr>
      <w:del w:id="1686" w:author="Гафуров Камолджон Азимджонович" w:date="2024-10-11T08:19:00Z" w16du:dateUtc="2024-10-11T03:19:00Z">
        <w:r w:rsidRPr="009C57C9" w:rsidDel="001D1B77">
          <w:rPr>
            <w:rFonts w:ascii="Palatino Linotype" w:hAnsi="Palatino Linotype"/>
          </w:rPr>
          <w:delText>-</w:delText>
        </w:r>
        <w:r w:rsidRPr="009C57C9" w:rsidDel="001D1B77">
          <w:rPr>
            <w:rFonts w:ascii="Palatino Linotype" w:hAnsi="Palatino Linotype"/>
            <w:lang w:val="tg-Cyrl-TJ"/>
          </w:rPr>
          <w:delText>ҳ</w:delText>
        </w:r>
        <w:r w:rsidRPr="009C57C9" w:rsidDel="001D1B77">
          <w:rPr>
            <w:rFonts w:ascii="Palatino Linotype" w:hAnsi="Palatino Linotype"/>
          </w:rPr>
          <w:delText>у</w:delText>
        </w:r>
        <w:r w:rsidRPr="009C57C9" w:rsidDel="001D1B77">
          <w:rPr>
            <w:rFonts w:ascii="Palatino Linotype" w:hAnsi="Palatino Linotype"/>
            <w:lang w:val="tg-Cyrl-TJ"/>
          </w:rPr>
          <w:delText>қ</w:delText>
        </w:r>
        <w:r w:rsidRPr="009C57C9" w:rsidDel="001D1B77">
          <w:rPr>
            <w:rFonts w:ascii="Palatino Linotype" w:hAnsi="Palatino Linotype"/>
          </w:rPr>
          <w:delText>у</w:delText>
        </w:r>
        <w:r w:rsidRPr="009C57C9" w:rsidDel="001D1B77">
          <w:rPr>
            <w:rFonts w:ascii="Palatino Linotype" w:hAnsi="Palatino Linotype"/>
            <w:lang w:val="tg-Cyrl-TJ"/>
          </w:rPr>
          <w:delText>қҳ</w:delText>
        </w:r>
        <w:r w:rsidRPr="009C57C9" w:rsidDel="001D1B77">
          <w:rPr>
            <w:rFonts w:ascii="Palatino Linotype" w:hAnsi="Palatino Linotype"/>
          </w:rPr>
          <w:delText>ои ме</w:delText>
        </w:r>
        <w:r w:rsidRPr="009C57C9" w:rsidDel="001D1B77">
          <w:rPr>
            <w:rFonts w:ascii="Palatino Linotype" w:hAnsi="Palatino Linotype"/>
            <w:lang w:val="tg-Cyrl-TJ"/>
          </w:rPr>
          <w:delText>ҳ</w:delText>
        </w:r>
        <w:r w:rsidRPr="009C57C9" w:rsidDel="001D1B77">
          <w:rPr>
            <w:rFonts w:ascii="Palatino Linotype" w:hAnsi="Palatino Linotype"/>
          </w:rPr>
          <w:delText>нат</w:delText>
        </w:r>
        <w:r w:rsidRPr="009C57C9" w:rsidDel="001D1B77">
          <w:rPr>
            <w:rFonts w:ascii="Palatino Linotype" w:hAnsi="Palatino Linotype"/>
            <w:lang w:val="tg-Cyrl-TJ"/>
          </w:rPr>
          <w:delText>ӣ</w:delText>
        </w:r>
        <w:r w:rsidRPr="009C57C9" w:rsidDel="001D1B77">
          <w:rPr>
            <w:rFonts w:ascii="Palatino Linotype" w:hAnsi="Palatino Linotype"/>
          </w:rPr>
          <w:delText>, озод</w:delText>
        </w:r>
        <w:r w:rsidRPr="009C57C9" w:rsidDel="001D1B77">
          <w:rPr>
            <w:rFonts w:ascii="Palatino Linotype" w:hAnsi="Palatino Linotype"/>
            <w:lang w:val="tg-Cyrl-TJ"/>
          </w:rPr>
          <w:delText>ӣ</w:delText>
        </w:r>
        <w:r w:rsidRPr="009C57C9" w:rsidDel="001D1B77">
          <w:rPr>
            <w:rFonts w:ascii="Palatino Linotype" w:hAnsi="Palatino Linotype"/>
          </w:rPr>
          <w:delText xml:space="preserve"> ва манфиат</w:delText>
        </w:r>
        <w:r w:rsidRPr="009C57C9" w:rsidDel="001D1B77">
          <w:rPr>
            <w:rFonts w:ascii="Palatino Linotype" w:hAnsi="Palatino Linotype"/>
            <w:lang w:val="tg-Cyrl-TJ"/>
          </w:rPr>
          <w:delText>ҳ</w:delText>
        </w:r>
        <w:r w:rsidRPr="009C57C9" w:rsidDel="001D1B77">
          <w:rPr>
            <w:rFonts w:ascii="Palatino Linotype" w:hAnsi="Palatino Linotype"/>
          </w:rPr>
          <w:delText xml:space="preserve">ои </w:delText>
        </w:r>
        <w:r w:rsidRPr="009C57C9" w:rsidDel="001D1B77">
          <w:rPr>
            <w:rFonts w:ascii="Palatino Linotype" w:hAnsi="Palatino Linotype"/>
            <w:lang w:val="tg-Cyrl-TJ"/>
          </w:rPr>
          <w:delText>қ</w:delText>
        </w:r>
        <w:r w:rsidRPr="009C57C9" w:rsidDel="001D1B77">
          <w:rPr>
            <w:rFonts w:ascii="Palatino Linotype" w:hAnsi="Palatino Linotype"/>
          </w:rPr>
          <w:delText xml:space="preserve">онунии худро бо </w:delText>
        </w:r>
        <w:r w:rsidRPr="009C57C9" w:rsidDel="001D1B77">
          <w:rPr>
            <w:rFonts w:ascii="Palatino Linotype" w:hAnsi="Palatino Linotype"/>
            <w:lang w:val="tg-Cyrl-TJ"/>
          </w:rPr>
          <w:delText>ҳ</w:delText>
        </w:r>
        <w:r w:rsidRPr="009C57C9" w:rsidDel="001D1B77">
          <w:rPr>
            <w:rFonts w:ascii="Palatino Linotype" w:hAnsi="Palatino Linotype"/>
          </w:rPr>
          <w:delText>ама ро</w:delText>
        </w:r>
        <w:r w:rsidRPr="009C57C9" w:rsidDel="001D1B77">
          <w:rPr>
            <w:rFonts w:ascii="Palatino Linotype" w:hAnsi="Palatino Linotype"/>
            <w:lang w:val="tg-Cyrl-TJ"/>
          </w:rPr>
          <w:delText>ҳ</w:delText>
        </w:r>
        <w:r w:rsidRPr="009C57C9" w:rsidDel="001D1B77">
          <w:rPr>
            <w:rFonts w:ascii="Palatino Linotype" w:hAnsi="Palatino Linotype"/>
          </w:rPr>
          <w:delText>у усул</w:delText>
        </w:r>
        <w:r w:rsidRPr="009C57C9" w:rsidDel="001D1B77">
          <w:rPr>
            <w:rFonts w:ascii="Palatino Linotype" w:hAnsi="Palatino Linotype"/>
            <w:lang w:val="tg-Cyrl-TJ"/>
          </w:rPr>
          <w:delText>ҳ</w:delText>
        </w:r>
        <w:r w:rsidRPr="009C57C9" w:rsidDel="001D1B77">
          <w:rPr>
            <w:rFonts w:ascii="Palatino Linotype" w:hAnsi="Palatino Linotype"/>
          </w:rPr>
          <w:delText>ои тиб</w:delText>
        </w:r>
        <w:r w:rsidRPr="009C57C9" w:rsidDel="001D1B77">
          <w:rPr>
            <w:rFonts w:ascii="Palatino Linotype" w:hAnsi="Palatino Linotype"/>
            <w:lang w:val="tg-Cyrl-TJ"/>
          </w:rPr>
          <w:delText>қ</w:delText>
        </w:r>
        <w:r w:rsidRPr="009C57C9" w:rsidDel="001D1B77">
          <w:rPr>
            <w:rFonts w:ascii="Palatino Linotype" w:hAnsi="Palatino Linotype"/>
          </w:rPr>
          <w:delText xml:space="preserve">и </w:delText>
        </w:r>
        <w:r w:rsidRPr="009C57C9" w:rsidDel="001D1B77">
          <w:rPr>
            <w:rFonts w:ascii="Palatino Linotype" w:hAnsi="Palatino Linotype"/>
            <w:lang w:val="tg-Cyrl-TJ"/>
          </w:rPr>
          <w:delText>қ</w:delText>
        </w:r>
        <w:r w:rsidRPr="009C57C9" w:rsidDel="001D1B77">
          <w:rPr>
            <w:rFonts w:ascii="Palatino Linotype" w:hAnsi="Palatino Linotype"/>
          </w:rPr>
          <w:delText xml:space="preserve">онунгузории </w:delText>
        </w:r>
        <w:r w:rsidRPr="009C57C9" w:rsidDel="001D1B77">
          <w:rPr>
            <w:rFonts w:ascii="Palatino Linotype" w:hAnsi="Palatino Linotype"/>
            <w:lang w:val="tg-Cyrl-TJ"/>
          </w:rPr>
          <w:delText>Ҷумҳурии Тоҷикистон</w:delText>
        </w:r>
        <w:r w:rsidRPr="009C57C9" w:rsidDel="001D1B77">
          <w:rPr>
            <w:rFonts w:ascii="Palatino Linotype" w:hAnsi="Palatino Linotype"/>
          </w:rPr>
          <w:delText xml:space="preserve"> и</w:delText>
        </w:r>
        <w:r w:rsidRPr="009C57C9" w:rsidDel="001D1B77">
          <w:rPr>
            <w:rFonts w:ascii="Palatino Linotype" w:hAnsi="Palatino Linotype"/>
            <w:lang w:val="tg-Cyrl-TJ"/>
          </w:rPr>
          <w:delText>ҷ</w:delText>
        </w:r>
        <w:r w:rsidRPr="009C57C9" w:rsidDel="001D1B77">
          <w:rPr>
            <w:rFonts w:ascii="Palatino Linotype" w:hAnsi="Palatino Linotype"/>
          </w:rPr>
          <w:delText xml:space="preserve">озатдодашуда </w:delText>
        </w:r>
        <w:r w:rsidRPr="009C57C9" w:rsidDel="001D1B77">
          <w:rPr>
            <w:rFonts w:ascii="Palatino Linotype" w:hAnsi="Palatino Linotype"/>
            <w:lang w:val="tg-Cyrl-TJ"/>
          </w:rPr>
          <w:delText>ҳ</w:delText>
        </w:r>
        <w:r w:rsidRPr="009C57C9" w:rsidDel="001D1B77">
          <w:rPr>
            <w:rFonts w:ascii="Palatino Linotype" w:hAnsi="Palatino Linotype"/>
          </w:rPr>
          <w:delText>имоя намоянд;</w:delText>
        </w:r>
      </w:del>
    </w:p>
    <w:p w14:paraId="2F5CC018" w14:textId="3E9D1A29" w:rsidR="00CA1BB3" w:rsidRPr="009C57C9" w:rsidDel="001D1B77" w:rsidRDefault="00CA1BB3" w:rsidP="00CA1BB3">
      <w:pPr>
        <w:jc w:val="both"/>
        <w:rPr>
          <w:del w:id="1687" w:author="Гафуров Камолджон Азимджонович" w:date="2024-10-11T08:19:00Z" w16du:dateUtc="2024-10-11T03:19:00Z"/>
          <w:rFonts w:ascii="Palatino Linotype" w:hAnsi="Palatino Linotype"/>
        </w:rPr>
      </w:pPr>
      <w:del w:id="1688" w:author="Гафуров Камолджон Азимджонович" w:date="2024-10-11T08:19:00Z" w16du:dateUtc="2024-10-11T03:19:00Z">
        <w:r w:rsidRPr="009C57C9" w:rsidDel="001D1B77">
          <w:rPr>
            <w:rFonts w:ascii="Palatino Linotype" w:hAnsi="Palatino Linotype"/>
          </w:rPr>
          <w:delText>-</w:delText>
        </w:r>
        <w:r w:rsidRPr="009C57C9" w:rsidDel="001D1B77">
          <w:rPr>
            <w:rFonts w:ascii="Palatino Linotype" w:hAnsi="Palatino Linotype"/>
            <w:lang w:val="tg-Cyrl-TJ"/>
          </w:rPr>
          <w:delText>тибқи қ</w:delText>
        </w:r>
        <w:r w:rsidRPr="009C57C9" w:rsidDel="001D1B77">
          <w:rPr>
            <w:rFonts w:ascii="Palatino Linotype" w:hAnsi="Palatino Linotype"/>
          </w:rPr>
          <w:delText>оида</w:delText>
        </w:r>
        <w:r w:rsidRPr="009C57C9" w:rsidDel="001D1B77">
          <w:rPr>
            <w:rFonts w:ascii="Palatino Linotype" w:hAnsi="Palatino Linotype"/>
            <w:lang w:val="tg-Cyrl-TJ"/>
          </w:rPr>
          <w:delText>ҳ</w:delText>
        </w:r>
        <w:r w:rsidRPr="009C57C9" w:rsidDel="001D1B77">
          <w:rPr>
            <w:rFonts w:ascii="Palatino Linotype" w:hAnsi="Palatino Linotype"/>
          </w:rPr>
          <w:delText>ои му</w:delText>
        </w:r>
        <w:r w:rsidRPr="009C57C9" w:rsidDel="001D1B77">
          <w:rPr>
            <w:rFonts w:ascii="Palatino Linotype" w:hAnsi="Palatino Linotype"/>
            <w:lang w:val="tg-Cyrl-TJ"/>
          </w:rPr>
          <w:delText>қ</w:delText>
        </w:r>
        <w:r w:rsidRPr="009C57C9" w:rsidDel="001D1B77">
          <w:rPr>
            <w:rFonts w:ascii="Palatino Linotype" w:hAnsi="Palatino Linotype"/>
          </w:rPr>
          <w:delText xml:space="preserve">аррарнамудаи </w:delText>
        </w:r>
        <w:r w:rsidRPr="009C57C9" w:rsidDel="001D1B77">
          <w:rPr>
            <w:rFonts w:ascii="Palatino Linotype" w:hAnsi="Palatino Linotype"/>
            <w:lang w:val="tg-Cyrl-TJ"/>
          </w:rPr>
          <w:delText>қ</w:delText>
        </w:r>
        <w:r w:rsidRPr="009C57C9" w:rsidDel="001D1B77">
          <w:rPr>
            <w:rFonts w:ascii="Palatino Linotype" w:hAnsi="Palatino Linotype"/>
          </w:rPr>
          <w:delText xml:space="preserve">онунгузории </w:delText>
        </w:r>
        <w:r w:rsidRPr="009C57C9" w:rsidDel="001D1B77">
          <w:rPr>
            <w:rFonts w:ascii="Palatino Linotype" w:hAnsi="Palatino Linotype"/>
            <w:lang w:val="tg-Cyrl-TJ"/>
          </w:rPr>
          <w:delText>Ҷумҳурии Тоҷикистон</w:delText>
        </w:r>
        <w:r w:rsidRPr="009C57C9" w:rsidDel="001D1B77">
          <w:rPr>
            <w:rFonts w:ascii="Palatino Linotype" w:hAnsi="Palatino Linotype"/>
          </w:rPr>
          <w:delText xml:space="preserve"> ба</w:delText>
        </w:r>
        <w:r w:rsidRPr="009C57C9" w:rsidDel="001D1B77">
          <w:rPr>
            <w:rFonts w:ascii="Palatino Linotype" w:hAnsi="Palatino Linotype"/>
            <w:lang w:val="tg-Cyrl-TJ"/>
          </w:rPr>
          <w:delText>ҳ</w:delText>
        </w:r>
        <w:r w:rsidRPr="009C57C9" w:rsidDel="001D1B77">
          <w:rPr>
            <w:rFonts w:ascii="Palatino Linotype" w:hAnsi="Palatino Linotype"/>
          </w:rPr>
          <w:delText>с</w:delText>
        </w:r>
        <w:r w:rsidRPr="009C57C9" w:rsidDel="001D1B77">
          <w:rPr>
            <w:rFonts w:ascii="Palatino Linotype" w:hAnsi="Palatino Linotype"/>
            <w:lang w:val="tg-Cyrl-TJ"/>
          </w:rPr>
          <w:delText>ҳ</w:delText>
        </w:r>
        <w:r w:rsidRPr="009C57C9" w:rsidDel="001D1B77">
          <w:rPr>
            <w:rFonts w:ascii="Palatino Linotype" w:hAnsi="Palatino Linotype"/>
          </w:rPr>
          <w:delText>ои ме</w:delText>
        </w:r>
        <w:r w:rsidRPr="009C57C9" w:rsidDel="001D1B77">
          <w:rPr>
            <w:rFonts w:ascii="Palatino Linotype" w:hAnsi="Palatino Linotype"/>
            <w:lang w:val="tg-Cyrl-TJ"/>
          </w:rPr>
          <w:delText>ҳ</w:delText>
        </w:r>
        <w:r w:rsidRPr="009C57C9" w:rsidDel="001D1B77">
          <w:rPr>
            <w:rFonts w:ascii="Palatino Linotype" w:hAnsi="Palatino Linotype"/>
          </w:rPr>
          <w:delText>натии фардию гур</w:delText>
        </w:r>
        <w:r w:rsidRPr="009C57C9" w:rsidDel="001D1B77">
          <w:rPr>
            <w:rFonts w:ascii="Palatino Linotype" w:hAnsi="Palatino Linotype"/>
            <w:lang w:val="tg-Cyrl-TJ"/>
          </w:rPr>
          <w:delText>ӯҳ</w:delText>
        </w:r>
        <w:r w:rsidRPr="009C57C9" w:rsidDel="001D1B77">
          <w:rPr>
            <w:rFonts w:ascii="Palatino Linotype" w:hAnsi="Palatino Linotype"/>
          </w:rPr>
          <w:delText xml:space="preserve">иро </w:delText>
        </w:r>
        <w:r w:rsidRPr="009C57C9" w:rsidDel="001D1B77">
          <w:rPr>
            <w:rFonts w:ascii="Palatino Linotype" w:hAnsi="Palatino Linotype"/>
            <w:lang w:val="tg-Cyrl-TJ"/>
          </w:rPr>
          <w:delText>ҳ</w:delText>
        </w:r>
        <w:r w:rsidRPr="009C57C9" w:rsidDel="001D1B77">
          <w:rPr>
            <w:rFonts w:ascii="Palatino Linotype" w:hAnsi="Palatino Linotype"/>
          </w:rPr>
          <w:delText>ал намоянд;</w:delText>
        </w:r>
      </w:del>
    </w:p>
    <w:p w14:paraId="14421B1C" w14:textId="77777777" w:rsidR="00CA1BB3" w:rsidRPr="009C57C9" w:rsidRDefault="00CA1BB3" w:rsidP="00CA1BB3">
      <w:pPr>
        <w:jc w:val="both"/>
        <w:rPr>
          <w:rFonts w:ascii="Palatino Linotype" w:hAnsi="Palatino Linotype"/>
          <w:b/>
        </w:rPr>
      </w:pPr>
      <w:r w:rsidRPr="009C57C9">
        <w:rPr>
          <w:rFonts w:ascii="Palatino Linotype" w:hAnsi="Palatino Linotype"/>
          <w:b/>
        </w:rPr>
        <w:t>2.</w:t>
      </w:r>
      <w:proofErr w:type="gramStart"/>
      <w:r w:rsidRPr="009C57C9">
        <w:rPr>
          <w:rFonts w:ascii="Palatino Linotype" w:hAnsi="Palatino Linotype"/>
          <w:b/>
        </w:rPr>
        <w:t>4.Кормандони</w:t>
      </w:r>
      <w:proofErr w:type="gramEnd"/>
      <w:r w:rsidRPr="009C57C9">
        <w:rPr>
          <w:rFonts w:ascii="Palatino Linotype" w:hAnsi="Palatino Linotype"/>
          <w:b/>
        </w:rPr>
        <w:t xml:space="preserve"> </w:t>
      </w:r>
      <w:proofErr w:type="spellStart"/>
      <w:r w:rsidRPr="009C57C9">
        <w:rPr>
          <w:rFonts w:ascii="Palatino Linotype" w:hAnsi="Palatino Linotype"/>
          <w:b/>
        </w:rPr>
        <w:t>Бонк</w:t>
      </w:r>
      <w:proofErr w:type="spellEnd"/>
      <w:r w:rsidRPr="009C57C9">
        <w:rPr>
          <w:rFonts w:ascii="Palatino Linotype" w:hAnsi="Palatino Linotype"/>
          <w:b/>
        </w:rPr>
        <w:t xml:space="preserve"> </w:t>
      </w:r>
      <w:r w:rsidRPr="009C57C9">
        <w:rPr>
          <w:rFonts w:ascii="Palatino Linotype" w:hAnsi="Palatino Linotype"/>
          <w:b/>
          <w:lang w:val="tg-Cyrl-TJ"/>
        </w:rPr>
        <w:t>ӯҳ</w:t>
      </w:r>
      <w:proofErr w:type="spellStart"/>
      <w:r w:rsidRPr="009C57C9">
        <w:rPr>
          <w:rFonts w:ascii="Palatino Linotype" w:hAnsi="Palatino Linotype"/>
          <w:b/>
        </w:rPr>
        <w:t>дадоранд</w:t>
      </w:r>
      <w:proofErr w:type="spellEnd"/>
      <w:r w:rsidRPr="009C57C9">
        <w:rPr>
          <w:rFonts w:ascii="Palatino Linotype" w:hAnsi="Palatino Linotype"/>
          <w:b/>
        </w:rPr>
        <w:t>:</w:t>
      </w:r>
    </w:p>
    <w:p w14:paraId="4716B21A" w14:textId="0E461CE2" w:rsidR="00CA1BB3" w:rsidRPr="009C57C9" w:rsidRDefault="00CA1BB3" w:rsidP="00CA1BB3">
      <w:pPr>
        <w:jc w:val="both"/>
        <w:rPr>
          <w:rFonts w:ascii="Palatino Linotype" w:hAnsi="Palatino Linotype"/>
        </w:rPr>
      </w:pPr>
      <w:r w:rsidRPr="009C57C9">
        <w:rPr>
          <w:rFonts w:ascii="Palatino Linotype" w:hAnsi="Palatino Linotype"/>
        </w:rPr>
        <w:t>-</w:t>
      </w:r>
      <w:ins w:id="1689" w:author="Гафуров Камолджон Азимджонович" w:date="2024-10-11T08:24:00Z" w16du:dateUtc="2024-10-11T03:24:00Z">
        <w:r w:rsidR="00C93468">
          <w:rPr>
            <w:rFonts w:ascii="Palatino Linotype" w:hAnsi="Palatino Linotype"/>
            <w:lang w:val="tg-Cyrl-TJ"/>
          </w:rPr>
          <w:t xml:space="preserve"> </w:t>
        </w:r>
      </w:ins>
      <w:proofErr w:type="spellStart"/>
      <w:r w:rsidRPr="009C57C9">
        <w:rPr>
          <w:rFonts w:ascii="Palatino Linotype" w:hAnsi="Palatino Linotype"/>
        </w:rPr>
        <w:t>вазифа</w:t>
      </w:r>
      <w:proofErr w:type="spellEnd"/>
      <w:r w:rsidRPr="009C57C9">
        <w:rPr>
          <w:rFonts w:ascii="Palatino Linotype" w:hAnsi="Palatino Linotype"/>
        </w:rPr>
        <w:t xml:space="preserve"> </w:t>
      </w:r>
      <w:proofErr w:type="spellStart"/>
      <w:r w:rsidRPr="009C57C9">
        <w:rPr>
          <w:rFonts w:ascii="Palatino Linotype" w:hAnsi="Palatino Linotype"/>
        </w:rPr>
        <w:t>ва</w:t>
      </w:r>
      <w:proofErr w:type="spellEnd"/>
      <w:r w:rsidRPr="009C57C9">
        <w:rPr>
          <w:rFonts w:ascii="Palatino Linotype" w:hAnsi="Palatino Linotype"/>
        </w:rPr>
        <w:t xml:space="preserve"> </w:t>
      </w:r>
      <w:r w:rsidRPr="009C57C9">
        <w:rPr>
          <w:rFonts w:ascii="Palatino Linotype" w:hAnsi="Palatino Linotype"/>
          <w:lang w:val="tg-Cyrl-TJ"/>
        </w:rPr>
        <w:t>ӯҳ</w:t>
      </w:r>
      <w:proofErr w:type="spellStart"/>
      <w:r w:rsidRPr="009C57C9">
        <w:rPr>
          <w:rFonts w:ascii="Palatino Linotype" w:hAnsi="Palatino Linotype"/>
        </w:rPr>
        <w:t>дадори</w:t>
      </w:r>
      <w:proofErr w:type="spellEnd"/>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w:t>
      </w:r>
      <w:proofErr w:type="spellStart"/>
      <w:r w:rsidRPr="009C57C9">
        <w:rPr>
          <w:rFonts w:ascii="Palatino Linotype" w:hAnsi="Palatino Linotype"/>
        </w:rPr>
        <w:t>ме</w:t>
      </w:r>
      <w:r w:rsidRPr="00F57D09">
        <w:rPr>
          <w:rFonts w:ascii="Palatino Linotype" w:hAnsi="Palatino Linotype"/>
          <w:rPrChange w:id="1690" w:author="Гафуров Камолджон Азимджонович" w:date="2024-10-11T08:20:00Z" w16du:dateUtc="2024-10-11T03:20:00Z">
            <w:rPr>
              <w:rFonts w:ascii="Palatino Linotype" w:hAnsi="Palatino Linotype"/>
              <w:lang w:val="tg-Cyrl-TJ"/>
            </w:rPr>
          </w:rPrChange>
        </w:rPr>
        <w:t>ҳ</w:t>
      </w:r>
      <w:r w:rsidRPr="009C57C9">
        <w:rPr>
          <w:rFonts w:ascii="Palatino Linotype" w:hAnsi="Palatino Linotype"/>
        </w:rPr>
        <w:t>натии</w:t>
      </w:r>
      <w:proofErr w:type="spellEnd"/>
      <w:r w:rsidRPr="009C57C9">
        <w:rPr>
          <w:rFonts w:ascii="Palatino Linotype" w:hAnsi="Palatino Linotype"/>
        </w:rPr>
        <w:t xml:space="preserve"> </w:t>
      </w:r>
      <w:proofErr w:type="spellStart"/>
      <w:r w:rsidRPr="009C57C9">
        <w:rPr>
          <w:rFonts w:ascii="Palatino Linotype" w:hAnsi="Palatino Linotype"/>
        </w:rPr>
        <w:t>худро</w:t>
      </w:r>
      <w:proofErr w:type="spellEnd"/>
      <w:r w:rsidRPr="009C57C9">
        <w:rPr>
          <w:rFonts w:ascii="Palatino Linotype" w:hAnsi="Palatino Linotype"/>
        </w:rPr>
        <w:t xml:space="preserve"> </w:t>
      </w:r>
      <w:proofErr w:type="spellStart"/>
      <w:ins w:id="1691" w:author="Гафуров Камолджон Азимджонович" w:date="2024-10-11T08:20:00Z" w16du:dateUtc="2024-10-11T03:20:00Z">
        <w:r w:rsidR="00F57D09" w:rsidRPr="00F57D09">
          <w:rPr>
            <w:rFonts w:ascii="Palatino Linotype" w:hAnsi="Palatino Linotype"/>
            <w:rPrChange w:id="1692" w:author="Гафуров Камолджон Азимджонович" w:date="2024-10-11T08:20:00Z" w16du:dateUtc="2024-10-11T03:20:00Z">
              <w:rPr>
                <w:rFonts w:ascii="Palatino Linotype" w:hAnsi="Palatino Linotype"/>
                <w:sz w:val="20"/>
                <w:szCs w:val="20"/>
              </w:rPr>
            </w:rPrChange>
          </w:rPr>
          <w:t>мутобиқи</w:t>
        </w:r>
        <w:proofErr w:type="spellEnd"/>
        <w:r w:rsidR="00F57D09" w:rsidRPr="00F57D09">
          <w:rPr>
            <w:rFonts w:ascii="Palatino Linotype" w:hAnsi="Palatino Linotype"/>
            <w:rPrChange w:id="1693" w:author="Гафуров Камолджон Азимджонович" w:date="2024-10-11T08:20:00Z" w16du:dateUtc="2024-10-11T03:20:00Z">
              <w:rPr>
                <w:rFonts w:ascii="Palatino Linotype" w:hAnsi="Palatino Linotype"/>
                <w:sz w:val="20"/>
                <w:szCs w:val="20"/>
              </w:rPr>
            </w:rPrChange>
          </w:rPr>
          <w:t xml:space="preserve"> </w:t>
        </w:r>
        <w:proofErr w:type="spellStart"/>
        <w:r w:rsidR="00F57D09" w:rsidRPr="00F57D09">
          <w:rPr>
            <w:rFonts w:ascii="Palatino Linotype" w:hAnsi="Palatino Linotype"/>
            <w:rPrChange w:id="1694" w:author="Гафуров Камолджон Азимджонович" w:date="2024-10-11T08:20:00Z" w16du:dateUtc="2024-10-11T03:20:00Z">
              <w:rPr>
                <w:rFonts w:ascii="Palatino Linotype" w:hAnsi="Palatino Linotype"/>
                <w:sz w:val="20"/>
                <w:szCs w:val="20"/>
              </w:rPr>
            </w:rPrChange>
          </w:rPr>
          <w:t>шартномаи</w:t>
        </w:r>
        <w:proofErr w:type="spellEnd"/>
        <w:r w:rsidR="00F57D09" w:rsidRPr="00F57D09">
          <w:rPr>
            <w:rFonts w:ascii="Palatino Linotype" w:hAnsi="Palatino Linotype"/>
            <w:rPrChange w:id="1695" w:author="Гафуров Камолджон Азимджонович" w:date="2024-10-11T08:20:00Z" w16du:dateUtc="2024-10-11T03:20:00Z">
              <w:rPr>
                <w:rFonts w:ascii="Palatino Linotype" w:hAnsi="Palatino Linotype"/>
                <w:sz w:val="20"/>
                <w:szCs w:val="20"/>
              </w:rPr>
            </w:rPrChange>
          </w:rPr>
          <w:t xml:space="preserve"> </w:t>
        </w:r>
        <w:proofErr w:type="spellStart"/>
        <w:r w:rsidR="00F57D09" w:rsidRPr="00F57D09">
          <w:rPr>
            <w:rFonts w:ascii="Palatino Linotype" w:hAnsi="Palatino Linotype"/>
            <w:rPrChange w:id="1696" w:author="Гафуров Камолджон Азимджонович" w:date="2024-10-11T08:20:00Z" w16du:dateUtc="2024-10-11T03:20:00Z">
              <w:rPr>
                <w:rFonts w:ascii="Palatino Linotype" w:hAnsi="Palatino Linotype"/>
                <w:sz w:val="20"/>
                <w:szCs w:val="20"/>
              </w:rPr>
            </w:rPrChange>
          </w:rPr>
          <w:t>меҳнатӣ</w:t>
        </w:r>
        <w:proofErr w:type="spellEnd"/>
        <w:r w:rsidR="00F57D09" w:rsidRPr="00F57D09">
          <w:rPr>
            <w:rFonts w:ascii="Palatino Linotype" w:hAnsi="Palatino Linotype"/>
            <w:rPrChange w:id="1697" w:author="Гафуров Камолджон Азимджонович" w:date="2024-10-11T08:20:00Z" w16du:dateUtc="2024-10-11T03:20:00Z">
              <w:rPr>
                <w:rFonts w:ascii="Palatino Linotype" w:hAnsi="Palatino Linotype"/>
                <w:sz w:val="20"/>
                <w:szCs w:val="20"/>
              </w:rPr>
            </w:rPrChange>
          </w:rPr>
          <w:t xml:space="preserve">, </w:t>
        </w:r>
        <w:proofErr w:type="spellStart"/>
        <w:r w:rsidR="00F57D09" w:rsidRPr="00F57D09">
          <w:rPr>
            <w:rFonts w:ascii="Palatino Linotype" w:hAnsi="Palatino Linotype"/>
            <w:rPrChange w:id="1698" w:author="Гафуров Камолджон Азимджонович" w:date="2024-10-11T08:20:00Z" w16du:dateUtc="2024-10-11T03:20:00Z">
              <w:rPr>
                <w:rFonts w:ascii="Palatino Linotype" w:hAnsi="Palatino Linotype"/>
                <w:sz w:val="20"/>
                <w:szCs w:val="20"/>
              </w:rPr>
            </w:rPrChange>
          </w:rPr>
          <w:t>созишнома</w:t>
        </w:r>
        <w:proofErr w:type="spellEnd"/>
        <w:r w:rsidR="00F57D09">
          <w:rPr>
            <w:rFonts w:ascii="Palatino Linotype" w:hAnsi="Palatino Linotype"/>
            <w:lang w:val="tg-Cyrl-TJ"/>
          </w:rPr>
          <w:t>,</w:t>
        </w:r>
        <w:r w:rsidR="00F57D09" w:rsidRPr="00F57D09">
          <w:rPr>
            <w:rFonts w:ascii="Palatino Linotype" w:hAnsi="Palatino Linotype"/>
            <w:rPrChange w:id="1699" w:author="Гафуров Камолджон Азимджонович" w:date="2024-10-11T08:20:00Z" w16du:dateUtc="2024-10-11T03:20:00Z">
              <w:rPr>
                <w:rFonts w:ascii="Palatino Linotype" w:hAnsi="Palatino Linotype"/>
                <w:sz w:val="20"/>
                <w:szCs w:val="20"/>
              </w:rPr>
            </w:rPrChange>
          </w:rPr>
          <w:t xml:space="preserve"> </w:t>
        </w:r>
        <w:proofErr w:type="spellStart"/>
        <w:r w:rsidR="00F57D09" w:rsidRPr="00F57D09">
          <w:rPr>
            <w:rFonts w:ascii="Palatino Linotype" w:hAnsi="Palatino Linotype"/>
            <w:rPrChange w:id="1700" w:author="Гафуров Камолджон Азимджонович" w:date="2024-10-11T08:20:00Z" w16du:dateUtc="2024-10-11T03:20:00Z">
              <w:rPr>
                <w:rFonts w:ascii="Palatino Linotype" w:hAnsi="Palatino Linotype"/>
                <w:sz w:val="20"/>
                <w:szCs w:val="20"/>
              </w:rPr>
            </w:rPrChange>
          </w:rPr>
          <w:t>шартномаи</w:t>
        </w:r>
        <w:proofErr w:type="spellEnd"/>
        <w:r w:rsidR="00F57D09" w:rsidRPr="00F57D09">
          <w:rPr>
            <w:rFonts w:ascii="Palatino Linotype" w:hAnsi="Palatino Linotype"/>
            <w:rPrChange w:id="1701" w:author="Гафуров Камолджон Азимджонович" w:date="2024-10-11T08:20:00Z" w16du:dateUtc="2024-10-11T03:20:00Z">
              <w:rPr>
                <w:rFonts w:ascii="Palatino Linotype" w:hAnsi="Palatino Linotype"/>
                <w:sz w:val="20"/>
                <w:szCs w:val="20"/>
              </w:rPr>
            </w:rPrChange>
          </w:rPr>
          <w:t xml:space="preserve"> </w:t>
        </w:r>
      </w:ins>
      <w:ins w:id="1702" w:author="Гафуров Камолджон Азимджонович" w:date="2024-10-11T08:21:00Z" w16du:dateUtc="2024-10-11T03:21:00Z">
        <w:r w:rsidR="00F57D09">
          <w:rPr>
            <w:rFonts w:ascii="Palatino Linotype" w:hAnsi="Palatino Linotype"/>
            <w:lang w:val="tg-Cyrl-TJ"/>
          </w:rPr>
          <w:t>мазкур ва</w:t>
        </w:r>
        <w:r w:rsidR="00F57D09" w:rsidRPr="00AA1CA5">
          <w:rPr>
            <w:rFonts w:ascii="Palatino Linotype" w:hAnsi="Palatino Linotype"/>
          </w:rPr>
          <w:t xml:space="preserve"> </w:t>
        </w:r>
        <w:proofErr w:type="spellStart"/>
        <w:r w:rsidR="00F57D09" w:rsidRPr="00AA1CA5">
          <w:rPr>
            <w:rFonts w:ascii="Palatino Linotype" w:hAnsi="Palatino Linotype"/>
          </w:rPr>
          <w:t>дигар</w:t>
        </w:r>
        <w:proofErr w:type="spellEnd"/>
        <w:r w:rsidR="00F57D09" w:rsidRPr="00AA1CA5">
          <w:rPr>
            <w:rFonts w:ascii="Palatino Linotype" w:hAnsi="Palatino Linotype"/>
          </w:rPr>
          <w:t xml:space="preserve"> </w:t>
        </w:r>
        <w:proofErr w:type="spellStart"/>
        <w:r w:rsidR="00F57D09" w:rsidRPr="00474D02">
          <w:rPr>
            <w:rFonts w:ascii="Palatino Linotype" w:hAnsi="Palatino Linotype"/>
          </w:rPr>
          <w:t>санадҳои</w:t>
        </w:r>
        <w:proofErr w:type="spellEnd"/>
        <w:r w:rsidR="00F57D09" w:rsidRPr="00424502">
          <w:rPr>
            <w:rFonts w:ascii="Palatino Linotype" w:hAnsi="Palatino Linotype"/>
          </w:rPr>
          <w:t xml:space="preserve"> </w:t>
        </w:r>
        <w:proofErr w:type="spellStart"/>
        <w:r w:rsidR="00F57D09" w:rsidRPr="00424502">
          <w:rPr>
            <w:rFonts w:ascii="Palatino Linotype" w:hAnsi="Palatino Linotype"/>
          </w:rPr>
          <w:t>дохилӣ</w:t>
        </w:r>
        <w:proofErr w:type="spellEnd"/>
        <w:r w:rsidR="00F57D09" w:rsidRPr="00424502">
          <w:rPr>
            <w:rFonts w:ascii="Palatino Linotype" w:hAnsi="Palatino Linotype"/>
          </w:rPr>
          <w:t xml:space="preserve"> (локал</w:t>
        </w:r>
        <w:r w:rsidR="00C93468">
          <w:rPr>
            <w:rFonts w:ascii="Palatino Linotype" w:hAnsi="Palatino Linotype"/>
            <w:lang w:val="tg-Cyrl-TJ"/>
          </w:rPr>
          <w:t>и</w:t>
        </w:r>
        <w:r w:rsidR="00F57D09" w:rsidRPr="00424502">
          <w:rPr>
            <w:rFonts w:ascii="Palatino Linotype" w:hAnsi="Palatino Linotype"/>
          </w:rPr>
          <w:t>)</w:t>
        </w:r>
        <w:r w:rsidR="00C93468">
          <w:rPr>
            <w:rFonts w:ascii="Palatino Linotype" w:hAnsi="Palatino Linotype"/>
            <w:lang w:val="tg-Cyrl-TJ"/>
          </w:rPr>
          <w:t>-и Бонк</w:t>
        </w:r>
        <w:r w:rsidR="00F57D09" w:rsidRPr="00474D02">
          <w:rPr>
            <w:rFonts w:ascii="Palatino Linotype" w:hAnsi="Palatino Linotype"/>
          </w:rPr>
          <w:t xml:space="preserve"> </w:t>
        </w:r>
      </w:ins>
      <w:del w:id="1703" w:author="Гафуров Камолджон Азимджонович" w:date="2024-10-11T08:20:00Z" w16du:dateUtc="2024-10-11T03:20:00Z">
        <w:r w:rsidRPr="009C57C9" w:rsidDel="00F57D09">
          <w:rPr>
            <w:rFonts w:ascii="Palatino Linotype" w:hAnsi="Palatino Linotype"/>
          </w:rPr>
          <w:delText>тиб</w:delText>
        </w:r>
        <w:r w:rsidRPr="00F57D09" w:rsidDel="00F57D09">
          <w:rPr>
            <w:rFonts w:ascii="Palatino Linotype" w:hAnsi="Palatino Linotype"/>
            <w:rPrChange w:id="1704" w:author="Гафуров Камолджон Азимджонович" w:date="2024-10-11T08:20:00Z" w16du:dateUtc="2024-10-11T03:20:00Z">
              <w:rPr>
                <w:rFonts w:ascii="Palatino Linotype" w:hAnsi="Palatino Linotype"/>
                <w:lang w:val="tg-Cyrl-TJ"/>
              </w:rPr>
            </w:rPrChange>
          </w:rPr>
          <w:delText>қ</w:delText>
        </w:r>
        <w:r w:rsidRPr="009C57C9" w:rsidDel="00F57D09">
          <w:rPr>
            <w:rFonts w:ascii="Palatino Linotype" w:hAnsi="Palatino Linotype"/>
          </w:rPr>
          <w:delText>и шартномаи ме</w:delText>
        </w:r>
        <w:r w:rsidRPr="00F57D09" w:rsidDel="00F57D09">
          <w:rPr>
            <w:rFonts w:ascii="Palatino Linotype" w:hAnsi="Palatino Linotype"/>
            <w:rPrChange w:id="1705" w:author="Гафуров Камолджон Азимджонович" w:date="2024-10-11T08:20:00Z" w16du:dateUtc="2024-10-11T03:20:00Z">
              <w:rPr>
                <w:rFonts w:ascii="Palatino Linotype" w:hAnsi="Palatino Linotype"/>
                <w:lang w:val="tg-Cyrl-TJ"/>
              </w:rPr>
            </w:rPrChange>
          </w:rPr>
          <w:delText>ҳ</w:delText>
        </w:r>
        <w:r w:rsidRPr="009C57C9" w:rsidDel="00F57D09">
          <w:rPr>
            <w:rFonts w:ascii="Palatino Linotype" w:hAnsi="Palatino Linotype"/>
          </w:rPr>
          <w:delText>нат</w:delText>
        </w:r>
        <w:r w:rsidRPr="00F57D09" w:rsidDel="00F57D09">
          <w:rPr>
            <w:rFonts w:ascii="Palatino Linotype" w:hAnsi="Palatino Linotype"/>
            <w:rPrChange w:id="1706" w:author="Гафуров Камолджон Азимджонович" w:date="2024-10-11T08:20:00Z" w16du:dateUtc="2024-10-11T03:20:00Z">
              <w:rPr>
                <w:rFonts w:ascii="Palatino Linotype" w:hAnsi="Palatino Linotype"/>
                <w:lang w:val="tg-Cyrl-TJ"/>
              </w:rPr>
            </w:rPrChange>
          </w:rPr>
          <w:delText>ӣ</w:delText>
        </w:r>
        <w:r w:rsidRPr="009C57C9" w:rsidDel="00F57D09">
          <w:rPr>
            <w:rFonts w:ascii="Palatino Linotype" w:hAnsi="Palatino Linotype"/>
          </w:rPr>
          <w:delText xml:space="preserve"> ба зиммаашон гузошта шудааст, </w:delText>
        </w:r>
      </w:del>
      <w:proofErr w:type="spellStart"/>
      <w:r w:rsidRPr="009C57C9">
        <w:rPr>
          <w:rFonts w:ascii="Palatino Linotype" w:hAnsi="Palatino Linotype"/>
        </w:rPr>
        <w:t>софдилона</w:t>
      </w:r>
      <w:proofErr w:type="spellEnd"/>
      <w:r w:rsidRPr="009C57C9">
        <w:rPr>
          <w:rFonts w:ascii="Palatino Linotype" w:hAnsi="Palatino Linotype"/>
        </w:rPr>
        <w:t xml:space="preserve"> и</w:t>
      </w:r>
      <w:r w:rsidRPr="009C57C9">
        <w:rPr>
          <w:rFonts w:ascii="Palatino Linotype" w:hAnsi="Palatino Linotype"/>
          <w:lang w:val="tg-Cyrl-TJ"/>
        </w:rPr>
        <w:t>ҷ</w:t>
      </w:r>
      <w:proofErr w:type="spellStart"/>
      <w:r w:rsidRPr="009C57C9">
        <w:rPr>
          <w:rFonts w:ascii="Palatino Linotype" w:hAnsi="Palatino Linotype"/>
        </w:rPr>
        <w:t>ро</w:t>
      </w:r>
      <w:proofErr w:type="spellEnd"/>
      <w:r w:rsidRPr="009C57C9">
        <w:rPr>
          <w:rFonts w:ascii="Palatino Linotype" w:hAnsi="Palatino Linotype"/>
        </w:rPr>
        <w:t xml:space="preserve"> </w:t>
      </w:r>
      <w:proofErr w:type="spellStart"/>
      <w:r w:rsidRPr="009C57C9">
        <w:rPr>
          <w:rFonts w:ascii="Palatino Linotype" w:hAnsi="Palatino Linotype"/>
        </w:rPr>
        <w:t>намоя</w:t>
      </w:r>
      <w:del w:id="1707" w:author="Гафуров Камолджон Азимджонович" w:date="2024-10-11T08:30:00Z" w16du:dateUtc="2024-10-11T03:30:00Z">
        <w:r w:rsidRPr="009C57C9" w:rsidDel="00C93468">
          <w:rPr>
            <w:rFonts w:ascii="Palatino Linotype" w:hAnsi="Palatino Linotype"/>
          </w:rPr>
          <w:delText>н</w:delText>
        </w:r>
      </w:del>
      <w:r w:rsidRPr="009C57C9">
        <w:rPr>
          <w:rFonts w:ascii="Palatino Linotype" w:hAnsi="Palatino Linotype"/>
        </w:rPr>
        <w:t>д</w:t>
      </w:r>
      <w:proofErr w:type="spellEnd"/>
      <w:r w:rsidRPr="009C57C9">
        <w:rPr>
          <w:rFonts w:ascii="Palatino Linotype" w:hAnsi="Palatino Linotype"/>
        </w:rPr>
        <w:t>;</w:t>
      </w:r>
    </w:p>
    <w:p w14:paraId="4CBB5A60" w14:textId="7215FD3F" w:rsidR="00CA1BB3" w:rsidRDefault="00CA1BB3" w:rsidP="00CA1BB3">
      <w:pPr>
        <w:jc w:val="both"/>
        <w:rPr>
          <w:ins w:id="1708" w:author="Гафуров Камолджон Азимджонович" w:date="2024-10-11T08:22:00Z" w16du:dateUtc="2024-10-11T03:22:00Z"/>
          <w:rFonts w:ascii="Palatino Linotype" w:hAnsi="Palatino Linotype"/>
          <w:lang w:val="tg-Cyrl-TJ"/>
        </w:rPr>
      </w:pPr>
      <w:r w:rsidRPr="009C57C9">
        <w:rPr>
          <w:rFonts w:ascii="Palatino Linotype" w:hAnsi="Palatino Linotype"/>
        </w:rPr>
        <w:t>-</w:t>
      </w:r>
      <w:r w:rsidRPr="009C57C9">
        <w:rPr>
          <w:rFonts w:ascii="Palatino Linotype" w:hAnsi="Palatino Linotype"/>
          <w:lang w:val="tg-Cyrl-TJ"/>
        </w:rPr>
        <w:t>қ</w:t>
      </w:r>
      <w:proofErr w:type="spellStart"/>
      <w:r w:rsidRPr="009C57C9">
        <w:rPr>
          <w:rFonts w:ascii="Palatino Linotype" w:hAnsi="Palatino Linotype"/>
        </w:rPr>
        <w:t>оида</w:t>
      </w:r>
      <w:proofErr w:type="spellEnd"/>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w:t>
      </w:r>
      <w:proofErr w:type="spellStart"/>
      <w:r w:rsidRPr="009C57C9">
        <w:rPr>
          <w:rFonts w:ascii="Palatino Linotype" w:hAnsi="Palatino Linotype"/>
        </w:rPr>
        <w:t>тартиботи</w:t>
      </w:r>
      <w:proofErr w:type="spellEnd"/>
      <w:r w:rsidRPr="009C57C9">
        <w:rPr>
          <w:rFonts w:ascii="Palatino Linotype" w:hAnsi="Palatino Linotype"/>
        </w:rPr>
        <w:t xml:space="preserve"> </w:t>
      </w:r>
      <w:proofErr w:type="spellStart"/>
      <w:r w:rsidRPr="009C57C9">
        <w:rPr>
          <w:rFonts w:ascii="Palatino Linotype" w:hAnsi="Palatino Linotype"/>
        </w:rPr>
        <w:t>дохилиро</w:t>
      </w:r>
      <w:proofErr w:type="spellEnd"/>
      <w:r w:rsidRPr="009C57C9">
        <w:rPr>
          <w:rFonts w:ascii="Palatino Linotype" w:hAnsi="Palatino Linotype"/>
        </w:rPr>
        <w:t xml:space="preserve"> </w:t>
      </w:r>
      <w:proofErr w:type="spellStart"/>
      <w:r w:rsidRPr="009C57C9">
        <w:rPr>
          <w:rFonts w:ascii="Palatino Linotype" w:hAnsi="Palatino Linotype"/>
        </w:rPr>
        <w:t>риоя</w:t>
      </w:r>
      <w:proofErr w:type="spellEnd"/>
      <w:r w:rsidRPr="009C57C9">
        <w:rPr>
          <w:rFonts w:ascii="Palatino Linotype" w:hAnsi="Palatino Linotype"/>
        </w:rPr>
        <w:t xml:space="preserve"> </w:t>
      </w:r>
      <w:proofErr w:type="spellStart"/>
      <w:r w:rsidRPr="009C57C9">
        <w:rPr>
          <w:rFonts w:ascii="Palatino Linotype" w:hAnsi="Palatino Linotype"/>
        </w:rPr>
        <w:t>намоя</w:t>
      </w:r>
      <w:del w:id="1709" w:author="Гафуров Камолджон Азимджонович" w:date="2024-10-11T08:31:00Z" w16du:dateUtc="2024-10-11T03:31:00Z">
        <w:r w:rsidRPr="009C57C9" w:rsidDel="00C93468">
          <w:rPr>
            <w:rFonts w:ascii="Palatino Linotype" w:hAnsi="Palatino Linotype"/>
          </w:rPr>
          <w:delText>н</w:delText>
        </w:r>
      </w:del>
      <w:r w:rsidRPr="009C57C9">
        <w:rPr>
          <w:rFonts w:ascii="Palatino Linotype" w:hAnsi="Palatino Linotype"/>
        </w:rPr>
        <w:t>д</w:t>
      </w:r>
      <w:proofErr w:type="spellEnd"/>
      <w:del w:id="1710" w:author="Гафуров Камолджон Азимджонович" w:date="2024-10-10T16:47:00Z" w16du:dateUtc="2024-10-10T11:47:00Z">
        <w:r w:rsidRPr="009C57C9" w:rsidDel="000C41B0">
          <w:rPr>
            <w:rFonts w:ascii="Palatino Linotype" w:hAnsi="Palatino Linotype"/>
          </w:rPr>
          <w:delText xml:space="preserve"> (Замимаи№1-и Шартнома)</w:delText>
        </w:r>
      </w:del>
      <w:r w:rsidRPr="009C57C9">
        <w:rPr>
          <w:rFonts w:ascii="Palatino Linotype" w:hAnsi="Palatino Linotype"/>
        </w:rPr>
        <w:t>;</w:t>
      </w:r>
    </w:p>
    <w:p w14:paraId="1D82B291" w14:textId="2CC44D83" w:rsidR="00C93468" w:rsidRPr="00C93468" w:rsidRDefault="00C93468" w:rsidP="00C93468">
      <w:pPr>
        <w:jc w:val="both"/>
        <w:rPr>
          <w:rFonts w:ascii="Palatino Linotype" w:hAnsi="Palatino Linotype"/>
          <w:lang w:val="tg-Cyrl-TJ"/>
          <w:rPrChange w:id="1711" w:author="Гафуров Камолджон Азимджонович" w:date="2024-10-11T08:22:00Z" w16du:dateUtc="2024-10-11T03:22:00Z">
            <w:rPr>
              <w:rFonts w:ascii="Palatino Linotype" w:hAnsi="Palatino Linotype"/>
            </w:rPr>
          </w:rPrChange>
        </w:rPr>
      </w:pPr>
      <w:ins w:id="1712" w:author="Гафуров Камолджон Азимджонович" w:date="2024-10-11T08:22:00Z" w16du:dateUtc="2024-10-11T03:22:00Z">
        <w:r w:rsidRPr="00C93468">
          <w:rPr>
            <w:rFonts w:ascii="Palatino Linotype" w:hAnsi="Palatino Linotype"/>
            <w:lang w:val="tg-Cyrl-TJ"/>
            <w:rPrChange w:id="1713" w:author="Гафуров Камолджон Азимджонович" w:date="2024-10-11T08:22:00Z" w16du:dateUtc="2024-10-11T03:22:00Z">
              <w:rPr>
                <w:rFonts w:ascii="Palatino Linotype" w:hAnsi="Palatino Linotype"/>
                <w:sz w:val="20"/>
                <w:szCs w:val="20"/>
              </w:rPr>
            </w:rPrChange>
          </w:rPr>
          <w:t xml:space="preserve">- талаботи муқаррарнамудаи Кодекси </w:t>
        </w:r>
        <w:r>
          <w:rPr>
            <w:rFonts w:ascii="Palatino Linotype" w:hAnsi="Palatino Linotype"/>
            <w:lang w:val="tg-Cyrl-TJ"/>
          </w:rPr>
          <w:t>меҳнат</w:t>
        </w:r>
      </w:ins>
      <w:ins w:id="1714" w:author="Гафуров Камолджон Азимджонович" w:date="2024-10-11T08:23:00Z" w16du:dateUtc="2024-10-11T03:23:00Z">
        <w:r>
          <w:rPr>
            <w:rFonts w:ascii="Palatino Linotype" w:hAnsi="Palatino Linotype"/>
            <w:lang w:val="tg-Cyrl-TJ"/>
          </w:rPr>
          <w:t xml:space="preserve">, </w:t>
        </w:r>
      </w:ins>
      <w:ins w:id="1715" w:author="Гафуров Камолджон Азимджонович" w:date="2024-10-11T08:22:00Z" w16du:dateUtc="2024-10-11T03:22:00Z">
        <w:r w:rsidRPr="00C93468">
          <w:rPr>
            <w:rFonts w:ascii="Palatino Linotype" w:hAnsi="Palatino Linotype"/>
            <w:lang w:val="tg-Cyrl-TJ"/>
            <w:rPrChange w:id="1716" w:author="Гафуров Камолджон Азимджонович" w:date="2024-10-11T08:22:00Z" w16du:dateUtc="2024-10-11T03:22:00Z">
              <w:rPr>
                <w:rFonts w:ascii="Palatino Linotype" w:hAnsi="Palatino Linotype"/>
                <w:sz w:val="20"/>
                <w:szCs w:val="20"/>
              </w:rPr>
            </w:rPrChange>
          </w:rPr>
          <w:t xml:space="preserve">санадҳои меъёрии ҳуқуқии Ҷумҳурии Тоҷикистон </w:t>
        </w:r>
        <w:r w:rsidRPr="00B01C64">
          <w:rPr>
            <w:rFonts w:ascii="Palatino Linotype" w:hAnsi="Palatino Linotype"/>
            <w:lang w:val="tg-Cyrl-TJ"/>
          </w:rPr>
          <w:t xml:space="preserve">ва дигар </w:t>
        </w:r>
      </w:ins>
      <w:ins w:id="1717" w:author="Гафуров Камолджон Азимджонович" w:date="2024-10-11T08:23:00Z" w16du:dateUtc="2024-10-11T03:23:00Z">
        <w:r w:rsidRPr="00C93468">
          <w:rPr>
            <w:rFonts w:ascii="Palatino Linotype" w:hAnsi="Palatino Linotype"/>
            <w:lang w:val="tg-Cyrl-TJ"/>
            <w:rPrChange w:id="1718" w:author="Гафуров Камолджон Азимджонович" w:date="2024-10-11T08:23:00Z" w16du:dateUtc="2024-10-11T03:23:00Z">
              <w:rPr>
                <w:rFonts w:ascii="Palatino Linotype" w:hAnsi="Palatino Linotype"/>
              </w:rPr>
            </w:rPrChange>
          </w:rPr>
          <w:t>санадҳои дохилӣ (локал</w:t>
        </w:r>
        <w:r>
          <w:rPr>
            <w:rFonts w:ascii="Palatino Linotype" w:hAnsi="Palatino Linotype"/>
            <w:lang w:val="tg-Cyrl-TJ"/>
          </w:rPr>
          <w:t>ӣ)</w:t>
        </w:r>
        <w:r w:rsidRPr="00C93468">
          <w:rPr>
            <w:rFonts w:ascii="Palatino Linotype" w:hAnsi="Palatino Linotype"/>
            <w:lang w:val="tg-Cyrl-TJ"/>
            <w:rPrChange w:id="1719" w:author="Гафуров Камолджон Азимджонович" w:date="2024-10-11T08:23:00Z" w16du:dateUtc="2024-10-11T03:23:00Z">
              <w:rPr>
                <w:rFonts w:ascii="Palatino Linotype" w:hAnsi="Palatino Linotype"/>
              </w:rPr>
            </w:rPrChange>
          </w:rPr>
          <w:t xml:space="preserve"> </w:t>
        </w:r>
      </w:ins>
      <w:ins w:id="1720" w:author="Гафуров Камолджон Азимджонович" w:date="2024-10-11T08:22:00Z" w16du:dateUtc="2024-10-11T03:22:00Z">
        <w:r w:rsidRPr="00C93468">
          <w:rPr>
            <w:rFonts w:ascii="Palatino Linotype" w:hAnsi="Palatino Linotype"/>
            <w:lang w:val="tg-Cyrl-TJ"/>
            <w:rPrChange w:id="1721" w:author="Гафуров Камолджон Азимджонович" w:date="2024-10-11T08:22:00Z" w16du:dateUtc="2024-10-11T03:22:00Z">
              <w:rPr>
                <w:rFonts w:ascii="Palatino Linotype" w:hAnsi="Palatino Linotype"/>
                <w:sz w:val="20"/>
                <w:szCs w:val="20"/>
              </w:rPr>
            </w:rPrChange>
          </w:rPr>
          <w:t>оид ба бехатарӣ ва ҳифзи меҳнат, бехатарии сўхтор ва санитарияи истеҳсолиро дар ҷойи кор риоя кунад;</w:t>
        </w:r>
      </w:ins>
    </w:p>
    <w:p w14:paraId="273BB97D" w14:textId="70320D17" w:rsidR="00C93468" w:rsidRPr="00C93468" w:rsidRDefault="00C93468">
      <w:pPr>
        <w:jc w:val="both"/>
        <w:rPr>
          <w:ins w:id="1722" w:author="Гафуров Камолджон Азимджонович" w:date="2024-10-11T08:28:00Z" w16du:dateUtc="2024-10-11T03:28:00Z"/>
          <w:rFonts w:ascii="Palatino Linotype" w:hAnsi="Palatino Linotype"/>
          <w:lang w:val="tg-Cyrl-TJ"/>
          <w:rPrChange w:id="1723" w:author="Гафуров Камолджон Азимджонович" w:date="2024-10-11T08:28:00Z" w16du:dateUtc="2024-10-11T03:28:00Z">
            <w:rPr>
              <w:ins w:id="1724" w:author="Гафуров Камолджон Азимджонович" w:date="2024-10-11T08:28:00Z" w16du:dateUtc="2024-10-11T03:28:00Z"/>
              <w:rFonts w:ascii="Palatino Linotype" w:hAnsi="Palatino Linotype"/>
              <w:sz w:val="20"/>
              <w:szCs w:val="20"/>
            </w:rPr>
          </w:rPrChange>
        </w:rPr>
        <w:pPrChange w:id="1725" w:author="Гафуров Камолджон Азимджонович" w:date="2024-10-11T08:28:00Z" w16du:dateUtc="2024-10-11T03:28:00Z">
          <w:pPr>
            <w:pStyle w:val="a9"/>
            <w:ind w:firstLine="567"/>
            <w:jc w:val="both"/>
          </w:pPr>
        </w:pPrChange>
      </w:pPr>
      <w:ins w:id="1726" w:author="Гафуров Камолджон Азимджонович" w:date="2024-10-11T08:28:00Z" w16du:dateUtc="2024-10-11T03:28:00Z">
        <w:r w:rsidRPr="00C93468">
          <w:rPr>
            <w:rFonts w:ascii="Palatino Linotype" w:hAnsi="Palatino Linotype"/>
            <w:lang w:val="tg-Cyrl-TJ"/>
            <w:rPrChange w:id="1727" w:author="Гафуров Камолджон Азимджонович" w:date="2024-10-11T08:28:00Z" w16du:dateUtc="2024-10-11T03:28:00Z">
              <w:rPr>
                <w:rFonts w:ascii="Palatino Linotype" w:hAnsi="Palatino Linotype"/>
                <w:sz w:val="20"/>
                <w:szCs w:val="20"/>
              </w:rPr>
            </w:rPrChange>
          </w:rPr>
          <w:t xml:space="preserve">- маълумотҳои дорои сирри давлатӣ, </w:t>
        </w:r>
        <w:r>
          <w:rPr>
            <w:rFonts w:ascii="Palatino Linotype" w:hAnsi="Palatino Linotype"/>
            <w:lang w:val="tg-Cyrl-TJ"/>
          </w:rPr>
          <w:t>бонкӣ</w:t>
        </w:r>
        <w:r w:rsidRPr="00C93468">
          <w:rPr>
            <w:rFonts w:ascii="Palatino Linotype" w:hAnsi="Palatino Linotype"/>
            <w:lang w:val="tg-Cyrl-TJ"/>
            <w:rPrChange w:id="1728" w:author="Гафуров Камолджон Азимджонович" w:date="2024-10-11T08:28:00Z" w16du:dateUtc="2024-10-11T03:28:00Z">
              <w:rPr>
                <w:rFonts w:ascii="Palatino Linotype" w:hAnsi="Palatino Linotype"/>
                <w:sz w:val="20"/>
                <w:szCs w:val="20"/>
              </w:rPr>
            </w:rPrChange>
          </w:rPr>
          <w:t>, тиҷоратӣ ё сирри дигари бо қонун ҳифзшавандаро, ки бинобар иҷрои уҳдадориҳои меҳнатӣ ба ў маълум гардидааст, фош накунад;</w:t>
        </w:r>
      </w:ins>
    </w:p>
    <w:p w14:paraId="4A86E0ED" w14:textId="1260D0EC" w:rsidR="00CA1BB3" w:rsidRPr="009C57C9" w:rsidDel="00C93468" w:rsidRDefault="00CA1BB3" w:rsidP="00CA1BB3">
      <w:pPr>
        <w:jc w:val="both"/>
        <w:rPr>
          <w:del w:id="1729" w:author="Гафуров Камолджон Азимджонович" w:date="2024-10-11T08:28:00Z" w16du:dateUtc="2024-10-11T03:28:00Z"/>
          <w:rFonts w:ascii="Palatino Linotype" w:hAnsi="Palatino Linotype"/>
        </w:rPr>
      </w:pPr>
      <w:del w:id="1730" w:author="Гафуров Камолджон Азимджонович" w:date="2024-10-11T08:28:00Z" w16du:dateUtc="2024-10-11T03:28:00Z">
        <w:r w:rsidRPr="009C57C9" w:rsidDel="00C93468">
          <w:rPr>
            <w:rFonts w:ascii="Palatino Linotype" w:hAnsi="Palatino Linotype"/>
          </w:rPr>
          <w:delText>-сирри Бонк</w:delText>
        </w:r>
        <w:r w:rsidRPr="00C93468" w:rsidDel="00C93468">
          <w:rPr>
            <w:rFonts w:ascii="Palatino Linotype" w:hAnsi="Palatino Linotype"/>
            <w:rPrChange w:id="1731" w:author="Гафуров Камолджон Азимджонович" w:date="2024-10-11T08:22:00Z" w16du:dateUtc="2024-10-11T03:22:00Z">
              <w:rPr>
                <w:rFonts w:ascii="Palatino Linotype" w:hAnsi="Palatino Linotype"/>
                <w:lang w:val="tg-Cyrl-TJ"/>
              </w:rPr>
            </w:rPrChange>
          </w:rPr>
          <w:delText xml:space="preserve">ӣ ва тиҷоратиро </w:delText>
        </w:r>
        <w:r w:rsidRPr="009C57C9" w:rsidDel="00C93468">
          <w:rPr>
            <w:rFonts w:ascii="Palatino Linotype" w:hAnsi="Palatino Linotype"/>
          </w:rPr>
          <w:delText>ниго</w:delText>
        </w:r>
        <w:r w:rsidRPr="00C93468" w:rsidDel="00C93468">
          <w:rPr>
            <w:rFonts w:ascii="Palatino Linotype" w:hAnsi="Palatino Linotype"/>
            <w:rPrChange w:id="1732" w:author="Гафуров Камолджон Азимджонович" w:date="2024-10-11T08:22:00Z" w16du:dateUtc="2024-10-11T03:22:00Z">
              <w:rPr>
                <w:rFonts w:ascii="Palatino Linotype" w:hAnsi="Palatino Linotype"/>
                <w:lang w:val="tg-Cyrl-TJ"/>
              </w:rPr>
            </w:rPrChange>
          </w:rPr>
          <w:delText>ҳ</w:delText>
        </w:r>
        <w:r w:rsidRPr="009C57C9" w:rsidDel="00C93468">
          <w:rPr>
            <w:rFonts w:ascii="Palatino Linotype" w:hAnsi="Palatino Linotype"/>
          </w:rPr>
          <w:delText xml:space="preserve"> доранд;</w:delText>
        </w:r>
      </w:del>
    </w:p>
    <w:p w14:paraId="336FCBF3" w14:textId="763263D8" w:rsidR="00CA1BB3" w:rsidRPr="009C57C9" w:rsidRDefault="00CA1BB3" w:rsidP="00CA1BB3">
      <w:pPr>
        <w:jc w:val="both"/>
        <w:rPr>
          <w:rFonts w:ascii="Palatino Linotype" w:hAnsi="Palatino Linotype"/>
        </w:rPr>
      </w:pPr>
      <w:r w:rsidRPr="009C57C9">
        <w:rPr>
          <w:rFonts w:ascii="Palatino Linotype" w:hAnsi="Palatino Linotype"/>
        </w:rPr>
        <w:t>-</w:t>
      </w:r>
      <w:ins w:id="1733" w:author="Гафуров Камолджон Азимджонович" w:date="2024-10-11T08:29:00Z" w16du:dateUtc="2024-10-11T03:29:00Z">
        <w:r w:rsidR="00C93468">
          <w:rPr>
            <w:rFonts w:ascii="Palatino Linotype" w:hAnsi="Palatino Linotype"/>
            <w:lang w:val="tg-Cyrl-TJ"/>
          </w:rPr>
          <w:t xml:space="preserve"> </w:t>
        </w:r>
      </w:ins>
      <w:proofErr w:type="spellStart"/>
      <w:r w:rsidRPr="009C57C9">
        <w:rPr>
          <w:rFonts w:ascii="Palatino Linotype" w:hAnsi="Palatino Linotype"/>
        </w:rPr>
        <w:t>интизоми</w:t>
      </w:r>
      <w:proofErr w:type="spellEnd"/>
      <w:r w:rsidRPr="009C57C9">
        <w:rPr>
          <w:rFonts w:ascii="Palatino Linotype" w:hAnsi="Palatino Linotype"/>
        </w:rPr>
        <w:t xml:space="preserve"> ме</w:t>
      </w:r>
      <w:r w:rsidRPr="009C57C9">
        <w:rPr>
          <w:rFonts w:ascii="Palatino Linotype" w:hAnsi="Palatino Linotype"/>
          <w:lang w:val="tg-Cyrl-TJ"/>
        </w:rPr>
        <w:t>ҳ</w:t>
      </w:r>
      <w:proofErr w:type="spellStart"/>
      <w:r w:rsidRPr="009C57C9">
        <w:rPr>
          <w:rFonts w:ascii="Palatino Linotype" w:hAnsi="Palatino Linotype"/>
        </w:rPr>
        <w:t>натро</w:t>
      </w:r>
      <w:proofErr w:type="spellEnd"/>
      <w:r w:rsidRPr="009C57C9">
        <w:rPr>
          <w:rFonts w:ascii="Palatino Linotype" w:hAnsi="Palatino Linotype"/>
        </w:rPr>
        <w:t xml:space="preserve"> </w:t>
      </w:r>
      <w:proofErr w:type="spellStart"/>
      <w:r w:rsidRPr="009C57C9">
        <w:rPr>
          <w:rFonts w:ascii="Palatino Linotype" w:hAnsi="Palatino Linotype"/>
        </w:rPr>
        <w:t>риоя</w:t>
      </w:r>
      <w:proofErr w:type="spellEnd"/>
      <w:r w:rsidRPr="009C57C9">
        <w:rPr>
          <w:rFonts w:ascii="Palatino Linotype" w:hAnsi="Palatino Linotype"/>
        </w:rPr>
        <w:t xml:space="preserve"> </w:t>
      </w:r>
      <w:proofErr w:type="spellStart"/>
      <w:r w:rsidRPr="009C57C9">
        <w:rPr>
          <w:rFonts w:ascii="Palatino Linotype" w:hAnsi="Palatino Linotype"/>
        </w:rPr>
        <w:t>намоянд</w:t>
      </w:r>
      <w:proofErr w:type="spellEnd"/>
      <w:r w:rsidRPr="009C57C9">
        <w:rPr>
          <w:rFonts w:ascii="Palatino Linotype" w:hAnsi="Palatino Linotype"/>
        </w:rPr>
        <w:t>;</w:t>
      </w:r>
    </w:p>
    <w:p w14:paraId="62EFF9AC" w14:textId="0483BBAD" w:rsidR="00CA1BB3" w:rsidRPr="009C57C9" w:rsidDel="00C93468" w:rsidRDefault="00CA1BB3" w:rsidP="00CA1BB3">
      <w:pPr>
        <w:jc w:val="both"/>
        <w:rPr>
          <w:del w:id="1734" w:author="Гафуров Камолджон Азимджонович" w:date="2024-10-11T08:29:00Z" w16du:dateUtc="2024-10-11T03:29:00Z"/>
          <w:rFonts w:ascii="Palatino Linotype" w:hAnsi="Palatino Linotype"/>
        </w:rPr>
      </w:pPr>
      <w:del w:id="1735" w:author="Гафуров Камолджон Азимджонович" w:date="2024-10-11T08:29:00Z" w16du:dateUtc="2024-10-11T03:29:00Z">
        <w:r w:rsidRPr="009C57C9" w:rsidDel="00C93468">
          <w:rPr>
            <w:rFonts w:ascii="Palatino Linotype" w:hAnsi="Palatino Linotype"/>
          </w:rPr>
          <w:delText>-меъёр</w:delText>
        </w:r>
        <w:r w:rsidRPr="009C57C9" w:rsidDel="00C93468">
          <w:rPr>
            <w:rFonts w:ascii="Palatino Linotype" w:hAnsi="Palatino Linotype"/>
            <w:lang w:val="tg-Cyrl-TJ"/>
          </w:rPr>
          <w:delText>ҳ</w:delText>
        </w:r>
        <w:r w:rsidRPr="009C57C9" w:rsidDel="00C93468">
          <w:rPr>
            <w:rFonts w:ascii="Palatino Linotype" w:hAnsi="Palatino Linotype"/>
          </w:rPr>
          <w:delText>ои му</w:delText>
        </w:r>
        <w:r w:rsidRPr="009C57C9" w:rsidDel="00C93468">
          <w:rPr>
            <w:rFonts w:ascii="Palatino Linotype" w:hAnsi="Palatino Linotype"/>
            <w:lang w:val="tg-Cyrl-TJ"/>
          </w:rPr>
          <w:delText>қ</w:delText>
        </w:r>
        <w:r w:rsidRPr="009C57C9" w:rsidDel="00C93468">
          <w:rPr>
            <w:rFonts w:ascii="Palatino Linotype" w:hAnsi="Palatino Linotype"/>
          </w:rPr>
          <w:delText>арраршудаи ме</w:delText>
        </w:r>
        <w:r w:rsidRPr="009C57C9" w:rsidDel="00C93468">
          <w:rPr>
            <w:rFonts w:ascii="Palatino Linotype" w:hAnsi="Palatino Linotype"/>
            <w:lang w:val="tg-Cyrl-TJ"/>
          </w:rPr>
          <w:delText>ҳ</w:delText>
        </w:r>
        <w:r w:rsidRPr="009C57C9" w:rsidDel="00C93468">
          <w:rPr>
            <w:rFonts w:ascii="Palatino Linotype" w:hAnsi="Palatino Linotype"/>
          </w:rPr>
          <w:delText>натиро и</w:delText>
        </w:r>
        <w:r w:rsidRPr="009C57C9" w:rsidDel="00C93468">
          <w:rPr>
            <w:rFonts w:ascii="Palatino Linotype" w:hAnsi="Palatino Linotype"/>
            <w:lang w:val="tg-Cyrl-TJ"/>
          </w:rPr>
          <w:delText>ҷ</w:delText>
        </w:r>
        <w:r w:rsidRPr="009C57C9" w:rsidDel="00C93468">
          <w:rPr>
            <w:rFonts w:ascii="Palatino Linotype" w:hAnsi="Palatino Linotype"/>
          </w:rPr>
          <w:delText>ро намоянд;</w:delText>
        </w:r>
      </w:del>
    </w:p>
    <w:p w14:paraId="2B4A37DE" w14:textId="6B2FD9DB" w:rsidR="00CA1BB3" w:rsidRPr="009C57C9" w:rsidDel="00C93468" w:rsidRDefault="00CA1BB3" w:rsidP="00CA1BB3">
      <w:pPr>
        <w:jc w:val="both"/>
        <w:rPr>
          <w:del w:id="1736" w:author="Гафуров Камолджон Азимджонович" w:date="2024-10-11T08:23:00Z" w16du:dateUtc="2024-10-11T03:23:00Z"/>
          <w:rFonts w:ascii="Palatino Linotype" w:hAnsi="Palatino Linotype"/>
        </w:rPr>
      </w:pPr>
      <w:del w:id="1737" w:author="Гафуров Камолджон Азимджонович" w:date="2024-10-11T08:23:00Z" w16du:dateUtc="2024-10-11T03:23:00Z">
        <w:r w:rsidRPr="009C57C9" w:rsidDel="00C93468">
          <w:rPr>
            <w:rFonts w:ascii="Palatino Linotype" w:hAnsi="Palatino Linotype"/>
          </w:rPr>
          <w:delText xml:space="preserve">-талабот оид ба </w:delText>
        </w:r>
        <w:r w:rsidRPr="009C57C9" w:rsidDel="00C93468">
          <w:rPr>
            <w:rFonts w:ascii="Palatino Linotype" w:hAnsi="Palatino Linotype"/>
            <w:lang w:val="tg-Cyrl-TJ"/>
          </w:rPr>
          <w:delText>ҳ</w:delText>
        </w:r>
        <w:r w:rsidRPr="009C57C9" w:rsidDel="00C93468">
          <w:rPr>
            <w:rFonts w:ascii="Palatino Linotype" w:hAnsi="Palatino Linotype"/>
          </w:rPr>
          <w:delText>ифзи ме</w:delText>
        </w:r>
        <w:r w:rsidRPr="009C57C9" w:rsidDel="00C93468">
          <w:rPr>
            <w:rFonts w:ascii="Palatino Linotype" w:hAnsi="Palatino Linotype"/>
            <w:lang w:val="tg-Cyrl-TJ"/>
          </w:rPr>
          <w:delText>ҳ</w:delText>
        </w:r>
        <w:r w:rsidRPr="009C57C9" w:rsidDel="00C93468">
          <w:rPr>
            <w:rFonts w:ascii="Palatino Linotype" w:hAnsi="Palatino Linotype"/>
          </w:rPr>
          <w:delText>нат ва таъмини бехатарии ме</w:delText>
        </w:r>
        <w:r w:rsidRPr="009C57C9" w:rsidDel="00C93468">
          <w:rPr>
            <w:rFonts w:ascii="Palatino Linotype" w:hAnsi="Palatino Linotype"/>
            <w:lang w:val="tg-Cyrl-TJ"/>
          </w:rPr>
          <w:delText>ҳ</w:delText>
        </w:r>
        <w:r w:rsidRPr="009C57C9" w:rsidDel="00C93468">
          <w:rPr>
            <w:rFonts w:ascii="Palatino Linotype" w:hAnsi="Palatino Linotype"/>
          </w:rPr>
          <w:delText>натро риоя намоянд;</w:delText>
        </w:r>
      </w:del>
    </w:p>
    <w:p w14:paraId="594E0734" w14:textId="1A238B42" w:rsidR="00CA1BB3" w:rsidRPr="009C57C9" w:rsidRDefault="00CA1BB3" w:rsidP="00CA1BB3">
      <w:pPr>
        <w:jc w:val="both"/>
        <w:rPr>
          <w:rFonts w:ascii="Palatino Linotype" w:hAnsi="Palatino Linotype"/>
        </w:rPr>
      </w:pPr>
      <w:r w:rsidRPr="009C57C9">
        <w:rPr>
          <w:rFonts w:ascii="Palatino Linotype" w:hAnsi="Palatino Linotype"/>
        </w:rPr>
        <w:t>-</w:t>
      </w:r>
      <w:del w:id="1738" w:author="Гафуров Камолджон Азимджонович" w:date="2024-10-11T08:29:00Z" w16du:dateUtc="2024-10-11T03:29:00Z">
        <w:r w:rsidRPr="009C57C9" w:rsidDel="00C93468">
          <w:rPr>
            <w:rFonts w:ascii="Palatino Linotype" w:hAnsi="Palatino Linotype"/>
            <w:lang w:val="tg-Cyrl-TJ"/>
          </w:rPr>
          <w:delText>ҳ</w:delText>
        </w:r>
        <w:r w:rsidRPr="009C57C9" w:rsidDel="00C93468">
          <w:rPr>
            <w:rFonts w:ascii="Palatino Linotype" w:hAnsi="Palatino Linotype"/>
          </w:rPr>
          <w:delText>амаи</w:delText>
        </w:r>
      </w:del>
      <w:r w:rsidRPr="009C57C9">
        <w:rPr>
          <w:rFonts w:ascii="Palatino Linotype" w:hAnsi="Palatino Linotype"/>
        </w:rPr>
        <w:t xml:space="preserve"> </w:t>
      </w:r>
      <w:proofErr w:type="spellStart"/>
      <w:r w:rsidRPr="009C57C9">
        <w:rPr>
          <w:rFonts w:ascii="Palatino Linotype" w:hAnsi="Palatino Linotype"/>
        </w:rPr>
        <w:t>вазифа</w:t>
      </w:r>
      <w:proofErr w:type="spellEnd"/>
      <w:r w:rsidRPr="009C57C9">
        <w:rPr>
          <w:rFonts w:ascii="Palatino Linotype" w:hAnsi="Palatino Linotype"/>
          <w:lang w:val="tg-Cyrl-TJ"/>
        </w:rPr>
        <w:t>ҳ</w:t>
      </w:r>
      <w:proofErr w:type="spellStart"/>
      <w:r w:rsidRPr="009C57C9">
        <w:rPr>
          <w:rFonts w:ascii="Palatino Linotype" w:hAnsi="Palatino Linotype"/>
        </w:rPr>
        <w:t>оро</w:t>
      </w:r>
      <w:proofErr w:type="spellEnd"/>
      <w:r w:rsidRPr="009C57C9">
        <w:rPr>
          <w:rFonts w:ascii="Palatino Linotype" w:hAnsi="Palatino Linotype"/>
        </w:rPr>
        <w:t xml:space="preserve"> </w:t>
      </w:r>
      <w:proofErr w:type="spellStart"/>
      <w:r w:rsidRPr="009C57C9">
        <w:rPr>
          <w:rFonts w:ascii="Palatino Linotype" w:hAnsi="Palatino Linotype"/>
        </w:rPr>
        <w:t>мувофи</w:t>
      </w:r>
      <w:proofErr w:type="spellEnd"/>
      <w:r w:rsidRPr="009C57C9">
        <w:rPr>
          <w:rFonts w:ascii="Palatino Linotype" w:hAnsi="Palatino Linotype"/>
          <w:lang w:val="tg-Cyrl-TJ"/>
        </w:rPr>
        <w:t>қ</w:t>
      </w:r>
      <w:r w:rsidRPr="009C57C9">
        <w:rPr>
          <w:rFonts w:ascii="Palatino Linotype" w:hAnsi="Palatino Linotype"/>
        </w:rPr>
        <w:t xml:space="preserve">и </w:t>
      </w:r>
      <w:proofErr w:type="spellStart"/>
      <w:r w:rsidRPr="009C57C9">
        <w:rPr>
          <w:rFonts w:ascii="Palatino Linotype" w:hAnsi="Palatino Linotype"/>
        </w:rPr>
        <w:t>дастурамал</w:t>
      </w:r>
      <w:proofErr w:type="spellEnd"/>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w:t>
      </w:r>
      <w:proofErr w:type="spellStart"/>
      <w:r w:rsidRPr="009C57C9">
        <w:rPr>
          <w:rFonts w:ascii="Palatino Linotype" w:hAnsi="Palatino Linotype"/>
        </w:rPr>
        <w:t>мансаб</w:t>
      </w:r>
      <w:proofErr w:type="spellEnd"/>
      <w:r w:rsidRPr="009C57C9">
        <w:rPr>
          <w:rFonts w:ascii="Palatino Linotype" w:hAnsi="Palatino Linotype"/>
          <w:lang w:val="tg-Cyrl-TJ"/>
        </w:rPr>
        <w:t>ӣ</w:t>
      </w:r>
      <w:r w:rsidRPr="009C57C9">
        <w:rPr>
          <w:rFonts w:ascii="Palatino Linotype" w:hAnsi="Palatino Linotype"/>
        </w:rPr>
        <w:t xml:space="preserve"> и</w:t>
      </w:r>
      <w:r w:rsidRPr="009C57C9">
        <w:rPr>
          <w:rFonts w:ascii="Palatino Linotype" w:hAnsi="Palatino Linotype"/>
          <w:lang w:val="tg-Cyrl-TJ"/>
        </w:rPr>
        <w:t>ҷ</w:t>
      </w:r>
      <w:proofErr w:type="spellStart"/>
      <w:r w:rsidRPr="009C57C9">
        <w:rPr>
          <w:rFonts w:ascii="Palatino Linotype" w:hAnsi="Palatino Linotype"/>
        </w:rPr>
        <w:t>ро</w:t>
      </w:r>
      <w:proofErr w:type="spellEnd"/>
      <w:r w:rsidRPr="009C57C9">
        <w:rPr>
          <w:rFonts w:ascii="Palatino Linotype" w:hAnsi="Palatino Linotype"/>
        </w:rPr>
        <w:t xml:space="preserve"> </w:t>
      </w:r>
      <w:proofErr w:type="spellStart"/>
      <w:r w:rsidRPr="009C57C9">
        <w:rPr>
          <w:rFonts w:ascii="Palatino Linotype" w:hAnsi="Palatino Linotype"/>
        </w:rPr>
        <w:t>намоя</w:t>
      </w:r>
      <w:del w:id="1739" w:author="Гафуров Камолджон Азимджонович" w:date="2024-10-11T08:31:00Z" w16du:dateUtc="2024-10-11T03:31:00Z">
        <w:r w:rsidRPr="009C57C9" w:rsidDel="00C93468">
          <w:rPr>
            <w:rFonts w:ascii="Palatino Linotype" w:hAnsi="Palatino Linotype"/>
          </w:rPr>
          <w:delText>н</w:delText>
        </w:r>
      </w:del>
      <w:r w:rsidRPr="009C57C9">
        <w:rPr>
          <w:rFonts w:ascii="Palatino Linotype" w:hAnsi="Palatino Linotype"/>
        </w:rPr>
        <w:t>д</w:t>
      </w:r>
      <w:proofErr w:type="spellEnd"/>
      <w:r w:rsidRPr="009C57C9">
        <w:rPr>
          <w:rFonts w:ascii="Palatino Linotype" w:hAnsi="Palatino Linotype"/>
        </w:rPr>
        <w:t>;</w:t>
      </w:r>
    </w:p>
    <w:p w14:paraId="217741A4" w14:textId="77777777" w:rsidR="00CA1BB3" w:rsidRPr="009C57C9" w:rsidRDefault="00CA1BB3" w:rsidP="00CA1BB3">
      <w:pPr>
        <w:jc w:val="both"/>
        <w:rPr>
          <w:rFonts w:ascii="Palatino Linotype" w:hAnsi="Palatino Linotype"/>
        </w:rPr>
      </w:pPr>
      <w:r w:rsidRPr="009C57C9">
        <w:rPr>
          <w:rFonts w:ascii="Palatino Linotype" w:hAnsi="Palatino Linotype"/>
        </w:rPr>
        <w:t>-дар м</w:t>
      </w:r>
      <w:r w:rsidRPr="009C57C9">
        <w:rPr>
          <w:rFonts w:ascii="Palatino Linotype" w:hAnsi="Palatino Linotype"/>
          <w:lang w:val="tg-Cyrl-TJ"/>
        </w:rPr>
        <w:t>ӯҳ</w:t>
      </w:r>
      <w:r w:rsidRPr="009C57C9">
        <w:rPr>
          <w:rFonts w:ascii="Palatino Linotype" w:hAnsi="Palatino Linotype"/>
        </w:rPr>
        <w:t>лат</w:t>
      </w:r>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w:t>
      </w:r>
      <w:proofErr w:type="spellStart"/>
      <w:r w:rsidRPr="009C57C9">
        <w:rPr>
          <w:rFonts w:ascii="Palatino Linotype" w:hAnsi="Palatino Linotype"/>
        </w:rPr>
        <w:t>му</w:t>
      </w:r>
      <w:proofErr w:type="spellEnd"/>
      <w:r w:rsidRPr="009C57C9">
        <w:rPr>
          <w:rFonts w:ascii="Palatino Linotype" w:hAnsi="Palatino Linotype"/>
          <w:lang w:val="tg-Cyrl-TJ"/>
        </w:rPr>
        <w:t>қ</w:t>
      </w:r>
      <w:proofErr w:type="spellStart"/>
      <w:r w:rsidRPr="009C57C9">
        <w:rPr>
          <w:rFonts w:ascii="Palatino Linotype" w:hAnsi="Palatino Linotype"/>
        </w:rPr>
        <w:t>арраршуда</w:t>
      </w:r>
      <w:proofErr w:type="spellEnd"/>
      <w:r w:rsidRPr="009C57C9">
        <w:rPr>
          <w:rFonts w:ascii="Palatino Linotype" w:hAnsi="Palatino Linotype"/>
        </w:rPr>
        <w:t xml:space="preserve"> ба </w:t>
      </w:r>
      <w:proofErr w:type="spellStart"/>
      <w:r w:rsidRPr="009C57C9">
        <w:rPr>
          <w:rFonts w:ascii="Palatino Linotype" w:hAnsi="Palatino Linotype"/>
        </w:rPr>
        <w:t>нишондод</w:t>
      </w:r>
      <w:proofErr w:type="spellEnd"/>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w:t>
      </w:r>
      <w:proofErr w:type="spellStart"/>
      <w:r w:rsidRPr="009C57C9">
        <w:rPr>
          <w:rFonts w:ascii="Palatino Linotype" w:hAnsi="Palatino Linotype"/>
        </w:rPr>
        <w:t>тасди</w:t>
      </w:r>
      <w:proofErr w:type="spellEnd"/>
      <w:r w:rsidRPr="009C57C9">
        <w:rPr>
          <w:rFonts w:ascii="Palatino Linotype" w:hAnsi="Palatino Linotype"/>
          <w:lang w:val="tg-Cyrl-TJ"/>
        </w:rPr>
        <w:t>қ</w:t>
      </w:r>
      <w:proofErr w:type="spellStart"/>
      <w:r w:rsidRPr="009C57C9">
        <w:rPr>
          <w:rFonts w:ascii="Palatino Linotype" w:hAnsi="Palatino Linotype"/>
        </w:rPr>
        <w:t>шудаи</w:t>
      </w:r>
      <w:proofErr w:type="spellEnd"/>
      <w:r w:rsidRPr="009C57C9">
        <w:rPr>
          <w:rFonts w:ascii="Palatino Linotype" w:hAnsi="Palatino Linotype"/>
        </w:rPr>
        <w:t xml:space="preserve"> </w:t>
      </w:r>
      <w:proofErr w:type="spellStart"/>
      <w:r w:rsidRPr="009C57C9">
        <w:rPr>
          <w:rFonts w:ascii="Palatino Linotype" w:hAnsi="Palatino Linotype"/>
        </w:rPr>
        <w:t>ма</w:t>
      </w:r>
      <w:proofErr w:type="spellEnd"/>
      <w:r w:rsidRPr="009C57C9">
        <w:rPr>
          <w:rFonts w:ascii="Palatino Linotype" w:hAnsi="Palatino Linotype"/>
          <w:lang w:val="tg-Cyrl-TJ"/>
        </w:rPr>
        <w:t>ҳ</w:t>
      </w:r>
      <w:proofErr w:type="spellStart"/>
      <w:r w:rsidRPr="009C57C9">
        <w:rPr>
          <w:rFonts w:ascii="Palatino Linotype" w:hAnsi="Palatino Linotype"/>
        </w:rPr>
        <w:t>сулнокии</w:t>
      </w:r>
      <w:proofErr w:type="spellEnd"/>
      <w:r w:rsidRPr="009C57C9">
        <w:rPr>
          <w:rFonts w:ascii="Palatino Linotype" w:hAnsi="Palatino Linotype"/>
        </w:rPr>
        <w:t xml:space="preserve"> </w:t>
      </w:r>
      <w:proofErr w:type="spellStart"/>
      <w:r w:rsidRPr="009C57C9">
        <w:rPr>
          <w:rFonts w:ascii="Palatino Linotype" w:hAnsi="Palatino Linotype"/>
        </w:rPr>
        <w:t>вазифаи</w:t>
      </w:r>
      <w:proofErr w:type="spellEnd"/>
      <w:r w:rsidRPr="009C57C9">
        <w:rPr>
          <w:rFonts w:ascii="Palatino Linotype" w:hAnsi="Palatino Linotype"/>
        </w:rPr>
        <w:t xml:space="preserve"> худ </w:t>
      </w:r>
      <w:proofErr w:type="spellStart"/>
      <w:r w:rsidRPr="009C57C9">
        <w:rPr>
          <w:rFonts w:ascii="Palatino Linotype" w:hAnsi="Palatino Linotype"/>
        </w:rPr>
        <w:t>раса</w:t>
      </w:r>
      <w:del w:id="1740" w:author="Гафуров Камолджон Азимджонович" w:date="2024-10-11T08:30:00Z" w16du:dateUtc="2024-10-11T03:30:00Z">
        <w:r w:rsidRPr="009C57C9" w:rsidDel="00C93468">
          <w:rPr>
            <w:rFonts w:ascii="Palatino Linotype" w:hAnsi="Palatino Linotype"/>
          </w:rPr>
          <w:delText>н</w:delText>
        </w:r>
      </w:del>
      <w:r w:rsidRPr="009C57C9">
        <w:rPr>
          <w:rFonts w:ascii="Palatino Linotype" w:hAnsi="Palatino Linotype"/>
        </w:rPr>
        <w:t>д</w:t>
      </w:r>
      <w:proofErr w:type="spellEnd"/>
      <w:r w:rsidRPr="009C57C9">
        <w:rPr>
          <w:rFonts w:ascii="Palatino Linotype" w:hAnsi="Palatino Linotype"/>
        </w:rPr>
        <w:t>;</w:t>
      </w:r>
    </w:p>
    <w:p w14:paraId="771DEBB2" w14:textId="59E59973" w:rsidR="00CA1BB3" w:rsidRPr="009C57C9" w:rsidRDefault="00CA1BB3" w:rsidP="00CA1BB3">
      <w:pPr>
        <w:jc w:val="both"/>
        <w:rPr>
          <w:rFonts w:ascii="Palatino Linotype" w:hAnsi="Palatino Linotype"/>
        </w:rPr>
      </w:pPr>
      <w:r w:rsidRPr="009C57C9">
        <w:rPr>
          <w:rFonts w:ascii="Palatino Linotype" w:hAnsi="Palatino Linotype"/>
        </w:rPr>
        <w:t>-</w:t>
      </w:r>
      <w:ins w:id="1741" w:author="Гафуров Камолджон Азимджонович" w:date="2024-10-11T08:27:00Z" w16du:dateUtc="2024-10-11T03:27:00Z">
        <w:r w:rsidR="00C93468">
          <w:rPr>
            <w:rFonts w:ascii="Palatino Linotype" w:hAnsi="Palatino Linotype"/>
            <w:lang w:val="tg-Cyrl-TJ"/>
          </w:rPr>
          <w:t xml:space="preserve"> </w:t>
        </w:r>
      </w:ins>
      <w:r w:rsidRPr="009C57C9">
        <w:rPr>
          <w:rFonts w:ascii="Palatino Linotype" w:hAnsi="Palatino Linotype"/>
        </w:rPr>
        <w:t xml:space="preserve">ба </w:t>
      </w:r>
      <w:del w:id="1742" w:author="Гафуров Камолджон Азимджонович" w:date="2024-10-11T08:23:00Z" w16du:dateUtc="2024-10-11T03:23:00Z">
        <w:r w:rsidRPr="009C57C9" w:rsidDel="00C93468">
          <w:rPr>
            <w:rFonts w:ascii="Palatino Linotype" w:hAnsi="Palatino Linotype"/>
            <w:lang w:val="tg-Cyrl-TJ"/>
          </w:rPr>
          <w:delText xml:space="preserve">моликияти </w:delText>
        </w:r>
      </w:del>
      <w:ins w:id="1743" w:author="Гафуров Камолджон Азимджонович" w:date="2024-10-11T08:23:00Z" w16du:dateUtc="2024-10-11T03:23:00Z">
        <w:r w:rsidR="00C93468">
          <w:rPr>
            <w:rFonts w:ascii="Palatino Linotype" w:hAnsi="Palatino Linotype"/>
            <w:lang w:val="tg-Cyrl-TJ"/>
          </w:rPr>
          <w:t>молу мулки</w:t>
        </w:r>
        <w:r w:rsidR="00C93468" w:rsidRPr="009C57C9">
          <w:rPr>
            <w:rFonts w:ascii="Palatino Linotype" w:hAnsi="Palatino Linotype"/>
            <w:lang w:val="tg-Cyrl-TJ"/>
          </w:rPr>
          <w:t xml:space="preserve"> </w:t>
        </w:r>
      </w:ins>
      <w:proofErr w:type="spellStart"/>
      <w:r w:rsidRPr="009C57C9">
        <w:rPr>
          <w:rFonts w:ascii="Palatino Linotype" w:hAnsi="Palatino Linotype"/>
        </w:rPr>
        <w:t>Бонк</w:t>
      </w:r>
      <w:proofErr w:type="spellEnd"/>
      <w:r w:rsidRPr="009C57C9">
        <w:rPr>
          <w:rFonts w:ascii="Palatino Linotype" w:hAnsi="Palatino Linotype"/>
        </w:rPr>
        <w:t xml:space="preserve"> </w:t>
      </w:r>
      <w:proofErr w:type="spellStart"/>
      <w:r w:rsidRPr="009C57C9">
        <w:rPr>
          <w:rFonts w:ascii="Palatino Linotype" w:hAnsi="Palatino Linotype"/>
        </w:rPr>
        <w:t>ва</w:t>
      </w:r>
      <w:proofErr w:type="spellEnd"/>
      <w:r w:rsidRPr="009C57C9">
        <w:rPr>
          <w:rFonts w:ascii="Palatino Linotype" w:hAnsi="Palatino Linotype"/>
        </w:rPr>
        <w:t xml:space="preserve"> кормандон</w:t>
      </w:r>
      <w:r w:rsidRPr="009C57C9">
        <w:rPr>
          <w:rFonts w:ascii="Palatino Linotype" w:hAnsi="Palatino Linotype"/>
          <w:lang w:val="tg-Cyrl-TJ"/>
        </w:rPr>
        <w:t xml:space="preserve"> </w:t>
      </w:r>
      <w:r w:rsidRPr="009C57C9">
        <w:rPr>
          <w:rFonts w:ascii="Palatino Linotype" w:hAnsi="Palatino Linotype"/>
        </w:rPr>
        <w:t>э</w:t>
      </w:r>
      <w:r w:rsidRPr="009C57C9">
        <w:rPr>
          <w:rFonts w:ascii="Palatino Linotype" w:hAnsi="Palatino Linotype"/>
          <w:lang w:val="tg-Cyrl-TJ"/>
        </w:rPr>
        <w:t>ҳ</w:t>
      </w:r>
      <w:proofErr w:type="spellStart"/>
      <w:r w:rsidRPr="009C57C9">
        <w:rPr>
          <w:rFonts w:ascii="Palatino Linotype" w:hAnsi="Palatino Linotype"/>
        </w:rPr>
        <w:t>тиёткорона</w:t>
      </w:r>
      <w:proofErr w:type="spellEnd"/>
      <w:r w:rsidRPr="009C57C9">
        <w:rPr>
          <w:rFonts w:ascii="Palatino Linotype" w:hAnsi="Palatino Linotype"/>
        </w:rPr>
        <w:t xml:space="preserve"> </w:t>
      </w:r>
      <w:proofErr w:type="spellStart"/>
      <w:r w:rsidRPr="009C57C9">
        <w:rPr>
          <w:rFonts w:ascii="Palatino Linotype" w:hAnsi="Palatino Linotype"/>
        </w:rPr>
        <w:t>муносибат</w:t>
      </w:r>
      <w:proofErr w:type="spellEnd"/>
      <w:r w:rsidRPr="009C57C9">
        <w:rPr>
          <w:rFonts w:ascii="Palatino Linotype" w:hAnsi="Palatino Linotype"/>
        </w:rPr>
        <w:t xml:space="preserve"> </w:t>
      </w:r>
      <w:proofErr w:type="spellStart"/>
      <w:r w:rsidRPr="009C57C9">
        <w:rPr>
          <w:rFonts w:ascii="Palatino Linotype" w:hAnsi="Palatino Linotype"/>
        </w:rPr>
        <w:t>намоя</w:t>
      </w:r>
      <w:del w:id="1744" w:author="Гафуров Камолджон Азимджонович" w:date="2024-10-11T08:31:00Z" w16du:dateUtc="2024-10-11T03:31:00Z">
        <w:r w:rsidRPr="009C57C9" w:rsidDel="00C93468">
          <w:rPr>
            <w:rFonts w:ascii="Palatino Linotype" w:hAnsi="Palatino Linotype"/>
          </w:rPr>
          <w:delText>н</w:delText>
        </w:r>
      </w:del>
      <w:r w:rsidRPr="009C57C9">
        <w:rPr>
          <w:rFonts w:ascii="Palatino Linotype" w:hAnsi="Palatino Linotype"/>
        </w:rPr>
        <w:t>д</w:t>
      </w:r>
      <w:proofErr w:type="spellEnd"/>
      <w:r w:rsidRPr="009C57C9">
        <w:rPr>
          <w:rFonts w:ascii="Palatino Linotype" w:hAnsi="Palatino Linotype"/>
        </w:rPr>
        <w:t>;</w:t>
      </w:r>
    </w:p>
    <w:p w14:paraId="4032EF37" w14:textId="77777777" w:rsidR="00B33199" w:rsidRDefault="00CA1BB3" w:rsidP="00CA1BB3">
      <w:pPr>
        <w:jc w:val="both"/>
        <w:rPr>
          <w:ins w:id="1745" w:author="Гафуров Камолджон Азимджонович" w:date="2024-10-11T08:31:00Z" w16du:dateUtc="2024-10-11T03:31:00Z"/>
          <w:rFonts w:ascii="Palatino Linotype" w:hAnsi="Palatino Linotype"/>
          <w:lang w:val="tg-Cyrl-TJ"/>
        </w:rPr>
      </w:pPr>
      <w:r w:rsidRPr="009C57C9">
        <w:rPr>
          <w:rFonts w:ascii="Palatino Linotype" w:hAnsi="Palatino Linotype"/>
        </w:rPr>
        <w:t>-</w:t>
      </w:r>
      <w:del w:id="1746" w:author="Гафуров Камолджон Азимджонович" w:date="2024-10-11T08:27:00Z" w16du:dateUtc="2024-10-11T03:27:00Z">
        <w:r w:rsidRPr="009C57C9" w:rsidDel="00C93468">
          <w:rPr>
            <w:rFonts w:ascii="Palatino Linotype" w:hAnsi="Palatino Linotype"/>
          </w:rPr>
          <w:delText>ба Бонк ё</w:delText>
        </w:r>
      </w:del>
      <w:r w:rsidRPr="009C57C9">
        <w:rPr>
          <w:rFonts w:ascii="Palatino Linotype" w:hAnsi="Palatino Linotype"/>
        </w:rPr>
        <w:t xml:space="preserve"> ба </w:t>
      </w:r>
      <w:proofErr w:type="spellStart"/>
      <w:r w:rsidRPr="009C57C9">
        <w:rPr>
          <w:rFonts w:ascii="Palatino Linotype" w:hAnsi="Palatino Linotype"/>
        </w:rPr>
        <w:t>ро</w:t>
      </w:r>
      <w:proofErr w:type="spellEnd"/>
      <w:r w:rsidRPr="009C57C9">
        <w:rPr>
          <w:rFonts w:ascii="Palatino Linotype" w:hAnsi="Palatino Linotype"/>
          <w:lang w:val="tg-Cyrl-TJ"/>
        </w:rPr>
        <w:t>ҳ</w:t>
      </w:r>
      <w:proofErr w:type="spellStart"/>
      <w:r w:rsidRPr="009C57C9">
        <w:rPr>
          <w:rFonts w:ascii="Palatino Linotype" w:hAnsi="Palatino Linotype"/>
        </w:rPr>
        <w:t>бари</w:t>
      </w:r>
      <w:proofErr w:type="spellEnd"/>
      <w:r w:rsidRPr="009C57C9">
        <w:rPr>
          <w:rFonts w:ascii="Palatino Linotype" w:hAnsi="Palatino Linotype"/>
        </w:rPr>
        <w:t xml:space="preserve"> </w:t>
      </w:r>
      <w:proofErr w:type="spellStart"/>
      <w:r w:rsidRPr="009C57C9">
        <w:rPr>
          <w:rFonts w:ascii="Palatino Linotype" w:hAnsi="Palatino Linotype"/>
        </w:rPr>
        <w:t>бевоситаи</w:t>
      </w:r>
      <w:proofErr w:type="spellEnd"/>
      <w:r w:rsidRPr="009C57C9">
        <w:rPr>
          <w:rFonts w:ascii="Palatino Linotype" w:hAnsi="Palatino Linotype"/>
        </w:rPr>
        <w:t xml:space="preserve"> худ </w:t>
      </w:r>
      <w:proofErr w:type="spellStart"/>
      <w:r w:rsidRPr="009C57C9">
        <w:rPr>
          <w:rFonts w:ascii="Palatino Linotype" w:hAnsi="Palatino Linotype"/>
        </w:rPr>
        <w:t>оиди</w:t>
      </w:r>
      <w:proofErr w:type="spellEnd"/>
      <w:r w:rsidRPr="009C57C9">
        <w:rPr>
          <w:rFonts w:ascii="Palatino Linotype" w:hAnsi="Palatino Linotype"/>
        </w:rPr>
        <w:t xml:space="preserve"> </w:t>
      </w:r>
      <w:proofErr w:type="spellStart"/>
      <w:r w:rsidRPr="009C57C9">
        <w:rPr>
          <w:rFonts w:ascii="Palatino Linotype" w:hAnsi="Palatino Linotype"/>
        </w:rPr>
        <w:t>вазъияти</w:t>
      </w:r>
      <w:proofErr w:type="spellEnd"/>
      <w:r w:rsidRPr="009C57C9">
        <w:rPr>
          <w:rFonts w:ascii="Palatino Linotype" w:hAnsi="Palatino Linotype"/>
        </w:rPr>
        <w:t xml:space="preserve"> ба </w:t>
      </w:r>
      <w:proofErr w:type="spellStart"/>
      <w:r w:rsidRPr="009C57C9">
        <w:rPr>
          <w:rFonts w:ascii="Palatino Linotype" w:hAnsi="Palatino Linotype"/>
        </w:rPr>
        <w:t>амаломадаи</w:t>
      </w:r>
      <w:proofErr w:type="spellEnd"/>
      <w:r w:rsidRPr="009C57C9">
        <w:rPr>
          <w:rFonts w:ascii="Palatino Linotype" w:hAnsi="Palatino Linotype"/>
        </w:rPr>
        <w:t xml:space="preserve"> ба </w:t>
      </w:r>
      <w:r w:rsidRPr="009C57C9">
        <w:rPr>
          <w:rFonts w:ascii="Palatino Linotype" w:hAnsi="Palatino Linotype"/>
          <w:lang w:val="tg-Cyrl-TJ"/>
        </w:rPr>
        <w:t>ҳ</w:t>
      </w:r>
      <w:proofErr w:type="spellStart"/>
      <w:r w:rsidRPr="009C57C9">
        <w:rPr>
          <w:rFonts w:ascii="Palatino Linotype" w:hAnsi="Palatino Linotype"/>
        </w:rPr>
        <w:t>аёт</w:t>
      </w:r>
      <w:proofErr w:type="spellEnd"/>
      <w:r w:rsidRPr="009C57C9">
        <w:rPr>
          <w:rFonts w:ascii="Palatino Linotype" w:hAnsi="Palatino Linotype"/>
        </w:rPr>
        <w:t xml:space="preserve"> </w:t>
      </w:r>
      <w:proofErr w:type="spellStart"/>
      <w:r w:rsidRPr="009C57C9">
        <w:rPr>
          <w:rFonts w:ascii="Palatino Linotype" w:hAnsi="Palatino Linotype"/>
        </w:rPr>
        <w:t>ва</w:t>
      </w:r>
      <w:proofErr w:type="spellEnd"/>
      <w:r w:rsidRPr="009C57C9">
        <w:rPr>
          <w:rFonts w:ascii="Palatino Linotype" w:hAnsi="Palatino Linotype"/>
        </w:rPr>
        <w:t xml:space="preserve"> </w:t>
      </w:r>
      <w:proofErr w:type="spellStart"/>
      <w:r w:rsidRPr="009C57C9">
        <w:rPr>
          <w:rFonts w:ascii="Palatino Linotype" w:hAnsi="Palatino Linotype"/>
        </w:rPr>
        <w:t>саломатии</w:t>
      </w:r>
      <w:proofErr w:type="spellEnd"/>
      <w:r w:rsidRPr="009C57C9">
        <w:rPr>
          <w:rFonts w:ascii="Palatino Linotype" w:hAnsi="Palatino Linotype"/>
        </w:rPr>
        <w:t xml:space="preserve"> </w:t>
      </w:r>
      <w:proofErr w:type="spellStart"/>
      <w:r w:rsidRPr="009C57C9">
        <w:rPr>
          <w:rFonts w:ascii="Palatino Linotype" w:hAnsi="Palatino Linotype"/>
        </w:rPr>
        <w:t>одамон</w:t>
      </w:r>
      <w:proofErr w:type="spellEnd"/>
      <w:r w:rsidRPr="009C57C9">
        <w:rPr>
          <w:rFonts w:ascii="Palatino Linotype" w:hAnsi="Palatino Linotype"/>
        </w:rPr>
        <w:t xml:space="preserve">, </w:t>
      </w:r>
      <w:proofErr w:type="spellStart"/>
      <w:r w:rsidRPr="009C57C9">
        <w:rPr>
          <w:rFonts w:ascii="Palatino Linotype" w:hAnsi="Palatino Linotype"/>
        </w:rPr>
        <w:t>амнияти</w:t>
      </w:r>
      <w:proofErr w:type="spellEnd"/>
      <w:r w:rsidRPr="009C57C9">
        <w:rPr>
          <w:rFonts w:ascii="Palatino Linotype" w:hAnsi="Palatino Linotype"/>
        </w:rPr>
        <w:t xml:space="preserve"> </w:t>
      </w:r>
      <w:r w:rsidRPr="009C57C9">
        <w:rPr>
          <w:rFonts w:ascii="Palatino Linotype" w:hAnsi="Palatino Linotype"/>
          <w:lang w:val="tg-Cyrl-TJ"/>
        </w:rPr>
        <w:t>моликияти</w:t>
      </w:r>
      <w:r w:rsidRPr="009C57C9">
        <w:rPr>
          <w:rFonts w:ascii="Palatino Linotype" w:hAnsi="Palatino Linotype"/>
        </w:rPr>
        <w:t xml:space="preserve"> </w:t>
      </w:r>
      <w:proofErr w:type="spellStart"/>
      <w:r w:rsidRPr="009C57C9">
        <w:rPr>
          <w:rFonts w:ascii="Palatino Linotype" w:hAnsi="Palatino Linotype"/>
        </w:rPr>
        <w:t>Бонк</w:t>
      </w:r>
      <w:proofErr w:type="spellEnd"/>
      <w:r w:rsidRPr="009C57C9">
        <w:rPr>
          <w:rFonts w:ascii="Palatino Linotype" w:hAnsi="Palatino Linotype"/>
        </w:rPr>
        <w:t xml:space="preserve"> та</w:t>
      </w:r>
      <w:r w:rsidRPr="009C57C9">
        <w:rPr>
          <w:rFonts w:ascii="Palatino Linotype" w:hAnsi="Palatino Linotype"/>
          <w:lang w:val="tg-Cyrl-TJ"/>
        </w:rPr>
        <w:t>ҳ</w:t>
      </w:r>
      <w:proofErr w:type="spellStart"/>
      <w:r w:rsidRPr="009C57C9">
        <w:rPr>
          <w:rFonts w:ascii="Palatino Linotype" w:hAnsi="Palatino Linotype"/>
        </w:rPr>
        <w:t>дидкунанда</w:t>
      </w:r>
      <w:proofErr w:type="spellEnd"/>
      <w:r w:rsidRPr="009C57C9">
        <w:rPr>
          <w:rFonts w:ascii="Palatino Linotype" w:hAnsi="Palatino Linotype"/>
        </w:rPr>
        <w:t xml:space="preserve">, </w:t>
      </w:r>
      <w:proofErr w:type="spellStart"/>
      <w:r w:rsidRPr="009C57C9">
        <w:rPr>
          <w:rFonts w:ascii="Palatino Linotype" w:hAnsi="Palatino Linotype"/>
        </w:rPr>
        <w:t>вайрон</w:t>
      </w:r>
      <w:proofErr w:type="spellEnd"/>
      <w:r w:rsidRPr="009C57C9">
        <w:rPr>
          <w:rFonts w:ascii="Palatino Linotype" w:hAnsi="Palatino Linotype"/>
        </w:rPr>
        <w:t xml:space="preserve"> </w:t>
      </w:r>
      <w:proofErr w:type="spellStart"/>
      <w:r w:rsidRPr="009C57C9">
        <w:rPr>
          <w:rFonts w:ascii="Palatino Linotype" w:hAnsi="Palatino Linotype"/>
        </w:rPr>
        <w:t>шудани</w:t>
      </w:r>
      <w:proofErr w:type="spellEnd"/>
      <w:r w:rsidRPr="009C57C9">
        <w:rPr>
          <w:rFonts w:ascii="Palatino Linotype" w:hAnsi="Palatino Linotype"/>
        </w:rPr>
        <w:t xml:space="preserve"> </w:t>
      </w:r>
      <w:proofErr w:type="spellStart"/>
      <w:r w:rsidRPr="009C57C9">
        <w:rPr>
          <w:rFonts w:ascii="Palatino Linotype" w:hAnsi="Palatino Linotype"/>
        </w:rPr>
        <w:t>тартиби</w:t>
      </w:r>
      <w:proofErr w:type="spellEnd"/>
      <w:r w:rsidRPr="009C57C9">
        <w:rPr>
          <w:rFonts w:ascii="Palatino Linotype" w:hAnsi="Palatino Linotype"/>
        </w:rPr>
        <w:t xml:space="preserve"> </w:t>
      </w:r>
      <w:proofErr w:type="spellStart"/>
      <w:r w:rsidRPr="009C57C9">
        <w:rPr>
          <w:rFonts w:ascii="Palatino Linotype" w:hAnsi="Palatino Linotype"/>
        </w:rPr>
        <w:t>му</w:t>
      </w:r>
      <w:proofErr w:type="spellEnd"/>
      <w:r w:rsidRPr="009C57C9">
        <w:rPr>
          <w:rFonts w:ascii="Palatino Linotype" w:hAnsi="Palatino Linotype"/>
          <w:lang w:val="tg-Cyrl-TJ"/>
        </w:rPr>
        <w:t>қ</w:t>
      </w:r>
      <w:proofErr w:type="spellStart"/>
      <w:r w:rsidRPr="009C57C9">
        <w:rPr>
          <w:rFonts w:ascii="Palatino Linotype" w:hAnsi="Palatino Linotype"/>
        </w:rPr>
        <w:t>арраршудаи</w:t>
      </w:r>
      <w:proofErr w:type="spellEnd"/>
      <w:r w:rsidRPr="009C57C9">
        <w:rPr>
          <w:rFonts w:ascii="Palatino Linotype" w:hAnsi="Palatino Linotype"/>
        </w:rPr>
        <w:t xml:space="preserve"> кор</w:t>
      </w:r>
      <w:r w:rsidRPr="009C57C9">
        <w:rPr>
          <w:rFonts w:ascii="Palatino Linotype" w:hAnsi="Palatino Linotype"/>
          <w:lang w:val="tg-Cyrl-TJ"/>
        </w:rPr>
        <w:t>ӣ</w:t>
      </w:r>
      <w:r w:rsidRPr="009C57C9">
        <w:rPr>
          <w:rFonts w:ascii="Palatino Linotype" w:hAnsi="Palatino Linotype"/>
        </w:rPr>
        <w:t>, и</w:t>
      </w:r>
      <w:r w:rsidRPr="009C57C9">
        <w:rPr>
          <w:rFonts w:ascii="Palatino Linotype" w:hAnsi="Palatino Linotype"/>
          <w:lang w:val="tg-Cyrl-TJ"/>
        </w:rPr>
        <w:t>ҷ</w:t>
      </w:r>
      <w:proofErr w:type="spellStart"/>
      <w:r w:rsidRPr="009C57C9">
        <w:rPr>
          <w:rFonts w:ascii="Palatino Linotype" w:hAnsi="Palatino Linotype"/>
        </w:rPr>
        <w:t>ро</w:t>
      </w:r>
      <w:proofErr w:type="spellEnd"/>
      <w:r w:rsidRPr="009C57C9">
        <w:rPr>
          <w:rFonts w:ascii="Palatino Linotype" w:hAnsi="Palatino Linotype"/>
        </w:rPr>
        <w:t xml:space="preserve"> </w:t>
      </w:r>
      <w:proofErr w:type="spellStart"/>
      <w:r w:rsidRPr="009C57C9">
        <w:rPr>
          <w:rFonts w:ascii="Palatino Linotype" w:hAnsi="Palatino Linotype"/>
        </w:rPr>
        <w:t>нашудани</w:t>
      </w:r>
      <w:proofErr w:type="spellEnd"/>
      <w:r w:rsidRPr="009C57C9">
        <w:rPr>
          <w:rFonts w:ascii="Palatino Linotype" w:hAnsi="Palatino Linotype"/>
        </w:rPr>
        <w:t xml:space="preserve"> </w:t>
      </w:r>
      <w:proofErr w:type="spellStart"/>
      <w:r w:rsidRPr="009C57C9">
        <w:rPr>
          <w:rFonts w:ascii="Palatino Linotype" w:hAnsi="Palatino Linotype"/>
        </w:rPr>
        <w:t>меъёри</w:t>
      </w:r>
      <w:proofErr w:type="spellEnd"/>
      <w:r w:rsidRPr="009C57C9">
        <w:rPr>
          <w:rFonts w:ascii="Palatino Linotype" w:hAnsi="Palatino Linotype"/>
        </w:rPr>
        <w:t xml:space="preserve"> </w:t>
      </w:r>
      <w:r w:rsidRPr="00C93468">
        <w:rPr>
          <w:rFonts w:ascii="Palatino Linotype" w:hAnsi="Palatino Linotype"/>
          <w:lang w:val="tg-Cyrl-TJ"/>
          <w:rPrChange w:id="1747" w:author="Гафуров Камолджон Азимджонович" w:date="2024-10-11T08:26:00Z" w16du:dateUtc="2024-10-11T03:26:00Z">
            <w:rPr>
              <w:rFonts w:ascii="Palatino Linotype" w:hAnsi="Palatino Linotype"/>
            </w:rPr>
          </w:rPrChange>
        </w:rPr>
        <w:t>ме</w:t>
      </w:r>
      <w:r w:rsidRPr="009C57C9">
        <w:rPr>
          <w:rFonts w:ascii="Palatino Linotype" w:hAnsi="Palatino Linotype"/>
          <w:lang w:val="tg-Cyrl-TJ"/>
        </w:rPr>
        <w:t>ҳ</w:t>
      </w:r>
      <w:r w:rsidRPr="00C93468">
        <w:rPr>
          <w:rFonts w:ascii="Palatino Linotype" w:hAnsi="Palatino Linotype"/>
          <w:lang w:val="tg-Cyrl-TJ"/>
          <w:rPrChange w:id="1748" w:author="Гафуров Камолджон Азимджонович" w:date="2024-10-11T08:26:00Z" w16du:dateUtc="2024-10-11T03:26:00Z">
            <w:rPr>
              <w:rFonts w:ascii="Palatino Linotype" w:hAnsi="Palatino Linotype"/>
            </w:rPr>
          </w:rPrChange>
        </w:rPr>
        <w:t>нат</w:t>
      </w:r>
      <w:ins w:id="1749" w:author="Гафуров Камолджон Азимджонович" w:date="2024-10-11T08:26:00Z" w16du:dateUtc="2024-10-11T03:26:00Z">
        <w:r w:rsidR="00C93468">
          <w:rPr>
            <w:rFonts w:ascii="Palatino Linotype" w:hAnsi="Palatino Linotype"/>
            <w:lang w:val="tg-Cyrl-TJ"/>
          </w:rPr>
          <w:t xml:space="preserve">, </w:t>
        </w:r>
      </w:ins>
      <w:del w:id="1750" w:author="Гафуров Камолджон Азимджонович" w:date="2024-10-11T08:26:00Z" w16du:dateUtc="2024-10-11T03:26:00Z">
        <w:r w:rsidRPr="00C93468" w:rsidDel="00C93468">
          <w:rPr>
            <w:rFonts w:ascii="Palatino Linotype" w:hAnsi="Palatino Linotype"/>
            <w:lang w:val="tg-Cyrl-TJ"/>
            <w:rPrChange w:id="1751" w:author="Гафуров Камолджон Азимджонович" w:date="2024-10-11T08:26:00Z" w16du:dateUtc="2024-10-11T03:26:00Z">
              <w:rPr>
                <w:rFonts w:ascii="Palatino Linotype" w:hAnsi="Palatino Linotype"/>
              </w:rPr>
            </w:rPrChange>
          </w:rPr>
          <w:delText xml:space="preserve"> </w:delText>
        </w:r>
      </w:del>
      <w:ins w:id="1752" w:author="Гафуров Камолджон Азимджонович" w:date="2024-10-11T08:26:00Z" w16du:dateUtc="2024-10-11T03:26:00Z">
        <w:r w:rsidR="00C93468" w:rsidRPr="00C93468">
          <w:rPr>
            <w:rFonts w:ascii="Palatino Linotype" w:hAnsi="Palatino Linotype"/>
            <w:lang w:val="tg-Cyrl-TJ"/>
            <w:rPrChange w:id="1753" w:author="Гафуров Камолджон Азимджонович" w:date="2024-10-11T08:26:00Z" w16du:dateUtc="2024-10-11T03:26:00Z">
              <w:rPr>
                <w:rFonts w:ascii="Palatino Linotype" w:hAnsi="Palatino Linotype"/>
                <w:sz w:val="20"/>
                <w:szCs w:val="20"/>
              </w:rPr>
            </w:rPrChange>
          </w:rPr>
          <w:t>дар бораи ба вуҷуд омадани бекористӣ</w:t>
        </w:r>
        <w:r w:rsidR="00C93468">
          <w:rPr>
            <w:rFonts w:ascii="Palatino Linotype" w:hAnsi="Palatino Linotype"/>
            <w:lang w:val="tg-Cyrl-TJ"/>
          </w:rPr>
          <w:t xml:space="preserve"> </w:t>
        </w:r>
      </w:ins>
      <w:proofErr w:type="spellStart"/>
      <w:r w:rsidRPr="009C57C9">
        <w:rPr>
          <w:rFonts w:ascii="Palatino Linotype" w:hAnsi="Palatino Linotype"/>
        </w:rPr>
        <w:t>ва</w:t>
      </w:r>
      <w:proofErr w:type="spellEnd"/>
      <w:r w:rsidRPr="009C57C9">
        <w:rPr>
          <w:rFonts w:ascii="Palatino Linotype" w:hAnsi="Palatino Linotype"/>
        </w:rPr>
        <w:t xml:space="preserve"> </w:t>
      </w:r>
      <w:proofErr w:type="spellStart"/>
      <w:r w:rsidRPr="009C57C9">
        <w:rPr>
          <w:rFonts w:ascii="Palatino Linotype" w:hAnsi="Palatino Linotype"/>
        </w:rPr>
        <w:t>оиди</w:t>
      </w:r>
      <w:proofErr w:type="spellEnd"/>
      <w:r w:rsidRPr="009C57C9">
        <w:rPr>
          <w:rFonts w:ascii="Palatino Linotype" w:hAnsi="Palatino Linotype"/>
        </w:rPr>
        <w:t xml:space="preserve"> </w:t>
      </w:r>
      <w:r w:rsidRPr="009C57C9">
        <w:rPr>
          <w:rFonts w:ascii="Palatino Linotype" w:hAnsi="Palatino Linotype"/>
          <w:lang w:val="tg-Cyrl-TJ"/>
        </w:rPr>
        <w:t>ҳ</w:t>
      </w:r>
      <w:proofErr w:type="spellStart"/>
      <w:r w:rsidRPr="009C57C9">
        <w:rPr>
          <w:rFonts w:ascii="Palatino Linotype" w:hAnsi="Palatino Linotype"/>
        </w:rPr>
        <w:t>олат</w:t>
      </w:r>
      <w:proofErr w:type="spellEnd"/>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w:t>
      </w:r>
      <w:proofErr w:type="spellStart"/>
      <w:r w:rsidRPr="009C57C9">
        <w:rPr>
          <w:rFonts w:ascii="Palatino Linotype" w:hAnsi="Palatino Linotype"/>
        </w:rPr>
        <w:t>дузд</w:t>
      </w:r>
      <w:proofErr w:type="spellEnd"/>
      <w:r w:rsidRPr="009C57C9">
        <w:rPr>
          <w:rFonts w:ascii="Palatino Linotype" w:hAnsi="Palatino Linotype"/>
          <w:lang w:val="tg-Cyrl-TJ"/>
        </w:rPr>
        <w:t>ӣ</w:t>
      </w:r>
      <w:r w:rsidRPr="009C57C9">
        <w:rPr>
          <w:rFonts w:ascii="Palatino Linotype" w:hAnsi="Palatino Linotype"/>
        </w:rPr>
        <w:t xml:space="preserve"> ё </w:t>
      </w:r>
      <w:proofErr w:type="spellStart"/>
      <w:r w:rsidRPr="009C57C9">
        <w:rPr>
          <w:rFonts w:ascii="Palatino Linotype" w:hAnsi="Palatino Linotype"/>
        </w:rPr>
        <w:t>дигар</w:t>
      </w:r>
      <w:proofErr w:type="spellEnd"/>
      <w:r w:rsidRPr="009C57C9">
        <w:rPr>
          <w:rFonts w:ascii="Palatino Linotype" w:hAnsi="Palatino Linotype"/>
        </w:rPr>
        <w:t xml:space="preserve"> </w:t>
      </w:r>
      <w:r w:rsidRPr="009C57C9">
        <w:rPr>
          <w:rFonts w:ascii="Palatino Linotype" w:hAnsi="Palatino Linotype"/>
          <w:lang w:val="tg-Cyrl-TJ"/>
        </w:rPr>
        <w:t>қ</w:t>
      </w:r>
      <w:proofErr w:type="spellStart"/>
      <w:r w:rsidRPr="009C57C9">
        <w:rPr>
          <w:rFonts w:ascii="Palatino Linotype" w:hAnsi="Palatino Linotype"/>
        </w:rPr>
        <w:t>онунвайронкуни</w:t>
      </w:r>
      <w:proofErr w:type="spellEnd"/>
      <w:r w:rsidRPr="009C57C9">
        <w:rPr>
          <w:rFonts w:ascii="Palatino Linotype" w:hAnsi="Palatino Linotype"/>
          <w:lang w:val="tg-Cyrl-TJ"/>
        </w:rPr>
        <w:t>ҳ</w:t>
      </w:r>
      <w:r w:rsidRPr="009C57C9">
        <w:rPr>
          <w:rFonts w:ascii="Palatino Linotype" w:hAnsi="Palatino Linotype"/>
        </w:rPr>
        <w:t xml:space="preserve">о </w:t>
      </w:r>
      <w:proofErr w:type="spellStart"/>
      <w:r w:rsidRPr="009C57C9">
        <w:rPr>
          <w:rFonts w:ascii="Palatino Linotype" w:hAnsi="Palatino Linotype"/>
        </w:rPr>
        <w:t>фавран</w:t>
      </w:r>
      <w:proofErr w:type="spellEnd"/>
      <w:r w:rsidRPr="009C57C9">
        <w:rPr>
          <w:rFonts w:ascii="Palatino Linotype" w:hAnsi="Palatino Linotype"/>
        </w:rPr>
        <w:t xml:space="preserve"> хабар ди</w:t>
      </w:r>
      <w:r w:rsidRPr="009C57C9">
        <w:rPr>
          <w:rFonts w:ascii="Palatino Linotype" w:hAnsi="Palatino Linotype"/>
          <w:lang w:val="tg-Cyrl-TJ"/>
        </w:rPr>
        <w:t>ҳ</w:t>
      </w:r>
      <w:proofErr w:type="spellStart"/>
      <w:r w:rsidRPr="009C57C9">
        <w:rPr>
          <w:rFonts w:ascii="Palatino Linotype" w:hAnsi="Palatino Linotype"/>
        </w:rPr>
        <w:t>анд</w:t>
      </w:r>
      <w:proofErr w:type="spellEnd"/>
      <w:r w:rsidRPr="009C57C9">
        <w:rPr>
          <w:rFonts w:ascii="Palatino Linotype" w:hAnsi="Palatino Linotype"/>
        </w:rPr>
        <w:t>.</w:t>
      </w:r>
    </w:p>
    <w:p w14:paraId="2D3141D2" w14:textId="03C4B3CB" w:rsidR="00B33199" w:rsidRDefault="00B33199">
      <w:pPr>
        <w:jc w:val="both"/>
        <w:rPr>
          <w:ins w:id="1754" w:author="Гафуров Камолджон Азимджонович" w:date="2024-10-11T11:20:00Z" w16du:dateUtc="2024-10-11T06:20:00Z"/>
          <w:rFonts w:ascii="Palatino Linotype" w:hAnsi="Palatino Linotype"/>
          <w:lang w:val="tg-Cyrl-TJ"/>
        </w:rPr>
      </w:pPr>
      <w:ins w:id="1755" w:author="Гафуров Камолджон Азимджонович" w:date="2024-10-11T08:31:00Z" w16du:dateUtc="2024-10-11T03:31:00Z">
        <w:r w:rsidRPr="00B33199">
          <w:rPr>
            <w:rFonts w:ascii="Palatino Linotype" w:hAnsi="Palatino Linotype"/>
            <w:lang w:val="tg-Cyrl-TJ"/>
            <w:rPrChange w:id="1756" w:author="Гафуров Камолджон Азимджонович" w:date="2024-10-11T08:32:00Z" w16du:dateUtc="2024-10-11T03:32:00Z">
              <w:rPr>
                <w:rFonts w:ascii="Palatino Linotype" w:eastAsia="Calibri" w:hAnsi="Palatino Linotype"/>
                <w:sz w:val="20"/>
                <w:szCs w:val="20"/>
                <w:lang w:eastAsia="en-US"/>
              </w:rPr>
            </w:rPrChange>
          </w:rPr>
          <w:t xml:space="preserve">- ба </w:t>
        </w:r>
      </w:ins>
      <w:ins w:id="1757" w:author="Гафуров Камолджон Азимджонович" w:date="2024-10-11T08:32:00Z" w16du:dateUtc="2024-10-11T03:32:00Z">
        <w:r>
          <w:rPr>
            <w:rFonts w:ascii="Palatino Linotype" w:hAnsi="Palatino Linotype"/>
            <w:lang w:val="tg-Cyrl-TJ"/>
          </w:rPr>
          <w:t>Бонк</w:t>
        </w:r>
      </w:ins>
      <w:ins w:id="1758" w:author="Гафуров Камолджон Азимджонович" w:date="2024-10-11T08:31:00Z" w16du:dateUtc="2024-10-11T03:31:00Z">
        <w:r w:rsidRPr="00B33199">
          <w:rPr>
            <w:rFonts w:ascii="Palatino Linotype" w:hAnsi="Palatino Linotype"/>
            <w:lang w:val="tg-Cyrl-TJ"/>
            <w:rPrChange w:id="1759" w:author="Гафуров Камолджон Азимджонович" w:date="2024-10-11T08:32:00Z" w16du:dateUtc="2024-10-11T03:32:00Z">
              <w:rPr>
                <w:rFonts w:ascii="Palatino Linotype" w:eastAsia="Calibri" w:hAnsi="Palatino Linotype"/>
                <w:sz w:val="20"/>
                <w:szCs w:val="20"/>
                <w:lang w:eastAsia="en-US"/>
              </w:rPr>
            </w:rPrChange>
          </w:rPr>
          <w:t xml:space="preserve"> зарари расонидаашро дар доираи муқаррарнамудаи Кодекси </w:t>
        </w:r>
      </w:ins>
      <w:ins w:id="1760" w:author="Гафуров Камолджон Азимджонович" w:date="2024-10-11T08:32:00Z" w16du:dateUtc="2024-10-11T03:32:00Z">
        <w:r>
          <w:rPr>
            <w:rFonts w:ascii="Palatino Linotype" w:hAnsi="Palatino Linotype"/>
            <w:lang w:val="tg-Cyrl-TJ"/>
          </w:rPr>
          <w:t xml:space="preserve">меҳнат, </w:t>
        </w:r>
      </w:ins>
      <w:ins w:id="1761" w:author="Гафуров Камолджон Азимджонович" w:date="2024-10-11T08:31:00Z" w16du:dateUtc="2024-10-11T03:31:00Z">
        <w:r w:rsidRPr="00B33199">
          <w:rPr>
            <w:rFonts w:ascii="Palatino Linotype" w:hAnsi="Palatino Linotype"/>
            <w:lang w:val="tg-Cyrl-TJ"/>
            <w:rPrChange w:id="1762" w:author="Гафуров Камолджон Азимджонович" w:date="2024-10-11T08:32:00Z" w16du:dateUtc="2024-10-11T03:32:00Z">
              <w:rPr>
                <w:rFonts w:ascii="Palatino Linotype" w:eastAsia="Calibri" w:hAnsi="Palatino Linotype"/>
                <w:sz w:val="20"/>
                <w:szCs w:val="20"/>
                <w:lang w:eastAsia="en-US"/>
              </w:rPr>
            </w:rPrChange>
          </w:rPr>
          <w:t>санадҳои меъёрии ҳуқуқии Ҷумҳурии Тоҷикистон</w:t>
        </w:r>
      </w:ins>
      <w:ins w:id="1763" w:author="Гафуров Камолджон Азимджонович" w:date="2024-10-11T08:32:00Z" w16du:dateUtc="2024-10-11T03:32:00Z">
        <w:r w:rsidRPr="00B33199">
          <w:rPr>
            <w:rFonts w:ascii="Palatino Linotype" w:hAnsi="Palatino Linotype"/>
            <w:lang w:val="tg-Cyrl-TJ"/>
          </w:rPr>
          <w:t xml:space="preserve"> </w:t>
        </w:r>
        <w:r w:rsidRPr="00B01C64">
          <w:rPr>
            <w:rFonts w:ascii="Palatino Linotype" w:hAnsi="Palatino Linotype"/>
            <w:lang w:val="tg-Cyrl-TJ"/>
          </w:rPr>
          <w:t xml:space="preserve">ва дигар </w:t>
        </w:r>
        <w:r w:rsidRPr="00474D02">
          <w:rPr>
            <w:rFonts w:ascii="Palatino Linotype" w:hAnsi="Palatino Linotype"/>
            <w:lang w:val="tg-Cyrl-TJ"/>
          </w:rPr>
          <w:t>санадҳои дохилӣ (локал</w:t>
        </w:r>
        <w:r>
          <w:rPr>
            <w:rFonts w:ascii="Palatino Linotype" w:hAnsi="Palatino Linotype"/>
            <w:lang w:val="tg-Cyrl-TJ"/>
          </w:rPr>
          <w:t>ӣ)</w:t>
        </w:r>
      </w:ins>
      <w:ins w:id="1764" w:author="Гафуров Камолджон Азимджонович" w:date="2024-10-11T08:31:00Z" w16du:dateUtc="2024-10-11T03:31:00Z">
        <w:r w:rsidRPr="00B33199">
          <w:rPr>
            <w:rFonts w:ascii="Palatino Linotype" w:hAnsi="Palatino Linotype"/>
            <w:lang w:val="tg-Cyrl-TJ"/>
            <w:rPrChange w:id="1765" w:author="Гафуров Камолджон Азимджонович" w:date="2024-10-11T08:32:00Z" w16du:dateUtc="2024-10-11T03:32:00Z">
              <w:rPr>
                <w:rFonts w:ascii="Palatino Linotype" w:eastAsia="Calibri" w:hAnsi="Palatino Linotype"/>
                <w:sz w:val="20"/>
                <w:szCs w:val="20"/>
                <w:lang w:eastAsia="en-US"/>
              </w:rPr>
            </w:rPrChange>
          </w:rPr>
          <w:t xml:space="preserve"> ҷуброн намояд;</w:t>
        </w:r>
      </w:ins>
    </w:p>
    <w:p w14:paraId="3A5AFEB4" w14:textId="5E5CCC8B" w:rsidR="00836279" w:rsidRPr="00B33199" w:rsidRDefault="00836279">
      <w:pPr>
        <w:jc w:val="both"/>
        <w:rPr>
          <w:ins w:id="1766" w:author="Гафуров Камолджон Азимджонович" w:date="2024-10-11T08:31:00Z" w16du:dateUtc="2024-10-11T03:31:00Z"/>
          <w:rFonts w:ascii="Palatino Linotype" w:hAnsi="Palatino Linotype"/>
          <w:lang w:val="tg-Cyrl-TJ"/>
          <w:rPrChange w:id="1767" w:author="Гафуров Камолджон Азимджонович" w:date="2024-10-11T08:32:00Z" w16du:dateUtc="2024-10-11T03:32:00Z">
            <w:rPr>
              <w:ins w:id="1768" w:author="Гафуров Камолджон Азимджонович" w:date="2024-10-11T08:31:00Z" w16du:dateUtc="2024-10-11T03:31:00Z"/>
              <w:rFonts w:ascii="Palatino Linotype" w:hAnsi="Palatino Linotype"/>
              <w:sz w:val="20"/>
              <w:szCs w:val="20"/>
            </w:rPr>
          </w:rPrChange>
        </w:rPr>
        <w:pPrChange w:id="1769" w:author="Гафуров Камолджон Азимджонович" w:date="2024-10-11T08:32:00Z" w16du:dateUtc="2024-10-11T03:32:00Z">
          <w:pPr>
            <w:pStyle w:val="a9"/>
            <w:ind w:firstLine="567"/>
            <w:jc w:val="both"/>
          </w:pPr>
        </w:pPrChange>
      </w:pPr>
      <w:ins w:id="1770" w:author="Гафуров Камолджон Азимджонович" w:date="2024-10-11T11:20:00Z" w16du:dateUtc="2024-10-11T06:20:00Z">
        <w:r>
          <w:rPr>
            <w:rFonts w:ascii="Palatino Linotype" w:hAnsi="Palatino Linotype"/>
            <w:lang w:val="tg-Cyrl-TJ"/>
          </w:rPr>
          <w:t>- дар</w:t>
        </w:r>
        <w:r w:rsidRPr="007A6FCC">
          <w:rPr>
            <w:rFonts w:ascii="Palatino Linotype" w:eastAsiaTheme="minorHAnsi" w:hAnsi="Palatino Linotype"/>
            <w:kern w:val="2"/>
            <w:lang w:val="tg-Cyrl-TJ" w:eastAsia="en-US"/>
            <w14:ligatures w14:val="standardContextual"/>
          </w:rPr>
          <w:t xml:space="preserve"> рӯзи аз кор озод шудан дафтарчаи меҳнатиашро аз суроғаи ҳуқуқии </w:t>
        </w:r>
        <w:r>
          <w:rPr>
            <w:rFonts w:ascii="Palatino Linotype" w:hAnsi="Palatino Linotype"/>
            <w:lang w:val="tg-Cyrl-TJ"/>
          </w:rPr>
          <w:t xml:space="preserve">Бонк </w:t>
        </w:r>
        <w:r w:rsidRPr="007A6FCC">
          <w:rPr>
            <w:rFonts w:ascii="Palatino Linotype" w:eastAsiaTheme="minorHAnsi" w:hAnsi="Palatino Linotype"/>
            <w:kern w:val="2"/>
            <w:lang w:val="tg-Cyrl-TJ" w:eastAsia="en-US"/>
            <w14:ligatures w14:val="standardContextual"/>
          </w:rPr>
          <w:t>гирад</w:t>
        </w:r>
        <w:r>
          <w:rPr>
            <w:rFonts w:ascii="Palatino Linotype" w:eastAsiaTheme="minorHAnsi" w:hAnsi="Palatino Linotype"/>
            <w:kern w:val="2"/>
            <w:lang w:val="tg-Cyrl-TJ" w:eastAsia="en-US"/>
            <w14:ligatures w14:val="standardContextual"/>
          </w:rPr>
          <w:t>;</w:t>
        </w:r>
      </w:ins>
    </w:p>
    <w:p w14:paraId="7840CFC4" w14:textId="326024F6" w:rsidR="00B33199" w:rsidRPr="00B33199" w:rsidRDefault="00CA1BB3">
      <w:pPr>
        <w:jc w:val="both"/>
        <w:rPr>
          <w:ins w:id="1771" w:author="Гафуров Камолджон Азимджонович" w:date="2024-10-11T08:31:00Z" w16du:dateUtc="2024-10-11T03:31:00Z"/>
          <w:rFonts w:ascii="Palatino Linotype" w:hAnsi="Palatino Linotype"/>
          <w:lang w:val="tg-Cyrl-TJ"/>
          <w:rPrChange w:id="1772" w:author="Гафуров Камолджон Азимджонович" w:date="2024-10-11T08:33:00Z" w16du:dateUtc="2024-10-11T03:33:00Z">
            <w:rPr>
              <w:ins w:id="1773" w:author="Гафуров Камолджон Азимджонович" w:date="2024-10-11T08:31:00Z" w16du:dateUtc="2024-10-11T03:31:00Z"/>
              <w:rFonts w:ascii="Palatino Linotype" w:hAnsi="Palatino Linotype"/>
              <w:sz w:val="20"/>
              <w:szCs w:val="20"/>
            </w:rPr>
          </w:rPrChange>
        </w:rPr>
        <w:pPrChange w:id="1774" w:author="Гафуров Камолджон Азимджонович" w:date="2024-10-11T08:32:00Z" w16du:dateUtc="2024-10-11T03:32:00Z">
          <w:pPr>
            <w:pStyle w:val="a9"/>
            <w:ind w:firstLine="567"/>
            <w:jc w:val="both"/>
          </w:pPr>
        </w:pPrChange>
      </w:pPr>
      <w:del w:id="1775" w:author="Гафуров Камолджон Азимджонович" w:date="2024-10-11T08:31:00Z" w16du:dateUtc="2024-10-11T03:31:00Z">
        <w:r w:rsidRPr="00B33199" w:rsidDel="00B33199">
          <w:rPr>
            <w:rFonts w:ascii="Palatino Linotype" w:hAnsi="Palatino Linotype"/>
            <w:lang w:val="tg-Cyrl-TJ"/>
            <w:rPrChange w:id="1776" w:author="Гафуров Камолджон Азимджонович" w:date="2024-10-11T08:33:00Z" w16du:dateUtc="2024-10-11T03:33:00Z">
              <w:rPr>
                <w:rFonts w:ascii="Palatino Linotype" w:hAnsi="Palatino Linotype"/>
              </w:rPr>
            </w:rPrChange>
          </w:rPr>
          <w:tab/>
        </w:r>
      </w:del>
      <w:ins w:id="1777" w:author="Гафуров Камолджон Азимджонович" w:date="2024-10-11T08:31:00Z" w16du:dateUtc="2024-10-11T03:31:00Z">
        <w:r w:rsidR="00B33199" w:rsidRPr="00B33199">
          <w:rPr>
            <w:rFonts w:ascii="Palatino Linotype" w:hAnsi="Palatino Linotype"/>
            <w:lang w:val="tg-Cyrl-TJ"/>
            <w:rPrChange w:id="1778" w:author="Гафуров Камолджон Азимджонович" w:date="2024-10-11T08:33:00Z" w16du:dateUtc="2024-10-11T03:33:00Z">
              <w:rPr>
                <w:rFonts w:ascii="Palatino Linotype" w:hAnsi="Palatino Linotype"/>
                <w:sz w:val="20"/>
                <w:szCs w:val="20"/>
              </w:rPr>
            </w:rPrChange>
          </w:rPr>
          <w:t xml:space="preserve">- дигар уҳдадориҳоро, ки </w:t>
        </w:r>
      </w:ins>
      <w:ins w:id="1779" w:author="Гафуров Камолджон Азимджонович" w:date="2024-10-11T08:33:00Z" w16du:dateUtc="2024-10-11T03:33:00Z">
        <w:r w:rsidR="00B33199" w:rsidRPr="00474D02">
          <w:rPr>
            <w:rFonts w:ascii="Palatino Linotype" w:hAnsi="Palatino Linotype"/>
            <w:lang w:val="tg-Cyrl-TJ"/>
          </w:rPr>
          <w:t xml:space="preserve">Кодекси </w:t>
        </w:r>
        <w:r w:rsidR="00B33199">
          <w:rPr>
            <w:rFonts w:ascii="Palatino Linotype" w:hAnsi="Palatino Linotype"/>
            <w:lang w:val="tg-Cyrl-TJ"/>
          </w:rPr>
          <w:t xml:space="preserve">меҳнат, </w:t>
        </w:r>
        <w:r w:rsidR="00B33199" w:rsidRPr="00474D02">
          <w:rPr>
            <w:rFonts w:ascii="Palatino Linotype" w:hAnsi="Palatino Linotype"/>
            <w:lang w:val="tg-Cyrl-TJ"/>
          </w:rPr>
          <w:t>санадҳои меъёрии ҳуқуқии Ҷумҳурии Тоҷикистон</w:t>
        </w:r>
        <w:r w:rsidR="00B33199" w:rsidRPr="00B33199">
          <w:rPr>
            <w:rFonts w:ascii="Palatino Linotype" w:hAnsi="Palatino Linotype"/>
            <w:lang w:val="tg-Cyrl-TJ"/>
          </w:rPr>
          <w:t xml:space="preserve"> </w:t>
        </w:r>
        <w:r w:rsidR="00B33199" w:rsidRPr="00B01C64">
          <w:rPr>
            <w:rFonts w:ascii="Palatino Linotype" w:hAnsi="Palatino Linotype"/>
            <w:lang w:val="tg-Cyrl-TJ"/>
          </w:rPr>
          <w:t xml:space="preserve">ва дигар </w:t>
        </w:r>
        <w:r w:rsidR="00B33199" w:rsidRPr="00474D02">
          <w:rPr>
            <w:rFonts w:ascii="Palatino Linotype" w:hAnsi="Palatino Linotype"/>
            <w:lang w:val="tg-Cyrl-TJ"/>
          </w:rPr>
          <w:t>санадҳои дохилӣ (локал</w:t>
        </w:r>
        <w:r w:rsidR="00B33199">
          <w:rPr>
            <w:rFonts w:ascii="Palatino Linotype" w:hAnsi="Palatino Linotype"/>
            <w:lang w:val="tg-Cyrl-TJ"/>
          </w:rPr>
          <w:t>ӣ)</w:t>
        </w:r>
      </w:ins>
      <w:ins w:id="1780" w:author="Гафуров Камолджон Азимджонович" w:date="2024-10-11T08:31:00Z" w16du:dateUtc="2024-10-11T03:31:00Z">
        <w:r w:rsidR="00B33199" w:rsidRPr="00B33199">
          <w:rPr>
            <w:rFonts w:ascii="Palatino Linotype" w:hAnsi="Palatino Linotype"/>
            <w:lang w:val="tg-Cyrl-TJ"/>
            <w:rPrChange w:id="1781" w:author="Гафуров Камолджон Азимджонович" w:date="2024-10-11T08:33:00Z" w16du:dateUtc="2024-10-11T03:33:00Z">
              <w:rPr>
                <w:rFonts w:ascii="Palatino Linotype" w:hAnsi="Palatino Linotype"/>
                <w:sz w:val="20"/>
                <w:szCs w:val="20"/>
              </w:rPr>
            </w:rPrChange>
          </w:rPr>
          <w:t xml:space="preserve"> пешбинӣ намудаанд, иҷро намояд.</w:t>
        </w:r>
      </w:ins>
    </w:p>
    <w:p w14:paraId="51E7F191" w14:textId="4644483A" w:rsidR="00CA1BB3" w:rsidRPr="00B33199" w:rsidRDefault="00F21964" w:rsidP="00CA1BB3">
      <w:pPr>
        <w:jc w:val="both"/>
        <w:rPr>
          <w:rFonts w:ascii="Palatino Linotype" w:hAnsi="Palatino Linotype"/>
          <w:b/>
          <w:lang w:val="tg-Cyrl-TJ"/>
          <w:rPrChange w:id="1782" w:author="Гафуров Камолджон Азимджонович" w:date="2024-10-11T08:31:00Z" w16du:dateUtc="2024-10-11T03:31:00Z">
            <w:rPr>
              <w:rFonts w:ascii="Palatino Linotype" w:hAnsi="Palatino Linotype"/>
              <w:b/>
            </w:rPr>
          </w:rPrChange>
        </w:rPr>
      </w:pPr>
      <w:ins w:id="1783" w:author="Гафуров Камолджон Азимджонович" w:date="2024-10-11T11:35:00Z" w16du:dateUtc="2024-10-11T06:35:00Z">
        <w:r w:rsidRPr="00F21964">
          <w:rPr>
            <w:rFonts w:ascii="Palatino Linotype" w:hAnsi="Palatino Linotype"/>
            <w:bCs/>
            <w:lang w:val="tg-Cyrl-TJ"/>
            <w:rPrChange w:id="1784" w:author="Гафуров Камолджон Азимджонович" w:date="2024-10-11T11:35:00Z" w16du:dateUtc="2024-10-11T06:35:00Z">
              <w:rPr>
                <w:rFonts w:ascii="Palatino Linotype" w:hAnsi="Palatino Linotype"/>
                <w:b/>
                <w:lang w:val="tg-Cyrl-TJ"/>
              </w:rPr>
            </w:rPrChange>
          </w:rPr>
          <w:lastRenderedPageBreak/>
          <w:t>2.5.</w:t>
        </w:r>
        <w:r>
          <w:rPr>
            <w:rFonts w:ascii="Palatino Linotype" w:hAnsi="Palatino Linotype"/>
            <w:b/>
            <w:lang w:val="tg-Cyrl-TJ"/>
          </w:rPr>
          <w:t xml:space="preserve"> </w:t>
        </w:r>
        <w:r>
          <w:rPr>
            <w:rFonts w:ascii="Palatino Linotype" w:hAnsi="Palatino Linotype"/>
            <w:lang w:val="tg-Cyrl-TJ"/>
          </w:rPr>
          <w:t>Тарафҳо тасдиқ менамоянд, ки ҳ</w:t>
        </w:r>
        <w:r w:rsidRPr="007A6FCC">
          <w:rPr>
            <w:rFonts w:ascii="Palatino Linotype" w:eastAsiaTheme="minorHAnsi" w:hAnsi="Palatino Linotype"/>
            <w:kern w:val="2"/>
            <w:lang w:val="tg-Cyrl-TJ" w:eastAsia="en-US"/>
            <w14:ligatures w14:val="standardContextual"/>
          </w:rPr>
          <w:t xml:space="preserve">уҷҷатҳо ва паёмҳои дар муносибати коргузории кадрии байни Корманд ва Бонк, </w:t>
        </w:r>
        <w:r>
          <w:rPr>
            <w:rFonts w:ascii="Palatino Linotype" w:hAnsi="Palatino Linotype"/>
            <w:lang w:val="tg-Cyrl-TJ"/>
          </w:rPr>
          <w:t xml:space="preserve">ки </w:t>
        </w:r>
        <w:r w:rsidRPr="007A6FCC">
          <w:rPr>
            <w:rFonts w:ascii="Palatino Linotype" w:eastAsiaTheme="minorHAnsi" w:hAnsi="Palatino Linotype"/>
            <w:kern w:val="2"/>
            <w:lang w:val="tg-Cyrl-TJ" w:eastAsia="en-US"/>
            <w14:ligatures w14:val="standardContextual"/>
          </w:rPr>
          <w:t>дар</w:t>
        </w:r>
        <w:r w:rsidRPr="00564F5C">
          <w:rPr>
            <w:rFonts w:ascii="Palatino Linotype" w:hAnsi="Palatino Linotype"/>
            <w:lang w:val="tg-Cyrl-TJ"/>
          </w:rPr>
          <w:t xml:space="preserve"> </w:t>
        </w:r>
        <w:r>
          <w:rPr>
            <w:rFonts w:ascii="Palatino Linotype" w:hAnsi="Palatino Linotype"/>
            <w:lang w:val="tg-Cyrl-TJ"/>
          </w:rPr>
          <w:t>н</w:t>
        </w:r>
        <w:r w:rsidRPr="00564F5C">
          <w:rPr>
            <w:rFonts w:ascii="Palatino Linotype" w:hAnsi="Palatino Linotype"/>
            <w:lang w:val="tg-Cyrl-TJ"/>
          </w:rPr>
          <w:t>изоми электронии ҳуҷҷатгузор</w:t>
        </w:r>
        <w:r>
          <w:rPr>
            <w:rFonts w:ascii="Palatino Linotype" w:hAnsi="Palatino Linotype"/>
            <w:lang w:val="tg-Cyrl-TJ"/>
          </w:rPr>
          <w:t>ии Бонк</w:t>
        </w:r>
        <w:r w:rsidRPr="007A6FCC">
          <w:rPr>
            <w:rFonts w:ascii="Palatino Linotype" w:eastAsiaTheme="minorHAnsi" w:hAnsi="Palatino Linotype"/>
            <w:kern w:val="2"/>
            <w:lang w:val="tg-Cyrl-TJ" w:eastAsia="en-US"/>
            <w14:ligatures w14:val="standardContextual"/>
          </w:rPr>
          <w:t xml:space="preserve"> </w:t>
        </w:r>
        <w:r>
          <w:rPr>
            <w:rFonts w:ascii="Palatino Linotype" w:hAnsi="Palatino Linotype"/>
            <w:lang w:val="tg-Cyrl-TJ"/>
          </w:rPr>
          <w:t xml:space="preserve">бо </w:t>
        </w:r>
        <w:r w:rsidRPr="007A6FCC">
          <w:rPr>
            <w:rFonts w:ascii="Palatino Linotype" w:eastAsiaTheme="minorHAnsi" w:hAnsi="Palatino Linotype"/>
            <w:kern w:val="2"/>
            <w:lang w:val="tg-Cyrl-TJ" w:eastAsia="en-US"/>
            <w14:ligatures w14:val="standardContextual"/>
          </w:rPr>
          <w:t>истифода</w:t>
        </w:r>
        <w:r>
          <w:rPr>
            <w:rFonts w:ascii="Palatino Linotype" w:hAnsi="Palatino Linotype"/>
            <w:lang w:val="tg-Cyrl-TJ"/>
          </w:rPr>
          <w:t xml:space="preserve"> аз имзои электронии одӣ сурат мегирад, </w:t>
        </w:r>
        <w:r w:rsidRPr="007A6FCC">
          <w:rPr>
            <w:rFonts w:ascii="Palatino Linotype" w:eastAsiaTheme="minorHAnsi" w:hAnsi="Palatino Linotype"/>
            <w:kern w:val="2"/>
            <w:lang w:val="tg-Cyrl-TJ" w:eastAsia="en-US"/>
            <w14:ligatures w14:val="standardContextual"/>
          </w:rPr>
          <w:t>ҳамчун баробар б</w:t>
        </w:r>
        <w:r>
          <w:rPr>
            <w:rFonts w:ascii="Palatino Linotype" w:hAnsi="Palatino Linotype"/>
            <w:lang w:val="tg-Cyrl-TJ"/>
          </w:rPr>
          <w:t>о</w:t>
        </w:r>
        <w:r w:rsidRPr="007A6FCC">
          <w:rPr>
            <w:rFonts w:ascii="Palatino Linotype" w:eastAsiaTheme="minorHAnsi" w:hAnsi="Palatino Linotype"/>
            <w:kern w:val="2"/>
            <w:lang w:val="tg-Cyrl-TJ" w:eastAsia="en-US"/>
            <w14:ligatures w14:val="standardContextual"/>
          </w:rPr>
          <w:t xml:space="preserve"> ҳуҷҷати қоғазии бо даст имзо гардида эътироф карда мешаванд ва </w:t>
        </w:r>
        <w:r>
          <w:rPr>
            <w:rFonts w:ascii="Palatino Linotype" w:hAnsi="Palatino Linotype"/>
            <w:lang w:val="tg-Cyrl-TJ"/>
          </w:rPr>
          <w:t xml:space="preserve">қувваи ҳуқуқии </w:t>
        </w:r>
        <w:r w:rsidRPr="007A6FCC">
          <w:rPr>
            <w:rFonts w:ascii="Palatino Linotype" w:eastAsiaTheme="minorHAnsi" w:hAnsi="Palatino Linotype"/>
            <w:kern w:val="2"/>
            <w:lang w:val="tg-Cyrl-TJ" w:eastAsia="en-US"/>
            <w14:ligatures w14:val="standardContextual"/>
          </w:rPr>
          <w:t>баробар</w:t>
        </w:r>
        <w:r>
          <w:rPr>
            <w:rFonts w:ascii="Palatino Linotype" w:hAnsi="Palatino Linotype"/>
            <w:lang w:val="tg-Cyrl-TJ"/>
          </w:rPr>
          <w:t>арзишро дорад</w:t>
        </w:r>
        <w:r w:rsidRPr="007A6FCC">
          <w:rPr>
            <w:rFonts w:ascii="Palatino Linotype" w:eastAsiaTheme="minorHAnsi" w:hAnsi="Palatino Linotype"/>
            <w:kern w:val="2"/>
            <w:lang w:val="tg-Cyrl-TJ" w:eastAsia="en-US"/>
            <w14:ligatures w14:val="standardContextual"/>
          </w:rPr>
          <w:t>.</w:t>
        </w:r>
      </w:ins>
    </w:p>
    <w:p w14:paraId="4A2B22B7" w14:textId="77777777" w:rsidR="00CA1BB3" w:rsidRPr="009C57C9" w:rsidRDefault="00CA1BB3" w:rsidP="00CA1BB3">
      <w:pPr>
        <w:jc w:val="center"/>
        <w:rPr>
          <w:rFonts w:ascii="Palatino Linotype" w:hAnsi="Palatino Linotype"/>
          <w:b/>
        </w:rPr>
      </w:pPr>
      <w:r w:rsidRPr="009C57C9">
        <w:rPr>
          <w:rFonts w:ascii="Palatino Linotype" w:hAnsi="Palatino Linotype"/>
          <w:b/>
        </w:rPr>
        <w:t xml:space="preserve">3. </w:t>
      </w:r>
      <w:proofErr w:type="spellStart"/>
      <w:r w:rsidRPr="009C57C9">
        <w:rPr>
          <w:rFonts w:ascii="Palatino Linotype" w:hAnsi="Palatino Linotype"/>
          <w:b/>
        </w:rPr>
        <w:t>Пардохти</w:t>
      </w:r>
      <w:proofErr w:type="spellEnd"/>
      <w:r w:rsidRPr="009C57C9">
        <w:rPr>
          <w:rFonts w:ascii="Palatino Linotype" w:hAnsi="Palatino Linotype"/>
          <w:b/>
        </w:rPr>
        <w:t xml:space="preserve"> </w:t>
      </w:r>
      <w:proofErr w:type="spellStart"/>
      <w:r w:rsidRPr="009C57C9">
        <w:rPr>
          <w:rFonts w:ascii="Palatino Linotype" w:hAnsi="Palatino Linotype"/>
          <w:b/>
        </w:rPr>
        <w:t>музди</w:t>
      </w:r>
      <w:proofErr w:type="spellEnd"/>
      <w:r w:rsidRPr="009C57C9">
        <w:rPr>
          <w:rFonts w:ascii="Palatino Linotype" w:hAnsi="Palatino Linotype"/>
          <w:b/>
        </w:rPr>
        <w:t xml:space="preserve"> ме</w:t>
      </w:r>
      <w:r w:rsidRPr="009C57C9">
        <w:rPr>
          <w:rFonts w:ascii="Palatino Linotype" w:hAnsi="Palatino Linotype"/>
          <w:b/>
          <w:lang w:val="tg-Cyrl-TJ"/>
        </w:rPr>
        <w:t>ҳ</w:t>
      </w:r>
      <w:r w:rsidRPr="009C57C9">
        <w:rPr>
          <w:rFonts w:ascii="Palatino Linotype" w:hAnsi="Palatino Linotype"/>
          <w:b/>
        </w:rPr>
        <w:t xml:space="preserve">нат, </w:t>
      </w:r>
      <w:proofErr w:type="spellStart"/>
      <w:r w:rsidRPr="009C57C9">
        <w:rPr>
          <w:rFonts w:ascii="Palatino Linotype" w:hAnsi="Palatino Linotype"/>
          <w:b/>
        </w:rPr>
        <w:t>тартиби</w:t>
      </w:r>
      <w:proofErr w:type="spellEnd"/>
      <w:r w:rsidRPr="009C57C9">
        <w:rPr>
          <w:rFonts w:ascii="Palatino Linotype" w:hAnsi="Palatino Linotype"/>
          <w:b/>
        </w:rPr>
        <w:t xml:space="preserve"> </w:t>
      </w:r>
      <w:proofErr w:type="spellStart"/>
      <w:r w:rsidRPr="009C57C9">
        <w:rPr>
          <w:rFonts w:ascii="Palatino Linotype" w:hAnsi="Palatino Linotype"/>
          <w:b/>
        </w:rPr>
        <w:t>таъин</w:t>
      </w:r>
      <w:proofErr w:type="spellEnd"/>
      <w:r w:rsidRPr="009C57C9">
        <w:rPr>
          <w:rFonts w:ascii="Palatino Linotype" w:hAnsi="Palatino Linotype"/>
          <w:b/>
        </w:rPr>
        <w:t xml:space="preserve"> </w:t>
      </w:r>
      <w:proofErr w:type="spellStart"/>
      <w:r w:rsidRPr="009C57C9">
        <w:rPr>
          <w:rFonts w:ascii="Palatino Linotype" w:hAnsi="Palatino Linotype"/>
          <w:b/>
        </w:rPr>
        <w:t>намудани</w:t>
      </w:r>
      <w:proofErr w:type="spellEnd"/>
      <w:r w:rsidRPr="009C57C9">
        <w:rPr>
          <w:rFonts w:ascii="Palatino Linotype" w:hAnsi="Palatino Linotype"/>
          <w:b/>
        </w:rPr>
        <w:t xml:space="preserve"> </w:t>
      </w:r>
      <w:proofErr w:type="spellStart"/>
      <w:r w:rsidRPr="009C57C9">
        <w:rPr>
          <w:rFonts w:ascii="Palatino Linotype" w:hAnsi="Palatino Linotype"/>
          <w:b/>
        </w:rPr>
        <w:t>вазифа</w:t>
      </w:r>
      <w:proofErr w:type="spellEnd"/>
      <w:r w:rsidRPr="009C57C9">
        <w:rPr>
          <w:rFonts w:ascii="Palatino Linotype" w:hAnsi="Palatino Linotype"/>
          <w:b/>
          <w:lang w:val="tg-Cyrl-TJ"/>
        </w:rPr>
        <w:t>ҳ</w:t>
      </w:r>
      <w:r w:rsidRPr="009C57C9">
        <w:rPr>
          <w:rFonts w:ascii="Palatino Linotype" w:hAnsi="Palatino Linotype"/>
          <w:b/>
        </w:rPr>
        <w:t xml:space="preserve">о </w:t>
      </w:r>
    </w:p>
    <w:p w14:paraId="73DF948E" w14:textId="77777777" w:rsidR="00CA1BB3" w:rsidRPr="009C57C9" w:rsidRDefault="00CA1BB3" w:rsidP="00CA1BB3">
      <w:pPr>
        <w:jc w:val="center"/>
        <w:rPr>
          <w:rFonts w:ascii="Palatino Linotype" w:hAnsi="Palatino Linotype"/>
        </w:rPr>
      </w:pPr>
      <w:proofErr w:type="spellStart"/>
      <w:r w:rsidRPr="009C57C9">
        <w:rPr>
          <w:rFonts w:ascii="Palatino Linotype" w:hAnsi="Palatino Linotype"/>
          <w:b/>
        </w:rPr>
        <w:t>ва</w:t>
      </w:r>
      <w:proofErr w:type="spellEnd"/>
      <w:r w:rsidRPr="009C57C9">
        <w:rPr>
          <w:rFonts w:ascii="Palatino Linotype" w:hAnsi="Palatino Linotype"/>
          <w:b/>
        </w:rPr>
        <w:t xml:space="preserve"> </w:t>
      </w:r>
      <w:proofErr w:type="spellStart"/>
      <w:r w:rsidRPr="009C57C9">
        <w:rPr>
          <w:rFonts w:ascii="Palatino Linotype" w:hAnsi="Palatino Linotype"/>
          <w:b/>
        </w:rPr>
        <w:t>музди</w:t>
      </w:r>
      <w:proofErr w:type="spellEnd"/>
      <w:r w:rsidRPr="009C57C9">
        <w:rPr>
          <w:rFonts w:ascii="Palatino Linotype" w:hAnsi="Palatino Linotype"/>
          <w:b/>
        </w:rPr>
        <w:t xml:space="preserve"> ме</w:t>
      </w:r>
      <w:r w:rsidRPr="009C57C9">
        <w:rPr>
          <w:rFonts w:ascii="Palatino Linotype" w:hAnsi="Palatino Linotype"/>
          <w:b/>
          <w:lang w:val="tg-Cyrl-TJ"/>
        </w:rPr>
        <w:t>ҳ</w:t>
      </w:r>
      <w:r w:rsidRPr="009C57C9">
        <w:rPr>
          <w:rFonts w:ascii="Palatino Linotype" w:hAnsi="Palatino Linotype"/>
          <w:b/>
        </w:rPr>
        <w:t xml:space="preserve">нат, </w:t>
      </w:r>
      <w:proofErr w:type="spellStart"/>
      <w:r w:rsidRPr="009C57C9">
        <w:rPr>
          <w:rFonts w:ascii="Palatino Linotype" w:hAnsi="Palatino Linotype"/>
          <w:b/>
        </w:rPr>
        <w:t>инчунин</w:t>
      </w:r>
      <w:proofErr w:type="spellEnd"/>
      <w:r w:rsidRPr="009C57C9">
        <w:rPr>
          <w:rFonts w:ascii="Palatino Linotype" w:hAnsi="Palatino Linotype"/>
          <w:b/>
        </w:rPr>
        <w:t xml:space="preserve"> </w:t>
      </w:r>
      <w:proofErr w:type="spellStart"/>
      <w:r w:rsidRPr="009C57C9">
        <w:rPr>
          <w:rFonts w:ascii="Palatino Linotype" w:hAnsi="Palatino Linotype"/>
          <w:b/>
        </w:rPr>
        <w:t>дигар</w:t>
      </w:r>
      <w:proofErr w:type="spellEnd"/>
      <w:r w:rsidRPr="009C57C9">
        <w:rPr>
          <w:rFonts w:ascii="Palatino Linotype" w:hAnsi="Palatino Linotype"/>
          <w:b/>
        </w:rPr>
        <w:t xml:space="preserve"> намуди </w:t>
      </w:r>
      <w:proofErr w:type="spellStart"/>
      <w:r w:rsidRPr="009C57C9">
        <w:rPr>
          <w:rFonts w:ascii="Palatino Linotype" w:hAnsi="Palatino Linotype"/>
          <w:b/>
        </w:rPr>
        <w:t>мукофотпули</w:t>
      </w:r>
      <w:proofErr w:type="spellEnd"/>
      <w:r w:rsidRPr="009C57C9">
        <w:rPr>
          <w:rFonts w:ascii="Palatino Linotype" w:hAnsi="Palatino Linotype"/>
          <w:b/>
          <w:lang w:val="tg-Cyrl-TJ"/>
        </w:rPr>
        <w:t>ҳ</w:t>
      </w:r>
      <w:r w:rsidRPr="009C57C9">
        <w:rPr>
          <w:rFonts w:ascii="Palatino Linotype" w:hAnsi="Palatino Linotype"/>
          <w:b/>
        </w:rPr>
        <w:t>о.</w:t>
      </w:r>
    </w:p>
    <w:p w14:paraId="6352EFC3" w14:textId="54B55155" w:rsidR="00CA1BB3" w:rsidRPr="000C2D5C" w:rsidRDefault="00CA1BB3" w:rsidP="00CA1BB3">
      <w:pPr>
        <w:jc w:val="both"/>
        <w:rPr>
          <w:rFonts w:ascii="Palatino Linotype" w:hAnsi="Palatino Linotype"/>
          <w:lang w:val="tg-Cyrl-TJ"/>
          <w:rPrChange w:id="1785" w:author="Гафуров Камолджон Азимджонович" w:date="2024-10-11T08:43:00Z" w16du:dateUtc="2024-10-11T03:43:00Z">
            <w:rPr>
              <w:rFonts w:ascii="Palatino Linotype" w:hAnsi="Palatino Linotype"/>
            </w:rPr>
          </w:rPrChange>
        </w:rPr>
      </w:pPr>
      <w:r w:rsidRPr="009C57C9">
        <w:rPr>
          <w:rFonts w:ascii="Palatino Linotype" w:hAnsi="Palatino Linotype"/>
        </w:rPr>
        <w:t>3.</w:t>
      </w:r>
      <w:proofErr w:type="gramStart"/>
      <w:r w:rsidRPr="009C57C9">
        <w:rPr>
          <w:rFonts w:ascii="Palatino Linotype" w:hAnsi="Palatino Linotype"/>
        </w:rPr>
        <w:t>1.</w:t>
      </w:r>
      <w:ins w:id="1786" w:author="Гафуров Камолджон Азимджонович" w:date="2024-10-11T08:43:00Z" w16du:dateUtc="2024-10-11T03:43:00Z">
        <w:r w:rsidR="000C2D5C" w:rsidRPr="009C57C9">
          <w:rPr>
            <w:rFonts w:ascii="Palatino Linotype" w:hAnsi="Palatino Linotype"/>
          </w:rPr>
          <w:t>Музди</w:t>
        </w:r>
        <w:proofErr w:type="gramEnd"/>
        <w:r w:rsidR="000C2D5C" w:rsidRPr="009C57C9">
          <w:rPr>
            <w:rFonts w:ascii="Palatino Linotype" w:hAnsi="Palatino Linotype"/>
          </w:rPr>
          <w:t xml:space="preserve"> ме</w:t>
        </w:r>
        <w:r w:rsidR="000C2D5C" w:rsidRPr="009C57C9">
          <w:rPr>
            <w:rFonts w:ascii="Palatino Linotype" w:hAnsi="Palatino Linotype"/>
            <w:lang w:val="tg-Cyrl-TJ"/>
          </w:rPr>
          <w:t>ҳ</w:t>
        </w:r>
        <w:r w:rsidR="000C2D5C" w:rsidRPr="009C57C9">
          <w:rPr>
            <w:rFonts w:ascii="Palatino Linotype" w:hAnsi="Palatino Linotype"/>
          </w:rPr>
          <w:t xml:space="preserve">нат - ин </w:t>
        </w:r>
        <w:proofErr w:type="spellStart"/>
        <w:r w:rsidR="000C2D5C" w:rsidRPr="009C57C9">
          <w:rPr>
            <w:rFonts w:ascii="Palatino Linotype" w:hAnsi="Palatino Linotype"/>
          </w:rPr>
          <w:t>шакли</w:t>
        </w:r>
        <w:proofErr w:type="spellEnd"/>
        <w:r w:rsidR="000C2D5C" w:rsidRPr="009C57C9">
          <w:rPr>
            <w:rFonts w:ascii="Palatino Linotype" w:hAnsi="Palatino Linotype"/>
          </w:rPr>
          <w:t xml:space="preserve"> </w:t>
        </w:r>
        <w:proofErr w:type="spellStart"/>
        <w:r w:rsidR="000C2D5C" w:rsidRPr="009C57C9">
          <w:rPr>
            <w:rFonts w:ascii="Palatino Linotype" w:hAnsi="Palatino Linotype"/>
          </w:rPr>
          <w:t>асосии</w:t>
        </w:r>
        <w:proofErr w:type="spellEnd"/>
        <w:r w:rsidR="000C2D5C" w:rsidRPr="009C57C9">
          <w:rPr>
            <w:rFonts w:ascii="Palatino Linotype" w:hAnsi="Palatino Linotype"/>
          </w:rPr>
          <w:t xml:space="preserve"> </w:t>
        </w:r>
        <w:r w:rsidR="000C2D5C" w:rsidRPr="009C57C9">
          <w:rPr>
            <w:rFonts w:ascii="Palatino Linotype" w:hAnsi="Palatino Linotype"/>
            <w:lang w:val="tg-Cyrl-TJ"/>
          </w:rPr>
          <w:t>қ</w:t>
        </w:r>
        <w:proofErr w:type="spellStart"/>
        <w:r w:rsidR="000C2D5C" w:rsidRPr="009C57C9">
          <w:rPr>
            <w:rFonts w:ascii="Palatino Linotype" w:hAnsi="Palatino Linotype"/>
          </w:rPr>
          <w:t>адр</w:t>
        </w:r>
        <w:proofErr w:type="spellEnd"/>
        <w:r w:rsidR="000C2D5C" w:rsidRPr="009C57C9">
          <w:rPr>
            <w:rFonts w:ascii="Palatino Linotype" w:hAnsi="Palatino Linotype"/>
          </w:rPr>
          <w:t xml:space="preserve"> </w:t>
        </w:r>
        <w:proofErr w:type="spellStart"/>
        <w:r w:rsidR="000C2D5C" w:rsidRPr="009C57C9">
          <w:rPr>
            <w:rFonts w:ascii="Palatino Linotype" w:hAnsi="Palatino Linotype"/>
          </w:rPr>
          <w:t>кардани</w:t>
        </w:r>
        <w:proofErr w:type="spellEnd"/>
        <w:r w:rsidR="000C2D5C" w:rsidRPr="009C57C9">
          <w:rPr>
            <w:rFonts w:ascii="Palatino Linotype" w:hAnsi="Palatino Linotype"/>
          </w:rPr>
          <w:t xml:space="preserve"> ме</w:t>
        </w:r>
        <w:r w:rsidR="000C2D5C" w:rsidRPr="009C57C9">
          <w:rPr>
            <w:rFonts w:ascii="Palatino Linotype" w:hAnsi="Palatino Linotype"/>
            <w:lang w:val="tg-Cyrl-TJ"/>
          </w:rPr>
          <w:t>ҳ</w:t>
        </w:r>
        <w:proofErr w:type="spellStart"/>
        <w:r w:rsidR="000C2D5C" w:rsidRPr="009C57C9">
          <w:rPr>
            <w:rFonts w:ascii="Palatino Linotype" w:hAnsi="Palatino Linotype"/>
          </w:rPr>
          <w:t>нати</w:t>
        </w:r>
        <w:proofErr w:type="spellEnd"/>
        <w:r w:rsidR="000C2D5C" w:rsidRPr="009C57C9">
          <w:rPr>
            <w:rFonts w:ascii="Palatino Linotype" w:hAnsi="Palatino Linotype"/>
          </w:rPr>
          <w:t xml:space="preserve"> </w:t>
        </w:r>
        <w:proofErr w:type="spellStart"/>
        <w:r w:rsidR="000C2D5C" w:rsidRPr="009C57C9">
          <w:rPr>
            <w:rFonts w:ascii="Palatino Linotype" w:hAnsi="Palatino Linotype"/>
          </w:rPr>
          <w:t>корманд</w:t>
        </w:r>
        <w:proofErr w:type="spellEnd"/>
        <w:r w:rsidR="000C2D5C" w:rsidRPr="009C57C9">
          <w:rPr>
            <w:rFonts w:ascii="Palatino Linotype" w:hAnsi="Palatino Linotype"/>
          </w:rPr>
          <w:t xml:space="preserve"> </w:t>
        </w:r>
        <w:proofErr w:type="spellStart"/>
        <w:r w:rsidR="000C2D5C" w:rsidRPr="009C57C9">
          <w:rPr>
            <w:rFonts w:ascii="Palatino Linotype" w:hAnsi="Palatino Linotype"/>
          </w:rPr>
          <w:t>буда</w:t>
        </w:r>
        <w:proofErr w:type="spellEnd"/>
        <w:r w:rsidR="000C2D5C" w:rsidRPr="009C57C9">
          <w:rPr>
            <w:rFonts w:ascii="Palatino Linotype" w:hAnsi="Palatino Linotype"/>
          </w:rPr>
          <w:t xml:space="preserve">, он </w:t>
        </w:r>
        <w:proofErr w:type="spellStart"/>
        <w:r w:rsidR="000C2D5C" w:rsidRPr="009C57C9">
          <w:rPr>
            <w:rFonts w:ascii="Palatino Linotype" w:hAnsi="Palatino Linotype"/>
          </w:rPr>
          <w:t>вобаста</w:t>
        </w:r>
        <w:proofErr w:type="spellEnd"/>
        <w:r w:rsidR="000C2D5C" w:rsidRPr="009C57C9">
          <w:rPr>
            <w:rFonts w:ascii="Palatino Linotype" w:hAnsi="Palatino Linotype"/>
          </w:rPr>
          <w:t xml:space="preserve"> ба </w:t>
        </w:r>
        <w:proofErr w:type="spellStart"/>
        <w:r w:rsidR="000C2D5C" w:rsidRPr="009C57C9">
          <w:rPr>
            <w:rFonts w:ascii="Palatino Linotype" w:hAnsi="Palatino Linotype"/>
          </w:rPr>
          <w:t>ма</w:t>
        </w:r>
        <w:proofErr w:type="spellEnd"/>
        <w:r w:rsidR="000C2D5C" w:rsidRPr="009C57C9">
          <w:rPr>
            <w:rFonts w:ascii="Palatino Linotype" w:hAnsi="Palatino Linotype"/>
            <w:lang w:val="tg-Cyrl-TJ"/>
          </w:rPr>
          <w:t>ҳ</w:t>
        </w:r>
        <w:proofErr w:type="spellStart"/>
        <w:r w:rsidR="000C2D5C" w:rsidRPr="009C57C9">
          <w:rPr>
            <w:rFonts w:ascii="Palatino Linotype" w:hAnsi="Palatino Linotype"/>
          </w:rPr>
          <w:t>орати</w:t>
        </w:r>
        <w:proofErr w:type="spellEnd"/>
        <w:r w:rsidR="000C2D5C" w:rsidRPr="009C57C9">
          <w:rPr>
            <w:rFonts w:ascii="Palatino Linotype" w:hAnsi="Palatino Linotype"/>
          </w:rPr>
          <w:t xml:space="preserve"> </w:t>
        </w:r>
        <w:proofErr w:type="spellStart"/>
        <w:r w:rsidR="000C2D5C" w:rsidRPr="009C57C9">
          <w:rPr>
            <w:rFonts w:ascii="Palatino Linotype" w:hAnsi="Palatino Linotype"/>
          </w:rPr>
          <w:t>касбии</w:t>
        </w:r>
        <w:proofErr w:type="spellEnd"/>
        <w:r w:rsidR="000C2D5C" w:rsidRPr="009C57C9">
          <w:rPr>
            <w:rFonts w:ascii="Palatino Linotype" w:hAnsi="Palatino Linotype"/>
          </w:rPr>
          <w:t xml:space="preserve"> </w:t>
        </w:r>
        <w:r w:rsidR="000C2D5C" w:rsidRPr="009C57C9">
          <w:rPr>
            <w:rFonts w:ascii="Palatino Linotype" w:hAnsi="Palatino Linotype"/>
            <w:lang w:val="tg-Cyrl-TJ"/>
          </w:rPr>
          <w:t>ӯ</w:t>
        </w:r>
        <w:r w:rsidR="000C2D5C" w:rsidRPr="009C57C9">
          <w:rPr>
            <w:rFonts w:ascii="Palatino Linotype" w:hAnsi="Palatino Linotype"/>
          </w:rPr>
          <w:t xml:space="preserve">, </w:t>
        </w:r>
        <w:proofErr w:type="spellStart"/>
        <w:r w:rsidR="000C2D5C" w:rsidRPr="009C57C9">
          <w:rPr>
            <w:rFonts w:ascii="Palatino Linotype" w:hAnsi="Palatino Linotype"/>
          </w:rPr>
          <w:t>мушкилот</w:t>
        </w:r>
        <w:proofErr w:type="spellEnd"/>
        <w:r w:rsidR="000C2D5C" w:rsidRPr="009C57C9">
          <w:rPr>
            <w:rFonts w:ascii="Palatino Linotype" w:hAnsi="Palatino Linotype"/>
          </w:rPr>
          <w:t>, ми</w:t>
        </w:r>
        <w:r w:rsidR="000C2D5C" w:rsidRPr="009C57C9">
          <w:rPr>
            <w:rFonts w:ascii="Palatino Linotype" w:hAnsi="Palatino Linotype"/>
            <w:lang w:val="tg-Cyrl-TJ"/>
          </w:rPr>
          <w:t>қ</w:t>
        </w:r>
        <w:r w:rsidR="000C2D5C" w:rsidRPr="009C57C9">
          <w:rPr>
            <w:rFonts w:ascii="Palatino Linotype" w:hAnsi="Palatino Linotype"/>
          </w:rPr>
          <w:t xml:space="preserve">дор, </w:t>
        </w:r>
        <w:proofErr w:type="spellStart"/>
        <w:r w:rsidR="000C2D5C" w:rsidRPr="009C57C9">
          <w:rPr>
            <w:rFonts w:ascii="Palatino Linotype" w:hAnsi="Palatino Linotype"/>
          </w:rPr>
          <w:t>сифат</w:t>
        </w:r>
        <w:proofErr w:type="spellEnd"/>
        <w:r w:rsidR="000C2D5C" w:rsidRPr="009C57C9">
          <w:rPr>
            <w:rFonts w:ascii="Palatino Linotype" w:hAnsi="Palatino Linotype"/>
          </w:rPr>
          <w:t xml:space="preserve"> </w:t>
        </w:r>
        <w:proofErr w:type="spellStart"/>
        <w:r w:rsidR="000C2D5C" w:rsidRPr="009C57C9">
          <w:rPr>
            <w:rFonts w:ascii="Palatino Linotype" w:hAnsi="Palatino Linotype"/>
          </w:rPr>
          <w:t>ва</w:t>
        </w:r>
        <w:proofErr w:type="spellEnd"/>
        <w:r w:rsidR="000C2D5C" w:rsidRPr="009C57C9">
          <w:rPr>
            <w:rFonts w:ascii="Palatino Linotype" w:hAnsi="Palatino Linotype"/>
          </w:rPr>
          <w:t xml:space="preserve"> </w:t>
        </w:r>
        <w:proofErr w:type="spellStart"/>
        <w:r w:rsidR="000C2D5C" w:rsidRPr="009C57C9">
          <w:rPr>
            <w:rFonts w:ascii="Palatino Linotype" w:hAnsi="Palatino Linotype"/>
          </w:rPr>
          <w:t>шарт</w:t>
        </w:r>
        <w:proofErr w:type="spellEnd"/>
        <w:r w:rsidR="000C2D5C" w:rsidRPr="009C57C9">
          <w:rPr>
            <w:rFonts w:ascii="Palatino Linotype" w:hAnsi="Palatino Linotype"/>
            <w:lang w:val="tg-Cyrl-TJ"/>
          </w:rPr>
          <w:t>ҳ</w:t>
        </w:r>
        <w:proofErr w:type="spellStart"/>
        <w:r w:rsidR="000C2D5C" w:rsidRPr="009C57C9">
          <w:rPr>
            <w:rFonts w:ascii="Palatino Linotype" w:hAnsi="Palatino Linotype"/>
          </w:rPr>
          <w:t>ои</w:t>
        </w:r>
        <w:proofErr w:type="spellEnd"/>
        <w:r w:rsidR="000C2D5C" w:rsidRPr="009C57C9">
          <w:rPr>
            <w:rFonts w:ascii="Palatino Linotype" w:hAnsi="Palatino Linotype"/>
          </w:rPr>
          <w:t xml:space="preserve"> кори и</w:t>
        </w:r>
        <w:r w:rsidR="000C2D5C" w:rsidRPr="009C57C9">
          <w:rPr>
            <w:rFonts w:ascii="Palatino Linotype" w:hAnsi="Palatino Linotype"/>
            <w:lang w:val="tg-Cyrl-TJ"/>
          </w:rPr>
          <w:t>ҷ</w:t>
        </w:r>
        <w:proofErr w:type="spellStart"/>
        <w:r w:rsidR="000C2D5C" w:rsidRPr="009C57C9">
          <w:rPr>
            <w:rFonts w:ascii="Palatino Linotype" w:hAnsi="Palatino Linotype"/>
          </w:rPr>
          <w:t>рошуда</w:t>
        </w:r>
        <w:proofErr w:type="spellEnd"/>
        <w:r w:rsidR="000C2D5C" w:rsidRPr="009C57C9">
          <w:rPr>
            <w:rFonts w:ascii="Palatino Linotype" w:hAnsi="Palatino Linotype"/>
          </w:rPr>
          <w:t xml:space="preserve"> </w:t>
        </w:r>
        <w:proofErr w:type="spellStart"/>
        <w:r w:rsidR="000C2D5C" w:rsidRPr="009C57C9">
          <w:rPr>
            <w:rFonts w:ascii="Palatino Linotype" w:hAnsi="Palatino Linotype"/>
          </w:rPr>
          <w:t>пардохта</w:t>
        </w:r>
        <w:proofErr w:type="spellEnd"/>
        <w:r w:rsidR="000C2D5C" w:rsidRPr="009C57C9">
          <w:rPr>
            <w:rFonts w:ascii="Palatino Linotype" w:hAnsi="Palatino Linotype"/>
          </w:rPr>
          <w:t xml:space="preserve"> </w:t>
        </w:r>
        <w:proofErr w:type="spellStart"/>
        <w:r w:rsidR="000C2D5C" w:rsidRPr="009C57C9">
          <w:rPr>
            <w:rFonts w:ascii="Palatino Linotype" w:hAnsi="Palatino Linotype"/>
          </w:rPr>
          <w:t>мешавад</w:t>
        </w:r>
        <w:proofErr w:type="spellEnd"/>
        <w:r w:rsidR="000C2D5C" w:rsidRPr="009C57C9">
          <w:rPr>
            <w:rFonts w:ascii="Palatino Linotype" w:hAnsi="Palatino Linotype"/>
          </w:rPr>
          <w:t>.</w:t>
        </w:r>
        <w:r w:rsidR="000C2D5C">
          <w:rPr>
            <w:rFonts w:ascii="Palatino Linotype" w:hAnsi="Palatino Linotype"/>
            <w:lang w:val="tg-Cyrl-TJ"/>
          </w:rPr>
          <w:t xml:space="preserve"> </w:t>
        </w:r>
        <w:r w:rsidR="000C2D5C" w:rsidRPr="000C2D5C">
          <w:rPr>
            <w:rFonts w:ascii="Palatino Linotype" w:hAnsi="Palatino Linotype"/>
            <w:lang w:val="tg-Cyrl-TJ"/>
            <w:rPrChange w:id="1787" w:author="Гафуров Камолджон Азимджонович" w:date="2024-10-11T08:43:00Z" w16du:dateUtc="2024-10-11T03:43:00Z">
              <w:rPr>
                <w:rFonts w:ascii="Palatino Linotype" w:hAnsi="Palatino Linotype"/>
              </w:rPr>
            </w:rPrChange>
          </w:rPr>
          <w:t>Пардохти музди ме</w:t>
        </w:r>
        <w:r w:rsidR="000C2D5C" w:rsidRPr="009C57C9">
          <w:rPr>
            <w:rFonts w:ascii="Palatino Linotype" w:hAnsi="Palatino Linotype"/>
            <w:lang w:val="tg-Cyrl-TJ"/>
          </w:rPr>
          <w:t>ҳ</w:t>
        </w:r>
        <w:r w:rsidR="000C2D5C" w:rsidRPr="000C2D5C">
          <w:rPr>
            <w:rFonts w:ascii="Palatino Linotype" w:hAnsi="Palatino Linotype"/>
            <w:lang w:val="tg-Cyrl-TJ"/>
            <w:rPrChange w:id="1788" w:author="Гафуров Камолджон Азимджонович" w:date="2024-10-11T08:43:00Z" w16du:dateUtc="2024-10-11T03:43:00Z">
              <w:rPr>
                <w:rFonts w:ascii="Palatino Linotype" w:hAnsi="Palatino Linotype"/>
              </w:rPr>
            </w:rPrChange>
          </w:rPr>
          <w:t>нат мувофи</w:t>
        </w:r>
        <w:r w:rsidR="000C2D5C" w:rsidRPr="009C57C9">
          <w:rPr>
            <w:rFonts w:ascii="Palatino Linotype" w:hAnsi="Palatino Linotype"/>
            <w:lang w:val="tg-Cyrl-TJ"/>
          </w:rPr>
          <w:t>қ</w:t>
        </w:r>
        <w:r w:rsidR="000C2D5C" w:rsidRPr="000C2D5C">
          <w:rPr>
            <w:rFonts w:ascii="Palatino Linotype" w:hAnsi="Palatino Linotype"/>
            <w:lang w:val="tg-Cyrl-TJ"/>
            <w:rPrChange w:id="1789" w:author="Гафуров Камолджон Азимджонович" w:date="2024-10-11T08:43:00Z" w16du:dateUtc="2024-10-11T03:43:00Z">
              <w:rPr>
                <w:rFonts w:ascii="Palatino Linotype" w:hAnsi="Palatino Linotype"/>
              </w:rPr>
            </w:rPrChange>
          </w:rPr>
          <w:t>и санад</w:t>
        </w:r>
        <w:r w:rsidR="000C2D5C" w:rsidRPr="009C57C9">
          <w:rPr>
            <w:rFonts w:ascii="Palatino Linotype" w:hAnsi="Palatino Linotype"/>
            <w:lang w:val="tg-Cyrl-TJ"/>
          </w:rPr>
          <w:t>ҳ</w:t>
        </w:r>
        <w:r w:rsidR="000C2D5C" w:rsidRPr="000C2D5C">
          <w:rPr>
            <w:rFonts w:ascii="Palatino Linotype" w:hAnsi="Palatino Linotype"/>
            <w:lang w:val="tg-Cyrl-TJ"/>
            <w:rPrChange w:id="1790" w:author="Гафуров Камолджон Азимджонович" w:date="2024-10-11T08:43:00Z" w16du:dateUtc="2024-10-11T03:43:00Z">
              <w:rPr>
                <w:rFonts w:ascii="Palatino Linotype" w:hAnsi="Palatino Linotype"/>
              </w:rPr>
            </w:rPrChange>
          </w:rPr>
          <w:t>ои меъёрии дохил</w:t>
        </w:r>
        <w:r w:rsidR="000C2D5C" w:rsidRPr="009C57C9">
          <w:rPr>
            <w:rFonts w:ascii="Palatino Linotype" w:hAnsi="Palatino Linotype"/>
            <w:lang w:val="tg-Cyrl-TJ"/>
          </w:rPr>
          <w:t>ӣ</w:t>
        </w:r>
        <w:r w:rsidR="000C2D5C" w:rsidRPr="000C2D5C">
          <w:rPr>
            <w:rFonts w:ascii="Palatino Linotype" w:hAnsi="Palatino Linotype"/>
            <w:lang w:val="tg-Cyrl-TJ"/>
            <w:rPrChange w:id="1791" w:author="Гафуров Камолджон Азимджонович" w:date="2024-10-11T08:43:00Z" w16du:dateUtc="2024-10-11T03:43:00Z">
              <w:rPr>
                <w:rFonts w:ascii="Palatino Linotype" w:hAnsi="Palatino Linotype"/>
              </w:rPr>
            </w:rPrChange>
          </w:rPr>
          <w:t xml:space="preserve"> ба ро</w:t>
        </w:r>
        <w:r w:rsidR="000C2D5C" w:rsidRPr="009C57C9">
          <w:rPr>
            <w:rFonts w:ascii="Palatino Linotype" w:hAnsi="Palatino Linotype"/>
            <w:lang w:val="tg-Cyrl-TJ"/>
          </w:rPr>
          <w:t>ҳ</w:t>
        </w:r>
        <w:r w:rsidR="000C2D5C" w:rsidRPr="000C2D5C">
          <w:rPr>
            <w:rFonts w:ascii="Palatino Linotype" w:hAnsi="Palatino Linotype"/>
            <w:lang w:val="tg-Cyrl-TJ"/>
            <w:rPrChange w:id="1792" w:author="Гафуров Камолджон Азимджонович" w:date="2024-10-11T08:43:00Z" w16du:dateUtc="2024-10-11T03:43:00Z">
              <w:rPr>
                <w:rFonts w:ascii="Palatino Linotype" w:hAnsi="Palatino Linotype"/>
              </w:rPr>
            </w:rPrChange>
          </w:rPr>
          <w:t xml:space="preserve"> монда мешавад.</w:t>
        </w:r>
      </w:ins>
      <w:del w:id="1793" w:author="Гафуров Камолджон Азимджонович" w:date="2024-10-11T08:41:00Z" w16du:dateUtc="2024-10-11T03:41:00Z">
        <w:r w:rsidRPr="000C2D5C" w:rsidDel="000C2D5C">
          <w:rPr>
            <w:rFonts w:ascii="Palatino Linotype" w:hAnsi="Palatino Linotype"/>
            <w:lang w:val="tg-Cyrl-TJ"/>
            <w:rPrChange w:id="1794" w:author="Гафуров Камолджон Азимджонович" w:date="2024-10-11T08:43:00Z" w16du:dateUtc="2024-10-11T03:43:00Z">
              <w:rPr>
                <w:rFonts w:ascii="Palatino Linotype" w:hAnsi="Palatino Linotype"/>
              </w:rPr>
            </w:rPrChange>
          </w:rPr>
          <w:delText xml:space="preserve">Кормандони Бонк </w:delText>
        </w:r>
        <w:r w:rsidRPr="009C57C9" w:rsidDel="000C2D5C">
          <w:rPr>
            <w:rFonts w:ascii="Palatino Linotype" w:hAnsi="Palatino Linotype"/>
            <w:lang w:val="tg-Cyrl-TJ"/>
          </w:rPr>
          <w:delText>ӯҳ</w:delText>
        </w:r>
        <w:r w:rsidRPr="000C2D5C" w:rsidDel="000C2D5C">
          <w:rPr>
            <w:rFonts w:ascii="Palatino Linotype" w:hAnsi="Palatino Linotype"/>
            <w:lang w:val="tg-Cyrl-TJ"/>
            <w:rPrChange w:id="1795" w:author="Гафуров Камолджон Азимджонович" w:date="2024-10-11T08:43:00Z" w16du:dateUtc="2024-10-11T03:43:00Z">
              <w:rPr>
                <w:rFonts w:ascii="Palatino Linotype" w:hAnsi="Palatino Linotype"/>
              </w:rPr>
            </w:rPrChange>
          </w:rPr>
          <w:delText>дадоранд дар давоми ва</w:delText>
        </w:r>
        <w:r w:rsidRPr="009C57C9" w:rsidDel="000C2D5C">
          <w:rPr>
            <w:rFonts w:ascii="Palatino Linotype" w:hAnsi="Palatino Linotype"/>
            <w:lang w:val="tg-Cyrl-TJ"/>
          </w:rPr>
          <w:delText>қ</w:delText>
        </w:r>
        <w:r w:rsidRPr="000C2D5C" w:rsidDel="000C2D5C">
          <w:rPr>
            <w:rFonts w:ascii="Palatino Linotype" w:hAnsi="Palatino Linotype"/>
            <w:lang w:val="tg-Cyrl-TJ"/>
            <w:rPrChange w:id="1796" w:author="Гафуров Камолджон Азимджонович" w:date="2024-10-11T08:43:00Z" w16du:dateUtc="2024-10-11T03:43:00Z">
              <w:rPr>
                <w:rFonts w:ascii="Palatino Linotype" w:hAnsi="Palatino Linotype"/>
              </w:rPr>
            </w:rPrChange>
          </w:rPr>
          <w:delText>ти кор</w:delText>
        </w:r>
        <w:r w:rsidRPr="009C57C9" w:rsidDel="000C2D5C">
          <w:rPr>
            <w:rFonts w:ascii="Palatino Linotype" w:hAnsi="Palatino Linotype"/>
            <w:lang w:val="tg-Cyrl-TJ"/>
          </w:rPr>
          <w:delText>ӣ</w:delText>
        </w:r>
        <w:r w:rsidRPr="000C2D5C" w:rsidDel="000C2D5C">
          <w:rPr>
            <w:rFonts w:ascii="Palatino Linotype" w:hAnsi="Palatino Linotype"/>
            <w:lang w:val="tg-Cyrl-TJ"/>
            <w:rPrChange w:id="1797" w:author="Гафуров Камолджон Азимджонович" w:date="2024-10-11T08:43:00Z" w16du:dateUtc="2024-10-11T03:43:00Z">
              <w:rPr>
                <w:rFonts w:ascii="Palatino Linotype" w:hAnsi="Palatino Linotype"/>
              </w:rPr>
            </w:rPrChange>
          </w:rPr>
          <w:delText xml:space="preserve"> софдилона, босифат ва пурма</w:delText>
        </w:r>
        <w:r w:rsidRPr="009C57C9" w:rsidDel="000C2D5C">
          <w:rPr>
            <w:rFonts w:ascii="Palatino Linotype" w:hAnsi="Palatino Linotype"/>
            <w:lang w:val="tg-Cyrl-TJ"/>
          </w:rPr>
          <w:delText>ҳ</w:delText>
        </w:r>
        <w:r w:rsidRPr="000C2D5C" w:rsidDel="000C2D5C">
          <w:rPr>
            <w:rFonts w:ascii="Palatino Linotype" w:hAnsi="Palatino Linotype"/>
            <w:lang w:val="tg-Cyrl-TJ"/>
            <w:rPrChange w:id="1798" w:author="Гафуров Камолджон Азимджонович" w:date="2024-10-11T08:43:00Z" w16du:dateUtc="2024-10-11T03:43:00Z">
              <w:rPr>
                <w:rFonts w:ascii="Palatino Linotype" w:hAnsi="Palatino Linotype"/>
              </w:rPr>
            </w:rPrChange>
          </w:rPr>
          <w:delText>сул ме</w:delText>
        </w:r>
        <w:r w:rsidRPr="009C57C9" w:rsidDel="000C2D5C">
          <w:rPr>
            <w:rFonts w:ascii="Palatino Linotype" w:hAnsi="Palatino Linotype"/>
            <w:lang w:val="tg-Cyrl-TJ"/>
          </w:rPr>
          <w:delText>ҳ</w:delText>
        </w:r>
        <w:r w:rsidRPr="000C2D5C" w:rsidDel="000C2D5C">
          <w:rPr>
            <w:rFonts w:ascii="Palatino Linotype" w:hAnsi="Palatino Linotype"/>
            <w:lang w:val="tg-Cyrl-TJ"/>
            <w:rPrChange w:id="1799" w:author="Гафуров Камолджон Азимджонович" w:date="2024-10-11T08:43:00Z" w16du:dateUtc="2024-10-11T03:43:00Z">
              <w:rPr>
                <w:rFonts w:ascii="Palatino Linotype" w:hAnsi="Palatino Linotype"/>
              </w:rPr>
            </w:rPrChange>
          </w:rPr>
          <w:delText>нат намоянд. Дар асоси маф</w:delText>
        </w:r>
        <w:r w:rsidRPr="009C57C9" w:rsidDel="000C2D5C">
          <w:rPr>
            <w:rFonts w:ascii="Palatino Linotype" w:hAnsi="Palatino Linotype"/>
            <w:lang w:val="tg-Cyrl-TJ"/>
          </w:rPr>
          <w:delText>ҳ</w:delText>
        </w:r>
        <w:r w:rsidRPr="000C2D5C" w:rsidDel="000C2D5C">
          <w:rPr>
            <w:rFonts w:ascii="Palatino Linotype" w:hAnsi="Palatino Linotype"/>
            <w:lang w:val="tg-Cyrl-TJ"/>
            <w:rPrChange w:id="1800" w:author="Гафуров Камолджон Азимджонович" w:date="2024-10-11T08:43:00Z" w16du:dateUtc="2024-10-11T03:43:00Z">
              <w:rPr>
                <w:rFonts w:ascii="Palatino Linotype" w:hAnsi="Palatino Linotype"/>
              </w:rPr>
            </w:rPrChange>
          </w:rPr>
          <w:delText>уми ва</w:delText>
        </w:r>
        <w:r w:rsidRPr="009C57C9" w:rsidDel="000C2D5C">
          <w:rPr>
            <w:rFonts w:ascii="Palatino Linotype" w:hAnsi="Palatino Linotype"/>
            <w:lang w:val="tg-Cyrl-TJ"/>
          </w:rPr>
          <w:delText>қ</w:delText>
        </w:r>
        <w:r w:rsidRPr="000C2D5C" w:rsidDel="000C2D5C">
          <w:rPr>
            <w:rFonts w:ascii="Palatino Linotype" w:hAnsi="Palatino Linotype"/>
            <w:lang w:val="tg-Cyrl-TJ"/>
            <w:rPrChange w:id="1801" w:author="Гафуров Камолджон Азимджонович" w:date="2024-10-11T08:43:00Z" w16du:dateUtc="2024-10-11T03:43:00Z">
              <w:rPr>
                <w:rFonts w:ascii="Palatino Linotype" w:hAnsi="Palatino Linotype"/>
              </w:rPr>
            </w:rPrChange>
          </w:rPr>
          <w:delText>ти кор</w:delText>
        </w:r>
        <w:r w:rsidRPr="009C57C9" w:rsidDel="000C2D5C">
          <w:rPr>
            <w:rFonts w:ascii="Palatino Linotype" w:hAnsi="Palatino Linotype"/>
            <w:lang w:val="tg-Cyrl-TJ"/>
          </w:rPr>
          <w:delText>ӣ</w:delText>
        </w:r>
        <w:r w:rsidRPr="000C2D5C" w:rsidDel="000C2D5C">
          <w:rPr>
            <w:rFonts w:ascii="Palatino Linotype" w:hAnsi="Palatino Linotype"/>
            <w:lang w:val="tg-Cyrl-TJ"/>
            <w:rPrChange w:id="1802" w:author="Гафуров Камолджон Азимджонович" w:date="2024-10-11T08:43:00Z" w16du:dateUtc="2024-10-11T03:43:00Z">
              <w:rPr>
                <w:rFonts w:ascii="Palatino Linotype" w:hAnsi="Palatino Linotype"/>
              </w:rPr>
            </w:rPrChange>
          </w:rPr>
          <w:delText xml:space="preserve"> ва</w:delText>
        </w:r>
        <w:r w:rsidRPr="009C57C9" w:rsidDel="000C2D5C">
          <w:rPr>
            <w:rFonts w:ascii="Palatino Linotype" w:hAnsi="Palatino Linotype"/>
            <w:lang w:val="tg-Cyrl-TJ"/>
          </w:rPr>
          <w:delText>қ</w:delText>
        </w:r>
        <w:r w:rsidRPr="000C2D5C" w:rsidDel="000C2D5C">
          <w:rPr>
            <w:rFonts w:ascii="Palatino Linotype" w:hAnsi="Palatino Linotype"/>
            <w:lang w:val="tg-Cyrl-TJ"/>
            <w:rPrChange w:id="1803" w:author="Гафуров Камолджон Азимджонович" w:date="2024-10-11T08:43:00Z" w16du:dateUtc="2024-10-11T03:43:00Z">
              <w:rPr>
                <w:rFonts w:ascii="Palatino Linotype" w:hAnsi="Palatino Linotype"/>
              </w:rPr>
            </w:rPrChange>
          </w:rPr>
          <w:delText xml:space="preserve">те ба назар гирифта мешавад, ки дар </w:delText>
        </w:r>
        <w:r w:rsidRPr="009C57C9" w:rsidDel="000C2D5C">
          <w:rPr>
            <w:rFonts w:ascii="Palatino Linotype" w:hAnsi="Palatino Linotype"/>
            <w:lang w:val="tg-Cyrl-TJ"/>
          </w:rPr>
          <w:delText>ҷ</w:delText>
        </w:r>
        <w:r w:rsidRPr="000C2D5C" w:rsidDel="000C2D5C">
          <w:rPr>
            <w:rFonts w:ascii="Palatino Linotype" w:hAnsi="Palatino Linotype"/>
            <w:lang w:val="tg-Cyrl-TJ"/>
            <w:rPrChange w:id="1804" w:author="Гафуров Камолджон Азимджонович" w:date="2024-10-11T08:43:00Z" w16du:dateUtc="2024-10-11T03:43:00Z">
              <w:rPr>
                <w:rFonts w:ascii="Palatino Linotype" w:hAnsi="Palatino Linotype"/>
              </w:rPr>
            </w:rPrChange>
          </w:rPr>
          <w:delText>араёни он Корманди Бонк тиб</w:delText>
        </w:r>
        <w:r w:rsidRPr="009C57C9" w:rsidDel="000C2D5C">
          <w:rPr>
            <w:rFonts w:ascii="Palatino Linotype" w:hAnsi="Palatino Linotype"/>
            <w:lang w:val="tg-Cyrl-TJ"/>
          </w:rPr>
          <w:delText>қ</w:delText>
        </w:r>
        <w:r w:rsidRPr="000C2D5C" w:rsidDel="000C2D5C">
          <w:rPr>
            <w:rFonts w:ascii="Palatino Linotype" w:hAnsi="Palatino Linotype"/>
            <w:lang w:val="tg-Cyrl-TJ"/>
            <w:rPrChange w:id="1805" w:author="Гафуров Камолджон Азимджонович" w:date="2024-10-11T08:43:00Z" w16du:dateUtc="2024-10-11T03:43:00Z">
              <w:rPr>
                <w:rFonts w:ascii="Palatino Linotype" w:hAnsi="Palatino Linotype"/>
              </w:rPr>
            </w:rPrChange>
          </w:rPr>
          <w:delText xml:space="preserve">и </w:delText>
        </w:r>
        <w:r w:rsidRPr="009C57C9" w:rsidDel="000C2D5C">
          <w:rPr>
            <w:rFonts w:ascii="Palatino Linotype" w:hAnsi="Palatino Linotype"/>
            <w:lang w:val="tg-Cyrl-TJ"/>
          </w:rPr>
          <w:delText>қ</w:delText>
        </w:r>
        <w:r w:rsidRPr="000C2D5C" w:rsidDel="000C2D5C">
          <w:rPr>
            <w:rFonts w:ascii="Palatino Linotype" w:hAnsi="Palatino Linotype"/>
            <w:lang w:val="tg-Cyrl-TJ"/>
            <w:rPrChange w:id="1806" w:author="Гафуров Камолджон Азимджонович" w:date="2024-10-11T08:43:00Z" w16du:dateUtc="2024-10-11T03:43:00Z">
              <w:rPr>
                <w:rFonts w:ascii="Palatino Linotype" w:hAnsi="Palatino Linotype"/>
              </w:rPr>
            </w:rPrChange>
          </w:rPr>
          <w:delText>оида</w:delText>
        </w:r>
        <w:r w:rsidRPr="009C57C9" w:rsidDel="000C2D5C">
          <w:rPr>
            <w:rFonts w:ascii="Palatino Linotype" w:hAnsi="Palatino Linotype"/>
            <w:lang w:val="tg-Cyrl-TJ"/>
          </w:rPr>
          <w:delText>ҳ</w:delText>
        </w:r>
        <w:r w:rsidRPr="000C2D5C" w:rsidDel="000C2D5C">
          <w:rPr>
            <w:rFonts w:ascii="Palatino Linotype" w:hAnsi="Palatino Linotype"/>
            <w:lang w:val="tg-Cyrl-TJ"/>
            <w:rPrChange w:id="1807" w:author="Гафуров Камолджон Азимджонович" w:date="2024-10-11T08:43:00Z" w16du:dateUtc="2024-10-11T03:43:00Z">
              <w:rPr>
                <w:rFonts w:ascii="Palatino Linotype" w:hAnsi="Palatino Linotype"/>
              </w:rPr>
            </w:rPrChange>
          </w:rPr>
          <w:delText>ои тартиботи дохил</w:delText>
        </w:r>
        <w:r w:rsidRPr="009C57C9" w:rsidDel="000C2D5C">
          <w:rPr>
            <w:rFonts w:ascii="Palatino Linotype" w:hAnsi="Palatino Linotype"/>
            <w:lang w:val="tg-Cyrl-TJ"/>
          </w:rPr>
          <w:delText>ӣ</w:delText>
        </w:r>
        <w:r w:rsidRPr="000C2D5C" w:rsidDel="000C2D5C">
          <w:rPr>
            <w:rFonts w:ascii="Palatino Linotype" w:hAnsi="Palatino Linotype"/>
            <w:lang w:val="tg-Cyrl-TJ"/>
            <w:rPrChange w:id="1808" w:author="Гафуров Камолджон Азимджонович" w:date="2024-10-11T08:43:00Z" w16du:dateUtc="2024-10-11T03:43:00Z">
              <w:rPr>
                <w:rFonts w:ascii="Palatino Linotype" w:hAnsi="Palatino Linotype"/>
              </w:rPr>
            </w:rPrChange>
          </w:rPr>
          <w:delText xml:space="preserve"> </w:delText>
        </w:r>
      </w:del>
      <w:del w:id="1809" w:author="Гафуров Камолджон Азимджонович" w:date="2024-10-10T16:47:00Z" w16du:dateUtc="2024-10-10T11:47:00Z">
        <w:r w:rsidRPr="000C2D5C" w:rsidDel="000C41B0">
          <w:rPr>
            <w:rFonts w:ascii="Palatino Linotype" w:hAnsi="Palatino Linotype"/>
            <w:lang w:val="tg-Cyrl-TJ"/>
            <w:rPrChange w:id="1810" w:author="Гафуров Камолджон Азимджонович" w:date="2024-10-11T08:43:00Z" w16du:dateUtc="2024-10-11T03:43:00Z">
              <w:rPr>
                <w:rFonts w:ascii="Palatino Linotype" w:hAnsi="Palatino Linotype"/>
              </w:rPr>
            </w:rPrChange>
          </w:rPr>
          <w:delText>(Замимаи №1-и Шартномаи коллектив</w:delText>
        </w:r>
        <w:r w:rsidRPr="009C57C9" w:rsidDel="000C41B0">
          <w:rPr>
            <w:rFonts w:ascii="Palatino Linotype" w:hAnsi="Palatino Linotype"/>
            <w:lang w:val="tg-Cyrl-TJ"/>
          </w:rPr>
          <w:delText>ӣ</w:delText>
        </w:r>
        <w:r w:rsidRPr="000C2D5C" w:rsidDel="000C41B0">
          <w:rPr>
            <w:rFonts w:ascii="Palatino Linotype" w:hAnsi="Palatino Linotype"/>
            <w:lang w:val="tg-Cyrl-TJ"/>
            <w:rPrChange w:id="1811" w:author="Гафуров Камолджон Азимджонович" w:date="2024-10-11T08:43:00Z" w16du:dateUtc="2024-10-11T03:43:00Z">
              <w:rPr>
                <w:rFonts w:ascii="Palatino Linotype" w:hAnsi="Palatino Linotype"/>
              </w:rPr>
            </w:rPrChange>
          </w:rPr>
          <w:delText xml:space="preserve">) </w:delText>
        </w:r>
      </w:del>
      <w:del w:id="1812" w:author="Гафуров Камолджон Азимджонович" w:date="2024-10-11T08:41:00Z" w16du:dateUtc="2024-10-11T03:41:00Z">
        <w:r w:rsidRPr="000C2D5C" w:rsidDel="000C2D5C">
          <w:rPr>
            <w:rFonts w:ascii="Palatino Linotype" w:hAnsi="Palatino Linotype"/>
            <w:lang w:val="tg-Cyrl-TJ"/>
            <w:rPrChange w:id="1813" w:author="Гафуров Камолджон Азимджонович" w:date="2024-10-11T08:43:00Z" w16du:dateUtc="2024-10-11T03:43:00Z">
              <w:rPr>
                <w:rFonts w:ascii="Palatino Linotype" w:hAnsi="Palatino Linotype"/>
              </w:rPr>
            </w:rPrChange>
          </w:rPr>
          <w:delText>ва шарт</w:delText>
        </w:r>
        <w:r w:rsidRPr="009C57C9" w:rsidDel="000C2D5C">
          <w:rPr>
            <w:rFonts w:ascii="Palatino Linotype" w:hAnsi="Palatino Linotype"/>
            <w:lang w:val="tg-Cyrl-TJ"/>
          </w:rPr>
          <w:delText>ҳ</w:delText>
        </w:r>
        <w:r w:rsidRPr="000C2D5C" w:rsidDel="000C2D5C">
          <w:rPr>
            <w:rFonts w:ascii="Palatino Linotype" w:hAnsi="Palatino Linotype"/>
            <w:lang w:val="tg-Cyrl-TJ"/>
            <w:rPrChange w:id="1814" w:author="Гафуров Камолджон Азимджонович" w:date="2024-10-11T08:43:00Z" w16du:dateUtc="2024-10-11T03:43:00Z">
              <w:rPr>
                <w:rFonts w:ascii="Palatino Linotype" w:hAnsi="Palatino Linotype"/>
              </w:rPr>
            </w:rPrChange>
          </w:rPr>
          <w:delText>ои шартномаи фардии ме</w:delText>
        </w:r>
        <w:r w:rsidRPr="009C57C9" w:rsidDel="000C2D5C">
          <w:rPr>
            <w:rFonts w:ascii="Palatino Linotype" w:hAnsi="Palatino Linotype"/>
            <w:lang w:val="tg-Cyrl-TJ"/>
          </w:rPr>
          <w:delText>ҳ</w:delText>
        </w:r>
        <w:r w:rsidRPr="000C2D5C" w:rsidDel="000C2D5C">
          <w:rPr>
            <w:rFonts w:ascii="Palatino Linotype" w:hAnsi="Palatino Linotype"/>
            <w:lang w:val="tg-Cyrl-TJ"/>
            <w:rPrChange w:id="1815" w:author="Гафуров Камолджон Азимджонович" w:date="2024-10-11T08:43:00Z" w16du:dateUtc="2024-10-11T03:43:00Z">
              <w:rPr>
                <w:rFonts w:ascii="Palatino Linotype" w:hAnsi="Palatino Linotype"/>
              </w:rPr>
            </w:rPrChange>
          </w:rPr>
          <w:delText>нат</w:delText>
        </w:r>
        <w:r w:rsidRPr="009C57C9" w:rsidDel="000C2D5C">
          <w:rPr>
            <w:rFonts w:ascii="Palatino Linotype" w:hAnsi="Palatino Linotype"/>
            <w:lang w:val="tg-Cyrl-TJ"/>
          </w:rPr>
          <w:delText>ӣ</w:delText>
        </w:r>
        <w:r w:rsidRPr="000C2D5C" w:rsidDel="000C2D5C">
          <w:rPr>
            <w:rFonts w:ascii="Palatino Linotype" w:hAnsi="Palatino Linotype"/>
            <w:lang w:val="tg-Cyrl-TJ"/>
            <w:rPrChange w:id="1816" w:author="Гафуров Камолджон Азимджонович" w:date="2024-10-11T08:43:00Z" w16du:dateUtc="2024-10-11T03:43:00Z">
              <w:rPr>
                <w:rFonts w:ascii="Palatino Linotype" w:hAnsi="Palatino Linotype"/>
              </w:rPr>
            </w:rPrChange>
          </w:rPr>
          <w:delText xml:space="preserve"> бояд вазифа</w:delText>
        </w:r>
        <w:r w:rsidRPr="009C57C9" w:rsidDel="000C2D5C">
          <w:rPr>
            <w:rFonts w:ascii="Palatino Linotype" w:hAnsi="Palatino Linotype"/>
            <w:lang w:val="tg-Cyrl-TJ"/>
          </w:rPr>
          <w:delText>ҳ</w:delText>
        </w:r>
        <w:r w:rsidRPr="000C2D5C" w:rsidDel="000C2D5C">
          <w:rPr>
            <w:rFonts w:ascii="Palatino Linotype" w:hAnsi="Palatino Linotype"/>
            <w:lang w:val="tg-Cyrl-TJ"/>
            <w:rPrChange w:id="1817" w:author="Гафуров Камолджон Азимджонович" w:date="2024-10-11T08:43:00Z" w16du:dateUtc="2024-10-11T03:43:00Z">
              <w:rPr>
                <w:rFonts w:ascii="Palatino Linotype" w:hAnsi="Palatino Linotype"/>
              </w:rPr>
            </w:rPrChange>
          </w:rPr>
          <w:delText>ои ме</w:delText>
        </w:r>
        <w:r w:rsidRPr="009C57C9" w:rsidDel="000C2D5C">
          <w:rPr>
            <w:rFonts w:ascii="Palatino Linotype" w:hAnsi="Palatino Linotype"/>
            <w:lang w:val="tg-Cyrl-TJ"/>
          </w:rPr>
          <w:delText>ҳ</w:delText>
        </w:r>
        <w:r w:rsidRPr="000C2D5C" w:rsidDel="000C2D5C">
          <w:rPr>
            <w:rFonts w:ascii="Palatino Linotype" w:hAnsi="Palatino Linotype"/>
            <w:lang w:val="tg-Cyrl-TJ"/>
            <w:rPrChange w:id="1818" w:author="Гафуров Камолджон Азимджонович" w:date="2024-10-11T08:43:00Z" w16du:dateUtc="2024-10-11T03:43:00Z">
              <w:rPr>
                <w:rFonts w:ascii="Palatino Linotype" w:hAnsi="Palatino Linotype"/>
              </w:rPr>
            </w:rPrChange>
          </w:rPr>
          <w:delText>натии худро и</w:delText>
        </w:r>
        <w:r w:rsidRPr="009C57C9" w:rsidDel="000C2D5C">
          <w:rPr>
            <w:rFonts w:ascii="Palatino Linotype" w:hAnsi="Palatino Linotype"/>
            <w:lang w:val="tg-Cyrl-TJ"/>
          </w:rPr>
          <w:delText>ҷ</w:delText>
        </w:r>
        <w:r w:rsidRPr="000C2D5C" w:rsidDel="000C2D5C">
          <w:rPr>
            <w:rFonts w:ascii="Palatino Linotype" w:hAnsi="Palatino Linotype"/>
            <w:lang w:val="tg-Cyrl-TJ"/>
            <w:rPrChange w:id="1819" w:author="Гафуров Камолджон Азимджонович" w:date="2024-10-11T08:43:00Z" w16du:dateUtc="2024-10-11T03:43:00Z">
              <w:rPr>
                <w:rFonts w:ascii="Palatino Linotype" w:hAnsi="Palatino Linotype"/>
              </w:rPr>
            </w:rPrChange>
          </w:rPr>
          <w:delText>ро намояд, инчунин дигар давра</w:delText>
        </w:r>
        <w:r w:rsidRPr="009C57C9" w:rsidDel="000C2D5C">
          <w:rPr>
            <w:rFonts w:ascii="Palatino Linotype" w:hAnsi="Palatino Linotype"/>
            <w:lang w:val="tg-Cyrl-TJ"/>
          </w:rPr>
          <w:delText>ҳ</w:delText>
        </w:r>
        <w:r w:rsidRPr="000C2D5C" w:rsidDel="000C2D5C">
          <w:rPr>
            <w:rFonts w:ascii="Palatino Linotype" w:hAnsi="Palatino Linotype"/>
            <w:lang w:val="tg-Cyrl-TJ"/>
            <w:rPrChange w:id="1820" w:author="Гафуров Камолджон Азимджонович" w:date="2024-10-11T08:43:00Z" w16du:dateUtc="2024-10-11T03:43:00Z">
              <w:rPr>
                <w:rFonts w:ascii="Palatino Linotype" w:hAnsi="Palatino Linotype"/>
              </w:rPr>
            </w:rPrChange>
          </w:rPr>
          <w:delText>ои корие, ки мувофи</w:delText>
        </w:r>
        <w:r w:rsidRPr="009C57C9" w:rsidDel="000C2D5C">
          <w:rPr>
            <w:rFonts w:ascii="Palatino Linotype" w:hAnsi="Palatino Linotype"/>
            <w:lang w:val="tg-Cyrl-TJ"/>
          </w:rPr>
          <w:delText>қ</w:delText>
        </w:r>
        <w:r w:rsidRPr="000C2D5C" w:rsidDel="000C2D5C">
          <w:rPr>
            <w:rFonts w:ascii="Palatino Linotype" w:hAnsi="Palatino Linotype"/>
            <w:lang w:val="tg-Cyrl-TJ"/>
            <w:rPrChange w:id="1821" w:author="Гафуров Камолджон Азимджонович" w:date="2024-10-11T08:43:00Z" w16du:dateUtc="2024-10-11T03:43:00Z">
              <w:rPr>
                <w:rFonts w:ascii="Palatino Linotype" w:hAnsi="Palatino Linotype"/>
              </w:rPr>
            </w:rPrChange>
          </w:rPr>
          <w:delText xml:space="preserve">и </w:delText>
        </w:r>
        <w:r w:rsidRPr="009C57C9" w:rsidDel="000C2D5C">
          <w:rPr>
            <w:rFonts w:ascii="Palatino Linotype" w:hAnsi="Palatino Linotype"/>
            <w:lang w:val="tg-Cyrl-TJ"/>
          </w:rPr>
          <w:delText>қ</w:delText>
        </w:r>
        <w:r w:rsidRPr="000C2D5C" w:rsidDel="000C2D5C">
          <w:rPr>
            <w:rFonts w:ascii="Palatino Linotype" w:hAnsi="Palatino Linotype"/>
            <w:lang w:val="tg-Cyrl-TJ"/>
            <w:rPrChange w:id="1822" w:author="Гафуров Камолджон Азимджонович" w:date="2024-10-11T08:43:00Z" w16du:dateUtc="2024-10-11T03:43:00Z">
              <w:rPr>
                <w:rFonts w:ascii="Palatino Linotype" w:hAnsi="Palatino Linotype"/>
              </w:rPr>
            </w:rPrChange>
          </w:rPr>
          <w:delText xml:space="preserve">онунгузории </w:delText>
        </w:r>
        <w:r w:rsidRPr="009C57C9" w:rsidDel="000C2D5C">
          <w:rPr>
            <w:rFonts w:ascii="Palatino Linotype" w:hAnsi="Palatino Linotype"/>
            <w:lang w:val="tg-Cyrl-TJ"/>
          </w:rPr>
          <w:delText>Ҷумҳурии Тоҷикистон</w:delText>
        </w:r>
        <w:r w:rsidRPr="000C2D5C" w:rsidDel="000C2D5C">
          <w:rPr>
            <w:rFonts w:ascii="Palatino Linotype" w:hAnsi="Palatino Linotype"/>
            <w:lang w:val="tg-Cyrl-TJ"/>
            <w:rPrChange w:id="1823" w:author="Гафуров Камолджон Азимджонович" w:date="2024-10-11T08:43:00Z" w16du:dateUtc="2024-10-11T03:43:00Z">
              <w:rPr>
                <w:rFonts w:ascii="Palatino Linotype" w:hAnsi="Palatino Linotype"/>
              </w:rPr>
            </w:rPrChange>
          </w:rPr>
          <w:delText xml:space="preserve"> ба ва</w:delText>
        </w:r>
        <w:r w:rsidRPr="009C57C9" w:rsidDel="000C2D5C">
          <w:rPr>
            <w:rFonts w:ascii="Palatino Linotype" w:hAnsi="Palatino Linotype"/>
            <w:lang w:val="tg-Cyrl-TJ"/>
          </w:rPr>
          <w:delText>қ</w:delText>
        </w:r>
        <w:r w:rsidRPr="000C2D5C" w:rsidDel="000C2D5C">
          <w:rPr>
            <w:rFonts w:ascii="Palatino Linotype" w:hAnsi="Palatino Linotype"/>
            <w:lang w:val="tg-Cyrl-TJ"/>
            <w:rPrChange w:id="1824" w:author="Гафуров Камолджон Азимджонович" w:date="2024-10-11T08:43:00Z" w16du:dateUtc="2024-10-11T03:43:00Z">
              <w:rPr>
                <w:rFonts w:ascii="Palatino Linotype" w:hAnsi="Palatino Linotype"/>
              </w:rPr>
            </w:rPrChange>
          </w:rPr>
          <w:delText>ти кор</w:delText>
        </w:r>
        <w:r w:rsidRPr="009C57C9" w:rsidDel="000C2D5C">
          <w:rPr>
            <w:rFonts w:ascii="Palatino Linotype" w:hAnsi="Palatino Linotype"/>
            <w:lang w:val="tg-Cyrl-TJ"/>
          </w:rPr>
          <w:delText>ӣ</w:delText>
        </w:r>
        <w:r w:rsidRPr="000C2D5C" w:rsidDel="000C2D5C">
          <w:rPr>
            <w:rFonts w:ascii="Palatino Linotype" w:hAnsi="Palatino Linotype"/>
            <w:lang w:val="tg-Cyrl-TJ"/>
            <w:rPrChange w:id="1825" w:author="Гафуров Камолджон Азимджонович" w:date="2024-10-11T08:43:00Z" w16du:dateUtc="2024-10-11T03:43:00Z">
              <w:rPr>
                <w:rFonts w:ascii="Palatino Linotype" w:hAnsi="Palatino Linotype"/>
              </w:rPr>
            </w:rPrChange>
          </w:rPr>
          <w:delText xml:space="preserve"> мансубанд;</w:delText>
        </w:r>
      </w:del>
    </w:p>
    <w:p w14:paraId="7FC5067E" w14:textId="74F9410C" w:rsidR="00CA1BB3" w:rsidRPr="003D3FF5" w:rsidRDefault="00CA1BB3" w:rsidP="00CA1BB3">
      <w:pPr>
        <w:jc w:val="both"/>
        <w:rPr>
          <w:rFonts w:ascii="Palatino Linotype" w:hAnsi="Palatino Linotype"/>
          <w:lang w:val="tg-Cyrl-TJ"/>
          <w:rPrChange w:id="1826" w:author="Гафуров Камолджон Азимджонович" w:date="2024-10-11T11:17:00Z" w16du:dateUtc="2024-10-11T06:17:00Z">
            <w:rPr>
              <w:rFonts w:ascii="Palatino Linotype" w:hAnsi="Palatino Linotype"/>
            </w:rPr>
          </w:rPrChange>
        </w:rPr>
      </w:pPr>
      <w:r w:rsidRPr="000C2D5C">
        <w:rPr>
          <w:rFonts w:ascii="Palatino Linotype" w:hAnsi="Palatino Linotype"/>
          <w:lang w:val="tg-Cyrl-TJ"/>
          <w:rPrChange w:id="1827" w:author="Гафуров Камолджон Азимджонович" w:date="2024-10-11T08:44:00Z" w16du:dateUtc="2024-10-11T03:44:00Z">
            <w:rPr>
              <w:rFonts w:ascii="Palatino Linotype" w:hAnsi="Palatino Linotype"/>
            </w:rPr>
          </w:rPrChange>
        </w:rPr>
        <w:t xml:space="preserve">3.2.Ба корманде, ки ба </w:t>
      </w:r>
      <w:r w:rsidRPr="009C57C9">
        <w:rPr>
          <w:rFonts w:ascii="Palatino Linotype" w:hAnsi="Palatino Linotype"/>
          <w:lang w:val="tg-Cyrl-TJ"/>
        </w:rPr>
        <w:t>ғ</w:t>
      </w:r>
      <w:r w:rsidRPr="000C2D5C">
        <w:rPr>
          <w:rFonts w:ascii="Palatino Linotype" w:hAnsi="Palatino Linotype"/>
          <w:lang w:val="tg-Cyrl-TJ"/>
          <w:rPrChange w:id="1828" w:author="Гафуров Камолджон Азимджонович" w:date="2024-10-11T08:44:00Z" w16du:dateUtc="2024-10-11T03:44:00Z">
            <w:rPr>
              <w:rFonts w:ascii="Palatino Linotype" w:hAnsi="Palatino Linotype"/>
            </w:rPr>
          </w:rPrChange>
        </w:rPr>
        <w:t xml:space="preserve">айр аз вазифа ва </w:t>
      </w:r>
      <w:r w:rsidRPr="009C57C9">
        <w:rPr>
          <w:rFonts w:ascii="Palatino Linotype" w:hAnsi="Palatino Linotype"/>
          <w:lang w:val="tg-Cyrl-TJ"/>
        </w:rPr>
        <w:t>ӯҳ</w:t>
      </w:r>
      <w:r w:rsidRPr="000C2D5C">
        <w:rPr>
          <w:rFonts w:ascii="Palatino Linotype" w:hAnsi="Palatino Linotype"/>
          <w:lang w:val="tg-Cyrl-TJ"/>
          <w:rPrChange w:id="1829" w:author="Гафуров Камолджон Азимджонович" w:date="2024-10-11T08:44:00Z" w16du:dateUtc="2024-10-11T03:44:00Z">
            <w:rPr>
              <w:rFonts w:ascii="Palatino Linotype" w:hAnsi="Palatino Linotype"/>
            </w:rPr>
          </w:rPrChange>
        </w:rPr>
        <w:t>дадори</w:t>
      </w:r>
      <w:r w:rsidRPr="009C57C9">
        <w:rPr>
          <w:rFonts w:ascii="Palatino Linotype" w:hAnsi="Palatino Linotype"/>
          <w:lang w:val="tg-Cyrl-TJ"/>
        </w:rPr>
        <w:t>ҳ</w:t>
      </w:r>
      <w:r w:rsidRPr="000C2D5C">
        <w:rPr>
          <w:rFonts w:ascii="Palatino Linotype" w:hAnsi="Palatino Linotype"/>
          <w:lang w:val="tg-Cyrl-TJ"/>
          <w:rPrChange w:id="1830" w:author="Гафуров Камолджон Азимджонович" w:date="2024-10-11T08:44:00Z" w16du:dateUtc="2024-10-11T03:44:00Z">
            <w:rPr>
              <w:rFonts w:ascii="Palatino Linotype" w:hAnsi="Palatino Linotype"/>
            </w:rPr>
          </w:rPrChange>
        </w:rPr>
        <w:t xml:space="preserve">ои худ вазифа ва </w:t>
      </w:r>
      <w:r w:rsidRPr="009C57C9">
        <w:rPr>
          <w:rFonts w:ascii="Palatino Linotype" w:hAnsi="Palatino Linotype"/>
          <w:lang w:val="tg-Cyrl-TJ"/>
        </w:rPr>
        <w:t>ӯҳ</w:t>
      </w:r>
      <w:r w:rsidRPr="000C2D5C">
        <w:rPr>
          <w:rFonts w:ascii="Palatino Linotype" w:hAnsi="Palatino Linotype"/>
          <w:lang w:val="tg-Cyrl-TJ"/>
          <w:rPrChange w:id="1831" w:author="Гафуров Камолджон Азимджонович" w:date="2024-10-11T08:44:00Z" w16du:dateUtc="2024-10-11T03:44:00Z">
            <w:rPr>
              <w:rFonts w:ascii="Palatino Linotype" w:hAnsi="Palatino Linotype"/>
            </w:rPr>
          </w:rPrChange>
        </w:rPr>
        <w:t>дадори</w:t>
      </w:r>
      <w:r w:rsidRPr="009C57C9">
        <w:rPr>
          <w:rFonts w:ascii="Palatino Linotype" w:hAnsi="Palatino Linotype"/>
          <w:lang w:val="tg-Cyrl-TJ"/>
        </w:rPr>
        <w:t>ҳ</w:t>
      </w:r>
      <w:r w:rsidRPr="000C2D5C">
        <w:rPr>
          <w:rFonts w:ascii="Palatino Linotype" w:hAnsi="Palatino Linotype"/>
          <w:lang w:val="tg-Cyrl-TJ"/>
          <w:rPrChange w:id="1832" w:author="Гафуров Камолджон Азимджонович" w:date="2024-10-11T08:44:00Z" w16du:dateUtc="2024-10-11T03:44:00Z">
            <w:rPr>
              <w:rFonts w:ascii="Palatino Linotype" w:hAnsi="Palatino Linotype"/>
            </w:rPr>
          </w:rPrChange>
        </w:rPr>
        <w:t>ои корманди мува</w:t>
      </w:r>
      <w:r w:rsidRPr="009C57C9">
        <w:rPr>
          <w:rFonts w:ascii="Palatino Linotype" w:hAnsi="Palatino Linotype"/>
          <w:lang w:val="tg-Cyrl-TJ"/>
        </w:rPr>
        <w:t>ққ</w:t>
      </w:r>
      <w:r w:rsidRPr="000C2D5C">
        <w:rPr>
          <w:rFonts w:ascii="Palatino Linotype" w:hAnsi="Palatino Linotype"/>
          <w:lang w:val="tg-Cyrl-TJ"/>
          <w:rPrChange w:id="1833" w:author="Гафуров Камолджон Азимджонович" w:date="2024-10-11T08:44:00Z" w16du:dateUtc="2024-10-11T03:44:00Z">
            <w:rPr>
              <w:rFonts w:ascii="Palatino Linotype" w:hAnsi="Palatino Linotype"/>
            </w:rPr>
          </w:rPrChange>
        </w:rPr>
        <w:t>атан набударо и</w:t>
      </w:r>
      <w:r w:rsidRPr="009C57C9">
        <w:rPr>
          <w:rFonts w:ascii="Palatino Linotype" w:hAnsi="Palatino Linotype"/>
          <w:lang w:val="tg-Cyrl-TJ"/>
        </w:rPr>
        <w:t>ҷ</w:t>
      </w:r>
      <w:r w:rsidRPr="000C2D5C">
        <w:rPr>
          <w:rFonts w:ascii="Palatino Linotype" w:hAnsi="Palatino Linotype"/>
          <w:lang w:val="tg-Cyrl-TJ"/>
          <w:rPrChange w:id="1834" w:author="Гафуров Камолджон Азимджонович" w:date="2024-10-11T08:44:00Z" w16du:dateUtc="2024-10-11T03:44:00Z">
            <w:rPr>
              <w:rFonts w:ascii="Palatino Linotype" w:hAnsi="Palatino Linotype"/>
            </w:rPr>
          </w:rPrChange>
        </w:rPr>
        <w:t xml:space="preserve">ро мекунад, ба андозаи </w:t>
      </w:r>
      <w:ins w:id="1835" w:author="Гафуров Камолджон Азимджонович" w:date="2024-10-11T08:44:00Z" w16du:dateUtc="2024-10-11T03:44:00Z">
        <w:r w:rsidR="000C2D5C">
          <w:rPr>
            <w:rFonts w:ascii="Palatino Linotype" w:hAnsi="Palatino Linotype"/>
            <w:lang w:val="tg-Cyrl-TJ"/>
          </w:rPr>
          <w:t xml:space="preserve">на камтар аз </w:t>
        </w:r>
      </w:ins>
      <w:r w:rsidRPr="000C2D5C">
        <w:rPr>
          <w:rFonts w:ascii="Palatino Linotype" w:hAnsi="Palatino Linotype"/>
          <w:lang w:val="tg-Cyrl-TJ"/>
          <w:rPrChange w:id="1836" w:author="Гафуров Камолджон Азимджонович" w:date="2024-10-11T08:44:00Z" w16du:dateUtc="2024-10-11T03:44:00Z">
            <w:rPr>
              <w:rFonts w:ascii="Palatino Linotype" w:hAnsi="Palatino Linotype"/>
            </w:rPr>
          </w:rPrChange>
        </w:rPr>
        <w:t>15% аз маоши мо</w:t>
      </w:r>
      <w:r w:rsidRPr="009C57C9">
        <w:rPr>
          <w:rFonts w:ascii="Palatino Linotype" w:hAnsi="Palatino Linotype"/>
          <w:lang w:val="tg-Cyrl-TJ"/>
        </w:rPr>
        <w:t>ҳ</w:t>
      </w:r>
      <w:r w:rsidRPr="000C2D5C">
        <w:rPr>
          <w:rFonts w:ascii="Palatino Linotype" w:hAnsi="Palatino Linotype"/>
          <w:lang w:val="tg-Cyrl-TJ"/>
          <w:rPrChange w:id="1837" w:author="Гафуров Камолджон Азимджонович" w:date="2024-10-11T08:44:00Z" w16du:dateUtc="2024-10-11T03:44:00Z">
            <w:rPr>
              <w:rFonts w:ascii="Palatino Linotype" w:hAnsi="Palatino Linotype"/>
            </w:rPr>
          </w:rPrChange>
        </w:rPr>
        <w:t>онаи корманди ивазкардашуда, иловапул</w:t>
      </w:r>
      <w:r w:rsidRPr="009C57C9">
        <w:rPr>
          <w:rFonts w:ascii="Palatino Linotype" w:hAnsi="Palatino Linotype"/>
          <w:lang w:val="tg-Cyrl-TJ"/>
        </w:rPr>
        <w:t>ӣ</w:t>
      </w:r>
      <w:r w:rsidRPr="000C2D5C">
        <w:rPr>
          <w:rFonts w:ascii="Palatino Linotype" w:hAnsi="Palatino Linotype"/>
          <w:lang w:val="tg-Cyrl-TJ"/>
          <w:rPrChange w:id="1838" w:author="Гафуров Камолджон Азимджонович" w:date="2024-10-11T08:44:00Z" w16du:dateUtc="2024-10-11T03:44:00Z">
            <w:rPr>
              <w:rFonts w:ascii="Palatino Linotype" w:hAnsi="Palatino Linotype"/>
            </w:rPr>
          </w:rPrChange>
        </w:rPr>
        <w:t xml:space="preserve"> пардохта мешавад, агар и</w:t>
      </w:r>
      <w:r w:rsidRPr="009C57C9">
        <w:rPr>
          <w:rFonts w:ascii="Palatino Linotype" w:hAnsi="Palatino Linotype"/>
          <w:lang w:val="tg-Cyrl-TJ"/>
        </w:rPr>
        <w:t>ҷ</w:t>
      </w:r>
      <w:r w:rsidRPr="000C2D5C">
        <w:rPr>
          <w:rFonts w:ascii="Palatino Linotype" w:hAnsi="Palatino Linotype"/>
          <w:lang w:val="tg-Cyrl-TJ"/>
          <w:rPrChange w:id="1839" w:author="Гафуров Камолджон Азимджонович" w:date="2024-10-11T08:44:00Z" w16du:dateUtc="2024-10-11T03:44:00Z">
            <w:rPr>
              <w:rFonts w:ascii="Palatino Linotype" w:hAnsi="Palatino Linotype"/>
            </w:rPr>
          </w:rPrChange>
        </w:rPr>
        <w:t xml:space="preserve">ро намудани вазифа ва </w:t>
      </w:r>
      <w:r w:rsidRPr="009C57C9">
        <w:rPr>
          <w:rFonts w:ascii="Palatino Linotype" w:hAnsi="Palatino Linotype"/>
          <w:lang w:val="tg-Cyrl-TJ"/>
        </w:rPr>
        <w:t>ӯҳ</w:t>
      </w:r>
      <w:r w:rsidRPr="000C2D5C">
        <w:rPr>
          <w:rFonts w:ascii="Palatino Linotype" w:hAnsi="Palatino Linotype"/>
          <w:lang w:val="tg-Cyrl-TJ"/>
          <w:rPrChange w:id="1840" w:author="Гафуров Камолджон Азимджонович" w:date="2024-10-11T08:44:00Z" w16du:dateUtc="2024-10-11T03:44:00Z">
            <w:rPr>
              <w:rFonts w:ascii="Palatino Linotype" w:hAnsi="Palatino Linotype"/>
            </w:rPr>
          </w:rPrChange>
        </w:rPr>
        <w:t>дадори</w:t>
      </w:r>
      <w:r w:rsidRPr="009C57C9">
        <w:rPr>
          <w:rFonts w:ascii="Palatino Linotype" w:hAnsi="Palatino Linotype"/>
          <w:lang w:val="tg-Cyrl-TJ"/>
        </w:rPr>
        <w:t>ҳ</w:t>
      </w:r>
      <w:r w:rsidRPr="000C2D5C">
        <w:rPr>
          <w:rFonts w:ascii="Palatino Linotype" w:hAnsi="Palatino Linotype"/>
          <w:lang w:val="tg-Cyrl-TJ"/>
          <w:rPrChange w:id="1841" w:author="Гафуров Камолджон Азимджонович" w:date="2024-10-11T08:44:00Z" w16du:dateUtc="2024-10-11T03:44:00Z">
            <w:rPr>
              <w:rFonts w:ascii="Palatino Linotype" w:hAnsi="Palatino Linotype"/>
            </w:rPr>
          </w:rPrChange>
        </w:rPr>
        <w:t>ои корманди мува</w:t>
      </w:r>
      <w:r w:rsidRPr="009C57C9">
        <w:rPr>
          <w:rFonts w:ascii="Palatino Linotype" w:hAnsi="Palatino Linotype"/>
          <w:lang w:val="tg-Cyrl-TJ"/>
        </w:rPr>
        <w:t>ққ</w:t>
      </w:r>
      <w:r w:rsidRPr="000C2D5C">
        <w:rPr>
          <w:rFonts w:ascii="Palatino Linotype" w:hAnsi="Palatino Linotype"/>
          <w:lang w:val="tg-Cyrl-TJ"/>
          <w:rPrChange w:id="1842" w:author="Гафуров Камолджон Азимджонович" w:date="2024-10-11T08:44:00Z" w16du:dateUtc="2024-10-11T03:44:00Z">
            <w:rPr>
              <w:rFonts w:ascii="Palatino Linotype" w:hAnsi="Palatino Linotype"/>
            </w:rPr>
          </w:rPrChange>
        </w:rPr>
        <w:t xml:space="preserve">атан набуда, дар </w:t>
      </w:r>
      <w:r w:rsidRPr="009C57C9">
        <w:rPr>
          <w:rFonts w:ascii="Palatino Linotype" w:hAnsi="Palatino Linotype"/>
          <w:lang w:val="tg-Cyrl-TJ"/>
        </w:rPr>
        <w:t>ҷ</w:t>
      </w:r>
      <w:r w:rsidRPr="000C2D5C">
        <w:rPr>
          <w:rFonts w:ascii="Palatino Linotype" w:hAnsi="Palatino Linotype"/>
          <w:lang w:val="tg-Cyrl-TJ"/>
          <w:rPrChange w:id="1843" w:author="Гафуров Камолджон Азимджонович" w:date="2024-10-11T08:44:00Z" w16du:dateUtc="2024-10-11T03:44:00Z">
            <w:rPr>
              <w:rFonts w:ascii="Palatino Linotype" w:hAnsi="Palatino Linotype"/>
            </w:rPr>
          </w:rPrChange>
        </w:rPr>
        <w:t>адвали мансаб</w:t>
      </w:r>
      <w:r w:rsidRPr="009C57C9">
        <w:rPr>
          <w:rFonts w:ascii="Palatino Linotype" w:hAnsi="Palatino Linotype"/>
          <w:lang w:val="tg-Cyrl-TJ"/>
        </w:rPr>
        <w:t>ҳ</w:t>
      </w:r>
      <w:r w:rsidRPr="000C2D5C">
        <w:rPr>
          <w:rFonts w:ascii="Palatino Linotype" w:hAnsi="Palatino Linotype"/>
          <w:lang w:val="tg-Cyrl-TJ"/>
          <w:rPrChange w:id="1844" w:author="Гафуров Камолджон Азимджонович" w:date="2024-10-11T08:44:00Z" w16du:dateUtc="2024-10-11T03:44:00Z">
            <w:rPr>
              <w:rFonts w:ascii="Palatino Linotype" w:hAnsi="Palatino Linotype"/>
            </w:rPr>
          </w:rPrChange>
        </w:rPr>
        <w:t>о ва ё дар дастурамали мансаб</w:t>
      </w:r>
      <w:r w:rsidRPr="009C57C9">
        <w:rPr>
          <w:rFonts w:ascii="Palatino Linotype" w:hAnsi="Palatino Linotype"/>
          <w:lang w:val="tg-Cyrl-TJ"/>
        </w:rPr>
        <w:t>ӣ</w:t>
      </w:r>
      <w:r w:rsidRPr="000C2D5C">
        <w:rPr>
          <w:rFonts w:ascii="Palatino Linotype" w:hAnsi="Palatino Linotype"/>
          <w:lang w:val="tg-Cyrl-TJ"/>
          <w:rPrChange w:id="1845" w:author="Гафуров Камолджон Азимджонович" w:date="2024-10-11T08:44:00Z" w16du:dateUtc="2024-10-11T03:44:00Z">
            <w:rPr>
              <w:rFonts w:ascii="Palatino Linotype" w:hAnsi="Palatino Linotype"/>
            </w:rPr>
          </w:rPrChange>
        </w:rPr>
        <w:t xml:space="preserve"> пешбин</w:t>
      </w:r>
      <w:r w:rsidRPr="009C57C9">
        <w:rPr>
          <w:rFonts w:ascii="Palatino Linotype" w:hAnsi="Palatino Linotype"/>
          <w:lang w:val="tg-Cyrl-TJ"/>
        </w:rPr>
        <w:t>ӣ</w:t>
      </w:r>
      <w:r w:rsidRPr="000C2D5C">
        <w:rPr>
          <w:rFonts w:ascii="Palatino Linotype" w:hAnsi="Palatino Linotype"/>
          <w:lang w:val="tg-Cyrl-TJ"/>
          <w:rPrChange w:id="1846" w:author="Гафуров Камолджон Азимджонович" w:date="2024-10-11T08:44:00Z" w16du:dateUtc="2024-10-11T03:44:00Z">
            <w:rPr>
              <w:rFonts w:ascii="Palatino Linotype" w:hAnsi="Palatino Linotype"/>
            </w:rPr>
          </w:rPrChange>
        </w:rPr>
        <w:t xml:space="preserve"> нашуда бошад. </w:t>
      </w:r>
      <w:r w:rsidRPr="003D3FF5">
        <w:rPr>
          <w:rFonts w:ascii="Palatino Linotype" w:hAnsi="Palatino Linotype"/>
          <w:lang w:val="tg-Cyrl-TJ"/>
          <w:rPrChange w:id="1847" w:author="Гафуров Камолджон Азимджонович" w:date="2024-10-11T11:17:00Z" w16du:dateUtc="2024-10-11T06:17:00Z">
            <w:rPr>
              <w:rFonts w:ascii="Palatino Linotype" w:hAnsi="Palatino Linotype"/>
            </w:rPr>
          </w:rPrChange>
        </w:rPr>
        <w:t>Ба корманде, ки (бидуни и</w:t>
      </w:r>
      <w:r w:rsidRPr="009C57C9">
        <w:rPr>
          <w:rFonts w:ascii="Palatino Linotype" w:hAnsi="Palatino Linotype"/>
          <w:lang w:val="tg-Cyrl-TJ"/>
        </w:rPr>
        <w:t>ҷ</w:t>
      </w:r>
      <w:r w:rsidRPr="003D3FF5">
        <w:rPr>
          <w:rFonts w:ascii="Palatino Linotype" w:hAnsi="Palatino Linotype"/>
          <w:lang w:val="tg-Cyrl-TJ"/>
          <w:rPrChange w:id="1848" w:author="Гафуров Камолджон Азимджонович" w:date="2024-10-11T11:17:00Z" w16du:dateUtc="2024-10-11T06:17:00Z">
            <w:rPr>
              <w:rFonts w:ascii="Palatino Linotype" w:hAnsi="Palatino Linotype"/>
            </w:rPr>
          </w:rPrChange>
        </w:rPr>
        <w:t xml:space="preserve">рои вазифа ва </w:t>
      </w:r>
      <w:r w:rsidRPr="009C57C9">
        <w:rPr>
          <w:rFonts w:ascii="Palatino Linotype" w:hAnsi="Palatino Linotype"/>
          <w:lang w:val="tg-Cyrl-TJ"/>
        </w:rPr>
        <w:t>ӯҳ</w:t>
      </w:r>
      <w:r w:rsidRPr="003D3FF5">
        <w:rPr>
          <w:rFonts w:ascii="Palatino Linotype" w:hAnsi="Palatino Linotype"/>
          <w:lang w:val="tg-Cyrl-TJ"/>
          <w:rPrChange w:id="1849" w:author="Гафуров Камолджон Азимджонович" w:date="2024-10-11T11:17:00Z" w16du:dateUtc="2024-10-11T06:17:00Z">
            <w:rPr>
              <w:rFonts w:ascii="Palatino Linotype" w:hAnsi="Palatino Linotype"/>
            </w:rPr>
          </w:rPrChange>
        </w:rPr>
        <w:t>дадори</w:t>
      </w:r>
      <w:r w:rsidRPr="009C57C9">
        <w:rPr>
          <w:rFonts w:ascii="Palatino Linotype" w:hAnsi="Palatino Linotype"/>
          <w:lang w:val="tg-Cyrl-TJ"/>
        </w:rPr>
        <w:t>ҳ</w:t>
      </w:r>
      <w:r w:rsidRPr="003D3FF5">
        <w:rPr>
          <w:rFonts w:ascii="Palatino Linotype" w:hAnsi="Palatino Linotype"/>
          <w:lang w:val="tg-Cyrl-TJ"/>
          <w:rPrChange w:id="1850" w:author="Гафуров Камолджон Азимджонович" w:date="2024-10-11T11:17:00Z" w16du:dateUtc="2024-10-11T06:17:00Z">
            <w:rPr>
              <w:rFonts w:ascii="Palatino Linotype" w:hAnsi="Palatino Linotype"/>
            </w:rPr>
          </w:rPrChange>
        </w:rPr>
        <w:t>ои худ) мува</w:t>
      </w:r>
      <w:r w:rsidRPr="009C57C9">
        <w:rPr>
          <w:rFonts w:ascii="Palatino Linotype" w:hAnsi="Palatino Linotype"/>
          <w:lang w:val="tg-Cyrl-TJ"/>
        </w:rPr>
        <w:t>ққ</w:t>
      </w:r>
      <w:r w:rsidRPr="003D3FF5">
        <w:rPr>
          <w:rFonts w:ascii="Palatino Linotype" w:hAnsi="Palatino Linotype"/>
          <w:lang w:val="tg-Cyrl-TJ"/>
          <w:rPrChange w:id="1851" w:author="Гафуров Камолджон Азимджонович" w:date="2024-10-11T11:17:00Z" w16du:dateUtc="2024-10-11T06:17:00Z">
            <w:rPr>
              <w:rFonts w:ascii="Palatino Linotype" w:hAnsi="Palatino Linotype"/>
            </w:rPr>
          </w:rPrChange>
        </w:rPr>
        <w:t xml:space="preserve">атан кори корманди </w:t>
      </w:r>
      <w:r w:rsidRPr="009C57C9">
        <w:rPr>
          <w:rFonts w:ascii="Palatino Linotype" w:hAnsi="Palatino Linotype"/>
          <w:lang w:val="tg-Cyrl-TJ"/>
        </w:rPr>
        <w:t>ҳ</w:t>
      </w:r>
      <w:r w:rsidRPr="003D3FF5">
        <w:rPr>
          <w:rFonts w:ascii="Palatino Linotype" w:hAnsi="Palatino Linotype"/>
          <w:lang w:val="tg-Cyrl-TJ"/>
          <w:rPrChange w:id="1852" w:author="Гафуров Камолджон Азимджонович" w:date="2024-10-11T11:17:00Z" w16du:dateUtc="2024-10-11T06:17:00Z">
            <w:rPr>
              <w:rFonts w:ascii="Palatino Linotype" w:hAnsi="Palatino Linotype"/>
            </w:rPr>
          </w:rPrChange>
        </w:rPr>
        <w:t>озирнабударо и</w:t>
      </w:r>
      <w:r w:rsidRPr="009C57C9">
        <w:rPr>
          <w:rFonts w:ascii="Palatino Linotype" w:hAnsi="Palatino Linotype"/>
          <w:lang w:val="tg-Cyrl-TJ"/>
        </w:rPr>
        <w:t>ҷ</w:t>
      </w:r>
      <w:r w:rsidRPr="003D3FF5">
        <w:rPr>
          <w:rFonts w:ascii="Palatino Linotype" w:hAnsi="Palatino Linotype"/>
          <w:lang w:val="tg-Cyrl-TJ"/>
          <w:rPrChange w:id="1853" w:author="Гафуров Камолджон Азимджонович" w:date="2024-10-11T11:17:00Z" w16du:dateUtc="2024-10-11T06:17:00Z">
            <w:rPr>
              <w:rFonts w:ascii="Palatino Linotype" w:hAnsi="Palatino Linotype"/>
            </w:rPr>
          </w:rPrChange>
        </w:rPr>
        <w:t>ро мекунад, маоши шахси дар кор набуда ва ё музди баландтари аз тарафи Раиси Раёсат</w:t>
      </w:r>
      <w:r w:rsidRPr="009C57C9">
        <w:rPr>
          <w:rFonts w:ascii="Palatino Linotype" w:hAnsi="Palatino Linotype"/>
          <w:lang w:val="tg-Cyrl-TJ"/>
        </w:rPr>
        <w:t>и Бонк</w:t>
      </w:r>
      <w:r w:rsidRPr="003D3FF5">
        <w:rPr>
          <w:rFonts w:ascii="Palatino Linotype" w:hAnsi="Palatino Linotype"/>
          <w:lang w:val="tg-Cyrl-TJ"/>
          <w:rPrChange w:id="1854" w:author="Гафуров Камолджон Азимджонович" w:date="2024-10-11T11:17:00Z" w16du:dateUtc="2024-10-11T06:17:00Z">
            <w:rPr>
              <w:rFonts w:ascii="Palatino Linotype" w:hAnsi="Palatino Linotype"/>
            </w:rPr>
          </w:rPrChange>
        </w:rPr>
        <w:t>/Директори филиал му</w:t>
      </w:r>
      <w:r w:rsidRPr="009C57C9">
        <w:rPr>
          <w:rFonts w:ascii="Palatino Linotype" w:hAnsi="Palatino Linotype"/>
          <w:lang w:val="tg-Cyrl-TJ"/>
        </w:rPr>
        <w:t>қ</w:t>
      </w:r>
      <w:r w:rsidRPr="003D3FF5">
        <w:rPr>
          <w:rFonts w:ascii="Palatino Linotype" w:hAnsi="Palatino Linotype"/>
          <w:lang w:val="tg-Cyrl-TJ"/>
          <w:rPrChange w:id="1855" w:author="Гафуров Камолджон Азимджонович" w:date="2024-10-11T11:17:00Z" w16du:dateUtc="2024-10-11T06:17:00Z">
            <w:rPr>
              <w:rFonts w:ascii="Palatino Linotype" w:hAnsi="Palatino Linotype"/>
            </w:rPr>
          </w:rPrChange>
        </w:rPr>
        <w:t>арраршуда пардохта мешавад. Амали ин банд нисбати кормандон</w:t>
      </w:r>
      <w:ins w:id="1856" w:author="Гафуров Камолджон Азимджонович" w:date="2024-10-11T08:44:00Z" w16du:dateUtc="2024-10-11T03:44:00Z">
        <w:r w:rsidR="000C2D5C">
          <w:rPr>
            <w:rFonts w:ascii="Palatino Linotype" w:hAnsi="Palatino Linotype"/>
            <w:lang w:val="tg-Cyrl-TJ"/>
          </w:rPr>
          <w:t xml:space="preserve">е, ки </w:t>
        </w:r>
      </w:ins>
      <w:ins w:id="1857" w:author="Гафуров Камолджон Азимджонович" w:date="2024-10-11T08:45:00Z" w16du:dateUtc="2024-10-11T03:45:00Z">
        <w:r w:rsidR="000C2D5C">
          <w:rPr>
            <w:rFonts w:ascii="Palatino Linotype" w:hAnsi="Palatino Linotype"/>
            <w:lang w:val="tg-Cyrl-TJ"/>
          </w:rPr>
          <w:t>дар</w:t>
        </w:r>
      </w:ins>
      <w:del w:id="1858" w:author="Гафуров Камолджон Азимджонович" w:date="2024-10-11T08:44:00Z" w16du:dateUtc="2024-10-11T03:44:00Z">
        <w:r w:rsidRPr="003D3FF5" w:rsidDel="000C2D5C">
          <w:rPr>
            <w:rFonts w:ascii="Palatino Linotype" w:hAnsi="Palatino Linotype"/>
            <w:lang w:val="tg-Cyrl-TJ"/>
            <w:rPrChange w:id="1859" w:author="Гафуров Камолджон Азимджонович" w:date="2024-10-11T11:17:00Z" w16du:dateUtc="2024-10-11T06:17:00Z">
              <w:rPr>
                <w:rFonts w:ascii="Palatino Linotype" w:hAnsi="Palatino Linotype"/>
              </w:rPr>
            </w:rPrChange>
          </w:rPr>
          <w:delText>и</w:delText>
        </w:r>
      </w:del>
      <w:r w:rsidRPr="003D3FF5">
        <w:rPr>
          <w:rFonts w:ascii="Palatino Linotype" w:hAnsi="Palatino Linotype"/>
          <w:lang w:val="tg-Cyrl-TJ"/>
          <w:rPrChange w:id="1860" w:author="Гафуров Камолджон Азимджонович" w:date="2024-10-11T11:17:00Z" w16du:dateUtc="2024-10-11T06:17:00Z">
            <w:rPr>
              <w:rFonts w:ascii="Palatino Linotype" w:hAnsi="Palatino Linotype"/>
            </w:rPr>
          </w:rPrChange>
        </w:rPr>
        <w:t xml:space="preserve"> </w:t>
      </w:r>
      <w:r w:rsidRPr="009C57C9">
        <w:rPr>
          <w:rFonts w:ascii="Palatino Linotype" w:hAnsi="Palatino Linotype"/>
          <w:lang w:val="tg-Cyrl-TJ"/>
        </w:rPr>
        <w:t>ҳ</w:t>
      </w:r>
      <w:r w:rsidRPr="003D3FF5">
        <w:rPr>
          <w:rFonts w:ascii="Palatino Linotype" w:hAnsi="Palatino Linotype"/>
          <w:lang w:val="tg-Cyrl-TJ"/>
          <w:rPrChange w:id="1861" w:author="Гафуров Камолджон Азимджонович" w:date="2024-10-11T11:17:00Z" w16du:dateUtc="2024-10-11T06:17:00Z">
            <w:rPr>
              <w:rFonts w:ascii="Palatino Linotype" w:hAnsi="Palatino Linotype"/>
            </w:rPr>
          </w:rPrChange>
        </w:rPr>
        <w:t>амон як ш</w:t>
      </w:r>
      <w:r w:rsidRPr="009C57C9">
        <w:rPr>
          <w:rFonts w:ascii="Palatino Linotype" w:hAnsi="Palatino Linotype"/>
          <w:lang w:val="tg-Cyrl-TJ"/>
        </w:rPr>
        <w:t>ӯ</w:t>
      </w:r>
      <w:r w:rsidRPr="003D3FF5">
        <w:rPr>
          <w:rFonts w:ascii="Palatino Linotype" w:hAnsi="Palatino Linotype"/>
          <w:lang w:val="tg-Cyrl-TJ"/>
          <w:rPrChange w:id="1862" w:author="Гафуров Камолджон Азимджонович" w:date="2024-10-11T11:17:00Z" w16du:dateUtc="2024-10-11T06:17:00Z">
            <w:rPr>
              <w:rFonts w:ascii="Palatino Linotype" w:hAnsi="Palatino Linotype"/>
            </w:rPr>
          </w:rPrChange>
        </w:rPr>
        <w:t>ъба</w:t>
      </w:r>
      <w:ins w:id="1863" w:author="Гафуров Камолджон Азимджонович" w:date="2024-10-11T08:45:00Z" w16du:dateUtc="2024-10-11T03:45:00Z">
        <w:r w:rsidR="000C2D5C">
          <w:rPr>
            <w:rFonts w:ascii="Palatino Linotype" w:hAnsi="Palatino Linotype"/>
            <w:lang w:val="tg-Cyrl-TJ"/>
          </w:rPr>
          <w:t xml:space="preserve"> (қисм, бахш)</w:t>
        </w:r>
      </w:ins>
      <w:r w:rsidRPr="003D3FF5">
        <w:rPr>
          <w:rFonts w:ascii="Palatino Linotype" w:hAnsi="Palatino Linotype"/>
          <w:lang w:val="tg-Cyrl-TJ"/>
          <w:rPrChange w:id="1864" w:author="Гафуров Камолджон Азимджонович" w:date="2024-10-11T11:17:00Z" w16du:dateUtc="2024-10-11T06:17:00Z">
            <w:rPr>
              <w:rFonts w:ascii="Palatino Linotype" w:hAnsi="Palatino Linotype"/>
            </w:rPr>
          </w:rPrChange>
        </w:rPr>
        <w:t xml:space="preserve">, </w:t>
      </w:r>
      <w:ins w:id="1865" w:author="Гафуров Камолджон Азимджонович" w:date="2024-10-11T08:45:00Z" w16du:dateUtc="2024-10-11T03:45:00Z">
        <w:r w:rsidR="000C2D5C">
          <w:rPr>
            <w:rFonts w:ascii="Palatino Linotype" w:hAnsi="Palatino Linotype"/>
            <w:lang w:val="tg-Cyrl-TJ"/>
          </w:rPr>
          <w:t xml:space="preserve">ки </w:t>
        </w:r>
      </w:ins>
      <w:del w:id="1866" w:author="Гафуров Камолджон Азимджонович" w:date="2024-10-11T08:45:00Z" w16du:dateUtc="2024-10-11T03:45:00Z">
        <w:r w:rsidRPr="003D3FF5" w:rsidDel="000C2D5C">
          <w:rPr>
            <w:rFonts w:ascii="Palatino Linotype" w:hAnsi="Palatino Linotype"/>
            <w:lang w:val="tg-Cyrl-TJ"/>
            <w:rPrChange w:id="1867" w:author="Гафуров Камолджон Азимджонович" w:date="2024-10-11T11:17:00Z" w16du:dateUtc="2024-10-11T06:17:00Z">
              <w:rPr>
                <w:rFonts w:ascii="Palatino Linotype" w:hAnsi="Palatino Linotype"/>
              </w:rPr>
            </w:rPrChange>
          </w:rPr>
          <w:delText>агар аз р</w:delText>
        </w:r>
        <w:r w:rsidRPr="009C57C9" w:rsidDel="000C2D5C">
          <w:rPr>
            <w:rFonts w:ascii="Palatino Linotype" w:hAnsi="Palatino Linotype"/>
            <w:lang w:val="tg-Cyrl-TJ"/>
          </w:rPr>
          <w:delText>ӯ</w:delText>
        </w:r>
        <w:r w:rsidRPr="003D3FF5" w:rsidDel="000C2D5C">
          <w:rPr>
            <w:rFonts w:ascii="Palatino Linotype" w:hAnsi="Palatino Linotype"/>
            <w:lang w:val="tg-Cyrl-TJ"/>
            <w:rPrChange w:id="1868" w:author="Гафуров Камолджон Азимджонович" w:date="2024-10-11T11:17:00Z" w16du:dateUtc="2024-10-11T06:17:00Z">
              <w:rPr>
                <w:rFonts w:ascii="Palatino Linotype" w:hAnsi="Palatino Linotype"/>
              </w:rPr>
            </w:rPrChange>
          </w:rPr>
          <w:delText xml:space="preserve">и </w:delText>
        </w:r>
      </w:del>
      <w:r w:rsidRPr="003D3FF5">
        <w:rPr>
          <w:rFonts w:ascii="Palatino Linotype" w:hAnsi="Palatino Linotype"/>
          <w:lang w:val="tg-Cyrl-TJ"/>
          <w:rPrChange w:id="1869" w:author="Гафуров Камолджон Азимджонович" w:date="2024-10-11T11:17:00Z" w16du:dateUtc="2024-10-11T06:17:00Z">
            <w:rPr>
              <w:rFonts w:ascii="Palatino Linotype" w:hAnsi="Palatino Linotype"/>
            </w:rPr>
          </w:rPrChange>
        </w:rPr>
        <w:t>самти фаъолият</w:t>
      </w:r>
      <w:ins w:id="1870" w:author="Гафуров Камолджон Азимджонович" w:date="2024-10-11T08:45:00Z" w16du:dateUtc="2024-10-11T03:45:00Z">
        <w:r w:rsidR="000C2D5C">
          <w:rPr>
            <w:rFonts w:ascii="Palatino Linotype" w:hAnsi="Palatino Linotype"/>
            <w:lang w:val="tg-Cyrl-TJ"/>
          </w:rPr>
          <w:t>ашон</w:t>
        </w:r>
      </w:ins>
      <w:r w:rsidRPr="003D3FF5">
        <w:rPr>
          <w:rFonts w:ascii="Palatino Linotype" w:hAnsi="Palatino Linotype"/>
          <w:lang w:val="tg-Cyrl-TJ"/>
          <w:rPrChange w:id="1871" w:author="Гафуров Камолджон Азимджонович" w:date="2024-10-11T11:17:00Z" w16du:dateUtc="2024-10-11T06:17:00Z">
            <w:rPr>
              <w:rFonts w:ascii="Palatino Linotype" w:hAnsi="Palatino Linotype"/>
            </w:rPr>
          </w:rPrChange>
        </w:rPr>
        <w:t xml:space="preserve"> </w:t>
      </w:r>
      <w:del w:id="1872" w:author="Гафуров Камолджон Азимджонович" w:date="2024-10-11T08:46:00Z" w16du:dateUtc="2024-10-11T03:46:00Z">
        <w:r w:rsidRPr="009C57C9" w:rsidDel="000C2D5C">
          <w:rPr>
            <w:rFonts w:ascii="Palatino Linotype" w:hAnsi="Palatino Linotype"/>
            <w:lang w:val="tg-Cyrl-TJ"/>
          </w:rPr>
          <w:delText>ҳ</w:delText>
        </w:r>
        <w:r w:rsidRPr="003D3FF5" w:rsidDel="000C2D5C">
          <w:rPr>
            <w:rFonts w:ascii="Palatino Linotype" w:hAnsi="Palatino Linotype"/>
            <w:lang w:val="tg-Cyrl-TJ"/>
            <w:rPrChange w:id="1873" w:author="Гафуров Камолджон Азимджонович" w:date="2024-10-11T11:17:00Z" w16du:dateUtc="2024-10-11T06:17:00Z">
              <w:rPr>
                <w:rFonts w:ascii="Palatino Linotype" w:hAnsi="Palatino Linotype"/>
              </w:rPr>
            </w:rPrChange>
          </w:rPr>
          <w:delText>архела набошад</w:delText>
        </w:r>
      </w:del>
      <w:ins w:id="1874" w:author="Гафуров Камолджон Азимджонович" w:date="2024-10-11T08:46:00Z" w16du:dateUtc="2024-10-11T03:46:00Z">
        <w:r w:rsidR="000C2D5C">
          <w:rPr>
            <w:rFonts w:ascii="Palatino Linotype" w:hAnsi="Palatino Linotype"/>
            <w:lang w:val="tg-Cyrl-TJ"/>
          </w:rPr>
          <w:t>якхела мебошад</w:t>
        </w:r>
      </w:ins>
      <w:r w:rsidRPr="003D3FF5">
        <w:rPr>
          <w:rFonts w:ascii="Palatino Linotype" w:hAnsi="Palatino Linotype"/>
          <w:lang w:val="tg-Cyrl-TJ"/>
          <w:rPrChange w:id="1875" w:author="Гафуров Камолджон Азимджонович" w:date="2024-10-11T11:17:00Z" w16du:dateUtc="2024-10-11T06:17:00Z">
            <w:rPr>
              <w:rFonts w:ascii="Palatino Linotype" w:hAnsi="Palatino Linotype"/>
            </w:rPr>
          </w:rPrChange>
        </w:rPr>
        <w:t>, татби</w:t>
      </w:r>
      <w:r w:rsidRPr="009C57C9">
        <w:rPr>
          <w:rFonts w:ascii="Palatino Linotype" w:hAnsi="Palatino Linotype"/>
          <w:lang w:val="tg-Cyrl-TJ"/>
        </w:rPr>
        <w:t>қ</w:t>
      </w:r>
      <w:r w:rsidRPr="003D3FF5">
        <w:rPr>
          <w:rFonts w:ascii="Palatino Linotype" w:hAnsi="Palatino Linotype"/>
          <w:lang w:val="tg-Cyrl-TJ"/>
          <w:rPrChange w:id="1876" w:author="Гафуров Камолджон Азимджонович" w:date="2024-10-11T11:17:00Z" w16du:dateUtc="2024-10-11T06:17:00Z">
            <w:rPr>
              <w:rFonts w:ascii="Palatino Linotype" w:hAnsi="Palatino Linotype"/>
            </w:rPr>
          </w:rPrChange>
        </w:rPr>
        <w:t xml:space="preserve"> карда намешавад.</w:t>
      </w:r>
    </w:p>
    <w:p w14:paraId="44971D3D" w14:textId="1B99A7D1" w:rsidR="00CA1BB3" w:rsidRPr="003D3FF5" w:rsidDel="000C2D5C" w:rsidRDefault="00CA1BB3" w:rsidP="00CA1BB3">
      <w:pPr>
        <w:jc w:val="both"/>
        <w:rPr>
          <w:del w:id="1877" w:author="Гафуров Камолджон Азимджонович" w:date="2024-10-11T08:46:00Z" w16du:dateUtc="2024-10-11T03:46:00Z"/>
          <w:rFonts w:ascii="Palatino Linotype" w:hAnsi="Palatino Linotype"/>
          <w:lang w:val="tg-Cyrl-TJ"/>
          <w:rPrChange w:id="1878" w:author="Гафуров Камолджон Азимджонович" w:date="2024-10-11T11:17:00Z" w16du:dateUtc="2024-10-11T06:17:00Z">
            <w:rPr>
              <w:del w:id="1879" w:author="Гафуров Камолджон Азимджонович" w:date="2024-10-11T08:46:00Z" w16du:dateUtc="2024-10-11T03:46:00Z"/>
              <w:rFonts w:ascii="Palatino Linotype" w:hAnsi="Palatino Linotype"/>
            </w:rPr>
          </w:rPrChange>
        </w:rPr>
      </w:pPr>
      <w:r w:rsidRPr="003D3FF5">
        <w:rPr>
          <w:rFonts w:ascii="Palatino Linotype" w:hAnsi="Palatino Linotype"/>
          <w:lang w:val="tg-Cyrl-TJ"/>
          <w:rPrChange w:id="1880" w:author="Гафуров Камолджон Азимджонович" w:date="2024-10-11T11:17:00Z" w16du:dateUtc="2024-10-11T06:17:00Z">
            <w:rPr>
              <w:rFonts w:ascii="Palatino Linotype" w:hAnsi="Palatino Linotype"/>
            </w:rPr>
          </w:rPrChange>
        </w:rPr>
        <w:t>3.3.</w:t>
      </w:r>
      <w:del w:id="1881" w:author="Гафуров Камолджон Азимджонович" w:date="2024-10-11T08:43:00Z" w16du:dateUtc="2024-10-11T03:43:00Z">
        <w:r w:rsidRPr="003D3FF5" w:rsidDel="000C2D5C">
          <w:rPr>
            <w:rFonts w:ascii="Palatino Linotype" w:hAnsi="Palatino Linotype"/>
            <w:lang w:val="tg-Cyrl-TJ"/>
            <w:rPrChange w:id="1882" w:author="Гафуров Камолджон Азимджонович" w:date="2024-10-11T11:17:00Z" w16du:dateUtc="2024-10-11T06:17:00Z">
              <w:rPr>
                <w:rFonts w:ascii="Palatino Linotype" w:hAnsi="Palatino Linotype"/>
              </w:rPr>
            </w:rPrChange>
          </w:rPr>
          <w:delText>Музди ме</w:delText>
        </w:r>
        <w:r w:rsidRPr="009C57C9" w:rsidDel="000C2D5C">
          <w:rPr>
            <w:rFonts w:ascii="Palatino Linotype" w:hAnsi="Palatino Linotype"/>
            <w:lang w:val="tg-Cyrl-TJ"/>
          </w:rPr>
          <w:delText>ҳ</w:delText>
        </w:r>
        <w:r w:rsidRPr="003D3FF5" w:rsidDel="000C2D5C">
          <w:rPr>
            <w:rFonts w:ascii="Palatino Linotype" w:hAnsi="Palatino Linotype"/>
            <w:lang w:val="tg-Cyrl-TJ"/>
            <w:rPrChange w:id="1883" w:author="Гафуров Камолджон Азимджонович" w:date="2024-10-11T11:17:00Z" w16du:dateUtc="2024-10-11T06:17:00Z">
              <w:rPr>
                <w:rFonts w:ascii="Palatino Linotype" w:hAnsi="Palatino Linotype"/>
              </w:rPr>
            </w:rPrChange>
          </w:rPr>
          <w:delText xml:space="preserve">нат - ин шакли асосии </w:delText>
        </w:r>
        <w:r w:rsidRPr="009C57C9" w:rsidDel="000C2D5C">
          <w:rPr>
            <w:rFonts w:ascii="Palatino Linotype" w:hAnsi="Palatino Linotype"/>
            <w:lang w:val="tg-Cyrl-TJ"/>
          </w:rPr>
          <w:delText>қ</w:delText>
        </w:r>
        <w:r w:rsidRPr="003D3FF5" w:rsidDel="000C2D5C">
          <w:rPr>
            <w:rFonts w:ascii="Palatino Linotype" w:hAnsi="Palatino Linotype"/>
            <w:lang w:val="tg-Cyrl-TJ"/>
            <w:rPrChange w:id="1884" w:author="Гафуров Камолджон Азимджонович" w:date="2024-10-11T11:17:00Z" w16du:dateUtc="2024-10-11T06:17:00Z">
              <w:rPr>
                <w:rFonts w:ascii="Palatino Linotype" w:hAnsi="Palatino Linotype"/>
              </w:rPr>
            </w:rPrChange>
          </w:rPr>
          <w:delText>адр кардани ме</w:delText>
        </w:r>
        <w:r w:rsidRPr="009C57C9" w:rsidDel="000C2D5C">
          <w:rPr>
            <w:rFonts w:ascii="Palatino Linotype" w:hAnsi="Palatino Linotype"/>
            <w:lang w:val="tg-Cyrl-TJ"/>
          </w:rPr>
          <w:delText>ҳ</w:delText>
        </w:r>
        <w:r w:rsidRPr="003D3FF5" w:rsidDel="000C2D5C">
          <w:rPr>
            <w:rFonts w:ascii="Palatino Linotype" w:hAnsi="Palatino Linotype"/>
            <w:lang w:val="tg-Cyrl-TJ"/>
            <w:rPrChange w:id="1885" w:author="Гафуров Камолджон Азимджонович" w:date="2024-10-11T11:17:00Z" w16du:dateUtc="2024-10-11T06:17:00Z">
              <w:rPr>
                <w:rFonts w:ascii="Palatino Linotype" w:hAnsi="Palatino Linotype"/>
              </w:rPr>
            </w:rPrChange>
          </w:rPr>
          <w:delText>нати корманд буда, он вобаста ба ма</w:delText>
        </w:r>
        <w:r w:rsidRPr="009C57C9" w:rsidDel="000C2D5C">
          <w:rPr>
            <w:rFonts w:ascii="Palatino Linotype" w:hAnsi="Palatino Linotype"/>
            <w:lang w:val="tg-Cyrl-TJ"/>
          </w:rPr>
          <w:delText>ҳ</w:delText>
        </w:r>
        <w:r w:rsidRPr="003D3FF5" w:rsidDel="000C2D5C">
          <w:rPr>
            <w:rFonts w:ascii="Palatino Linotype" w:hAnsi="Palatino Linotype"/>
            <w:lang w:val="tg-Cyrl-TJ"/>
            <w:rPrChange w:id="1886" w:author="Гафуров Камолджон Азимджонович" w:date="2024-10-11T11:17:00Z" w16du:dateUtc="2024-10-11T06:17:00Z">
              <w:rPr>
                <w:rFonts w:ascii="Palatino Linotype" w:hAnsi="Palatino Linotype"/>
              </w:rPr>
            </w:rPrChange>
          </w:rPr>
          <w:delText xml:space="preserve">орати касбии </w:delText>
        </w:r>
        <w:r w:rsidRPr="009C57C9" w:rsidDel="000C2D5C">
          <w:rPr>
            <w:rFonts w:ascii="Palatino Linotype" w:hAnsi="Palatino Linotype"/>
            <w:lang w:val="tg-Cyrl-TJ"/>
          </w:rPr>
          <w:delText>ӯ</w:delText>
        </w:r>
        <w:r w:rsidRPr="003D3FF5" w:rsidDel="000C2D5C">
          <w:rPr>
            <w:rFonts w:ascii="Palatino Linotype" w:hAnsi="Palatino Linotype"/>
            <w:lang w:val="tg-Cyrl-TJ"/>
            <w:rPrChange w:id="1887" w:author="Гафуров Камолджон Азимджонович" w:date="2024-10-11T11:17:00Z" w16du:dateUtc="2024-10-11T06:17:00Z">
              <w:rPr>
                <w:rFonts w:ascii="Palatino Linotype" w:hAnsi="Palatino Linotype"/>
              </w:rPr>
            </w:rPrChange>
          </w:rPr>
          <w:delText>, мушкилот, ми</w:delText>
        </w:r>
        <w:r w:rsidRPr="009C57C9" w:rsidDel="000C2D5C">
          <w:rPr>
            <w:rFonts w:ascii="Palatino Linotype" w:hAnsi="Palatino Linotype"/>
            <w:lang w:val="tg-Cyrl-TJ"/>
          </w:rPr>
          <w:delText>қ</w:delText>
        </w:r>
        <w:r w:rsidRPr="003D3FF5" w:rsidDel="000C2D5C">
          <w:rPr>
            <w:rFonts w:ascii="Palatino Linotype" w:hAnsi="Palatino Linotype"/>
            <w:lang w:val="tg-Cyrl-TJ"/>
            <w:rPrChange w:id="1888" w:author="Гафуров Камолджон Азимджонович" w:date="2024-10-11T11:17:00Z" w16du:dateUtc="2024-10-11T06:17:00Z">
              <w:rPr>
                <w:rFonts w:ascii="Palatino Linotype" w:hAnsi="Palatino Linotype"/>
              </w:rPr>
            </w:rPrChange>
          </w:rPr>
          <w:delText>дор, сифат ва шарт</w:delText>
        </w:r>
        <w:r w:rsidRPr="009C57C9" w:rsidDel="000C2D5C">
          <w:rPr>
            <w:rFonts w:ascii="Palatino Linotype" w:hAnsi="Palatino Linotype"/>
            <w:lang w:val="tg-Cyrl-TJ"/>
          </w:rPr>
          <w:delText>ҳ</w:delText>
        </w:r>
        <w:r w:rsidRPr="003D3FF5" w:rsidDel="000C2D5C">
          <w:rPr>
            <w:rFonts w:ascii="Palatino Linotype" w:hAnsi="Palatino Linotype"/>
            <w:lang w:val="tg-Cyrl-TJ"/>
            <w:rPrChange w:id="1889" w:author="Гафуров Камолджон Азимджонович" w:date="2024-10-11T11:17:00Z" w16du:dateUtc="2024-10-11T06:17:00Z">
              <w:rPr>
                <w:rFonts w:ascii="Palatino Linotype" w:hAnsi="Palatino Linotype"/>
              </w:rPr>
            </w:rPrChange>
          </w:rPr>
          <w:delText>ои кори и</w:delText>
        </w:r>
        <w:r w:rsidRPr="009C57C9" w:rsidDel="000C2D5C">
          <w:rPr>
            <w:rFonts w:ascii="Palatino Linotype" w:hAnsi="Palatino Linotype"/>
            <w:lang w:val="tg-Cyrl-TJ"/>
          </w:rPr>
          <w:delText>ҷ</w:delText>
        </w:r>
        <w:r w:rsidRPr="003D3FF5" w:rsidDel="000C2D5C">
          <w:rPr>
            <w:rFonts w:ascii="Palatino Linotype" w:hAnsi="Palatino Linotype"/>
            <w:lang w:val="tg-Cyrl-TJ"/>
            <w:rPrChange w:id="1890" w:author="Гафуров Камолджон Азимджонович" w:date="2024-10-11T11:17:00Z" w16du:dateUtc="2024-10-11T06:17:00Z">
              <w:rPr>
                <w:rFonts w:ascii="Palatino Linotype" w:hAnsi="Palatino Linotype"/>
              </w:rPr>
            </w:rPrChange>
          </w:rPr>
          <w:delText>рошуда пардохта мешавад.</w:delText>
        </w:r>
      </w:del>
      <w:del w:id="1891" w:author="Гафуров Камолджон Азимджонович" w:date="2024-10-10T16:48:00Z" w16du:dateUtc="2024-10-10T11:48:00Z">
        <w:r w:rsidRPr="003D3FF5" w:rsidDel="00B634C7">
          <w:rPr>
            <w:rFonts w:ascii="Palatino Linotype" w:hAnsi="Palatino Linotype"/>
            <w:lang w:val="tg-Cyrl-TJ"/>
            <w:rPrChange w:id="1892" w:author="Гафуров Камолджон Азимджонович" w:date="2024-10-11T11:17:00Z" w16du:dateUtc="2024-10-11T06:17:00Z">
              <w:rPr>
                <w:rFonts w:ascii="Palatino Linotype" w:hAnsi="Palatino Linotype"/>
              </w:rPr>
            </w:rPrChange>
          </w:rPr>
          <w:delText xml:space="preserve"> Музди ме</w:delText>
        </w:r>
        <w:r w:rsidRPr="009C57C9" w:rsidDel="00B634C7">
          <w:rPr>
            <w:rFonts w:ascii="Palatino Linotype" w:hAnsi="Palatino Linotype"/>
            <w:lang w:val="tg-Cyrl-TJ"/>
          </w:rPr>
          <w:delText>ҳ</w:delText>
        </w:r>
        <w:r w:rsidRPr="003D3FF5" w:rsidDel="00B634C7">
          <w:rPr>
            <w:rFonts w:ascii="Palatino Linotype" w:hAnsi="Palatino Linotype"/>
            <w:lang w:val="tg-Cyrl-TJ"/>
            <w:rPrChange w:id="1893" w:author="Гафуров Камолджон Азимджонович" w:date="2024-10-11T11:17:00Z" w16du:dateUtc="2024-10-11T06:17:00Z">
              <w:rPr>
                <w:rFonts w:ascii="Palatino Linotype" w:hAnsi="Palatino Linotype"/>
              </w:rPr>
            </w:rPrChange>
          </w:rPr>
          <w:delText>нат р</w:delText>
        </w:r>
        <w:r w:rsidRPr="009C57C9" w:rsidDel="00B634C7">
          <w:rPr>
            <w:rFonts w:ascii="Palatino Linotype" w:hAnsi="Palatino Linotype"/>
            <w:lang w:val="tg-Cyrl-TJ"/>
          </w:rPr>
          <w:delText>ӯ</w:delText>
        </w:r>
        <w:r w:rsidRPr="003D3FF5" w:rsidDel="00B634C7">
          <w:rPr>
            <w:rFonts w:ascii="Palatino Linotype" w:hAnsi="Palatino Linotype"/>
            <w:lang w:val="tg-Cyrl-TJ"/>
            <w:rPrChange w:id="1894" w:author="Гафуров Камолджон Азимджонович" w:date="2024-10-11T11:17:00Z" w16du:dateUtc="2024-10-11T06:17:00Z">
              <w:rPr>
                <w:rFonts w:ascii="Palatino Linotype" w:hAnsi="Palatino Linotype"/>
              </w:rPr>
            </w:rPrChange>
          </w:rPr>
          <w:delText>зи аввали мо</w:delText>
        </w:r>
        <w:r w:rsidRPr="009C57C9" w:rsidDel="00B634C7">
          <w:rPr>
            <w:rFonts w:ascii="Palatino Linotype" w:hAnsi="Palatino Linotype"/>
            <w:lang w:val="tg-Cyrl-TJ"/>
          </w:rPr>
          <w:delText>ҳ</w:delText>
        </w:r>
        <w:r w:rsidRPr="003D3FF5" w:rsidDel="00B634C7">
          <w:rPr>
            <w:rFonts w:ascii="Palatino Linotype" w:hAnsi="Palatino Linotype"/>
            <w:lang w:val="tg-Cyrl-TJ"/>
            <w:rPrChange w:id="1895" w:author="Гафуров Камолджон Азимджонович" w:date="2024-10-11T11:17:00Z" w16du:dateUtc="2024-10-11T06:17:00Z">
              <w:rPr>
                <w:rFonts w:ascii="Palatino Linotype" w:hAnsi="Palatino Linotype"/>
              </w:rPr>
            </w:rPrChange>
          </w:rPr>
          <w:delText>и навбат</w:delText>
        </w:r>
        <w:r w:rsidRPr="009C57C9" w:rsidDel="00B634C7">
          <w:rPr>
            <w:rFonts w:ascii="Palatino Linotype" w:hAnsi="Palatino Linotype"/>
            <w:lang w:val="tg-Cyrl-TJ"/>
          </w:rPr>
          <w:delText>ӣ</w:delText>
        </w:r>
        <w:r w:rsidRPr="003D3FF5" w:rsidDel="00B634C7">
          <w:rPr>
            <w:rFonts w:ascii="Palatino Linotype" w:hAnsi="Palatino Linotype"/>
            <w:lang w:val="tg-Cyrl-TJ"/>
            <w:rPrChange w:id="1896" w:author="Гафуров Камолджон Азимджонович" w:date="2024-10-11T11:17:00Z" w16du:dateUtc="2024-10-11T06:17:00Z">
              <w:rPr>
                <w:rFonts w:ascii="Palatino Linotype" w:hAnsi="Palatino Linotype"/>
              </w:rPr>
            </w:rPrChange>
          </w:rPr>
          <w:delText xml:space="preserve"> </w:delText>
        </w:r>
        <w:r w:rsidRPr="009C57C9" w:rsidDel="00B634C7">
          <w:rPr>
            <w:rFonts w:ascii="Palatino Linotype" w:hAnsi="Palatino Linotype"/>
            <w:lang w:val="tg-Cyrl-TJ"/>
          </w:rPr>
          <w:delText>ҳ</w:delText>
        </w:r>
        <w:r w:rsidRPr="003D3FF5" w:rsidDel="00B634C7">
          <w:rPr>
            <w:rFonts w:ascii="Palatino Linotype" w:hAnsi="Palatino Linotype"/>
            <w:lang w:val="tg-Cyrl-TJ"/>
            <w:rPrChange w:id="1897" w:author="Гафуров Камолджон Азимджонович" w:date="2024-10-11T11:17:00Z" w16du:dateUtc="2024-10-11T06:17:00Z">
              <w:rPr>
                <w:rFonts w:ascii="Palatino Linotype" w:hAnsi="Palatino Linotype"/>
              </w:rPr>
            </w:rPrChange>
          </w:rPr>
          <w:delText xml:space="preserve">исоб карда мешавад. </w:delText>
        </w:r>
      </w:del>
      <w:del w:id="1898" w:author="Гафуров Камолджон Азимджонович" w:date="2024-10-11T08:43:00Z" w16du:dateUtc="2024-10-11T03:43:00Z">
        <w:r w:rsidRPr="003D3FF5" w:rsidDel="000C2D5C">
          <w:rPr>
            <w:rFonts w:ascii="Palatino Linotype" w:hAnsi="Palatino Linotype"/>
            <w:lang w:val="tg-Cyrl-TJ"/>
            <w:rPrChange w:id="1899" w:author="Гафуров Камолджон Азимджонович" w:date="2024-10-11T11:17:00Z" w16du:dateUtc="2024-10-11T06:17:00Z">
              <w:rPr>
                <w:rFonts w:ascii="Palatino Linotype" w:hAnsi="Palatino Linotype"/>
              </w:rPr>
            </w:rPrChange>
          </w:rPr>
          <w:delText>Пардохти музди ме</w:delText>
        </w:r>
        <w:r w:rsidRPr="009C57C9" w:rsidDel="000C2D5C">
          <w:rPr>
            <w:rFonts w:ascii="Palatino Linotype" w:hAnsi="Palatino Linotype"/>
            <w:lang w:val="tg-Cyrl-TJ"/>
          </w:rPr>
          <w:delText>ҳ</w:delText>
        </w:r>
        <w:r w:rsidRPr="003D3FF5" w:rsidDel="000C2D5C">
          <w:rPr>
            <w:rFonts w:ascii="Palatino Linotype" w:hAnsi="Palatino Linotype"/>
            <w:lang w:val="tg-Cyrl-TJ"/>
            <w:rPrChange w:id="1900" w:author="Гафуров Камолджон Азимджонович" w:date="2024-10-11T11:17:00Z" w16du:dateUtc="2024-10-11T06:17:00Z">
              <w:rPr>
                <w:rFonts w:ascii="Palatino Linotype" w:hAnsi="Palatino Linotype"/>
              </w:rPr>
            </w:rPrChange>
          </w:rPr>
          <w:delText>нат мувофи</w:delText>
        </w:r>
        <w:r w:rsidRPr="009C57C9" w:rsidDel="000C2D5C">
          <w:rPr>
            <w:rFonts w:ascii="Palatino Linotype" w:hAnsi="Palatino Linotype"/>
            <w:lang w:val="tg-Cyrl-TJ"/>
          </w:rPr>
          <w:delText>қ</w:delText>
        </w:r>
        <w:r w:rsidRPr="003D3FF5" w:rsidDel="000C2D5C">
          <w:rPr>
            <w:rFonts w:ascii="Palatino Linotype" w:hAnsi="Palatino Linotype"/>
            <w:lang w:val="tg-Cyrl-TJ"/>
            <w:rPrChange w:id="1901" w:author="Гафуров Камолджон Азимджонович" w:date="2024-10-11T11:17:00Z" w16du:dateUtc="2024-10-11T06:17:00Z">
              <w:rPr>
                <w:rFonts w:ascii="Palatino Linotype" w:hAnsi="Palatino Linotype"/>
              </w:rPr>
            </w:rPrChange>
          </w:rPr>
          <w:delText>и санад</w:delText>
        </w:r>
        <w:r w:rsidRPr="009C57C9" w:rsidDel="000C2D5C">
          <w:rPr>
            <w:rFonts w:ascii="Palatino Linotype" w:hAnsi="Palatino Linotype"/>
            <w:lang w:val="tg-Cyrl-TJ"/>
          </w:rPr>
          <w:delText>ҳ</w:delText>
        </w:r>
        <w:r w:rsidRPr="003D3FF5" w:rsidDel="000C2D5C">
          <w:rPr>
            <w:rFonts w:ascii="Palatino Linotype" w:hAnsi="Palatino Linotype"/>
            <w:lang w:val="tg-Cyrl-TJ"/>
            <w:rPrChange w:id="1902" w:author="Гафуров Камолджон Азимджонович" w:date="2024-10-11T11:17:00Z" w16du:dateUtc="2024-10-11T06:17:00Z">
              <w:rPr>
                <w:rFonts w:ascii="Palatino Linotype" w:hAnsi="Palatino Linotype"/>
              </w:rPr>
            </w:rPrChange>
          </w:rPr>
          <w:delText>ои меъёрии дохил</w:delText>
        </w:r>
        <w:r w:rsidRPr="009C57C9" w:rsidDel="000C2D5C">
          <w:rPr>
            <w:rFonts w:ascii="Palatino Linotype" w:hAnsi="Palatino Linotype"/>
            <w:lang w:val="tg-Cyrl-TJ"/>
          </w:rPr>
          <w:delText>ӣ</w:delText>
        </w:r>
        <w:r w:rsidRPr="003D3FF5" w:rsidDel="000C2D5C">
          <w:rPr>
            <w:rFonts w:ascii="Palatino Linotype" w:hAnsi="Palatino Linotype"/>
            <w:lang w:val="tg-Cyrl-TJ"/>
            <w:rPrChange w:id="1903" w:author="Гафуров Камолджон Азимджонович" w:date="2024-10-11T11:17:00Z" w16du:dateUtc="2024-10-11T06:17:00Z">
              <w:rPr>
                <w:rFonts w:ascii="Palatino Linotype" w:hAnsi="Palatino Linotype"/>
              </w:rPr>
            </w:rPrChange>
          </w:rPr>
          <w:delText xml:space="preserve"> ба ро</w:delText>
        </w:r>
        <w:r w:rsidRPr="009C57C9" w:rsidDel="000C2D5C">
          <w:rPr>
            <w:rFonts w:ascii="Palatino Linotype" w:hAnsi="Palatino Linotype"/>
            <w:lang w:val="tg-Cyrl-TJ"/>
          </w:rPr>
          <w:delText>ҳ</w:delText>
        </w:r>
        <w:r w:rsidRPr="003D3FF5" w:rsidDel="000C2D5C">
          <w:rPr>
            <w:rFonts w:ascii="Palatino Linotype" w:hAnsi="Palatino Linotype"/>
            <w:lang w:val="tg-Cyrl-TJ"/>
            <w:rPrChange w:id="1904" w:author="Гафуров Камолджон Азимджонович" w:date="2024-10-11T11:17:00Z" w16du:dateUtc="2024-10-11T06:17:00Z">
              <w:rPr>
                <w:rFonts w:ascii="Palatino Linotype" w:hAnsi="Palatino Linotype"/>
              </w:rPr>
            </w:rPrChange>
          </w:rPr>
          <w:delText xml:space="preserve"> монда мешавад.</w:delText>
        </w:r>
      </w:del>
    </w:p>
    <w:p w14:paraId="74498499" w14:textId="4AACC661" w:rsidR="00F044A6" w:rsidRPr="003D3FF5" w:rsidRDefault="00F044A6">
      <w:pPr>
        <w:jc w:val="both"/>
        <w:rPr>
          <w:rFonts w:ascii="Palatino Linotype" w:hAnsi="Palatino Linotype"/>
          <w:lang w:val="tg-Cyrl-TJ"/>
          <w:rPrChange w:id="1905" w:author="Гафуров Камолджон Азимджонович" w:date="2024-10-11T11:17:00Z" w16du:dateUtc="2024-10-11T06:17:00Z">
            <w:rPr>
              <w:lang w:val="tg-Cyrl-TJ"/>
            </w:rPr>
          </w:rPrChange>
        </w:rPr>
        <w:pPrChange w:id="1906" w:author="Гафуров Камолджон Азимджонович" w:date="2024-10-11T08:46:00Z" w16du:dateUtc="2024-10-11T03:46:00Z">
          <w:pPr>
            <w:pStyle w:val="a9"/>
            <w:ind w:firstLine="567"/>
            <w:jc w:val="both"/>
          </w:pPr>
        </w:pPrChange>
      </w:pPr>
      <w:r w:rsidRPr="003D3FF5">
        <w:rPr>
          <w:rFonts w:ascii="Palatino Linotype" w:hAnsi="Palatino Linotype"/>
          <w:lang w:val="tg-Cyrl-TJ"/>
          <w:rPrChange w:id="1907" w:author="Гафуров Камолджон Азимджонович" w:date="2024-10-11T11:17:00Z" w16du:dateUtc="2024-10-11T06:17:00Z">
            <w:rPr>
              <w:lang w:val="tg-Cyrl-TJ"/>
            </w:rPr>
          </w:rPrChange>
        </w:rPr>
        <w:t>Дар сурати мувофиқ омадани рўзи пардохти музди меҳнат ба рўзҳои истироҳат ё иди ғайрикорӣ маош дар арафаи чунин рўзҳо пардохт карда мешавад.</w:t>
      </w:r>
    </w:p>
    <w:p w14:paraId="4370E0CF" w14:textId="13767648" w:rsidR="00F044A6" w:rsidRPr="00800F3F" w:rsidRDefault="000C2D5C">
      <w:pPr>
        <w:pStyle w:val="a9"/>
        <w:jc w:val="both"/>
        <w:rPr>
          <w:rFonts w:ascii="Palatino Linotype" w:hAnsi="Palatino Linotype"/>
          <w:sz w:val="24"/>
          <w:szCs w:val="24"/>
          <w:lang w:val="tg-Cyrl-TJ"/>
          <w:rPrChange w:id="1908" w:author="Гафуров Камолджон Азимджонович" w:date="2024-10-10T15:54:00Z" w16du:dateUtc="2024-10-10T10:54:00Z">
            <w:rPr>
              <w:rFonts w:ascii="Palatino Linotype" w:hAnsi="Palatino Linotype"/>
              <w:sz w:val="24"/>
              <w:szCs w:val="24"/>
            </w:rPr>
          </w:rPrChange>
        </w:rPr>
        <w:pPrChange w:id="1909" w:author="Гафуров Камолджон Азимджонович" w:date="2024-10-11T08:46:00Z" w16du:dateUtc="2024-10-11T03:46:00Z">
          <w:pPr>
            <w:pStyle w:val="a9"/>
            <w:ind w:firstLine="567"/>
            <w:jc w:val="both"/>
          </w:pPr>
        </w:pPrChange>
      </w:pPr>
      <w:ins w:id="1910" w:author="Гафуров Камолджон Азимджонович" w:date="2024-10-11T08:49:00Z" w16du:dateUtc="2024-10-11T03:49:00Z">
        <w:r w:rsidRPr="003D3FF5">
          <w:rPr>
            <w:rFonts w:ascii="Palatino Linotype" w:eastAsia="Times New Roman" w:hAnsi="Palatino Linotype"/>
            <w:sz w:val="24"/>
            <w:szCs w:val="24"/>
            <w:lang w:val="tg-Cyrl-TJ" w:eastAsia="ru-RU"/>
            <w:rPrChange w:id="1911" w:author="Гафуров Камолджон Азимджонович" w:date="2024-10-11T11:17:00Z" w16du:dateUtc="2024-10-11T06:17:00Z">
              <w:rPr>
                <w:rFonts w:ascii="Palatino Linotype" w:hAnsi="Palatino Linotype"/>
              </w:rPr>
            </w:rPrChange>
          </w:rPr>
          <w:t>3.</w:t>
        </w:r>
        <w:r>
          <w:rPr>
            <w:rFonts w:ascii="Palatino Linotype" w:eastAsia="Times New Roman" w:hAnsi="Palatino Linotype"/>
            <w:sz w:val="24"/>
            <w:szCs w:val="24"/>
            <w:lang w:val="tg-Cyrl-TJ" w:eastAsia="ru-RU"/>
          </w:rPr>
          <w:t>4</w:t>
        </w:r>
        <w:r w:rsidRPr="003D3FF5">
          <w:rPr>
            <w:rFonts w:ascii="Palatino Linotype" w:eastAsia="Times New Roman" w:hAnsi="Palatino Linotype"/>
            <w:sz w:val="24"/>
            <w:szCs w:val="24"/>
            <w:lang w:val="tg-Cyrl-TJ" w:eastAsia="ru-RU"/>
            <w:rPrChange w:id="1912" w:author="Гафуров Камолджон Азимджонович" w:date="2024-10-11T11:17:00Z" w16du:dateUtc="2024-10-11T06:17:00Z">
              <w:rPr>
                <w:rFonts w:ascii="Palatino Linotype" w:hAnsi="Palatino Linotype"/>
              </w:rPr>
            </w:rPrChange>
          </w:rPr>
          <w:t>.</w:t>
        </w:r>
      </w:ins>
      <w:r w:rsidR="00F044A6" w:rsidRPr="00800F3F">
        <w:rPr>
          <w:rFonts w:ascii="Palatino Linotype" w:hAnsi="Palatino Linotype"/>
          <w:sz w:val="24"/>
          <w:szCs w:val="24"/>
          <w:lang w:val="tg-Cyrl-TJ"/>
          <w:rPrChange w:id="1913" w:author="Гафуров Камолджон Азимджонович" w:date="2024-10-10T15:54:00Z" w16du:dateUtc="2024-10-10T10:54:00Z">
            <w:rPr>
              <w:rFonts w:ascii="Palatino Linotype" w:hAnsi="Palatino Linotype"/>
              <w:sz w:val="24"/>
              <w:szCs w:val="24"/>
            </w:rPr>
          </w:rPrChange>
        </w:rPr>
        <w:t>Музди меҳнате, ки корманд то рўзи фавт нагирифтааст, ба аъзои оилаи ў ё шахсе дода мешавад, ки</w:t>
      </w:r>
      <w:ins w:id="1914" w:author="Мачидов Бурхониддин Хусейнович" w:date="2024-10-17T09:58:00Z" w16du:dateUtc="2024-10-17T04:58:00Z">
        <w:r w:rsidR="005A77D3">
          <w:rPr>
            <w:rFonts w:ascii="Palatino Linotype" w:hAnsi="Palatino Linotype"/>
            <w:sz w:val="24"/>
            <w:szCs w:val="24"/>
            <w:lang w:val="tg-Cyrl-TJ"/>
          </w:rPr>
          <w:t xml:space="preserve"> </w:t>
        </w:r>
        <w:del w:id="1915" w:author="Гафуров Камолджон Азимджонович" w:date="2024-10-18T16:10:00Z" w16du:dateUtc="2024-10-18T11:10:00Z">
          <w:r w:rsidR="005A77D3" w:rsidDel="00EF7454">
            <w:rPr>
              <w:rFonts w:ascii="Palatino Linotype" w:hAnsi="Palatino Linotype"/>
              <w:sz w:val="24"/>
              <w:szCs w:val="24"/>
              <w:lang w:val="tg-Cyrl-TJ"/>
            </w:rPr>
            <w:delText>бо риояи конунгузори</w:delText>
          </w:r>
        </w:del>
      </w:ins>
      <w:del w:id="1916" w:author="Гафуров Камолджон Азимджонович" w:date="2024-10-18T16:10:00Z" w16du:dateUtc="2024-10-18T11:10:00Z">
        <w:r w:rsidR="00F044A6" w:rsidRPr="00800F3F" w:rsidDel="00EF7454">
          <w:rPr>
            <w:rFonts w:ascii="Palatino Linotype" w:hAnsi="Palatino Linotype"/>
            <w:sz w:val="24"/>
            <w:szCs w:val="24"/>
            <w:lang w:val="tg-Cyrl-TJ"/>
            <w:rPrChange w:id="1917" w:author="Гафуров Камолджон Азимджонович" w:date="2024-10-10T15:54:00Z" w16du:dateUtc="2024-10-10T10:54:00Z">
              <w:rPr>
                <w:rFonts w:ascii="Palatino Linotype" w:hAnsi="Palatino Linotype"/>
                <w:sz w:val="24"/>
                <w:szCs w:val="24"/>
              </w:rPr>
            </w:rPrChange>
          </w:rPr>
          <w:delText xml:space="preserve"> </w:delText>
        </w:r>
      </w:del>
      <w:r w:rsidR="00F044A6" w:rsidRPr="00800F3F">
        <w:rPr>
          <w:rFonts w:ascii="Palatino Linotype" w:hAnsi="Palatino Linotype"/>
          <w:sz w:val="24"/>
          <w:szCs w:val="24"/>
          <w:lang w:val="tg-Cyrl-TJ"/>
          <w:rPrChange w:id="1918" w:author="Гафуров Камолджон Азимджонович" w:date="2024-10-10T15:54:00Z" w16du:dateUtc="2024-10-10T10:54:00Z">
            <w:rPr>
              <w:rFonts w:ascii="Palatino Linotype" w:hAnsi="Palatino Linotype"/>
              <w:sz w:val="24"/>
              <w:szCs w:val="24"/>
            </w:rPr>
          </w:rPrChange>
        </w:rPr>
        <w:t>хароҷоти дафнро ба зимма гирифтааст.</w:t>
      </w:r>
    </w:p>
    <w:p w14:paraId="5C6D4F85" w14:textId="7AB7D651" w:rsidR="00F044A6" w:rsidRPr="009C57C9" w:rsidRDefault="000C2D5C">
      <w:pPr>
        <w:jc w:val="both"/>
        <w:rPr>
          <w:rFonts w:ascii="Palatino Linotype" w:hAnsi="Palatino Linotype"/>
          <w:lang w:val="tg-Cyrl-TJ"/>
        </w:rPr>
        <w:pPrChange w:id="1919" w:author="Гафуров Камолджон Азимджонович" w:date="2024-10-11T08:46:00Z" w16du:dateUtc="2024-10-11T03:46:00Z">
          <w:pPr>
            <w:ind w:firstLine="567"/>
            <w:jc w:val="both"/>
          </w:pPr>
        </w:pPrChange>
      </w:pPr>
      <w:ins w:id="1920" w:author="Гафуров Камолджон Азимджонович" w:date="2024-10-11T08:49:00Z" w16du:dateUtc="2024-10-11T03:49:00Z">
        <w:r w:rsidRPr="000C2D5C">
          <w:rPr>
            <w:rFonts w:ascii="Palatino Linotype" w:hAnsi="Palatino Linotype"/>
            <w:lang w:val="tg-Cyrl-TJ"/>
            <w:rPrChange w:id="1921" w:author="Гафуров Камолджон Азимджонович" w:date="2024-10-11T08:49:00Z" w16du:dateUtc="2024-10-11T03:49:00Z">
              <w:rPr>
                <w:rFonts w:ascii="Palatino Linotype" w:hAnsi="Palatino Linotype"/>
              </w:rPr>
            </w:rPrChange>
          </w:rPr>
          <w:t>3.</w:t>
        </w:r>
        <w:r>
          <w:rPr>
            <w:rFonts w:ascii="Palatino Linotype" w:hAnsi="Palatino Linotype"/>
            <w:lang w:val="tg-Cyrl-TJ"/>
          </w:rPr>
          <w:t>5</w:t>
        </w:r>
        <w:r w:rsidRPr="000C2D5C">
          <w:rPr>
            <w:rFonts w:ascii="Palatino Linotype" w:hAnsi="Palatino Linotype"/>
            <w:lang w:val="tg-Cyrl-TJ"/>
            <w:rPrChange w:id="1922" w:author="Гафуров Камолджон Азимджонович" w:date="2024-10-11T08:49:00Z" w16du:dateUtc="2024-10-11T03:49:00Z">
              <w:rPr>
                <w:rFonts w:ascii="Palatino Linotype" w:hAnsi="Palatino Linotype"/>
              </w:rPr>
            </w:rPrChange>
          </w:rPr>
          <w:t>.</w:t>
        </w:r>
      </w:ins>
      <w:r w:rsidR="00F044A6" w:rsidRPr="00800F3F">
        <w:rPr>
          <w:rFonts w:ascii="Palatino Linotype" w:hAnsi="Palatino Linotype"/>
          <w:lang w:val="tg-Cyrl-TJ"/>
          <w:rPrChange w:id="1923" w:author="Гафуров Камолджон Азимджонович" w:date="2024-10-10T15:54:00Z" w16du:dateUtc="2024-10-10T10:54:00Z">
            <w:rPr>
              <w:rFonts w:ascii="Palatino Linotype" w:hAnsi="Palatino Linotype"/>
            </w:rPr>
          </w:rPrChange>
        </w:rPr>
        <w:t xml:space="preserve">Агар музди меҳнат бо гуноҳи </w:t>
      </w:r>
      <w:r w:rsidR="005869FF" w:rsidRPr="009C57C9">
        <w:rPr>
          <w:rFonts w:ascii="Palatino Linotype" w:hAnsi="Palatino Linotype"/>
          <w:lang w:val="tg-Cyrl-TJ"/>
        </w:rPr>
        <w:t>Бонк</w:t>
      </w:r>
      <w:r w:rsidR="00F044A6" w:rsidRPr="00800F3F">
        <w:rPr>
          <w:rFonts w:ascii="Palatino Linotype" w:hAnsi="Palatino Linotype"/>
          <w:lang w:val="tg-Cyrl-TJ"/>
          <w:rPrChange w:id="1924" w:author="Гафуров Камолджон Азимджонович" w:date="2024-10-10T15:54:00Z" w16du:dateUtc="2024-10-10T10:54:00Z">
            <w:rPr>
              <w:rFonts w:ascii="Palatino Linotype" w:hAnsi="Palatino Linotype"/>
            </w:rPr>
          </w:rPrChange>
        </w:rPr>
        <w:t xml:space="preserve"> аз муҳлати муқарраргардида дертар пардохт карда шавад, </w:t>
      </w:r>
      <w:r w:rsidR="00812E3D" w:rsidRPr="009C57C9">
        <w:rPr>
          <w:rFonts w:ascii="Palatino Linotype" w:hAnsi="Palatino Linotype"/>
          <w:bCs/>
          <w:lang w:val="tg-Cyrl-TJ"/>
        </w:rPr>
        <w:t>Бонк</w:t>
      </w:r>
      <w:r w:rsidR="00F044A6" w:rsidRPr="00800F3F">
        <w:rPr>
          <w:rFonts w:ascii="Palatino Linotype" w:hAnsi="Palatino Linotype"/>
          <w:lang w:val="tg-Cyrl-TJ"/>
          <w:rPrChange w:id="1925" w:author="Гафуров Камолджон Азимджонович" w:date="2024-10-10T15:54:00Z" w16du:dateUtc="2024-10-10T10:54:00Z">
            <w:rPr>
              <w:rFonts w:ascii="Palatino Linotype" w:hAnsi="Palatino Linotype"/>
            </w:rPr>
          </w:rPrChange>
        </w:rPr>
        <w:t xml:space="preserve"> уҳдадор аст</w:t>
      </w:r>
      <w:r w:rsidR="00812E3D" w:rsidRPr="009C57C9">
        <w:rPr>
          <w:rFonts w:ascii="Palatino Linotype" w:hAnsi="Palatino Linotype"/>
          <w:lang w:val="tg-Cyrl-TJ"/>
        </w:rPr>
        <w:t xml:space="preserve"> </w:t>
      </w:r>
      <w:r w:rsidR="00812E3D" w:rsidRPr="009C57C9">
        <w:rPr>
          <w:rFonts w:ascii="Palatino Linotype" w:hAnsi="Palatino Linotype"/>
          <w:bCs/>
          <w:lang w:val="tg-Cyrl-TJ"/>
        </w:rPr>
        <w:t>ба корманд</w:t>
      </w:r>
      <w:r w:rsidR="00F044A6" w:rsidRPr="00800F3F">
        <w:rPr>
          <w:rFonts w:ascii="Palatino Linotype" w:hAnsi="Palatino Linotype"/>
          <w:lang w:val="tg-Cyrl-TJ"/>
          <w:rPrChange w:id="1926" w:author="Гафуров Камолджон Азимджонович" w:date="2024-10-10T15:54:00Z" w16du:dateUtc="2024-10-10T10:54:00Z">
            <w:rPr>
              <w:rFonts w:ascii="Palatino Linotype" w:hAnsi="Palatino Linotype"/>
            </w:rPr>
          </w:rPrChange>
        </w:rPr>
        <w:t xml:space="preserve"> ба андозаи фоизи меъёри бонкӣ, ки дар маҳалли иҷрои кор дар рўзи пардохти маош мавҷуд аст, барои ҳар рўзи таъхири пардохти маош маблағи иловагӣ диҳад.</w:t>
      </w:r>
    </w:p>
    <w:p w14:paraId="689097DA" w14:textId="58B571DF" w:rsidR="00CA1BB3" w:rsidRPr="009C57C9" w:rsidRDefault="00CA1BB3" w:rsidP="00CA1BB3">
      <w:pPr>
        <w:jc w:val="both"/>
        <w:rPr>
          <w:rFonts w:ascii="Palatino Linotype" w:hAnsi="Palatino Linotype"/>
          <w:lang w:val="tg-Cyrl-TJ"/>
        </w:rPr>
      </w:pPr>
      <w:r w:rsidRPr="009C57C9">
        <w:rPr>
          <w:rFonts w:ascii="Palatino Linotype" w:hAnsi="Palatino Linotype"/>
          <w:lang w:val="tg-Cyrl-TJ"/>
        </w:rPr>
        <w:t>3.</w:t>
      </w:r>
      <w:ins w:id="1927" w:author="Гафуров Камолджон Азимджонович" w:date="2024-10-11T08:49:00Z" w16du:dateUtc="2024-10-11T03:49:00Z">
        <w:r w:rsidR="000C2D5C">
          <w:rPr>
            <w:rFonts w:ascii="Palatino Linotype" w:hAnsi="Palatino Linotype"/>
            <w:lang w:val="tg-Cyrl-TJ"/>
          </w:rPr>
          <w:t>6</w:t>
        </w:r>
      </w:ins>
      <w:del w:id="1928" w:author="Гафуров Камолджон Азимджонович" w:date="2024-10-11T08:49:00Z" w16du:dateUtc="2024-10-11T03:49:00Z">
        <w:r w:rsidRPr="009C57C9" w:rsidDel="000C2D5C">
          <w:rPr>
            <w:rFonts w:ascii="Palatino Linotype" w:hAnsi="Palatino Linotype"/>
            <w:lang w:val="tg-Cyrl-TJ"/>
          </w:rPr>
          <w:delText>4</w:delText>
        </w:r>
      </w:del>
      <w:r w:rsidRPr="009C57C9">
        <w:rPr>
          <w:rFonts w:ascii="Palatino Linotype" w:hAnsi="Palatino Linotype"/>
          <w:lang w:val="tg-Cyrl-TJ"/>
        </w:rPr>
        <w:t>.Дигар намуди ҳавасмандкуниҳои пулӣ - мукофотпулиҳо, иловапулиҳо ба рухсатиҳо, иловапулиҳо барои шароити махсуси меҳнат ва дигар мукофотпулиҳо тибқи нишондодҳои пешбинишудаи «Низомнома оид ба мукофотонӣ ва ҳавасмандгардонии моддии кормандони ҶСК «Бонки Эсхата», ки аз тарафи Раёсат қабул ва тасдиқ карда мешавад, баъди маҷлиси Раёсат оид ба фаъолияти молиявию хоҷагӣ ва фармони Бонк оиди мукофотонидани кормандон ҳисоб ва пардохта мешавад. Раёсат</w:t>
      </w:r>
      <w:ins w:id="1929" w:author="Гафуров Камолджон Азимджонович" w:date="2024-10-18T15:48:00Z" w16du:dateUtc="2024-10-18T10:48:00Z">
        <w:r w:rsidR="00FC3B18">
          <w:rPr>
            <w:rFonts w:ascii="Palatino Linotype" w:hAnsi="Palatino Linotype"/>
            <w:lang w:val="tg-Cyrl-TJ"/>
          </w:rPr>
          <w:t>, мақоми дастаҷамъона</w:t>
        </w:r>
      </w:ins>
      <w:ins w:id="1930" w:author="Гафуров Камолджон Азимджонович" w:date="2024-10-18T15:49:00Z" w16du:dateUtc="2024-10-18T10:49:00Z">
        <w:r w:rsidR="00FC3B18">
          <w:rPr>
            <w:rFonts w:ascii="Palatino Linotype" w:hAnsi="Palatino Linotype"/>
            <w:lang w:val="tg-Cyrl-TJ"/>
          </w:rPr>
          <w:t>и салоҳиятнок</w:t>
        </w:r>
      </w:ins>
      <w:ins w:id="1931" w:author="Гафуров Камолджон Азимджонович" w:date="2024-10-18T15:48:00Z" w16du:dateUtc="2024-10-18T10:48:00Z">
        <w:r w:rsidR="00FC3B18">
          <w:rPr>
            <w:rFonts w:ascii="Palatino Linotype" w:hAnsi="Palatino Linotype"/>
            <w:lang w:val="tg-Cyrl-TJ"/>
          </w:rPr>
          <w:t xml:space="preserve"> ва ё шахси ваколатдор</w:t>
        </w:r>
      </w:ins>
      <w:ins w:id="1932" w:author="Гафуров Камолджон Азимджонович" w:date="2024-10-18T15:49:00Z" w16du:dateUtc="2024-10-18T10:49:00Z">
        <w:r w:rsidR="00FC3B18">
          <w:rPr>
            <w:rFonts w:ascii="Palatino Linotype" w:hAnsi="Palatino Linotype"/>
            <w:lang w:val="tg-Cyrl-TJ"/>
          </w:rPr>
          <w:t>и</w:t>
        </w:r>
      </w:ins>
      <w:ins w:id="1933" w:author="Гафуров Камолджон Азимджонович" w:date="2024-10-18T15:48:00Z" w16du:dateUtc="2024-10-18T10:48:00Z">
        <w:r w:rsidR="00FC3B18">
          <w:rPr>
            <w:rFonts w:ascii="Palatino Linotype" w:hAnsi="Palatino Linotype"/>
            <w:lang w:val="tg-Cyrl-TJ"/>
          </w:rPr>
          <w:t xml:space="preserve"> </w:t>
        </w:r>
      </w:ins>
      <w:del w:id="1934" w:author="Гафуров Камолджон Азимджонович" w:date="2024-10-18T15:48:00Z" w16du:dateUtc="2024-10-18T10:48:00Z">
        <w:r w:rsidRPr="009C57C9" w:rsidDel="00FC3B18">
          <w:rPr>
            <w:rFonts w:ascii="Palatino Linotype" w:hAnsi="Palatino Linotype"/>
            <w:lang w:val="tg-Cyrl-TJ"/>
          </w:rPr>
          <w:delText xml:space="preserve">и </w:delText>
        </w:r>
      </w:del>
      <w:r w:rsidRPr="009C57C9">
        <w:rPr>
          <w:rFonts w:ascii="Palatino Linotype" w:hAnsi="Palatino Linotype"/>
          <w:lang w:val="tg-Cyrl-TJ"/>
        </w:rPr>
        <w:t xml:space="preserve">Бонк </w:t>
      </w:r>
      <w:del w:id="1935" w:author="Гафуров Камолджон Азимджонович" w:date="2024-10-18T15:49:00Z" w16du:dateUtc="2024-10-18T10:49:00Z">
        <w:r w:rsidRPr="009C57C9" w:rsidDel="00FC3B18">
          <w:rPr>
            <w:rFonts w:ascii="Palatino Linotype" w:hAnsi="Palatino Linotype"/>
            <w:lang w:val="tg-Cyrl-TJ"/>
          </w:rPr>
          <w:delText xml:space="preserve">дар асоси қарори маҷлиси ҳармоҳаи Раёсат </w:delText>
        </w:r>
      </w:del>
      <w:r w:rsidRPr="009C57C9">
        <w:rPr>
          <w:rFonts w:ascii="Palatino Linotype" w:hAnsi="Palatino Linotype"/>
          <w:lang w:val="tg-Cyrl-TJ"/>
        </w:rPr>
        <w:t xml:space="preserve">метавонад барои вайрон кардани интизоми меҳнат, муносибати хунукназарона нисбати кор, барои иҷро накардани нақша ва ё дигар намудҳои хатогиҳо </w:t>
      </w:r>
      <w:r w:rsidRPr="009C57C9">
        <w:rPr>
          <w:rFonts w:ascii="Palatino Linotype" w:hAnsi="Palatino Linotype"/>
          <w:lang w:val="tg-Cyrl-TJ"/>
        </w:rPr>
        <w:lastRenderedPageBreak/>
        <w:t>ба корманд мукофотпулӣ бо фоизи пастро муқаррар намояд ва ё мукофотпулӣ пардохт накунад.</w:t>
      </w:r>
    </w:p>
    <w:p w14:paraId="0E1E6DAD" w14:textId="7DEF21C9" w:rsidR="00CA1BB3" w:rsidRPr="009C57C9" w:rsidRDefault="00CA1BB3" w:rsidP="00CA1BB3">
      <w:pPr>
        <w:jc w:val="both"/>
        <w:rPr>
          <w:rFonts w:ascii="Palatino Linotype" w:hAnsi="Palatino Linotype"/>
        </w:rPr>
      </w:pPr>
      <w:r w:rsidRPr="009C57C9">
        <w:rPr>
          <w:rFonts w:ascii="Palatino Linotype" w:hAnsi="Palatino Linotype"/>
          <w:lang w:val="tg-Cyrl-TJ"/>
        </w:rPr>
        <w:t>3.</w:t>
      </w:r>
      <w:ins w:id="1936" w:author="Гафуров Камолджон Азимджонович" w:date="2024-10-11T08:49:00Z" w16du:dateUtc="2024-10-11T03:49:00Z">
        <w:r w:rsidR="000C2D5C">
          <w:rPr>
            <w:rFonts w:ascii="Palatino Linotype" w:hAnsi="Palatino Linotype"/>
            <w:lang w:val="tg-Cyrl-TJ"/>
          </w:rPr>
          <w:t>7</w:t>
        </w:r>
      </w:ins>
      <w:del w:id="1937" w:author="Гафуров Камолджон Азимджонович" w:date="2024-10-11T08:49:00Z" w16du:dateUtc="2024-10-11T03:49:00Z">
        <w:r w:rsidRPr="009C57C9" w:rsidDel="000C2D5C">
          <w:rPr>
            <w:rFonts w:ascii="Palatino Linotype" w:hAnsi="Palatino Linotype"/>
            <w:lang w:val="tg-Cyrl-TJ"/>
          </w:rPr>
          <w:delText>5</w:delText>
        </w:r>
      </w:del>
      <w:r w:rsidRPr="009C57C9">
        <w:rPr>
          <w:rFonts w:ascii="Palatino Linotype" w:hAnsi="Palatino Linotype"/>
          <w:lang w:val="tg-Cyrl-TJ"/>
        </w:rPr>
        <w:t xml:space="preserve">.Пардохти музди меҳнат дар Бонк аз рӯйи Ҷадвали мансабӣ муқаррар карда мешавад. Ҷадвали мансабӣ барои ҳар як вазифа вобаста ба ихтисос ва дараҷаи кори иҷрошаванда муқаррар карда мешавад. </w:t>
      </w:r>
      <w:r w:rsidRPr="009C57C9">
        <w:rPr>
          <w:rFonts w:ascii="Palatino Linotype" w:hAnsi="Palatino Linotype"/>
        </w:rPr>
        <w:t xml:space="preserve">Дар </w:t>
      </w:r>
      <w:proofErr w:type="spellStart"/>
      <w:r w:rsidRPr="009C57C9">
        <w:rPr>
          <w:rFonts w:ascii="Palatino Linotype" w:hAnsi="Palatino Linotype"/>
        </w:rPr>
        <w:t>навбати</w:t>
      </w:r>
      <w:proofErr w:type="spellEnd"/>
      <w:r w:rsidRPr="009C57C9">
        <w:rPr>
          <w:rFonts w:ascii="Palatino Linotype" w:hAnsi="Palatino Linotype"/>
        </w:rPr>
        <w:t xml:space="preserve"> худ, </w:t>
      </w:r>
      <w:proofErr w:type="spellStart"/>
      <w:r w:rsidRPr="009C57C9">
        <w:rPr>
          <w:rFonts w:ascii="Palatino Linotype" w:hAnsi="Palatino Linotype"/>
        </w:rPr>
        <w:t>душвории</w:t>
      </w:r>
      <w:proofErr w:type="spellEnd"/>
      <w:r w:rsidRPr="009C57C9">
        <w:rPr>
          <w:rFonts w:ascii="Palatino Linotype" w:hAnsi="Palatino Linotype"/>
        </w:rPr>
        <w:t xml:space="preserve"> кор</w:t>
      </w:r>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и</w:t>
      </w:r>
      <w:r w:rsidRPr="009C57C9">
        <w:rPr>
          <w:rFonts w:ascii="Palatino Linotype" w:hAnsi="Palatino Linotype"/>
          <w:lang w:val="tg-Cyrl-TJ"/>
        </w:rPr>
        <w:t>ҷ</w:t>
      </w:r>
      <w:proofErr w:type="spellStart"/>
      <w:r w:rsidRPr="009C57C9">
        <w:rPr>
          <w:rFonts w:ascii="Palatino Linotype" w:hAnsi="Palatino Linotype"/>
        </w:rPr>
        <w:t>рошаванда</w:t>
      </w:r>
      <w:proofErr w:type="spellEnd"/>
      <w:r w:rsidRPr="009C57C9">
        <w:rPr>
          <w:rFonts w:ascii="Palatino Linotype" w:hAnsi="Palatino Linotype"/>
        </w:rPr>
        <w:t xml:space="preserve"> дар </w:t>
      </w:r>
      <w:proofErr w:type="spellStart"/>
      <w:r w:rsidRPr="009C57C9">
        <w:rPr>
          <w:rFonts w:ascii="Palatino Linotype" w:hAnsi="Palatino Linotype"/>
        </w:rPr>
        <w:t>асоси</w:t>
      </w:r>
      <w:proofErr w:type="spellEnd"/>
      <w:r w:rsidRPr="009C57C9">
        <w:rPr>
          <w:rFonts w:ascii="Palatino Linotype" w:hAnsi="Palatino Linotype"/>
        </w:rPr>
        <w:t xml:space="preserve"> </w:t>
      </w:r>
      <w:proofErr w:type="spellStart"/>
      <w:r w:rsidRPr="009C57C9">
        <w:rPr>
          <w:rFonts w:ascii="Palatino Linotype" w:hAnsi="Palatino Linotype"/>
        </w:rPr>
        <w:t>тарофабандии</w:t>
      </w:r>
      <w:proofErr w:type="spellEnd"/>
      <w:r w:rsidRPr="009C57C9">
        <w:rPr>
          <w:rFonts w:ascii="Palatino Linotype" w:hAnsi="Palatino Linotype"/>
        </w:rPr>
        <w:t xml:space="preserve"> он </w:t>
      </w:r>
      <w:proofErr w:type="spellStart"/>
      <w:r w:rsidRPr="009C57C9">
        <w:rPr>
          <w:rFonts w:ascii="Palatino Linotype" w:hAnsi="Palatino Linotype"/>
        </w:rPr>
        <w:t>муайян</w:t>
      </w:r>
      <w:proofErr w:type="spellEnd"/>
      <w:r w:rsidRPr="009C57C9">
        <w:rPr>
          <w:rFonts w:ascii="Palatino Linotype" w:hAnsi="Palatino Linotype"/>
        </w:rPr>
        <w:t xml:space="preserve"> карда </w:t>
      </w:r>
      <w:proofErr w:type="spellStart"/>
      <w:r w:rsidRPr="009C57C9">
        <w:rPr>
          <w:rFonts w:ascii="Palatino Linotype" w:hAnsi="Palatino Linotype"/>
        </w:rPr>
        <w:t>мешавад</w:t>
      </w:r>
      <w:proofErr w:type="spellEnd"/>
      <w:r w:rsidRPr="009C57C9">
        <w:rPr>
          <w:rFonts w:ascii="Palatino Linotype" w:hAnsi="Palatino Linotype"/>
        </w:rPr>
        <w:t>.</w:t>
      </w:r>
    </w:p>
    <w:p w14:paraId="40623368" w14:textId="16EB4A3E" w:rsidR="00CA1BB3" w:rsidRPr="009C57C9" w:rsidRDefault="00CA1BB3" w:rsidP="00CA1BB3">
      <w:pPr>
        <w:jc w:val="both"/>
        <w:rPr>
          <w:rFonts w:ascii="Palatino Linotype" w:hAnsi="Palatino Linotype"/>
        </w:rPr>
      </w:pPr>
      <w:r w:rsidRPr="009C57C9">
        <w:rPr>
          <w:rFonts w:ascii="Palatino Linotype" w:hAnsi="Palatino Linotype"/>
        </w:rPr>
        <w:t>3.</w:t>
      </w:r>
      <w:ins w:id="1938" w:author="Гафуров Камолджон Азимджонович" w:date="2024-10-11T08:49:00Z" w16du:dateUtc="2024-10-11T03:49:00Z">
        <w:r w:rsidR="000C2D5C">
          <w:rPr>
            <w:rFonts w:ascii="Palatino Linotype" w:hAnsi="Palatino Linotype"/>
            <w:lang w:val="tg-Cyrl-TJ"/>
          </w:rPr>
          <w:t>8</w:t>
        </w:r>
      </w:ins>
      <w:del w:id="1939" w:author="Гафуров Камолджон Азимджонович" w:date="2024-10-11T08:49:00Z" w16du:dateUtc="2024-10-11T03:49:00Z">
        <w:r w:rsidRPr="009C57C9" w:rsidDel="000C2D5C">
          <w:rPr>
            <w:rFonts w:ascii="Palatino Linotype" w:hAnsi="Palatino Linotype"/>
          </w:rPr>
          <w:delText>6</w:delText>
        </w:r>
      </w:del>
      <w:r w:rsidRPr="009C57C9">
        <w:rPr>
          <w:rFonts w:ascii="Palatino Linotype" w:hAnsi="Palatino Linotype"/>
        </w:rPr>
        <w:t xml:space="preserve">.Дар </w:t>
      </w:r>
      <w:proofErr w:type="spellStart"/>
      <w:r w:rsidRPr="009C57C9">
        <w:rPr>
          <w:rFonts w:ascii="Palatino Linotype" w:hAnsi="Palatino Linotype"/>
        </w:rPr>
        <w:t>вазифа</w:t>
      </w:r>
      <w:proofErr w:type="spellEnd"/>
      <w:r w:rsidRPr="009C57C9">
        <w:rPr>
          <w:rFonts w:ascii="Palatino Linotype" w:hAnsi="Palatino Linotype"/>
          <w:lang w:val="tg-Cyrl-TJ"/>
        </w:rPr>
        <w:t>ҳ</w:t>
      </w:r>
      <w:proofErr w:type="spellStart"/>
      <w:r w:rsidRPr="009C57C9">
        <w:rPr>
          <w:rFonts w:ascii="Palatino Linotype" w:hAnsi="Palatino Linotype"/>
        </w:rPr>
        <w:t>ое</w:t>
      </w:r>
      <w:proofErr w:type="spellEnd"/>
      <w:r w:rsidRPr="009C57C9">
        <w:rPr>
          <w:rFonts w:ascii="Palatino Linotype" w:hAnsi="Palatino Linotype"/>
        </w:rPr>
        <w:t xml:space="preserve">, </w:t>
      </w:r>
      <w:proofErr w:type="spellStart"/>
      <w:r w:rsidRPr="009C57C9">
        <w:rPr>
          <w:rFonts w:ascii="Palatino Linotype" w:hAnsi="Palatino Linotype"/>
        </w:rPr>
        <w:t>ки</w:t>
      </w:r>
      <w:proofErr w:type="spellEnd"/>
      <w:r w:rsidRPr="009C57C9">
        <w:rPr>
          <w:rFonts w:ascii="Palatino Linotype" w:hAnsi="Palatino Linotype"/>
        </w:rPr>
        <w:t xml:space="preserve"> дар он </w:t>
      </w:r>
      <w:proofErr w:type="spellStart"/>
      <w:r w:rsidRPr="009C57C9">
        <w:rPr>
          <w:rFonts w:ascii="Palatino Linotype" w:hAnsi="Palatino Linotype"/>
        </w:rPr>
        <w:t>зина</w:t>
      </w:r>
      <w:proofErr w:type="spellEnd"/>
      <w:r w:rsidRPr="009C57C9">
        <w:rPr>
          <w:rFonts w:ascii="Palatino Linotype" w:hAnsi="Palatino Linotype"/>
          <w:lang w:val="tg-Cyrl-TJ"/>
        </w:rPr>
        <w:t>ҳ</w:t>
      </w:r>
      <w:r w:rsidRPr="009C57C9">
        <w:rPr>
          <w:rFonts w:ascii="Palatino Linotype" w:hAnsi="Palatino Linotype"/>
        </w:rPr>
        <w:t xml:space="preserve">о </w:t>
      </w:r>
      <w:proofErr w:type="spellStart"/>
      <w:r w:rsidRPr="009C57C9">
        <w:rPr>
          <w:rFonts w:ascii="Palatino Linotype" w:hAnsi="Palatino Linotype"/>
        </w:rPr>
        <w:t>пешбин</w:t>
      </w:r>
      <w:proofErr w:type="spellEnd"/>
      <w:r w:rsidRPr="009C57C9">
        <w:rPr>
          <w:rFonts w:ascii="Palatino Linotype" w:hAnsi="Palatino Linotype"/>
          <w:lang w:val="tg-Cyrl-TJ"/>
        </w:rPr>
        <w:t>ӣ</w:t>
      </w:r>
      <w:r w:rsidRPr="009C57C9">
        <w:rPr>
          <w:rFonts w:ascii="Palatino Linotype" w:hAnsi="Palatino Linotype"/>
        </w:rPr>
        <w:t xml:space="preserve"> </w:t>
      </w:r>
      <w:proofErr w:type="spellStart"/>
      <w:r w:rsidRPr="009C57C9">
        <w:rPr>
          <w:rFonts w:ascii="Palatino Linotype" w:hAnsi="Palatino Linotype"/>
        </w:rPr>
        <w:t>шуда</w:t>
      </w:r>
      <w:proofErr w:type="spellEnd"/>
      <w:r w:rsidRPr="009C57C9">
        <w:rPr>
          <w:rFonts w:ascii="Palatino Linotype" w:hAnsi="Palatino Linotype"/>
        </w:rPr>
        <w:t xml:space="preserve">, аз </w:t>
      </w:r>
      <w:proofErr w:type="spellStart"/>
      <w:r w:rsidRPr="009C57C9">
        <w:rPr>
          <w:rFonts w:ascii="Palatino Linotype" w:hAnsi="Palatino Linotype"/>
        </w:rPr>
        <w:t>ягон</w:t>
      </w:r>
      <w:proofErr w:type="spellEnd"/>
      <w:r w:rsidRPr="009C57C9">
        <w:rPr>
          <w:rFonts w:ascii="Palatino Linotype" w:hAnsi="Palatino Linotype"/>
        </w:rPr>
        <w:t xml:space="preserve"> </w:t>
      </w:r>
      <w:proofErr w:type="spellStart"/>
      <w:r w:rsidRPr="009C57C9">
        <w:rPr>
          <w:rFonts w:ascii="Palatino Linotype" w:hAnsi="Palatino Linotype"/>
        </w:rPr>
        <w:t>нишонди</w:t>
      </w:r>
      <w:proofErr w:type="spellEnd"/>
      <w:r w:rsidRPr="009C57C9">
        <w:rPr>
          <w:rFonts w:ascii="Palatino Linotype" w:hAnsi="Palatino Linotype"/>
          <w:lang w:val="tg-Cyrl-TJ"/>
        </w:rPr>
        <w:t>ҳ</w:t>
      </w:r>
      <w:proofErr w:type="spellStart"/>
      <w:r w:rsidRPr="009C57C9">
        <w:rPr>
          <w:rFonts w:ascii="Palatino Linotype" w:hAnsi="Palatino Linotype"/>
        </w:rPr>
        <w:t>анда</w:t>
      </w:r>
      <w:proofErr w:type="spellEnd"/>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w:t>
      </w:r>
      <w:r w:rsidRPr="009C57C9">
        <w:rPr>
          <w:rFonts w:ascii="Palatino Linotype" w:hAnsi="Palatino Linotype"/>
          <w:lang w:val="tg-Cyrl-TJ"/>
        </w:rPr>
        <w:t>ҳ</w:t>
      </w:r>
      <w:proofErr w:type="spellStart"/>
      <w:r w:rsidRPr="009C57C9">
        <w:rPr>
          <w:rFonts w:ascii="Palatino Linotype" w:hAnsi="Palatino Linotype"/>
        </w:rPr>
        <w:t>атм</w:t>
      </w:r>
      <w:proofErr w:type="spellEnd"/>
      <w:r w:rsidRPr="009C57C9">
        <w:rPr>
          <w:rFonts w:ascii="Palatino Linotype" w:hAnsi="Palatino Linotype"/>
          <w:lang w:val="tg-Cyrl-TJ"/>
        </w:rPr>
        <w:t>ӣ</w:t>
      </w:r>
      <w:r w:rsidRPr="009C57C9">
        <w:rPr>
          <w:rFonts w:ascii="Palatino Linotype" w:hAnsi="Palatino Linotype"/>
        </w:rPr>
        <w:t xml:space="preserve"> </w:t>
      </w:r>
      <w:proofErr w:type="spellStart"/>
      <w:r w:rsidRPr="009C57C9">
        <w:rPr>
          <w:rFonts w:ascii="Palatino Linotype" w:hAnsi="Palatino Linotype"/>
        </w:rPr>
        <w:t>иборат</w:t>
      </w:r>
      <w:proofErr w:type="spellEnd"/>
      <w:r w:rsidRPr="009C57C9">
        <w:rPr>
          <w:rFonts w:ascii="Palatino Linotype" w:hAnsi="Palatino Linotype"/>
        </w:rPr>
        <w:t xml:space="preserve"> </w:t>
      </w:r>
      <w:proofErr w:type="spellStart"/>
      <w:r w:rsidRPr="009C57C9">
        <w:rPr>
          <w:rFonts w:ascii="Palatino Linotype" w:hAnsi="Palatino Linotype"/>
        </w:rPr>
        <w:t>мебошанд</w:t>
      </w:r>
      <w:proofErr w:type="spellEnd"/>
      <w:r w:rsidRPr="009C57C9">
        <w:rPr>
          <w:rFonts w:ascii="Palatino Linotype" w:hAnsi="Palatino Linotype"/>
        </w:rPr>
        <w:t xml:space="preserve">, </w:t>
      </w:r>
      <w:proofErr w:type="spellStart"/>
      <w:r w:rsidRPr="009C57C9">
        <w:rPr>
          <w:rFonts w:ascii="Palatino Linotype" w:hAnsi="Palatino Linotype"/>
        </w:rPr>
        <w:t>таъини</w:t>
      </w:r>
      <w:proofErr w:type="spellEnd"/>
      <w:r w:rsidRPr="009C57C9">
        <w:rPr>
          <w:rFonts w:ascii="Palatino Linotype" w:hAnsi="Palatino Linotype"/>
        </w:rPr>
        <w:t xml:space="preserve"> </w:t>
      </w:r>
      <w:proofErr w:type="spellStart"/>
      <w:r w:rsidRPr="009C57C9">
        <w:rPr>
          <w:rFonts w:ascii="Palatino Linotype" w:hAnsi="Palatino Linotype"/>
        </w:rPr>
        <w:t>вазифа</w:t>
      </w:r>
      <w:proofErr w:type="spellEnd"/>
      <w:r w:rsidRPr="009C57C9">
        <w:rPr>
          <w:rFonts w:ascii="Palatino Linotype" w:hAnsi="Palatino Linotype"/>
        </w:rPr>
        <w:t xml:space="preserve"> аз р</w:t>
      </w:r>
      <w:r w:rsidRPr="009C57C9">
        <w:rPr>
          <w:rFonts w:ascii="Palatino Linotype" w:hAnsi="Palatino Linotype"/>
          <w:lang w:val="tg-Cyrl-TJ"/>
        </w:rPr>
        <w:t>ӯ</w:t>
      </w:r>
      <w:r w:rsidRPr="009C57C9">
        <w:rPr>
          <w:rFonts w:ascii="Palatino Linotype" w:hAnsi="Palatino Linotype"/>
        </w:rPr>
        <w:t xml:space="preserve">и </w:t>
      </w:r>
      <w:proofErr w:type="spellStart"/>
      <w:r w:rsidRPr="009C57C9">
        <w:rPr>
          <w:rFonts w:ascii="Palatino Linotype" w:hAnsi="Palatino Linotype"/>
        </w:rPr>
        <w:t>зина</w:t>
      </w:r>
      <w:proofErr w:type="spellEnd"/>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w:t>
      </w:r>
      <w:proofErr w:type="spellStart"/>
      <w:r w:rsidRPr="009C57C9">
        <w:rPr>
          <w:rFonts w:ascii="Palatino Linotype" w:hAnsi="Palatino Linotype"/>
        </w:rPr>
        <w:t>пешбинишуда</w:t>
      </w:r>
      <w:proofErr w:type="spellEnd"/>
      <w:r w:rsidRPr="009C57C9">
        <w:rPr>
          <w:rFonts w:ascii="Palatino Linotype" w:hAnsi="Palatino Linotype"/>
        </w:rPr>
        <w:t xml:space="preserve"> ба </w:t>
      </w:r>
      <w:proofErr w:type="spellStart"/>
      <w:r w:rsidRPr="009C57C9">
        <w:rPr>
          <w:rFonts w:ascii="Palatino Linotype" w:hAnsi="Palatino Linotype"/>
        </w:rPr>
        <w:t>ро</w:t>
      </w:r>
      <w:proofErr w:type="spellEnd"/>
      <w:r w:rsidRPr="009C57C9">
        <w:rPr>
          <w:rFonts w:ascii="Palatino Linotype" w:hAnsi="Palatino Linotype"/>
          <w:lang w:val="tg-Cyrl-TJ"/>
        </w:rPr>
        <w:t>ҳ</w:t>
      </w:r>
      <w:r w:rsidRPr="009C57C9">
        <w:rPr>
          <w:rFonts w:ascii="Palatino Linotype" w:hAnsi="Palatino Linotype"/>
        </w:rPr>
        <w:t xml:space="preserve"> </w:t>
      </w:r>
      <w:proofErr w:type="spellStart"/>
      <w:r w:rsidRPr="009C57C9">
        <w:rPr>
          <w:rFonts w:ascii="Palatino Linotype" w:hAnsi="Palatino Linotype"/>
        </w:rPr>
        <w:t>монда</w:t>
      </w:r>
      <w:proofErr w:type="spellEnd"/>
      <w:r w:rsidRPr="009C57C9">
        <w:rPr>
          <w:rFonts w:ascii="Palatino Linotype" w:hAnsi="Palatino Linotype"/>
        </w:rPr>
        <w:t xml:space="preserve"> </w:t>
      </w:r>
      <w:proofErr w:type="spellStart"/>
      <w:r w:rsidRPr="009C57C9">
        <w:rPr>
          <w:rFonts w:ascii="Palatino Linotype" w:hAnsi="Palatino Linotype"/>
        </w:rPr>
        <w:t>мешавад</w:t>
      </w:r>
      <w:proofErr w:type="spellEnd"/>
      <w:r w:rsidRPr="009C57C9">
        <w:rPr>
          <w:rFonts w:ascii="Palatino Linotype" w:hAnsi="Palatino Linotype"/>
        </w:rPr>
        <w:t xml:space="preserve">. Дар </w:t>
      </w:r>
      <w:r w:rsidRPr="009C57C9">
        <w:rPr>
          <w:rFonts w:ascii="Palatino Linotype" w:hAnsi="Palatino Linotype"/>
          <w:lang w:val="tg-Cyrl-TJ"/>
        </w:rPr>
        <w:t>ҳ</w:t>
      </w:r>
      <w:proofErr w:type="spellStart"/>
      <w:r w:rsidRPr="009C57C9">
        <w:rPr>
          <w:rFonts w:ascii="Palatino Linotype" w:hAnsi="Palatino Linotype"/>
        </w:rPr>
        <w:t>олати</w:t>
      </w:r>
      <w:proofErr w:type="spellEnd"/>
      <w:r w:rsidRPr="009C57C9">
        <w:rPr>
          <w:rFonts w:ascii="Palatino Linotype" w:hAnsi="Palatino Linotype"/>
        </w:rPr>
        <w:t xml:space="preserve"> </w:t>
      </w:r>
      <w:proofErr w:type="spellStart"/>
      <w:r w:rsidRPr="009C57C9">
        <w:rPr>
          <w:rFonts w:ascii="Palatino Linotype" w:hAnsi="Palatino Linotype"/>
        </w:rPr>
        <w:t>ноил</w:t>
      </w:r>
      <w:proofErr w:type="spellEnd"/>
      <w:r w:rsidRPr="009C57C9">
        <w:rPr>
          <w:rFonts w:ascii="Palatino Linotype" w:hAnsi="Palatino Linotype"/>
        </w:rPr>
        <w:t xml:space="preserve"> </w:t>
      </w:r>
      <w:proofErr w:type="spellStart"/>
      <w:r w:rsidRPr="009C57C9">
        <w:rPr>
          <w:rFonts w:ascii="Palatino Linotype" w:hAnsi="Palatino Linotype"/>
        </w:rPr>
        <w:t>нашудан</w:t>
      </w:r>
      <w:proofErr w:type="spellEnd"/>
      <w:r w:rsidRPr="009C57C9">
        <w:rPr>
          <w:rFonts w:ascii="Palatino Linotype" w:hAnsi="Palatino Linotype"/>
        </w:rPr>
        <w:t xml:space="preserve"> ба </w:t>
      </w:r>
      <w:proofErr w:type="spellStart"/>
      <w:r w:rsidRPr="009C57C9">
        <w:rPr>
          <w:rFonts w:ascii="Palatino Linotype" w:hAnsi="Palatino Linotype"/>
        </w:rPr>
        <w:t>нишондод</w:t>
      </w:r>
      <w:proofErr w:type="spellEnd"/>
      <w:r w:rsidRPr="009C57C9">
        <w:rPr>
          <w:rFonts w:ascii="Palatino Linotype" w:hAnsi="Palatino Linotype"/>
          <w:lang w:val="tg-Cyrl-TJ"/>
        </w:rPr>
        <w:t>ҳ</w:t>
      </w:r>
      <w:r w:rsidRPr="009C57C9">
        <w:rPr>
          <w:rFonts w:ascii="Palatino Linotype" w:hAnsi="Palatino Linotype"/>
        </w:rPr>
        <w:t>о (</w:t>
      </w:r>
      <w:proofErr w:type="spellStart"/>
      <w:r w:rsidRPr="009C57C9">
        <w:rPr>
          <w:rFonts w:ascii="Palatino Linotype" w:hAnsi="Palatino Linotype"/>
        </w:rPr>
        <w:t>меъёр</w:t>
      </w:r>
      <w:proofErr w:type="spellEnd"/>
      <w:r w:rsidRPr="009C57C9">
        <w:rPr>
          <w:rFonts w:ascii="Palatino Linotype" w:hAnsi="Palatino Linotype"/>
          <w:lang w:val="tg-Cyrl-TJ"/>
        </w:rPr>
        <w:t>ҳ</w:t>
      </w:r>
      <w:r w:rsidRPr="009C57C9">
        <w:rPr>
          <w:rFonts w:ascii="Palatino Linotype" w:hAnsi="Palatino Linotype"/>
        </w:rPr>
        <w:t xml:space="preserve">о, </w:t>
      </w:r>
      <w:proofErr w:type="spellStart"/>
      <w:r w:rsidRPr="009C57C9">
        <w:rPr>
          <w:rFonts w:ascii="Palatino Linotype" w:hAnsi="Palatino Linotype"/>
        </w:rPr>
        <w:t>ма</w:t>
      </w:r>
      <w:proofErr w:type="spellEnd"/>
      <w:r w:rsidRPr="009C57C9">
        <w:rPr>
          <w:rFonts w:ascii="Palatino Linotype" w:hAnsi="Palatino Linotype"/>
          <w:lang w:val="tg-Cyrl-TJ"/>
        </w:rPr>
        <w:t>ҳ</w:t>
      </w:r>
      <w:proofErr w:type="spellStart"/>
      <w:r w:rsidRPr="009C57C9">
        <w:rPr>
          <w:rFonts w:ascii="Palatino Linotype" w:hAnsi="Palatino Linotype"/>
        </w:rPr>
        <w:t>сулнок</w:t>
      </w:r>
      <w:proofErr w:type="spellEnd"/>
      <w:r w:rsidRPr="009C57C9">
        <w:rPr>
          <w:rFonts w:ascii="Palatino Linotype" w:hAnsi="Palatino Linotype"/>
          <w:lang w:val="tg-Cyrl-TJ"/>
        </w:rPr>
        <w:t>ӣ</w:t>
      </w:r>
      <w:r w:rsidRPr="009C57C9">
        <w:rPr>
          <w:rFonts w:ascii="Palatino Linotype" w:hAnsi="Palatino Linotype"/>
        </w:rPr>
        <w:t xml:space="preserve">), </w:t>
      </w:r>
      <w:r w:rsidRPr="009C57C9">
        <w:rPr>
          <w:rFonts w:ascii="Palatino Linotype" w:hAnsi="Palatino Linotype"/>
          <w:lang w:val="tg-Cyrl-TJ"/>
        </w:rPr>
        <w:t>ҳ</w:t>
      </w:r>
      <w:proofErr w:type="spellStart"/>
      <w:r w:rsidRPr="009C57C9">
        <w:rPr>
          <w:rFonts w:ascii="Palatino Linotype" w:hAnsi="Palatino Linotype"/>
        </w:rPr>
        <w:t>амчунин</w:t>
      </w:r>
      <w:proofErr w:type="spellEnd"/>
      <w:r w:rsidRPr="009C57C9">
        <w:rPr>
          <w:rFonts w:ascii="Palatino Linotype" w:hAnsi="Palatino Linotype"/>
        </w:rPr>
        <w:t xml:space="preserve"> дар </w:t>
      </w:r>
      <w:proofErr w:type="spellStart"/>
      <w:r w:rsidRPr="009C57C9">
        <w:rPr>
          <w:rFonts w:ascii="Palatino Linotype" w:hAnsi="Palatino Linotype"/>
        </w:rPr>
        <w:t>ва</w:t>
      </w:r>
      <w:proofErr w:type="spellEnd"/>
      <w:r w:rsidRPr="009C57C9">
        <w:rPr>
          <w:rFonts w:ascii="Palatino Linotype" w:hAnsi="Palatino Linotype"/>
          <w:lang w:val="tg-Cyrl-TJ"/>
        </w:rPr>
        <w:t>қ</w:t>
      </w:r>
      <w:r w:rsidRPr="009C57C9">
        <w:rPr>
          <w:rFonts w:ascii="Palatino Linotype" w:hAnsi="Palatino Linotype"/>
        </w:rPr>
        <w:t>т</w:t>
      </w:r>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w:t>
      </w:r>
      <w:proofErr w:type="spellStart"/>
      <w:r w:rsidRPr="009C57C9">
        <w:rPr>
          <w:rFonts w:ascii="Palatino Linotype" w:hAnsi="Palatino Linotype"/>
        </w:rPr>
        <w:t>тасди</w:t>
      </w:r>
      <w:proofErr w:type="spellEnd"/>
      <w:r w:rsidRPr="009C57C9">
        <w:rPr>
          <w:rFonts w:ascii="Palatino Linotype" w:hAnsi="Palatino Linotype"/>
          <w:lang w:val="tg-Cyrl-TJ"/>
        </w:rPr>
        <w:t>қ</w:t>
      </w:r>
      <w:proofErr w:type="spellStart"/>
      <w:r w:rsidRPr="009C57C9">
        <w:rPr>
          <w:rFonts w:ascii="Palatino Linotype" w:hAnsi="Palatino Linotype"/>
        </w:rPr>
        <w:t>шуда</w:t>
      </w:r>
      <w:proofErr w:type="spellEnd"/>
      <w:r w:rsidRPr="009C57C9">
        <w:rPr>
          <w:rFonts w:ascii="Palatino Linotype" w:hAnsi="Palatino Linotype"/>
        </w:rPr>
        <w:t xml:space="preserve"> </w:t>
      </w:r>
      <w:proofErr w:type="spellStart"/>
      <w:r w:rsidRPr="009C57C9">
        <w:rPr>
          <w:rFonts w:ascii="Palatino Linotype" w:hAnsi="Palatino Linotype"/>
        </w:rPr>
        <w:t>нарасидан</w:t>
      </w:r>
      <w:proofErr w:type="spellEnd"/>
      <w:r w:rsidRPr="009C57C9">
        <w:rPr>
          <w:rFonts w:ascii="Palatino Linotype" w:hAnsi="Palatino Linotype"/>
        </w:rPr>
        <w:t xml:space="preserve"> ба ин </w:t>
      </w:r>
      <w:proofErr w:type="spellStart"/>
      <w:r w:rsidRPr="009C57C9">
        <w:rPr>
          <w:rFonts w:ascii="Palatino Linotype" w:hAnsi="Palatino Linotype"/>
        </w:rPr>
        <w:t>нишондод</w:t>
      </w:r>
      <w:proofErr w:type="spellEnd"/>
      <w:r w:rsidRPr="009C57C9">
        <w:rPr>
          <w:rFonts w:ascii="Palatino Linotype" w:hAnsi="Palatino Linotype"/>
          <w:lang w:val="tg-Cyrl-TJ"/>
        </w:rPr>
        <w:t>ҳ</w:t>
      </w:r>
      <w:r w:rsidRPr="009C57C9">
        <w:rPr>
          <w:rFonts w:ascii="Palatino Linotype" w:hAnsi="Palatino Linotype"/>
        </w:rPr>
        <w:t xml:space="preserve">о, </w:t>
      </w:r>
      <w:proofErr w:type="spellStart"/>
      <w:r w:rsidRPr="009C57C9">
        <w:rPr>
          <w:rFonts w:ascii="Palatino Linotype" w:hAnsi="Palatino Linotype"/>
        </w:rPr>
        <w:t>корманд</w:t>
      </w:r>
      <w:proofErr w:type="spellEnd"/>
      <w:r w:rsidRPr="009C57C9">
        <w:rPr>
          <w:rFonts w:ascii="Palatino Linotype" w:hAnsi="Palatino Linotype"/>
        </w:rPr>
        <w:t xml:space="preserve"> </w:t>
      </w:r>
      <w:proofErr w:type="spellStart"/>
      <w:r w:rsidRPr="009C57C9">
        <w:rPr>
          <w:rFonts w:ascii="Palatino Linotype" w:hAnsi="Palatino Linotype"/>
        </w:rPr>
        <w:t>номувофи</w:t>
      </w:r>
      <w:proofErr w:type="spellEnd"/>
      <w:r w:rsidRPr="009C57C9">
        <w:rPr>
          <w:rFonts w:ascii="Palatino Linotype" w:hAnsi="Palatino Linotype"/>
          <w:lang w:val="tg-Cyrl-TJ"/>
        </w:rPr>
        <w:t>қ</w:t>
      </w:r>
      <w:r w:rsidRPr="009C57C9">
        <w:rPr>
          <w:rFonts w:ascii="Palatino Linotype" w:hAnsi="Palatino Linotype"/>
        </w:rPr>
        <w:t xml:space="preserve"> ба </w:t>
      </w:r>
      <w:proofErr w:type="spellStart"/>
      <w:r w:rsidRPr="009C57C9">
        <w:rPr>
          <w:rFonts w:ascii="Palatino Linotype" w:hAnsi="Palatino Linotype"/>
        </w:rPr>
        <w:t>вазифа</w:t>
      </w:r>
      <w:proofErr w:type="spellEnd"/>
      <w:r w:rsidRPr="009C57C9">
        <w:rPr>
          <w:rFonts w:ascii="Palatino Linotype" w:hAnsi="Palatino Linotype"/>
        </w:rPr>
        <w:t xml:space="preserve"> </w:t>
      </w:r>
      <w:r w:rsidRPr="009C57C9">
        <w:rPr>
          <w:rFonts w:ascii="Palatino Linotype" w:hAnsi="Palatino Linotype"/>
          <w:lang w:val="tg-Cyrl-TJ"/>
        </w:rPr>
        <w:t>ҳ</w:t>
      </w:r>
      <w:proofErr w:type="spellStart"/>
      <w:r w:rsidRPr="009C57C9">
        <w:rPr>
          <w:rFonts w:ascii="Palatino Linotype" w:hAnsi="Palatino Linotype"/>
        </w:rPr>
        <w:t>исобида</w:t>
      </w:r>
      <w:proofErr w:type="spellEnd"/>
      <w:r w:rsidRPr="009C57C9">
        <w:rPr>
          <w:rFonts w:ascii="Palatino Linotype" w:hAnsi="Palatino Linotype"/>
        </w:rPr>
        <w:t xml:space="preserve"> </w:t>
      </w:r>
      <w:proofErr w:type="spellStart"/>
      <w:r w:rsidRPr="009C57C9">
        <w:rPr>
          <w:rFonts w:ascii="Palatino Linotype" w:hAnsi="Palatino Linotype"/>
        </w:rPr>
        <w:t>мешавад</w:t>
      </w:r>
      <w:proofErr w:type="spellEnd"/>
      <w:r w:rsidRPr="009C57C9">
        <w:rPr>
          <w:rFonts w:ascii="Palatino Linotype" w:hAnsi="Palatino Linotype"/>
        </w:rPr>
        <w:t>.</w:t>
      </w:r>
    </w:p>
    <w:p w14:paraId="125AE10B" w14:textId="77777777" w:rsidR="00CA1BB3" w:rsidRPr="009C57C9" w:rsidRDefault="00CA1BB3" w:rsidP="00CA1BB3">
      <w:pPr>
        <w:jc w:val="center"/>
        <w:rPr>
          <w:rFonts w:ascii="Palatino Linotype" w:hAnsi="Palatino Linotype"/>
        </w:rPr>
      </w:pPr>
      <w:r w:rsidRPr="009C57C9">
        <w:rPr>
          <w:rFonts w:ascii="Palatino Linotype" w:hAnsi="Palatino Linotype"/>
          <w:b/>
        </w:rPr>
        <w:t>4.</w:t>
      </w:r>
      <w:r w:rsidRPr="009C57C9">
        <w:rPr>
          <w:rFonts w:ascii="Palatino Linotype" w:hAnsi="Palatino Linotype"/>
        </w:rPr>
        <w:t xml:space="preserve"> </w:t>
      </w:r>
      <w:proofErr w:type="spellStart"/>
      <w:r w:rsidRPr="009C57C9">
        <w:rPr>
          <w:rFonts w:ascii="Palatino Linotype" w:hAnsi="Palatino Linotype"/>
          <w:b/>
        </w:rPr>
        <w:t>Ташкили</w:t>
      </w:r>
      <w:proofErr w:type="spellEnd"/>
      <w:r w:rsidRPr="009C57C9">
        <w:rPr>
          <w:rFonts w:ascii="Palatino Linotype" w:hAnsi="Palatino Linotype"/>
          <w:b/>
        </w:rPr>
        <w:t xml:space="preserve"> кори кормандон дар </w:t>
      </w:r>
      <w:proofErr w:type="spellStart"/>
      <w:r w:rsidRPr="009C57C9">
        <w:rPr>
          <w:rFonts w:ascii="Palatino Linotype" w:hAnsi="Palatino Linotype"/>
          <w:b/>
        </w:rPr>
        <w:t>Бонк</w:t>
      </w:r>
      <w:proofErr w:type="spellEnd"/>
      <w:r w:rsidRPr="009C57C9">
        <w:rPr>
          <w:rFonts w:ascii="Palatino Linotype" w:hAnsi="Palatino Linotype"/>
          <w:b/>
        </w:rPr>
        <w:t>. Ва</w:t>
      </w:r>
      <w:r w:rsidRPr="009C57C9">
        <w:rPr>
          <w:rFonts w:ascii="Palatino Linotype" w:hAnsi="Palatino Linotype"/>
          <w:b/>
          <w:lang w:val="tg-Cyrl-TJ"/>
        </w:rPr>
        <w:t>қ</w:t>
      </w:r>
      <w:proofErr w:type="spellStart"/>
      <w:r w:rsidRPr="009C57C9">
        <w:rPr>
          <w:rFonts w:ascii="Palatino Linotype" w:hAnsi="Palatino Linotype"/>
          <w:b/>
        </w:rPr>
        <w:t>ти</w:t>
      </w:r>
      <w:proofErr w:type="spellEnd"/>
      <w:r w:rsidRPr="009C57C9">
        <w:rPr>
          <w:rFonts w:ascii="Palatino Linotype" w:hAnsi="Palatino Linotype"/>
          <w:b/>
        </w:rPr>
        <w:t xml:space="preserve"> кор</w:t>
      </w:r>
      <w:r w:rsidRPr="009C57C9">
        <w:rPr>
          <w:rFonts w:ascii="Palatino Linotype" w:hAnsi="Palatino Linotype"/>
          <w:b/>
          <w:lang w:val="tg-Cyrl-TJ"/>
        </w:rPr>
        <w:t>ӣ</w:t>
      </w:r>
      <w:r w:rsidRPr="009C57C9">
        <w:rPr>
          <w:rFonts w:ascii="Palatino Linotype" w:hAnsi="Palatino Linotype"/>
          <w:b/>
        </w:rPr>
        <w:t>.</w:t>
      </w:r>
    </w:p>
    <w:p w14:paraId="52B1C2E5" w14:textId="4BAA7DBD" w:rsidR="000C2D5C" w:rsidRDefault="00CA1BB3" w:rsidP="00CA1BB3">
      <w:pPr>
        <w:jc w:val="both"/>
        <w:rPr>
          <w:ins w:id="1940" w:author="Гафуров Камолджон Азимджонович" w:date="2024-10-11T08:42:00Z" w16du:dateUtc="2024-10-11T03:42:00Z"/>
          <w:rFonts w:ascii="Palatino Linotype" w:hAnsi="Palatino Linotype"/>
          <w:lang w:val="tg-Cyrl-TJ"/>
        </w:rPr>
      </w:pPr>
      <w:r w:rsidRPr="009C57C9">
        <w:rPr>
          <w:rFonts w:ascii="Palatino Linotype" w:hAnsi="Palatino Linotype"/>
        </w:rPr>
        <w:t>4.</w:t>
      </w:r>
      <w:proofErr w:type="gramStart"/>
      <w:r w:rsidRPr="009C57C9">
        <w:rPr>
          <w:rFonts w:ascii="Palatino Linotype" w:hAnsi="Palatino Linotype"/>
        </w:rPr>
        <w:t>1.</w:t>
      </w:r>
      <w:ins w:id="1941" w:author="Гафуров Камолджон Азимджонович" w:date="2024-10-11T08:42:00Z" w16du:dateUtc="2024-10-11T03:42:00Z">
        <w:r w:rsidR="000C2D5C" w:rsidRPr="009C57C9">
          <w:rPr>
            <w:rFonts w:ascii="Palatino Linotype" w:hAnsi="Palatino Linotype"/>
          </w:rPr>
          <w:t>Кормандони</w:t>
        </w:r>
        <w:proofErr w:type="gramEnd"/>
        <w:r w:rsidR="000C2D5C" w:rsidRPr="009C57C9">
          <w:rPr>
            <w:rFonts w:ascii="Palatino Linotype" w:hAnsi="Palatino Linotype"/>
          </w:rPr>
          <w:t xml:space="preserve"> </w:t>
        </w:r>
        <w:proofErr w:type="spellStart"/>
        <w:r w:rsidR="000C2D5C" w:rsidRPr="009C57C9">
          <w:rPr>
            <w:rFonts w:ascii="Palatino Linotype" w:hAnsi="Palatino Linotype"/>
          </w:rPr>
          <w:t>Бонк</w:t>
        </w:r>
        <w:proofErr w:type="spellEnd"/>
        <w:r w:rsidR="000C2D5C" w:rsidRPr="009C57C9">
          <w:rPr>
            <w:rFonts w:ascii="Palatino Linotype" w:hAnsi="Palatino Linotype"/>
          </w:rPr>
          <w:t xml:space="preserve"> </w:t>
        </w:r>
        <w:r w:rsidR="000C2D5C" w:rsidRPr="009C57C9">
          <w:rPr>
            <w:rFonts w:ascii="Palatino Linotype" w:hAnsi="Palatino Linotype"/>
            <w:lang w:val="tg-Cyrl-TJ"/>
          </w:rPr>
          <w:t>ӯҳ</w:t>
        </w:r>
        <w:proofErr w:type="spellStart"/>
        <w:r w:rsidR="000C2D5C" w:rsidRPr="009C57C9">
          <w:rPr>
            <w:rFonts w:ascii="Palatino Linotype" w:hAnsi="Palatino Linotype"/>
          </w:rPr>
          <w:t>дадоранд</w:t>
        </w:r>
        <w:proofErr w:type="spellEnd"/>
        <w:r w:rsidR="000C2D5C" w:rsidRPr="009C57C9">
          <w:rPr>
            <w:rFonts w:ascii="Palatino Linotype" w:hAnsi="Palatino Linotype"/>
          </w:rPr>
          <w:t xml:space="preserve"> дар </w:t>
        </w:r>
        <w:proofErr w:type="spellStart"/>
        <w:r w:rsidR="000C2D5C" w:rsidRPr="009C57C9">
          <w:rPr>
            <w:rFonts w:ascii="Palatino Linotype" w:hAnsi="Palatino Linotype"/>
          </w:rPr>
          <w:t>давоми</w:t>
        </w:r>
        <w:proofErr w:type="spellEnd"/>
        <w:r w:rsidR="000C2D5C" w:rsidRPr="009C57C9">
          <w:rPr>
            <w:rFonts w:ascii="Palatino Linotype" w:hAnsi="Palatino Linotype"/>
          </w:rPr>
          <w:t xml:space="preserve"> </w:t>
        </w:r>
        <w:proofErr w:type="spellStart"/>
        <w:r w:rsidR="000C2D5C" w:rsidRPr="009C57C9">
          <w:rPr>
            <w:rFonts w:ascii="Palatino Linotype" w:hAnsi="Palatino Linotype"/>
          </w:rPr>
          <w:t>ва</w:t>
        </w:r>
        <w:proofErr w:type="spellEnd"/>
        <w:r w:rsidR="000C2D5C" w:rsidRPr="009C57C9">
          <w:rPr>
            <w:rFonts w:ascii="Palatino Linotype" w:hAnsi="Palatino Linotype"/>
            <w:lang w:val="tg-Cyrl-TJ"/>
          </w:rPr>
          <w:t>қ</w:t>
        </w:r>
        <w:proofErr w:type="spellStart"/>
        <w:r w:rsidR="000C2D5C" w:rsidRPr="009C57C9">
          <w:rPr>
            <w:rFonts w:ascii="Palatino Linotype" w:hAnsi="Palatino Linotype"/>
          </w:rPr>
          <w:t>ти</w:t>
        </w:r>
        <w:proofErr w:type="spellEnd"/>
        <w:r w:rsidR="000C2D5C" w:rsidRPr="009C57C9">
          <w:rPr>
            <w:rFonts w:ascii="Palatino Linotype" w:hAnsi="Palatino Linotype"/>
          </w:rPr>
          <w:t xml:space="preserve"> кор</w:t>
        </w:r>
        <w:r w:rsidR="000C2D5C" w:rsidRPr="009C57C9">
          <w:rPr>
            <w:rFonts w:ascii="Palatino Linotype" w:hAnsi="Palatino Linotype"/>
            <w:lang w:val="tg-Cyrl-TJ"/>
          </w:rPr>
          <w:t>ӣ</w:t>
        </w:r>
        <w:r w:rsidR="000C2D5C" w:rsidRPr="009C57C9">
          <w:rPr>
            <w:rFonts w:ascii="Palatino Linotype" w:hAnsi="Palatino Linotype"/>
          </w:rPr>
          <w:t xml:space="preserve"> </w:t>
        </w:r>
        <w:proofErr w:type="spellStart"/>
        <w:r w:rsidR="000C2D5C" w:rsidRPr="009C57C9">
          <w:rPr>
            <w:rFonts w:ascii="Palatino Linotype" w:hAnsi="Palatino Linotype"/>
          </w:rPr>
          <w:t>софдилона</w:t>
        </w:r>
        <w:proofErr w:type="spellEnd"/>
        <w:r w:rsidR="000C2D5C" w:rsidRPr="009C57C9">
          <w:rPr>
            <w:rFonts w:ascii="Palatino Linotype" w:hAnsi="Palatino Linotype"/>
          </w:rPr>
          <w:t xml:space="preserve">, </w:t>
        </w:r>
        <w:proofErr w:type="spellStart"/>
        <w:r w:rsidR="000C2D5C" w:rsidRPr="009C57C9">
          <w:rPr>
            <w:rFonts w:ascii="Palatino Linotype" w:hAnsi="Palatino Linotype"/>
          </w:rPr>
          <w:t>босифат</w:t>
        </w:r>
        <w:proofErr w:type="spellEnd"/>
        <w:r w:rsidR="000C2D5C" w:rsidRPr="009C57C9">
          <w:rPr>
            <w:rFonts w:ascii="Palatino Linotype" w:hAnsi="Palatino Linotype"/>
          </w:rPr>
          <w:t xml:space="preserve"> </w:t>
        </w:r>
        <w:proofErr w:type="spellStart"/>
        <w:r w:rsidR="000C2D5C" w:rsidRPr="009C57C9">
          <w:rPr>
            <w:rFonts w:ascii="Palatino Linotype" w:hAnsi="Palatino Linotype"/>
          </w:rPr>
          <w:t>ва</w:t>
        </w:r>
        <w:proofErr w:type="spellEnd"/>
        <w:r w:rsidR="000C2D5C" w:rsidRPr="009C57C9">
          <w:rPr>
            <w:rFonts w:ascii="Palatino Linotype" w:hAnsi="Palatino Linotype"/>
          </w:rPr>
          <w:t xml:space="preserve"> </w:t>
        </w:r>
        <w:proofErr w:type="spellStart"/>
        <w:r w:rsidR="000C2D5C" w:rsidRPr="009C57C9">
          <w:rPr>
            <w:rFonts w:ascii="Palatino Linotype" w:hAnsi="Palatino Linotype"/>
          </w:rPr>
          <w:t>пурма</w:t>
        </w:r>
        <w:proofErr w:type="spellEnd"/>
        <w:r w:rsidR="000C2D5C" w:rsidRPr="009C57C9">
          <w:rPr>
            <w:rFonts w:ascii="Palatino Linotype" w:hAnsi="Palatino Linotype"/>
            <w:lang w:val="tg-Cyrl-TJ"/>
          </w:rPr>
          <w:t>ҳ</w:t>
        </w:r>
        <w:proofErr w:type="spellStart"/>
        <w:r w:rsidR="000C2D5C" w:rsidRPr="009C57C9">
          <w:rPr>
            <w:rFonts w:ascii="Palatino Linotype" w:hAnsi="Palatino Linotype"/>
          </w:rPr>
          <w:t>сул</w:t>
        </w:r>
        <w:proofErr w:type="spellEnd"/>
        <w:r w:rsidR="000C2D5C" w:rsidRPr="009C57C9">
          <w:rPr>
            <w:rFonts w:ascii="Palatino Linotype" w:hAnsi="Palatino Linotype"/>
          </w:rPr>
          <w:t xml:space="preserve"> ме</w:t>
        </w:r>
        <w:r w:rsidR="000C2D5C" w:rsidRPr="009C57C9">
          <w:rPr>
            <w:rFonts w:ascii="Palatino Linotype" w:hAnsi="Palatino Linotype"/>
            <w:lang w:val="tg-Cyrl-TJ"/>
          </w:rPr>
          <w:t>ҳ</w:t>
        </w:r>
        <w:r w:rsidR="000C2D5C" w:rsidRPr="009C57C9">
          <w:rPr>
            <w:rFonts w:ascii="Palatino Linotype" w:hAnsi="Palatino Linotype"/>
          </w:rPr>
          <w:t xml:space="preserve">нат </w:t>
        </w:r>
        <w:proofErr w:type="spellStart"/>
        <w:r w:rsidR="000C2D5C" w:rsidRPr="009C57C9">
          <w:rPr>
            <w:rFonts w:ascii="Palatino Linotype" w:hAnsi="Palatino Linotype"/>
          </w:rPr>
          <w:t>намоянд</w:t>
        </w:r>
        <w:proofErr w:type="spellEnd"/>
        <w:r w:rsidR="000C2D5C" w:rsidRPr="009C57C9">
          <w:rPr>
            <w:rFonts w:ascii="Palatino Linotype" w:hAnsi="Palatino Linotype"/>
          </w:rPr>
          <w:t xml:space="preserve">. Дар </w:t>
        </w:r>
        <w:proofErr w:type="spellStart"/>
        <w:r w:rsidR="000C2D5C" w:rsidRPr="009C57C9">
          <w:rPr>
            <w:rFonts w:ascii="Palatino Linotype" w:hAnsi="Palatino Linotype"/>
          </w:rPr>
          <w:t>асоси</w:t>
        </w:r>
        <w:proofErr w:type="spellEnd"/>
        <w:r w:rsidR="000C2D5C" w:rsidRPr="009C57C9">
          <w:rPr>
            <w:rFonts w:ascii="Palatino Linotype" w:hAnsi="Palatino Linotype"/>
          </w:rPr>
          <w:t xml:space="preserve"> </w:t>
        </w:r>
        <w:proofErr w:type="spellStart"/>
        <w:r w:rsidR="000C2D5C" w:rsidRPr="009C57C9">
          <w:rPr>
            <w:rFonts w:ascii="Palatino Linotype" w:hAnsi="Palatino Linotype"/>
          </w:rPr>
          <w:t>маф</w:t>
        </w:r>
        <w:proofErr w:type="spellEnd"/>
        <w:r w:rsidR="000C2D5C" w:rsidRPr="009C57C9">
          <w:rPr>
            <w:rFonts w:ascii="Palatino Linotype" w:hAnsi="Palatino Linotype"/>
            <w:lang w:val="tg-Cyrl-TJ"/>
          </w:rPr>
          <w:t>ҳ</w:t>
        </w:r>
        <w:proofErr w:type="spellStart"/>
        <w:r w:rsidR="000C2D5C" w:rsidRPr="009C57C9">
          <w:rPr>
            <w:rFonts w:ascii="Palatino Linotype" w:hAnsi="Palatino Linotype"/>
          </w:rPr>
          <w:t>уми</w:t>
        </w:r>
        <w:proofErr w:type="spellEnd"/>
        <w:r w:rsidR="000C2D5C" w:rsidRPr="009C57C9">
          <w:rPr>
            <w:rFonts w:ascii="Palatino Linotype" w:hAnsi="Palatino Linotype"/>
          </w:rPr>
          <w:t xml:space="preserve"> </w:t>
        </w:r>
        <w:proofErr w:type="spellStart"/>
        <w:r w:rsidR="000C2D5C" w:rsidRPr="009C57C9">
          <w:rPr>
            <w:rFonts w:ascii="Palatino Linotype" w:hAnsi="Palatino Linotype"/>
          </w:rPr>
          <w:t>ва</w:t>
        </w:r>
        <w:proofErr w:type="spellEnd"/>
        <w:r w:rsidR="000C2D5C" w:rsidRPr="009C57C9">
          <w:rPr>
            <w:rFonts w:ascii="Palatino Linotype" w:hAnsi="Palatino Linotype"/>
            <w:lang w:val="tg-Cyrl-TJ"/>
          </w:rPr>
          <w:t>қ</w:t>
        </w:r>
        <w:proofErr w:type="spellStart"/>
        <w:r w:rsidR="000C2D5C" w:rsidRPr="009C57C9">
          <w:rPr>
            <w:rFonts w:ascii="Palatino Linotype" w:hAnsi="Palatino Linotype"/>
          </w:rPr>
          <w:t>ти</w:t>
        </w:r>
        <w:proofErr w:type="spellEnd"/>
        <w:r w:rsidR="000C2D5C" w:rsidRPr="009C57C9">
          <w:rPr>
            <w:rFonts w:ascii="Palatino Linotype" w:hAnsi="Palatino Linotype"/>
          </w:rPr>
          <w:t xml:space="preserve"> кор</w:t>
        </w:r>
        <w:r w:rsidR="000C2D5C" w:rsidRPr="009C57C9">
          <w:rPr>
            <w:rFonts w:ascii="Palatino Linotype" w:hAnsi="Palatino Linotype"/>
            <w:lang w:val="tg-Cyrl-TJ"/>
          </w:rPr>
          <w:t>ӣ</w:t>
        </w:r>
        <w:r w:rsidR="000C2D5C" w:rsidRPr="009C57C9">
          <w:rPr>
            <w:rFonts w:ascii="Palatino Linotype" w:hAnsi="Palatino Linotype"/>
          </w:rPr>
          <w:t xml:space="preserve"> </w:t>
        </w:r>
        <w:proofErr w:type="spellStart"/>
        <w:r w:rsidR="000C2D5C" w:rsidRPr="009C57C9">
          <w:rPr>
            <w:rFonts w:ascii="Palatino Linotype" w:hAnsi="Palatino Linotype"/>
          </w:rPr>
          <w:t>ва</w:t>
        </w:r>
        <w:proofErr w:type="spellEnd"/>
        <w:r w:rsidR="000C2D5C" w:rsidRPr="009C57C9">
          <w:rPr>
            <w:rFonts w:ascii="Palatino Linotype" w:hAnsi="Palatino Linotype"/>
            <w:lang w:val="tg-Cyrl-TJ"/>
          </w:rPr>
          <w:t>қ</w:t>
        </w:r>
        <w:r w:rsidR="000C2D5C" w:rsidRPr="009C57C9">
          <w:rPr>
            <w:rFonts w:ascii="Palatino Linotype" w:hAnsi="Palatino Linotype"/>
          </w:rPr>
          <w:t xml:space="preserve">те ба назар </w:t>
        </w:r>
        <w:proofErr w:type="spellStart"/>
        <w:r w:rsidR="000C2D5C" w:rsidRPr="009C57C9">
          <w:rPr>
            <w:rFonts w:ascii="Palatino Linotype" w:hAnsi="Palatino Linotype"/>
          </w:rPr>
          <w:t>гирифта</w:t>
        </w:r>
        <w:proofErr w:type="spellEnd"/>
        <w:r w:rsidR="000C2D5C" w:rsidRPr="009C57C9">
          <w:rPr>
            <w:rFonts w:ascii="Palatino Linotype" w:hAnsi="Palatino Linotype"/>
          </w:rPr>
          <w:t xml:space="preserve"> </w:t>
        </w:r>
        <w:proofErr w:type="spellStart"/>
        <w:r w:rsidR="000C2D5C" w:rsidRPr="009C57C9">
          <w:rPr>
            <w:rFonts w:ascii="Palatino Linotype" w:hAnsi="Palatino Linotype"/>
          </w:rPr>
          <w:t>мешавад</w:t>
        </w:r>
        <w:proofErr w:type="spellEnd"/>
        <w:r w:rsidR="000C2D5C" w:rsidRPr="009C57C9">
          <w:rPr>
            <w:rFonts w:ascii="Palatino Linotype" w:hAnsi="Palatino Linotype"/>
          </w:rPr>
          <w:t xml:space="preserve">, </w:t>
        </w:r>
        <w:proofErr w:type="spellStart"/>
        <w:r w:rsidR="000C2D5C" w:rsidRPr="009C57C9">
          <w:rPr>
            <w:rFonts w:ascii="Palatino Linotype" w:hAnsi="Palatino Linotype"/>
          </w:rPr>
          <w:t>ки</w:t>
        </w:r>
        <w:proofErr w:type="spellEnd"/>
        <w:r w:rsidR="000C2D5C" w:rsidRPr="009C57C9">
          <w:rPr>
            <w:rFonts w:ascii="Palatino Linotype" w:hAnsi="Palatino Linotype"/>
          </w:rPr>
          <w:t xml:space="preserve"> дар </w:t>
        </w:r>
        <w:r w:rsidR="000C2D5C" w:rsidRPr="009C57C9">
          <w:rPr>
            <w:rFonts w:ascii="Palatino Linotype" w:hAnsi="Palatino Linotype"/>
            <w:lang w:val="tg-Cyrl-TJ"/>
          </w:rPr>
          <w:t>ҷ</w:t>
        </w:r>
        <w:proofErr w:type="spellStart"/>
        <w:r w:rsidR="000C2D5C" w:rsidRPr="009C57C9">
          <w:rPr>
            <w:rFonts w:ascii="Palatino Linotype" w:hAnsi="Palatino Linotype"/>
          </w:rPr>
          <w:t>араёни</w:t>
        </w:r>
        <w:proofErr w:type="spellEnd"/>
        <w:r w:rsidR="000C2D5C" w:rsidRPr="009C57C9">
          <w:rPr>
            <w:rFonts w:ascii="Palatino Linotype" w:hAnsi="Palatino Linotype"/>
          </w:rPr>
          <w:t xml:space="preserve"> он </w:t>
        </w:r>
        <w:proofErr w:type="spellStart"/>
        <w:r w:rsidR="000C2D5C" w:rsidRPr="009C57C9">
          <w:rPr>
            <w:rFonts w:ascii="Palatino Linotype" w:hAnsi="Palatino Linotype"/>
          </w:rPr>
          <w:t>Корманди</w:t>
        </w:r>
        <w:proofErr w:type="spellEnd"/>
        <w:r w:rsidR="000C2D5C" w:rsidRPr="009C57C9">
          <w:rPr>
            <w:rFonts w:ascii="Palatino Linotype" w:hAnsi="Palatino Linotype"/>
          </w:rPr>
          <w:t xml:space="preserve"> </w:t>
        </w:r>
        <w:proofErr w:type="spellStart"/>
        <w:r w:rsidR="000C2D5C" w:rsidRPr="009C57C9">
          <w:rPr>
            <w:rFonts w:ascii="Palatino Linotype" w:hAnsi="Palatino Linotype"/>
          </w:rPr>
          <w:t>Бонк</w:t>
        </w:r>
        <w:proofErr w:type="spellEnd"/>
        <w:r w:rsidR="000C2D5C" w:rsidRPr="009C57C9">
          <w:rPr>
            <w:rFonts w:ascii="Palatino Linotype" w:hAnsi="Palatino Linotype"/>
          </w:rPr>
          <w:t xml:space="preserve"> </w:t>
        </w:r>
        <w:proofErr w:type="spellStart"/>
        <w:r w:rsidR="000C2D5C" w:rsidRPr="009C57C9">
          <w:rPr>
            <w:rFonts w:ascii="Palatino Linotype" w:hAnsi="Palatino Linotype"/>
          </w:rPr>
          <w:t>тиб</w:t>
        </w:r>
        <w:proofErr w:type="spellEnd"/>
        <w:r w:rsidR="000C2D5C" w:rsidRPr="009C57C9">
          <w:rPr>
            <w:rFonts w:ascii="Palatino Linotype" w:hAnsi="Palatino Linotype"/>
            <w:lang w:val="tg-Cyrl-TJ"/>
          </w:rPr>
          <w:t>қ</w:t>
        </w:r>
        <w:r w:rsidR="000C2D5C" w:rsidRPr="009C57C9">
          <w:rPr>
            <w:rFonts w:ascii="Palatino Linotype" w:hAnsi="Palatino Linotype"/>
          </w:rPr>
          <w:t xml:space="preserve">и </w:t>
        </w:r>
        <w:r w:rsidR="000C2D5C" w:rsidRPr="009C57C9">
          <w:rPr>
            <w:rFonts w:ascii="Palatino Linotype" w:hAnsi="Palatino Linotype"/>
            <w:lang w:val="tg-Cyrl-TJ"/>
          </w:rPr>
          <w:t>қ</w:t>
        </w:r>
        <w:proofErr w:type="spellStart"/>
        <w:r w:rsidR="000C2D5C" w:rsidRPr="009C57C9">
          <w:rPr>
            <w:rFonts w:ascii="Palatino Linotype" w:hAnsi="Palatino Linotype"/>
          </w:rPr>
          <w:t>оида</w:t>
        </w:r>
        <w:proofErr w:type="spellEnd"/>
        <w:r w:rsidR="000C2D5C" w:rsidRPr="009C57C9">
          <w:rPr>
            <w:rFonts w:ascii="Palatino Linotype" w:hAnsi="Palatino Linotype"/>
            <w:lang w:val="tg-Cyrl-TJ"/>
          </w:rPr>
          <w:t>ҳ</w:t>
        </w:r>
        <w:proofErr w:type="spellStart"/>
        <w:r w:rsidR="000C2D5C" w:rsidRPr="009C57C9">
          <w:rPr>
            <w:rFonts w:ascii="Palatino Linotype" w:hAnsi="Palatino Linotype"/>
          </w:rPr>
          <w:t>ои</w:t>
        </w:r>
        <w:proofErr w:type="spellEnd"/>
        <w:r w:rsidR="000C2D5C" w:rsidRPr="009C57C9">
          <w:rPr>
            <w:rFonts w:ascii="Palatino Linotype" w:hAnsi="Palatino Linotype"/>
          </w:rPr>
          <w:t xml:space="preserve"> </w:t>
        </w:r>
        <w:proofErr w:type="spellStart"/>
        <w:r w:rsidR="000C2D5C" w:rsidRPr="009C57C9">
          <w:rPr>
            <w:rFonts w:ascii="Palatino Linotype" w:hAnsi="Palatino Linotype"/>
          </w:rPr>
          <w:t>тартиботи</w:t>
        </w:r>
        <w:proofErr w:type="spellEnd"/>
        <w:r w:rsidR="000C2D5C" w:rsidRPr="009C57C9">
          <w:rPr>
            <w:rFonts w:ascii="Palatino Linotype" w:hAnsi="Palatino Linotype"/>
          </w:rPr>
          <w:t xml:space="preserve"> </w:t>
        </w:r>
        <w:proofErr w:type="spellStart"/>
        <w:r w:rsidR="000C2D5C" w:rsidRPr="009C57C9">
          <w:rPr>
            <w:rFonts w:ascii="Palatino Linotype" w:hAnsi="Palatino Linotype"/>
          </w:rPr>
          <w:t>дохил</w:t>
        </w:r>
        <w:proofErr w:type="spellEnd"/>
        <w:r w:rsidR="000C2D5C" w:rsidRPr="009C57C9">
          <w:rPr>
            <w:rFonts w:ascii="Palatino Linotype" w:hAnsi="Palatino Linotype"/>
            <w:lang w:val="tg-Cyrl-TJ"/>
          </w:rPr>
          <w:t>ӣ</w:t>
        </w:r>
        <w:r w:rsidR="000C2D5C" w:rsidRPr="009C57C9">
          <w:rPr>
            <w:rFonts w:ascii="Palatino Linotype" w:hAnsi="Palatino Linotype"/>
          </w:rPr>
          <w:t xml:space="preserve"> </w:t>
        </w:r>
        <w:proofErr w:type="spellStart"/>
        <w:r w:rsidR="000C2D5C" w:rsidRPr="009C57C9">
          <w:rPr>
            <w:rFonts w:ascii="Palatino Linotype" w:hAnsi="Palatino Linotype"/>
          </w:rPr>
          <w:t>ва</w:t>
        </w:r>
        <w:proofErr w:type="spellEnd"/>
        <w:r w:rsidR="000C2D5C" w:rsidRPr="009C57C9">
          <w:rPr>
            <w:rFonts w:ascii="Palatino Linotype" w:hAnsi="Palatino Linotype"/>
          </w:rPr>
          <w:t xml:space="preserve"> </w:t>
        </w:r>
        <w:proofErr w:type="spellStart"/>
        <w:r w:rsidR="000C2D5C" w:rsidRPr="009C57C9">
          <w:rPr>
            <w:rFonts w:ascii="Palatino Linotype" w:hAnsi="Palatino Linotype"/>
          </w:rPr>
          <w:t>шарт</w:t>
        </w:r>
        <w:proofErr w:type="spellEnd"/>
        <w:r w:rsidR="000C2D5C" w:rsidRPr="009C57C9">
          <w:rPr>
            <w:rFonts w:ascii="Palatino Linotype" w:hAnsi="Palatino Linotype"/>
            <w:lang w:val="tg-Cyrl-TJ"/>
          </w:rPr>
          <w:t>ҳ</w:t>
        </w:r>
        <w:proofErr w:type="spellStart"/>
        <w:r w:rsidR="000C2D5C" w:rsidRPr="009C57C9">
          <w:rPr>
            <w:rFonts w:ascii="Palatino Linotype" w:hAnsi="Palatino Linotype"/>
          </w:rPr>
          <w:t>ои</w:t>
        </w:r>
        <w:proofErr w:type="spellEnd"/>
        <w:r w:rsidR="000C2D5C" w:rsidRPr="009C57C9">
          <w:rPr>
            <w:rFonts w:ascii="Palatino Linotype" w:hAnsi="Palatino Linotype"/>
          </w:rPr>
          <w:t xml:space="preserve"> </w:t>
        </w:r>
        <w:proofErr w:type="spellStart"/>
        <w:r w:rsidR="000C2D5C" w:rsidRPr="009C57C9">
          <w:rPr>
            <w:rFonts w:ascii="Palatino Linotype" w:hAnsi="Palatino Linotype"/>
          </w:rPr>
          <w:t>шартномаи</w:t>
        </w:r>
        <w:proofErr w:type="spellEnd"/>
        <w:r w:rsidR="000C2D5C" w:rsidRPr="009C57C9">
          <w:rPr>
            <w:rFonts w:ascii="Palatino Linotype" w:hAnsi="Palatino Linotype"/>
          </w:rPr>
          <w:t xml:space="preserve"> </w:t>
        </w:r>
        <w:proofErr w:type="spellStart"/>
        <w:r w:rsidR="000C2D5C" w:rsidRPr="009C57C9">
          <w:rPr>
            <w:rFonts w:ascii="Palatino Linotype" w:hAnsi="Palatino Linotype"/>
          </w:rPr>
          <w:t>фардии</w:t>
        </w:r>
        <w:proofErr w:type="spellEnd"/>
        <w:r w:rsidR="000C2D5C" w:rsidRPr="009C57C9">
          <w:rPr>
            <w:rFonts w:ascii="Palatino Linotype" w:hAnsi="Palatino Linotype"/>
          </w:rPr>
          <w:t xml:space="preserve"> ме</w:t>
        </w:r>
        <w:r w:rsidR="000C2D5C" w:rsidRPr="009C57C9">
          <w:rPr>
            <w:rFonts w:ascii="Palatino Linotype" w:hAnsi="Palatino Linotype"/>
            <w:lang w:val="tg-Cyrl-TJ"/>
          </w:rPr>
          <w:t>ҳ</w:t>
        </w:r>
        <w:r w:rsidR="000C2D5C" w:rsidRPr="009C57C9">
          <w:rPr>
            <w:rFonts w:ascii="Palatino Linotype" w:hAnsi="Palatino Linotype"/>
          </w:rPr>
          <w:t>нат</w:t>
        </w:r>
        <w:r w:rsidR="000C2D5C" w:rsidRPr="009C57C9">
          <w:rPr>
            <w:rFonts w:ascii="Palatino Linotype" w:hAnsi="Palatino Linotype"/>
            <w:lang w:val="tg-Cyrl-TJ"/>
          </w:rPr>
          <w:t>ӣ</w:t>
        </w:r>
        <w:r w:rsidR="000C2D5C" w:rsidRPr="009C57C9">
          <w:rPr>
            <w:rFonts w:ascii="Palatino Linotype" w:hAnsi="Palatino Linotype"/>
          </w:rPr>
          <w:t xml:space="preserve"> </w:t>
        </w:r>
        <w:proofErr w:type="spellStart"/>
        <w:r w:rsidR="000C2D5C" w:rsidRPr="009C57C9">
          <w:rPr>
            <w:rFonts w:ascii="Palatino Linotype" w:hAnsi="Palatino Linotype"/>
          </w:rPr>
          <w:t>бояд</w:t>
        </w:r>
        <w:proofErr w:type="spellEnd"/>
        <w:r w:rsidR="000C2D5C" w:rsidRPr="009C57C9">
          <w:rPr>
            <w:rFonts w:ascii="Palatino Linotype" w:hAnsi="Palatino Linotype"/>
          </w:rPr>
          <w:t xml:space="preserve"> </w:t>
        </w:r>
        <w:proofErr w:type="spellStart"/>
        <w:r w:rsidR="000C2D5C" w:rsidRPr="009C57C9">
          <w:rPr>
            <w:rFonts w:ascii="Palatino Linotype" w:hAnsi="Palatino Linotype"/>
          </w:rPr>
          <w:t>вазифа</w:t>
        </w:r>
        <w:proofErr w:type="spellEnd"/>
        <w:r w:rsidR="000C2D5C" w:rsidRPr="009C57C9">
          <w:rPr>
            <w:rFonts w:ascii="Palatino Linotype" w:hAnsi="Palatino Linotype"/>
            <w:lang w:val="tg-Cyrl-TJ"/>
          </w:rPr>
          <w:t>ҳ</w:t>
        </w:r>
        <w:proofErr w:type="spellStart"/>
        <w:r w:rsidR="000C2D5C" w:rsidRPr="009C57C9">
          <w:rPr>
            <w:rFonts w:ascii="Palatino Linotype" w:hAnsi="Palatino Linotype"/>
          </w:rPr>
          <w:t>ои</w:t>
        </w:r>
        <w:proofErr w:type="spellEnd"/>
        <w:r w:rsidR="000C2D5C" w:rsidRPr="009C57C9">
          <w:rPr>
            <w:rFonts w:ascii="Palatino Linotype" w:hAnsi="Palatino Linotype"/>
          </w:rPr>
          <w:t xml:space="preserve"> ме</w:t>
        </w:r>
        <w:r w:rsidR="000C2D5C" w:rsidRPr="009C57C9">
          <w:rPr>
            <w:rFonts w:ascii="Palatino Linotype" w:hAnsi="Palatino Linotype"/>
            <w:lang w:val="tg-Cyrl-TJ"/>
          </w:rPr>
          <w:t>ҳ</w:t>
        </w:r>
        <w:proofErr w:type="spellStart"/>
        <w:r w:rsidR="000C2D5C" w:rsidRPr="009C57C9">
          <w:rPr>
            <w:rFonts w:ascii="Palatino Linotype" w:hAnsi="Palatino Linotype"/>
          </w:rPr>
          <w:t>натии</w:t>
        </w:r>
        <w:proofErr w:type="spellEnd"/>
        <w:r w:rsidR="000C2D5C" w:rsidRPr="009C57C9">
          <w:rPr>
            <w:rFonts w:ascii="Palatino Linotype" w:hAnsi="Palatino Linotype"/>
          </w:rPr>
          <w:t xml:space="preserve"> </w:t>
        </w:r>
        <w:proofErr w:type="spellStart"/>
        <w:r w:rsidR="000C2D5C" w:rsidRPr="009C57C9">
          <w:rPr>
            <w:rFonts w:ascii="Palatino Linotype" w:hAnsi="Palatino Linotype"/>
          </w:rPr>
          <w:t>худро</w:t>
        </w:r>
        <w:proofErr w:type="spellEnd"/>
        <w:r w:rsidR="000C2D5C" w:rsidRPr="009C57C9">
          <w:rPr>
            <w:rFonts w:ascii="Palatino Linotype" w:hAnsi="Palatino Linotype"/>
          </w:rPr>
          <w:t xml:space="preserve"> и</w:t>
        </w:r>
        <w:r w:rsidR="000C2D5C" w:rsidRPr="009C57C9">
          <w:rPr>
            <w:rFonts w:ascii="Palatino Linotype" w:hAnsi="Palatino Linotype"/>
            <w:lang w:val="tg-Cyrl-TJ"/>
          </w:rPr>
          <w:t>ҷ</w:t>
        </w:r>
        <w:proofErr w:type="spellStart"/>
        <w:r w:rsidR="000C2D5C" w:rsidRPr="009C57C9">
          <w:rPr>
            <w:rFonts w:ascii="Palatino Linotype" w:hAnsi="Palatino Linotype"/>
          </w:rPr>
          <w:t>ро</w:t>
        </w:r>
        <w:proofErr w:type="spellEnd"/>
        <w:r w:rsidR="000C2D5C" w:rsidRPr="009C57C9">
          <w:rPr>
            <w:rFonts w:ascii="Palatino Linotype" w:hAnsi="Palatino Linotype"/>
          </w:rPr>
          <w:t xml:space="preserve"> </w:t>
        </w:r>
        <w:proofErr w:type="spellStart"/>
        <w:r w:rsidR="000C2D5C" w:rsidRPr="009C57C9">
          <w:rPr>
            <w:rFonts w:ascii="Palatino Linotype" w:hAnsi="Palatino Linotype"/>
          </w:rPr>
          <w:t>намояд</w:t>
        </w:r>
        <w:proofErr w:type="spellEnd"/>
        <w:r w:rsidR="000C2D5C" w:rsidRPr="009C57C9">
          <w:rPr>
            <w:rFonts w:ascii="Palatino Linotype" w:hAnsi="Palatino Linotype"/>
          </w:rPr>
          <w:t xml:space="preserve">, </w:t>
        </w:r>
        <w:proofErr w:type="spellStart"/>
        <w:r w:rsidR="000C2D5C" w:rsidRPr="009C57C9">
          <w:rPr>
            <w:rFonts w:ascii="Palatino Linotype" w:hAnsi="Palatino Linotype"/>
          </w:rPr>
          <w:t>инчунин</w:t>
        </w:r>
        <w:proofErr w:type="spellEnd"/>
        <w:r w:rsidR="000C2D5C" w:rsidRPr="009C57C9">
          <w:rPr>
            <w:rFonts w:ascii="Palatino Linotype" w:hAnsi="Palatino Linotype"/>
          </w:rPr>
          <w:t xml:space="preserve"> </w:t>
        </w:r>
        <w:proofErr w:type="spellStart"/>
        <w:r w:rsidR="000C2D5C" w:rsidRPr="009C57C9">
          <w:rPr>
            <w:rFonts w:ascii="Palatino Linotype" w:hAnsi="Palatino Linotype"/>
          </w:rPr>
          <w:t>дигар</w:t>
        </w:r>
        <w:proofErr w:type="spellEnd"/>
        <w:r w:rsidR="000C2D5C" w:rsidRPr="009C57C9">
          <w:rPr>
            <w:rFonts w:ascii="Palatino Linotype" w:hAnsi="Palatino Linotype"/>
          </w:rPr>
          <w:t xml:space="preserve"> </w:t>
        </w:r>
        <w:proofErr w:type="spellStart"/>
        <w:r w:rsidR="000C2D5C" w:rsidRPr="009C57C9">
          <w:rPr>
            <w:rFonts w:ascii="Palatino Linotype" w:hAnsi="Palatino Linotype"/>
          </w:rPr>
          <w:t>давра</w:t>
        </w:r>
        <w:proofErr w:type="spellEnd"/>
        <w:r w:rsidR="000C2D5C" w:rsidRPr="009C57C9">
          <w:rPr>
            <w:rFonts w:ascii="Palatino Linotype" w:hAnsi="Palatino Linotype"/>
            <w:lang w:val="tg-Cyrl-TJ"/>
          </w:rPr>
          <w:t>ҳ</w:t>
        </w:r>
        <w:proofErr w:type="spellStart"/>
        <w:r w:rsidR="000C2D5C" w:rsidRPr="009C57C9">
          <w:rPr>
            <w:rFonts w:ascii="Palatino Linotype" w:hAnsi="Palatino Linotype"/>
          </w:rPr>
          <w:t>ои</w:t>
        </w:r>
        <w:proofErr w:type="spellEnd"/>
        <w:r w:rsidR="000C2D5C" w:rsidRPr="009C57C9">
          <w:rPr>
            <w:rFonts w:ascii="Palatino Linotype" w:hAnsi="Palatino Linotype"/>
          </w:rPr>
          <w:t xml:space="preserve"> </w:t>
        </w:r>
        <w:proofErr w:type="spellStart"/>
        <w:r w:rsidR="000C2D5C" w:rsidRPr="009C57C9">
          <w:rPr>
            <w:rFonts w:ascii="Palatino Linotype" w:hAnsi="Palatino Linotype"/>
          </w:rPr>
          <w:t>корие</w:t>
        </w:r>
        <w:proofErr w:type="spellEnd"/>
        <w:r w:rsidR="000C2D5C" w:rsidRPr="009C57C9">
          <w:rPr>
            <w:rFonts w:ascii="Palatino Linotype" w:hAnsi="Palatino Linotype"/>
          </w:rPr>
          <w:t xml:space="preserve">, </w:t>
        </w:r>
        <w:proofErr w:type="spellStart"/>
        <w:r w:rsidR="000C2D5C" w:rsidRPr="009C57C9">
          <w:rPr>
            <w:rFonts w:ascii="Palatino Linotype" w:hAnsi="Palatino Linotype"/>
          </w:rPr>
          <w:t>ки</w:t>
        </w:r>
        <w:proofErr w:type="spellEnd"/>
        <w:r w:rsidR="000C2D5C" w:rsidRPr="009C57C9">
          <w:rPr>
            <w:rFonts w:ascii="Palatino Linotype" w:hAnsi="Palatino Linotype"/>
          </w:rPr>
          <w:t xml:space="preserve"> </w:t>
        </w:r>
        <w:proofErr w:type="spellStart"/>
        <w:r w:rsidR="000C2D5C" w:rsidRPr="009C57C9">
          <w:rPr>
            <w:rFonts w:ascii="Palatino Linotype" w:hAnsi="Palatino Linotype"/>
          </w:rPr>
          <w:t>мувофи</w:t>
        </w:r>
        <w:proofErr w:type="spellEnd"/>
        <w:r w:rsidR="000C2D5C" w:rsidRPr="009C57C9">
          <w:rPr>
            <w:rFonts w:ascii="Palatino Linotype" w:hAnsi="Palatino Linotype"/>
            <w:lang w:val="tg-Cyrl-TJ"/>
          </w:rPr>
          <w:t>қ</w:t>
        </w:r>
        <w:r w:rsidR="000C2D5C" w:rsidRPr="009C57C9">
          <w:rPr>
            <w:rFonts w:ascii="Palatino Linotype" w:hAnsi="Palatino Linotype"/>
          </w:rPr>
          <w:t xml:space="preserve">и </w:t>
        </w:r>
        <w:r w:rsidR="000C2D5C" w:rsidRPr="009C57C9">
          <w:rPr>
            <w:rFonts w:ascii="Palatino Linotype" w:hAnsi="Palatino Linotype"/>
            <w:lang w:val="tg-Cyrl-TJ"/>
          </w:rPr>
          <w:t>қ</w:t>
        </w:r>
        <w:proofErr w:type="spellStart"/>
        <w:r w:rsidR="000C2D5C" w:rsidRPr="009C57C9">
          <w:rPr>
            <w:rFonts w:ascii="Palatino Linotype" w:hAnsi="Palatino Linotype"/>
          </w:rPr>
          <w:t>онунгузории</w:t>
        </w:r>
        <w:proofErr w:type="spellEnd"/>
        <w:r w:rsidR="000C2D5C" w:rsidRPr="009C57C9">
          <w:rPr>
            <w:rFonts w:ascii="Palatino Linotype" w:hAnsi="Palatino Linotype"/>
          </w:rPr>
          <w:t xml:space="preserve"> </w:t>
        </w:r>
        <w:r w:rsidR="000C2D5C" w:rsidRPr="009C57C9">
          <w:rPr>
            <w:rFonts w:ascii="Palatino Linotype" w:hAnsi="Palatino Linotype"/>
            <w:lang w:val="tg-Cyrl-TJ"/>
          </w:rPr>
          <w:t>Ҷумҳурии Тоҷикистон</w:t>
        </w:r>
        <w:r w:rsidR="000C2D5C" w:rsidRPr="009C57C9">
          <w:rPr>
            <w:rFonts w:ascii="Palatino Linotype" w:hAnsi="Palatino Linotype"/>
          </w:rPr>
          <w:t xml:space="preserve"> ба </w:t>
        </w:r>
        <w:proofErr w:type="spellStart"/>
        <w:r w:rsidR="000C2D5C" w:rsidRPr="009C57C9">
          <w:rPr>
            <w:rFonts w:ascii="Palatino Linotype" w:hAnsi="Palatino Linotype"/>
          </w:rPr>
          <w:t>ва</w:t>
        </w:r>
        <w:proofErr w:type="spellEnd"/>
        <w:r w:rsidR="000C2D5C" w:rsidRPr="009C57C9">
          <w:rPr>
            <w:rFonts w:ascii="Palatino Linotype" w:hAnsi="Palatino Linotype"/>
            <w:lang w:val="tg-Cyrl-TJ"/>
          </w:rPr>
          <w:t>қ</w:t>
        </w:r>
        <w:proofErr w:type="spellStart"/>
        <w:r w:rsidR="000C2D5C" w:rsidRPr="009C57C9">
          <w:rPr>
            <w:rFonts w:ascii="Palatino Linotype" w:hAnsi="Palatino Linotype"/>
          </w:rPr>
          <w:t>ти</w:t>
        </w:r>
        <w:proofErr w:type="spellEnd"/>
        <w:r w:rsidR="000C2D5C" w:rsidRPr="009C57C9">
          <w:rPr>
            <w:rFonts w:ascii="Palatino Linotype" w:hAnsi="Palatino Linotype"/>
          </w:rPr>
          <w:t xml:space="preserve"> кор</w:t>
        </w:r>
        <w:r w:rsidR="000C2D5C" w:rsidRPr="009C57C9">
          <w:rPr>
            <w:rFonts w:ascii="Palatino Linotype" w:hAnsi="Palatino Linotype"/>
            <w:lang w:val="tg-Cyrl-TJ"/>
          </w:rPr>
          <w:t>ӣ</w:t>
        </w:r>
        <w:r w:rsidR="000C2D5C" w:rsidRPr="009C57C9">
          <w:rPr>
            <w:rFonts w:ascii="Palatino Linotype" w:hAnsi="Palatino Linotype"/>
          </w:rPr>
          <w:t xml:space="preserve"> </w:t>
        </w:r>
        <w:proofErr w:type="spellStart"/>
        <w:r w:rsidR="000C2D5C" w:rsidRPr="009C57C9">
          <w:rPr>
            <w:rFonts w:ascii="Palatino Linotype" w:hAnsi="Palatino Linotype"/>
          </w:rPr>
          <w:t>мансубанд</w:t>
        </w:r>
        <w:proofErr w:type="spellEnd"/>
        <w:r w:rsidR="000C2D5C">
          <w:rPr>
            <w:rFonts w:ascii="Palatino Linotype" w:hAnsi="Palatino Linotype"/>
            <w:lang w:val="tg-Cyrl-TJ"/>
          </w:rPr>
          <w:t>.</w:t>
        </w:r>
      </w:ins>
    </w:p>
    <w:p w14:paraId="437828AE" w14:textId="11D5387E" w:rsidR="00CA1BB3" w:rsidRPr="009C57C9" w:rsidRDefault="008F74B9" w:rsidP="00CA1BB3">
      <w:pPr>
        <w:jc w:val="both"/>
        <w:rPr>
          <w:rFonts w:ascii="Palatino Linotype" w:hAnsi="Palatino Linotype"/>
        </w:rPr>
      </w:pPr>
      <w:ins w:id="1942" w:author="Гафуров Камолджон Азимджонович" w:date="2024-10-11T08:51:00Z" w16du:dateUtc="2024-10-11T03:51:00Z">
        <w:r w:rsidRPr="009C57C9">
          <w:rPr>
            <w:rFonts w:ascii="Palatino Linotype" w:hAnsi="Palatino Linotype"/>
          </w:rPr>
          <w:t>4.</w:t>
        </w:r>
        <w:proofErr w:type="gramStart"/>
        <w:r>
          <w:rPr>
            <w:rFonts w:ascii="Palatino Linotype" w:hAnsi="Palatino Linotype"/>
            <w:lang w:val="tg-Cyrl-TJ"/>
          </w:rPr>
          <w:t>2</w:t>
        </w:r>
        <w:r w:rsidRPr="009C57C9">
          <w:rPr>
            <w:rFonts w:ascii="Palatino Linotype" w:hAnsi="Palatino Linotype"/>
          </w:rPr>
          <w:t>.</w:t>
        </w:r>
      </w:ins>
      <w:proofErr w:type="spellStart"/>
      <w:r w:rsidR="00CA1BB3" w:rsidRPr="009C57C9">
        <w:rPr>
          <w:rFonts w:ascii="Palatino Linotype" w:hAnsi="Palatino Linotype"/>
        </w:rPr>
        <w:t>Давомнокии</w:t>
      </w:r>
      <w:proofErr w:type="spellEnd"/>
      <w:proofErr w:type="gramEnd"/>
      <w:r w:rsidR="00CA1BB3" w:rsidRPr="009C57C9">
        <w:rPr>
          <w:rFonts w:ascii="Palatino Linotype" w:hAnsi="Palatino Linotype"/>
        </w:rPr>
        <w:t xml:space="preserve"> </w:t>
      </w:r>
      <w:proofErr w:type="spellStart"/>
      <w:r w:rsidR="00CA1BB3" w:rsidRPr="009C57C9">
        <w:rPr>
          <w:rFonts w:ascii="Palatino Linotype" w:hAnsi="Palatino Linotype"/>
        </w:rPr>
        <w:t>ва</w:t>
      </w:r>
      <w:proofErr w:type="spellEnd"/>
      <w:r w:rsidR="00CA1BB3" w:rsidRPr="009C57C9">
        <w:rPr>
          <w:rFonts w:ascii="Palatino Linotype" w:hAnsi="Palatino Linotype"/>
          <w:lang w:val="tg-Cyrl-TJ"/>
        </w:rPr>
        <w:t>қ</w:t>
      </w:r>
      <w:proofErr w:type="spellStart"/>
      <w:r w:rsidR="00CA1BB3" w:rsidRPr="009C57C9">
        <w:rPr>
          <w:rFonts w:ascii="Palatino Linotype" w:hAnsi="Palatino Linotype"/>
        </w:rPr>
        <w:t>ти</w:t>
      </w:r>
      <w:proofErr w:type="spellEnd"/>
      <w:r w:rsidR="00CA1BB3" w:rsidRPr="009C57C9">
        <w:rPr>
          <w:rFonts w:ascii="Palatino Linotype" w:hAnsi="Palatino Linotype"/>
        </w:rPr>
        <w:t xml:space="preserve"> кор</w:t>
      </w:r>
      <w:r w:rsidR="00CA1BB3" w:rsidRPr="009C57C9">
        <w:rPr>
          <w:rFonts w:ascii="Palatino Linotype" w:hAnsi="Palatino Linotype"/>
          <w:lang w:val="tg-Cyrl-TJ"/>
        </w:rPr>
        <w:t>ӣ</w:t>
      </w:r>
      <w:r w:rsidR="00CA1BB3" w:rsidRPr="009C57C9">
        <w:rPr>
          <w:rFonts w:ascii="Palatino Linotype" w:hAnsi="Palatino Linotype"/>
        </w:rPr>
        <w:t xml:space="preserve"> дар як </w:t>
      </w:r>
      <w:r w:rsidR="00CA1BB3" w:rsidRPr="009C57C9">
        <w:rPr>
          <w:rFonts w:ascii="Palatino Linotype" w:hAnsi="Palatino Linotype"/>
          <w:lang w:val="tg-Cyrl-TJ"/>
        </w:rPr>
        <w:t>ҳ</w:t>
      </w:r>
      <w:r w:rsidR="00CA1BB3" w:rsidRPr="009C57C9">
        <w:rPr>
          <w:rFonts w:ascii="Palatino Linotype" w:hAnsi="Palatino Linotype"/>
        </w:rPr>
        <w:t xml:space="preserve">афта 40 </w:t>
      </w:r>
      <w:proofErr w:type="spellStart"/>
      <w:r w:rsidR="00CA1BB3" w:rsidRPr="009C57C9">
        <w:rPr>
          <w:rFonts w:ascii="Palatino Linotype" w:hAnsi="Palatino Linotype"/>
        </w:rPr>
        <w:t>соатро</w:t>
      </w:r>
      <w:proofErr w:type="spellEnd"/>
      <w:r w:rsidR="00CA1BB3" w:rsidRPr="009C57C9">
        <w:rPr>
          <w:rFonts w:ascii="Palatino Linotype" w:hAnsi="Palatino Linotype"/>
        </w:rPr>
        <w:t xml:space="preserve"> </w:t>
      </w:r>
      <w:proofErr w:type="spellStart"/>
      <w:r w:rsidR="00CA1BB3" w:rsidRPr="009C57C9">
        <w:rPr>
          <w:rFonts w:ascii="Palatino Linotype" w:hAnsi="Palatino Linotype"/>
        </w:rPr>
        <w:t>ташкил</w:t>
      </w:r>
      <w:proofErr w:type="spellEnd"/>
      <w:r w:rsidR="00CA1BB3" w:rsidRPr="009C57C9">
        <w:rPr>
          <w:rFonts w:ascii="Palatino Linotype" w:hAnsi="Palatino Linotype"/>
        </w:rPr>
        <w:t xml:space="preserve"> меди</w:t>
      </w:r>
      <w:r w:rsidR="00CA1BB3" w:rsidRPr="009C57C9">
        <w:rPr>
          <w:rFonts w:ascii="Palatino Linotype" w:hAnsi="Palatino Linotype"/>
          <w:lang w:val="tg-Cyrl-TJ"/>
        </w:rPr>
        <w:t>ҳ</w:t>
      </w:r>
      <w:r w:rsidR="00CA1BB3" w:rsidRPr="009C57C9">
        <w:rPr>
          <w:rFonts w:ascii="Palatino Linotype" w:hAnsi="Palatino Linotype"/>
        </w:rPr>
        <w:t xml:space="preserve">ад. </w:t>
      </w:r>
      <w:proofErr w:type="spellStart"/>
      <w:r w:rsidR="00CA1BB3" w:rsidRPr="009C57C9">
        <w:rPr>
          <w:rFonts w:ascii="Palatino Linotype" w:hAnsi="Palatino Linotype"/>
        </w:rPr>
        <w:t>Барои</w:t>
      </w:r>
      <w:proofErr w:type="spellEnd"/>
      <w:r w:rsidR="00CA1BB3" w:rsidRPr="009C57C9">
        <w:rPr>
          <w:rFonts w:ascii="Palatino Linotype" w:hAnsi="Palatino Linotype"/>
        </w:rPr>
        <w:t xml:space="preserve"> </w:t>
      </w:r>
      <w:del w:id="1943" w:author="Гафуров Камолджон Азимджонович" w:date="2024-10-11T08:56:00Z" w16du:dateUtc="2024-10-11T03:56:00Z">
        <w:r w:rsidR="00CA1BB3" w:rsidRPr="009C57C9" w:rsidDel="00B8730F">
          <w:rPr>
            <w:rFonts w:ascii="Palatino Linotype" w:hAnsi="Palatino Linotype"/>
          </w:rPr>
          <w:delText xml:space="preserve">категорияи </w:delText>
        </w:r>
      </w:del>
      <w:ins w:id="1944" w:author="Гафуров Камолджон Азимджонович" w:date="2024-10-11T08:56:00Z" w16du:dateUtc="2024-10-11T03:56:00Z">
        <w:r w:rsidR="00B8730F">
          <w:rPr>
            <w:rFonts w:ascii="Palatino Linotype" w:hAnsi="Palatino Linotype"/>
            <w:lang w:val="tg-Cyrl-TJ"/>
          </w:rPr>
          <w:t xml:space="preserve">гуруҳи </w:t>
        </w:r>
      </w:ins>
      <w:proofErr w:type="spellStart"/>
      <w:r w:rsidR="00CA1BB3" w:rsidRPr="009C57C9">
        <w:rPr>
          <w:rFonts w:ascii="Palatino Linotype" w:hAnsi="Palatino Linotype"/>
        </w:rPr>
        <w:t>кормандони</w:t>
      </w:r>
      <w:proofErr w:type="spellEnd"/>
      <w:r w:rsidR="00CA1BB3" w:rsidRPr="009C57C9">
        <w:rPr>
          <w:rFonts w:ascii="Palatino Linotype" w:hAnsi="Palatino Linotype"/>
        </w:rPr>
        <w:t xml:space="preserve"> ало</w:t>
      </w:r>
      <w:r w:rsidR="00CA1BB3" w:rsidRPr="009C57C9">
        <w:rPr>
          <w:rFonts w:ascii="Palatino Linotype" w:hAnsi="Palatino Linotype"/>
          <w:lang w:val="tg-Cyrl-TJ"/>
        </w:rPr>
        <w:t>ҳ</w:t>
      </w:r>
      <w:proofErr w:type="spellStart"/>
      <w:r w:rsidR="00CA1BB3" w:rsidRPr="009C57C9">
        <w:rPr>
          <w:rFonts w:ascii="Palatino Linotype" w:hAnsi="Palatino Linotype"/>
        </w:rPr>
        <w:t>ида</w:t>
      </w:r>
      <w:proofErr w:type="spellEnd"/>
      <w:r w:rsidR="00CA1BB3" w:rsidRPr="009C57C9">
        <w:rPr>
          <w:rFonts w:ascii="Palatino Linotype" w:hAnsi="Palatino Linotype"/>
        </w:rPr>
        <w:t xml:space="preserve"> </w:t>
      </w:r>
      <w:r w:rsidR="00CA1BB3" w:rsidRPr="009C57C9">
        <w:rPr>
          <w:rFonts w:ascii="Palatino Linotype" w:hAnsi="Palatino Linotype"/>
          <w:lang w:val="tg-Cyrl-TJ"/>
        </w:rPr>
        <w:t>тибқи қ</w:t>
      </w:r>
      <w:proofErr w:type="spellStart"/>
      <w:r w:rsidR="00CA1BB3" w:rsidRPr="009C57C9">
        <w:rPr>
          <w:rFonts w:ascii="Palatino Linotype" w:hAnsi="Palatino Linotype"/>
        </w:rPr>
        <w:t>онунгузории</w:t>
      </w:r>
      <w:proofErr w:type="spellEnd"/>
      <w:r w:rsidR="00CA1BB3" w:rsidRPr="009C57C9">
        <w:rPr>
          <w:rFonts w:ascii="Palatino Linotype" w:hAnsi="Palatino Linotype"/>
        </w:rPr>
        <w:t xml:space="preserve"> </w:t>
      </w:r>
      <w:r w:rsidR="00CA1BB3" w:rsidRPr="009C57C9">
        <w:rPr>
          <w:rFonts w:ascii="Palatino Linotype" w:hAnsi="Palatino Linotype"/>
          <w:lang w:val="tg-Cyrl-TJ"/>
        </w:rPr>
        <w:t>Ҷумҳурии Тоҷикистон</w:t>
      </w:r>
      <w:r w:rsidR="00CA1BB3" w:rsidRPr="009C57C9">
        <w:rPr>
          <w:rFonts w:ascii="Palatino Linotype" w:hAnsi="Palatino Linotype"/>
        </w:rPr>
        <w:t xml:space="preserve"> </w:t>
      </w:r>
      <w:proofErr w:type="spellStart"/>
      <w:r w:rsidR="00CA1BB3" w:rsidRPr="009C57C9">
        <w:rPr>
          <w:rFonts w:ascii="Palatino Linotype" w:hAnsi="Palatino Linotype"/>
        </w:rPr>
        <w:t>давомнокии</w:t>
      </w:r>
      <w:proofErr w:type="spellEnd"/>
      <w:r w:rsidR="00CA1BB3" w:rsidRPr="009C57C9">
        <w:rPr>
          <w:rFonts w:ascii="Palatino Linotype" w:hAnsi="Palatino Linotype"/>
        </w:rPr>
        <w:t xml:space="preserve"> </w:t>
      </w:r>
      <w:proofErr w:type="spellStart"/>
      <w:r w:rsidR="00CA1BB3" w:rsidRPr="009C57C9">
        <w:rPr>
          <w:rFonts w:ascii="Palatino Linotype" w:hAnsi="Palatino Linotype"/>
        </w:rPr>
        <w:t>ва</w:t>
      </w:r>
      <w:proofErr w:type="spellEnd"/>
      <w:r w:rsidR="00CA1BB3" w:rsidRPr="009C57C9">
        <w:rPr>
          <w:rFonts w:ascii="Palatino Linotype" w:hAnsi="Palatino Linotype"/>
          <w:lang w:val="tg-Cyrl-TJ"/>
        </w:rPr>
        <w:t>қ</w:t>
      </w:r>
      <w:proofErr w:type="spellStart"/>
      <w:r w:rsidR="00CA1BB3" w:rsidRPr="009C57C9">
        <w:rPr>
          <w:rFonts w:ascii="Palatino Linotype" w:hAnsi="Palatino Linotype"/>
        </w:rPr>
        <w:t>ти</w:t>
      </w:r>
      <w:proofErr w:type="spellEnd"/>
      <w:r w:rsidR="00CA1BB3" w:rsidRPr="009C57C9">
        <w:rPr>
          <w:rFonts w:ascii="Palatino Linotype" w:hAnsi="Palatino Linotype"/>
        </w:rPr>
        <w:t xml:space="preserve"> кор</w:t>
      </w:r>
      <w:r w:rsidR="00CA1BB3" w:rsidRPr="009C57C9">
        <w:rPr>
          <w:rFonts w:ascii="Palatino Linotype" w:hAnsi="Palatino Linotype"/>
          <w:lang w:val="tg-Cyrl-TJ"/>
        </w:rPr>
        <w:t>ӣ</w:t>
      </w:r>
      <w:r w:rsidR="00CA1BB3" w:rsidRPr="009C57C9">
        <w:rPr>
          <w:rFonts w:ascii="Palatino Linotype" w:hAnsi="Palatino Linotype"/>
        </w:rPr>
        <w:t xml:space="preserve"> дар </w:t>
      </w:r>
      <w:r w:rsidR="00CA1BB3" w:rsidRPr="009C57C9">
        <w:rPr>
          <w:rFonts w:ascii="Palatino Linotype" w:hAnsi="Palatino Linotype"/>
          <w:lang w:val="tg-Cyrl-TJ"/>
        </w:rPr>
        <w:t>ҳ</w:t>
      </w:r>
      <w:r w:rsidR="00CA1BB3" w:rsidRPr="009C57C9">
        <w:rPr>
          <w:rFonts w:ascii="Palatino Linotype" w:hAnsi="Palatino Linotype"/>
        </w:rPr>
        <w:t xml:space="preserve">афта </w:t>
      </w:r>
      <w:proofErr w:type="spellStart"/>
      <w:r w:rsidR="00CA1BB3" w:rsidRPr="009C57C9">
        <w:rPr>
          <w:rFonts w:ascii="Palatino Linotype" w:hAnsi="Palatino Linotype"/>
        </w:rPr>
        <w:t>мумкин</w:t>
      </w:r>
      <w:proofErr w:type="spellEnd"/>
      <w:r w:rsidR="00CA1BB3" w:rsidRPr="009C57C9">
        <w:rPr>
          <w:rFonts w:ascii="Palatino Linotype" w:hAnsi="Palatino Linotype"/>
        </w:rPr>
        <w:t xml:space="preserve"> </w:t>
      </w:r>
      <w:proofErr w:type="spellStart"/>
      <w:r w:rsidR="00CA1BB3" w:rsidRPr="009C57C9">
        <w:rPr>
          <w:rFonts w:ascii="Palatino Linotype" w:hAnsi="Palatino Linotype"/>
        </w:rPr>
        <w:t>аст</w:t>
      </w:r>
      <w:proofErr w:type="spellEnd"/>
      <w:r w:rsidR="00CA1BB3" w:rsidRPr="009C57C9">
        <w:rPr>
          <w:rFonts w:ascii="Palatino Linotype" w:hAnsi="Palatino Linotype"/>
        </w:rPr>
        <w:t xml:space="preserve"> </w:t>
      </w:r>
      <w:proofErr w:type="spellStart"/>
      <w:r w:rsidR="00CA1BB3" w:rsidRPr="009C57C9">
        <w:rPr>
          <w:rFonts w:ascii="Palatino Linotype" w:hAnsi="Palatino Linotype"/>
        </w:rPr>
        <w:t>кам</w:t>
      </w:r>
      <w:proofErr w:type="spellEnd"/>
      <w:r w:rsidR="00CA1BB3" w:rsidRPr="009C57C9">
        <w:rPr>
          <w:rFonts w:ascii="Palatino Linotype" w:hAnsi="Palatino Linotype"/>
        </w:rPr>
        <w:t xml:space="preserve"> карда </w:t>
      </w:r>
      <w:proofErr w:type="spellStart"/>
      <w:r w:rsidR="00CA1BB3" w:rsidRPr="009C57C9">
        <w:rPr>
          <w:rFonts w:ascii="Palatino Linotype" w:hAnsi="Palatino Linotype"/>
        </w:rPr>
        <w:t>шавад</w:t>
      </w:r>
      <w:proofErr w:type="spellEnd"/>
      <w:r w:rsidR="00CA1BB3" w:rsidRPr="009C57C9">
        <w:rPr>
          <w:rFonts w:ascii="Palatino Linotype" w:hAnsi="Palatino Linotype"/>
        </w:rPr>
        <w:t>.</w:t>
      </w:r>
    </w:p>
    <w:p w14:paraId="73BD7233" w14:textId="77777777" w:rsidR="00CA1BB3" w:rsidRPr="009C57C9" w:rsidRDefault="00CA1BB3" w:rsidP="00CA1BB3">
      <w:pPr>
        <w:ind w:firstLine="708"/>
        <w:jc w:val="both"/>
        <w:rPr>
          <w:rFonts w:ascii="Palatino Linotype" w:hAnsi="Palatino Linotype"/>
        </w:rPr>
      </w:pPr>
      <w:r w:rsidRPr="009C57C9">
        <w:rPr>
          <w:rFonts w:ascii="Palatino Linotype" w:hAnsi="Palatino Linotype"/>
        </w:rPr>
        <w:t>Р</w:t>
      </w:r>
      <w:r w:rsidRPr="009C57C9">
        <w:rPr>
          <w:rFonts w:ascii="Palatino Linotype" w:hAnsi="Palatino Linotype"/>
          <w:lang w:val="tg-Cyrl-TJ"/>
        </w:rPr>
        <w:t>ӯ</w:t>
      </w:r>
      <w:r w:rsidRPr="009C57C9">
        <w:rPr>
          <w:rFonts w:ascii="Palatino Linotype" w:hAnsi="Palatino Linotype"/>
        </w:rPr>
        <w:t>з</w:t>
      </w:r>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w:t>
      </w:r>
      <w:proofErr w:type="spellStart"/>
      <w:r w:rsidRPr="009C57C9">
        <w:rPr>
          <w:rFonts w:ascii="Palatino Linotype" w:hAnsi="Palatino Linotype"/>
        </w:rPr>
        <w:t>истиро</w:t>
      </w:r>
      <w:proofErr w:type="spellEnd"/>
      <w:r w:rsidRPr="009C57C9">
        <w:rPr>
          <w:rFonts w:ascii="Palatino Linotype" w:hAnsi="Palatino Linotype"/>
          <w:lang w:val="tg-Cyrl-TJ"/>
        </w:rPr>
        <w:t>ҳ</w:t>
      </w:r>
      <w:proofErr w:type="spellStart"/>
      <w:r w:rsidRPr="009C57C9">
        <w:rPr>
          <w:rFonts w:ascii="Palatino Linotype" w:hAnsi="Palatino Linotype"/>
        </w:rPr>
        <w:t>ат</w:t>
      </w:r>
      <w:proofErr w:type="spellEnd"/>
      <w:r w:rsidRPr="009C57C9">
        <w:rPr>
          <w:rFonts w:ascii="Palatino Linotype" w:hAnsi="Palatino Linotype"/>
        </w:rPr>
        <w:t xml:space="preserve"> </w:t>
      </w:r>
      <w:proofErr w:type="spellStart"/>
      <w:r w:rsidRPr="009C57C9">
        <w:rPr>
          <w:rFonts w:ascii="Palatino Linotype" w:hAnsi="Palatino Linotype"/>
        </w:rPr>
        <w:t>ва</w:t>
      </w:r>
      <w:proofErr w:type="spellEnd"/>
      <w:r w:rsidRPr="009C57C9">
        <w:rPr>
          <w:rFonts w:ascii="Palatino Linotype" w:hAnsi="Palatino Linotype"/>
        </w:rPr>
        <w:t xml:space="preserve"> р</w:t>
      </w:r>
      <w:r w:rsidRPr="009C57C9">
        <w:rPr>
          <w:rFonts w:ascii="Palatino Linotype" w:hAnsi="Palatino Linotype"/>
          <w:lang w:val="tg-Cyrl-TJ"/>
        </w:rPr>
        <w:t>ӯ</w:t>
      </w:r>
      <w:r w:rsidRPr="009C57C9">
        <w:rPr>
          <w:rFonts w:ascii="Palatino Linotype" w:hAnsi="Palatino Linotype"/>
        </w:rPr>
        <w:t>з</w:t>
      </w:r>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ид </w:t>
      </w:r>
      <w:proofErr w:type="spellStart"/>
      <w:r w:rsidRPr="009C57C9">
        <w:rPr>
          <w:rFonts w:ascii="Palatino Linotype" w:hAnsi="Palatino Linotype"/>
        </w:rPr>
        <w:t>мутоби</w:t>
      </w:r>
      <w:proofErr w:type="spellEnd"/>
      <w:r w:rsidRPr="009C57C9">
        <w:rPr>
          <w:rFonts w:ascii="Palatino Linotype" w:hAnsi="Palatino Linotype"/>
          <w:lang w:val="tg-Cyrl-TJ"/>
        </w:rPr>
        <w:t>қ</w:t>
      </w:r>
      <w:r w:rsidRPr="009C57C9">
        <w:rPr>
          <w:rFonts w:ascii="Palatino Linotype" w:hAnsi="Palatino Linotype"/>
        </w:rPr>
        <w:t xml:space="preserve">и </w:t>
      </w:r>
      <w:r w:rsidRPr="009C57C9">
        <w:rPr>
          <w:rFonts w:ascii="Palatino Linotype" w:hAnsi="Palatino Linotype"/>
          <w:lang w:val="tg-Cyrl-TJ"/>
        </w:rPr>
        <w:t>қ</w:t>
      </w:r>
      <w:proofErr w:type="spellStart"/>
      <w:r w:rsidRPr="009C57C9">
        <w:rPr>
          <w:rFonts w:ascii="Palatino Linotype" w:hAnsi="Palatino Linotype"/>
        </w:rPr>
        <w:t>онунгузории</w:t>
      </w:r>
      <w:proofErr w:type="spellEnd"/>
      <w:r w:rsidRPr="009C57C9">
        <w:rPr>
          <w:rFonts w:ascii="Palatino Linotype" w:hAnsi="Palatino Linotype"/>
        </w:rPr>
        <w:t xml:space="preserve"> </w:t>
      </w:r>
      <w:r w:rsidRPr="009C57C9">
        <w:rPr>
          <w:rFonts w:ascii="Palatino Linotype" w:hAnsi="Palatino Linotype"/>
          <w:lang w:val="tg-Cyrl-TJ"/>
        </w:rPr>
        <w:t>Ҷумҳурии Тоҷикистон</w:t>
      </w:r>
      <w:r w:rsidRPr="009C57C9">
        <w:rPr>
          <w:rFonts w:ascii="Palatino Linotype" w:hAnsi="Palatino Linotype"/>
        </w:rPr>
        <w:t xml:space="preserve"> </w:t>
      </w:r>
      <w:proofErr w:type="spellStart"/>
      <w:r w:rsidRPr="009C57C9">
        <w:rPr>
          <w:rFonts w:ascii="Palatino Linotype" w:hAnsi="Palatino Linotype"/>
        </w:rPr>
        <w:t>барои</w:t>
      </w:r>
      <w:proofErr w:type="spellEnd"/>
      <w:r w:rsidRPr="009C57C9">
        <w:rPr>
          <w:rFonts w:ascii="Palatino Linotype" w:hAnsi="Palatino Linotype"/>
        </w:rPr>
        <w:t xml:space="preserve"> </w:t>
      </w:r>
      <w:proofErr w:type="spellStart"/>
      <w:r w:rsidRPr="009C57C9">
        <w:rPr>
          <w:rFonts w:ascii="Palatino Linotype" w:hAnsi="Palatino Linotype"/>
        </w:rPr>
        <w:t>кормандони</w:t>
      </w:r>
      <w:proofErr w:type="spellEnd"/>
      <w:r w:rsidRPr="009C57C9">
        <w:rPr>
          <w:rFonts w:ascii="Palatino Linotype" w:hAnsi="Palatino Linotype"/>
        </w:rPr>
        <w:t xml:space="preserve"> </w:t>
      </w:r>
      <w:proofErr w:type="spellStart"/>
      <w:r w:rsidRPr="009C57C9">
        <w:rPr>
          <w:rFonts w:ascii="Palatino Linotype" w:hAnsi="Palatino Linotype"/>
        </w:rPr>
        <w:t>Бонк</w:t>
      </w:r>
      <w:proofErr w:type="spellEnd"/>
      <w:r w:rsidRPr="009C57C9">
        <w:rPr>
          <w:rFonts w:ascii="Palatino Linotype" w:hAnsi="Palatino Linotype"/>
        </w:rPr>
        <w:t xml:space="preserve"> р</w:t>
      </w:r>
      <w:r w:rsidRPr="009C57C9">
        <w:rPr>
          <w:rFonts w:ascii="Palatino Linotype" w:hAnsi="Palatino Linotype"/>
          <w:lang w:val="tg-Cyrl-TJ"/>
        </w:rPr>
        <w:t>ӯ</w:t>
      </w:r>
      <w:r w:rsidRPr="009C57C9">
        <w:rPr>
          <w:rFonts w:ascii="Palatino Linotype" w:hAnsi="Palatino Linotype"/>
        </w:rPr>
        <w:t>з</w:t>
      </w:r>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w:t>
      </w:r>
      <w:r w:rsidRPr="009C57C9">
        <w:rPr>
          <w:rFonts w:ascii="Palatino Linotype" w:hAnsi="Palatino Linotype"/>
          <w:lang w:val="tg-Cyrl-TJ"/>
        </w:rPr>
        <w:t>ғ</w:t>
      </w:r>
      <w:proofErr w:type="spellStart"/>
      <w:r w:rsidRPr="009C57C9">
        <w:rPr>
          <w:rFonts w:ascii="Palatino Linotype" w:hAnsi="Palatino Linotype"/>
        </w:rPr>
        <w:t>айрикор</w:t>
      </w:r>
      <w:proofErr w:type="spellEnd"/>
      <w:r w:rsidRPr="009C57C9">
        <w:rPr>
          <w:rFonts w:ascii="Palatino Linotype" w:hAnsi="Palatino Linotype"/>
          <w:lang w:val="tg-Cyrl-TJ"/>
        </w:rPr>
        <w:t>ӣ</w:t>
      </w:r>
      <w:r w:rsidRPr="009C57C9">
        <w:rPr>
          <w:rFonts w:ascii="Palatino Linotype" w:hAnsi="Palatino Linotype"/>
        </w:rPr>
        <w:t xml:space="preserve"> ба </w:t>
      </w:r>
      <w:r w:rsidRPr="009C57C9">
        <w:rPr>
          <w:rFonts w:ascii="Palatino Linotype" w:hAnsi="Palatino Linotype"/>
          <w:lang w:val="tg-Cyrl-TJ"/>
        </w:rPr>
        <w:t>ҳ</w:t>
      </w:r>
      <w:proofErr w:type="spellStart"/>
      <w:r w:rsidRPr="009C57C9">
        <w:rPr>
          <w:rFonts w:ascii="Palatino Linotype" w:hAnsi="Palatino Linotype"/>
        </w:rPr>
        <w:t>исоб</w:t>
      </w:r>
      <w:proofErr w:type="spellEnd"/>
      <w:r w:rsidRPr="009C57C9">
        <w:rPr>
          <w:rFonts w:ascii="Palatino Linotype" w:hAnsi="Palatino Linotype"/>
        </w:rPr>
        <w:t xml:space="preserve"> </w:t>
      </w:r>
      <w:proofErr w:type="spellStart"/>
      <w:r w:rsidRPr="009C57C9">
        <w:rPr>
          <w:rFonts w:ascii="Palatino Linotype" w:hAnsi="Palatino Linotype"/>
        </w:rPr>
        <w:t>мераванд</w:t>
      </w:r>
      <w:proofErr w:type="spellEnd"/>
      <w:r w:rsidRPr="009C57C9">
        <w:rPr>
          <w:rFonts w:ascii="Palatino Linotype" w:hAnsi="Palatino Linotype"/>
        </w:rPr>
        <w:t>.</w:t>
      </w:r>
    </w:p>
    <w:p w14:paraId="45D30A4F" w14:textId="77777777" w:rsidR="002E42EF" w:rsidRPr="009C57C9" w:rsidRDefault="002E42EF" w:rsidP="002E42EF">
      <w:pPr>
        <w:widowControl w:val="0"/>
        <w:jc w:val="both"/>
        <w:rPr>
          <w:rFonts w:ascii="Palatino Linotype" w:hAnsi="Palatino Linotype"/>
          <w:spacing w:val="-4"/>
          <w:lang w:val="tg-Cyrl-TJ"/>
        </w:rPr>
      </w:pPr>
      <w:r w:rsidRPr="009C57C9">
        <w:rPr>
          <w:rFonts w:ascii="Palatino Linotype" w:hAnsi="Palatino Linotype"/>
          <w:lang w:val="tg-Cyrl-TJ"/>
        </w:rPr>
        <w:t xml:space="preserve">            Кор дар рўзҳои истироҳат, ид, мутобиқи моддаи 154 ва кори шабона тибқи моддаи 156 Кодекси меҳнат ҷуброн карда мешавад.</w:t>
      </w:r>
    </w:p>
    <w:p w14:paraId="4C3F553C" w14:textId="62C4E838" w:rsidR="00CA1BB3" w:rsidRPr="009C57C9" w:rsidRDefault="00CA1BB3" w:rsidP="00CA1BB3">
      <w:pPr>
        <w:jc w:val="both"/>
        <w:rPr>
          <w:rFonts w:ascii="Palatino Linotype" w:hAnsi="Palatino Linotype"/>
        </w:rPr>
      </w:pPr>
      <w:r w:rsidRPr="009C57C9">
        <w:rPr>
          <w:rFonts w:ascii="Palatino Linotype" w:hAnsi="Palatino Linotype"/>
        </w:rPr>
        <w:t>4.</w:t>
      </w:r>
      <w:ins w:id="1945" w:author="Гафуров Камолджон Азимджонович" w:date="2024-10-11T08:51:00Z" w16du:dateUtc="2024-10-11T03:51:00Z">
        <w:r w:rsidR="008F74B9">
          <w:rPr>
            <w:rFonts w:ascii="Palatino Linotype" w:hAnsi="Palatino Linotype"/>
            <w:lang w:val="tg-Cyrl-TJ"/>
          </w:rPr>
          <w:t>3</w:t>
        </w:r>
      </w:ins>
      <w:del w:id="1946" w:author="Гафуров Камолджон Азимджонович" w:date="2024-10-11T08:51:00Z" w16du:dateUtc="2024-10-11T03:51:00Z">
        <w:r w:rsidRPr="009C57C9" w:rsidDel="008F74B9">
          <w:rPr>
            <w:rFonts w:ascii="Palatino Linotype" w:hAnsi="Palatino Linotype"/>
          </w:rPr>
          <w:delText>2</w:delText>
        </w:r>
      </w:del>
      <w:r w:rsidRPr="009C57C9">
        <w:rPr>
          <w:rFonts w:ascii="Palatino Linotype" w:hAnsi="Palatino Linotype"/>
        </w:rPr>
        <w:t xml:space="preserve">.Дар </w:t>
      </w:r>
      <w:proofErr w:type="spellStart"/>
      <w:proofErr w:type="gramStart"/>
      <w:r w:rsidRPr="009C57C9">
        <w:rPr>
          <w:rFonts w:ascii="Palatino Linotype" w:hAnsi="Palatino Linotype"/>
        </w:rPr>
        <w:t>Бонк</w:t>
      </w:r>
      <w:proofErr w:type="spellEnd"/>
      <w:r w:rsidRPr="009C57C9">
        <w:rPr>
          <w:rFonts w:ascii="Palatino Linotype" w:hAnsi="Palatino Linotype"/>
        </w:rPr>
        <w:t xml:space="preserve"> </w:t>
      </w:r>
      <w:r w:rsidRPr="009C57C9">
        <w:rPr>
          <w:rFonts w:ascii="Palatino Linotype" w:hAnsi="Palatino Linotype"/>
          <w:lang w:val="tg-Cyrl-TJ"/>
        </w:rPr>
        <w:t xml:space="preserve"> чунин</w:t>
      </w:r>
      <w:proofErr w:type="gramEnd"/>
      <w:r w:rsidRPr="009C57C9">
        <w:rPr>
          <w:rFonts w:ascii="Palatino Linotype" w:hAnsi="Palatino Linotype"/>
          <w:lang w:val="tg-Cyrl-TJ"/>
        </w:rPr>
        <w:t xml:space="preserve"> намудҳои</w:t>
      </w:r>
      <w:r w:rsidRPr="009C57C9">
        <w:rPr>
          <w:rFonts w:ascii="Palatino Linotype" w:hAnsi="Palatino Linotype"/>
        </w:rPr>
        <w:t xml:space="preserve"> </w:t>
      </w:r>
      <w:proofErr w:type="spellStart"/>
      <w:r w:rsidRPr="009C57C9">
        <w:rPr>
          <w:rFonts w:ascii="Palatino Linotype" w:hAnsi="Palatino Linotype"/>
        </w:rPr>
        <w:t>ва</w:t>
      </w:r>
      <w:proofErr w:type="spellEnd"/>
      <w:r w:rsidRPr="009C57C9">
        <w:rPr>
          <w:rFonts w:ascii="Palatino Linotype" w:hAnsi="Palatino Linotype"/>
          <w:lang w:val="tg-Cyrl-TJ"/>
        </w:rPr>
        <w:t>қ</w:t>
      </w:r>
      <w:proofErr w:type="spellStart"/>
      <w:r w:rsidRPr="009C57C9">
        <w:rPr>
          <w:rFonts w:ascii="Palatino Linotype" w:hAnsi="Palatino Linotype"/>
        </w:rPr>
        <w:t>ти</w:t>
      </w:r>
      <w:proofErr w:type="spellEnd"/>
      <w:r w:rsidRPr="009C57C9">
        <w:rPr>
          <w:rFonts w:ascii="Palatino Linotype" w:hAnsi="Palatino Linotype"/>
        </w:rPr>
        <w:t xml:space="preserve"> кор</w:t>
      </w:r>
      <w:r w:rsidRPr="009C57C9">
        <w:rPr>
          <w:rFonts w:ascii="Palatino Linotype" w:hAnsi="Palatino Linotype"/>
          <w:lang w:val="tg-Cyrl-TJ"/>
        </w:rPr>
        <w:t>ӣ</w:t>
      </w:r>
      <w:r w:rsidRPr="009C57C9">
        <w:rPr>
          <w:rFonts w:ascii="Palatino Linotype" w:hAnsi="Palatino Linotype"/>
        </w:rPr>
        <w:t xml:space="preserve"> </w:t>
      </w:r>
      <w:r w:rsidRPr="009C57C9">
        <w:rPr>
          <w:rFonts w:ascii="Palatino Linotype" w:hAnsi="Palatino Linotype"/>
          <w:lang w:val="tg-Cyrl-TJ"/>
        </w:rPr>
        <w:t>ҷ</w:t>
      </w:r>
      <w:r w:rsidRPr="009C57C9">
        <w:rPr>
          <w:rFonts w:ascii="Palatino Linotype" w:hAnsi="Palatino Linotype"/>
        </w:rPr>
        <w:t>ор</w:t>
      </w:r>
      <w:r w:rsidRPr="009C57C9">
        <w:rPr>
          <w:rFonts w:ascii="Palatino Linotype" w:hAnsi="Palatino Linotype"/>
          <w:lang w:val="tg-Cyrl-TJ"/>
        </w:rPr>
        <w:t>ӣ</w:t>
      </w:r>
      <w:r w:rsidRPr="009C57C9">
        <w:rPr>
          <w:rFonts w:ascii="Palatino Linotype" w:hAnsi="Palatino Linotype"/>
        </w:rPr>
        <w:t xml:space="preserve"> карда </w:t>
      </w:r>
      <w:proofErr w:type="spellStart"/>
      <w:r w:rsidRPr="009C57C9">
        <w:rPr>
          <w:rFonts w:ascii="Palatino Linotype" w:hAnsi="Palatino Linotype"/>
        </w:rPr>
        <w:t>мешавад</w:t>
      </w:r>
      <w:proofErr w:type="spellEnd"/>
      <w:r w:rsidRPr="009C57C9">
        <w:rPr>
          <w:rFonts w:ascii="Palatino Linotype" w:hAnsi="Palatino Linotype"/>
        </w:rPr>
        <w:t>:</w:t>
      </w:r>
    </w:p>
    <w:p w14:paraId="34B5C526" w14:textId="77FE217D" w:rsidR="00CA1BB3" w:rsidRPr="009C57C9" w:rsidRDefault="00CA1BB3" w:rsidP="00CA1BB3">
      <w:pPr>
        <w:jc w:val="both"/>
        <w:rPr>
          <w:rFonts w:ascii="Palatino Linotype" w:hAnsi="Palatino Linotype"/>
        </w:rPr>
      </w:pPr>
      <w:r w:rsidRPr="009C57C9">
        <w:rPr>
          <w:rFonts w:ascii="Palatino Linotype" w:hAnsi="Palatino Linotype"/>
        </w:rPr>
        <w:t xml:space="preserve">- </w:t>
      </w:r>
      <w:proofErr w:type="spellStart"/>
      <w:r w:rsidRPr="009C57C9">
        <w:rPr>
          <w:rFonts w:ascii="Palatino Linotype" w:hAnsi="Palatino Linotype"/>
        </w:rPr>
        <w:t>барои</w:t>
      </w:r>
      <w:proofErr w:type="spellEnd"/>
      <w:r w:rsidRPr="009C57C9">
        <w:rPr>
          <w:rFonts w:ascii="Palatino Linotype" w:hAnsi="Palatino Linotype"/>
        </w:rPr>
        <w:t xml:space="preserve"> </w:t>
      </w:r>
      <w:proofErr w:type="spellStart"/>
      <w:r w:rsidRPr="009C57C9">
        <w:rPr>
          <w:rFonts w:ascii="Palatino Linotype" w:hAnsi="Palatino Linotype"/>
        </w:rPr>
        <w:t>кормандони</w:t>
      </w:r>
      <w:proofErr w:type="spellEnd"/>
      <w:r w:rsidRPr="009C57C9">
        <w:rPr>
          <w:rFonts w:ascii="Palatino Linotype" w:hAnsi="Palatino Linotype"/>
        </w:rPr>
        <w:t xml:space="preserve"> </w:t>
      </w:r>
      <w:r w:rsidRPr="009C57C9">
        <w:rPr>
          <w:rFonts w:ascii="Palatino Linotype" w:hAnsi="Palatino Linotype"/>
          <w:lang w:val="tg-Cyrl-TJ"/>
        </w:rPr>
        <w:t xml:space="preserve">воҳидҳои сохторие, ки бо интиқоли пулӣ сару кор доранд </w:t>
      </w:r>
      <w:proofErr w:type="spellStart"/>
      <w:r w:rsidRPr="009C57C9">
        <w:rPr>
          <w:rFonts w:ascii="Palatino Linotype" w:hAnsi="Palatino Linotype"/>
        </w:rPr>
        <w:t>ва</w:t>
      </w:r>
      <w:proofErr w:type="spellEnd"/>
      <w:r w:rsidRPr="009C57C9">
        <w:rPr>
          <w:rFonts w:ascii="Palatino Linotype" w:hAnsi="Palatino Linotype"/>
        </w:rPr>
        <w:t xml:space="preserve"> </w:t>
      </w:r>
      <w:del w:id="1947" w:author="Гафуров Камолджон Азимджонович" w:date="2024-10-11T08:54:00Z" w16du:dateUtc="2024-10-11T03:54:00Z">
        <w:r w:rsidRPr="009C57C9" w:rsidDel="00B8730F">
          <w:rPr>
            <w:rFonts w:ascii="Palatino Linotype" w:hAnsi="Palatino Linotype"/>
          </w:rPr>
          <w:delText>кормандони ш</w:delText>
        </w:r>
        <w:r w:rsidRPr="009C57C9" w:rsidDel="00B8730F">
          <w:rPr>
            <w:rFonts w:ascii="Palatino Linotype" w:hAnsi="Palatino Linotype"/>
            <w:lang w:val="tg-Cyrl-TJ"/>
          </w:rPr>
          <w:delText>ӯ</w:delText>
        </w:r>
        <w:r w:rsidRPr="009C57C9" w:rsidDel="00B8730F">
          <w:rPr>
            <w:rFonts w:ascii="Palatino Linotype" w:hAnsi="Palatino Linotype"/>
          </w:rPr>
          <w:delText xml:space="preserve">ъбаи </w:delText>
        </w:r>
      </w:del>
      <w:proofErr w:type="spellStart"/>
      <w:r w:rsidRPr="009C57C9">
        <w:rPr>
          <w:rFonts w:ascii="Palatino Linotype" w:hAnsi="Palatino Linotype"/>
        </w:rPr>
        <w:t>инкассат</w:t>
      </w:r>
      <w:proofErr w:type="spellEnd"/>
      <w:ins w:id="1948" w:author="Гафуров Камолджон Азимджонович" w:date="2024-10-11T08:54:00Z" w16du:dateUtc="2024-10-11T03:54:00Z">
        <w:r w:rsidR="00B8730F">
          <w:rPr>
            <w:rFonts w:ascii="Palatino Linotype" w:hAnsi="Palatino Linotype"/>
            <w:lang w:val="tg-Cyrl-TJ"/>
          </w:rPr>
          <w:t>орон</w:t>
        </w:r>
      </w:ins>
      <w:del w:id="1949" w:author="Гафуров Камолджон Азимджонович" w:date="2024-10-11T08:54:00Z" w16du:dateUtc="2024-10-11T03:54:00Z">
        <w:r w:rsidRPr="009C57C9" w:rsidDel="00B8730F">
          <w:rPr>
            <w:rFonts w:ascii="Palatino Linotype" w:hAnsi="Palatino Linotype"/>
          </w:rPr>
          <w:delText>сия</w:delText>
        </w:r>
      </w:del>
      <w:r w:rsidRPr="009C57C9">
        <w:rPr>
          <w:rFonts w:ascii="Palatino Linotype" w:hAnsi="Palatino Linotype"/>
        </w:rPr>
        <w:t xml:space="preserve"> - </w:t>
      </w:r>
      <w:r w:rsidRPr="009C57C9">
        <w:rPr>
          <w:rFonts w:ascii="Palatino Linotype" w:hAnsi="Palatino Linotype"/>
          <w:lang w:val="tg-Cyrl-TJ"/>
        </w:rPr>
        <w:t>ҳ</w:t>
      </w:r>
      <w:proofErr w:type="spellStart"/>
      <w:r w:rsidRPr="009C57C9">
        <w:rPr>
          <w:rFonts w:ascii="Palatino Linotype" w:hAnsi="Palatino Linotype"/>
        </w:rPr>
        <w:t>афтаи</w:t>
      </w:r>
      <w:proofErr w:type="spellEnd"/>
      <w:r w:rsidRPr="009C57C9">
        <w:rPr>
          <w:rFonts w:ascii="Palatino Linotype" w:hAnsi="Palatino Linotype"/>
        </w:rPr>
        <w:t xml:space="preserve"> </w:t>
      </w:r>
      <w:proofErr w:type="spellStart"/>
      <w:r w:rsidRPr="009C57C9">
        <w:rPr>
          <w:rFonts w:ascii="Palatino Linotype" w:hAnsi="Palatino Linotype"/>
        </w:rPr>
        <w:t>кории</w:t>
      </w:r>
      <w:proofErr w:type="spellEnd"/>
      <w:r w:rsidRPr="009C57C9">
        <w:rPr>
          <w:rFonts w:ascii="Palatino Linotype" w:hAnsi="Palatino Linotype"/>
        </w:rPr>
        <w:t xml:space="preserve"> </w:t>
      </w:r>
      <w:proofErr w:type="spellStart"/>
      <w:r w:rsidRPr="009C57C9">
        <w:rPr>
          <w:rFonts w:ascii="Palatino Linotype" w:hAnsi="Palatino Linotype"/>
        </w:rPr>
        <w:t>шашр</w:t>
      </w:r>
      <w:proofErr w:type="spellEnd"/>
      <w:r w:rsidRPr="009C57C9">
        <w:rPr>
          <w:rFonts w:ascii="Palatino Linotype" w:hAnsi="Palatino Linotype"/>
          <w:lang w:val="tg-Cyrl-TJ"/>
        </w:rPr>
        <w:t>ӯ</w:t>
      </w:r>
      <w:r w:rsidRPr="009C57C9">
        <w:rPr>
          <w:rFonts w:ascii="Palatino Linotype" w:hAnsi="Palatino Linotype"/>
        </w:rPr>
        <w:t>за бо як р</w:t>
      </w:r>
      <w:r w:rsidRPr="009C57C9">
        <w:rPr>
          <w:rFonts w:ascii="Palatino Linotype" w:hAnsi="Palatino Linotype"/>
          <w:lang w:val="tg-Cyrl-TJ"/>
        </w:rPr>
        <w:t>ӯ</w:t>
      </w:r>
      <w:proofErr w:type="spellStart"/>
      <w:r w:rsidRPr="009C57C9">
        <w:rPr>
          <w:rFonts w:ascii="Palatino Linotype" w:hAnsi="Palatino Linotype"/>
        </w:rPr>
        <w:t>зи</w:t>
      </w:r>
      <w:proofErr w:type="spellEnd"/>
      <w:r w:rsidRPr="009C57C9">
        <w:rPr>
          <w:rFonts w:ascii="Palatino Linotype" w:hAnsi="Palatino Linotype"/>
        </w:rPr>
        <w:t xml:space="preserve"> </w:t>
      </w:r>
      <w:proofErr w:type="spellStart"/>
      <w:r w:rsidRPr="009C57C9">
        <w:rPr>
          <w:rFonts w:ascii="Palatino Linotype" w:hAnsi="Palatino Linotype"/>
        </w:rPr>
        <w:t>истиро</w:t>
      </w:r>
      <w:proofErr w:type="spellEnd"/>
      <w:r w:rsidRPr="009C57C9">
        <w:rPr>
          <w:rFonts w:ascii="Palatino Linotype" w:hAnsi="Palatino Linotype"/>
          <w:lang w:val="tg-Cyrl-TJ"/>
        </w:rPr>
        <w:t>ҳ</w:t>
      </w:r>
      <w:proofErr w:type="spellStart"/>
      <w:r w:rsidRPr="009C57C9">
        <w:rPr>
          <w:rFonts w:ascii="Palatino Linotype" w:hAnsi="Palatino Linotype"/>
        </w:rPr>
        <w:t>ат</w:t>
      </w:r>
      <w:proofErr w:type="spellEnd"/>
      <w:r w:rsidRPr="009C57C9">
        <w:rPr>
          <w:rFonts w:ascii="Palatino Linotype" w:hAnsi="Palatino Linotype"/>
        </w:rPr>
        <w:t>,</w:t>
      </w:r>
    </w:p>
    <w:p w14:paraId="3C59214A" w14:textId="7B213080" w:rsidR="00CA1BB3" w:rsidRPr="009C57C9" w:rsidRDefault="00CA1BB3" w:rsidP="00CA1BB3">
      <w:pPr>
        <w:jc w:val="both"/>
        <w:rPr>
          <w:rFonts w:ascii="Palatino Linotype" w:hAnsi="Palatino Linotype"/>
        </w:rPr>
      </w:pPr>
      <w:r w:rsidRPr="009C57C9">
        <w:rPr>
          <w:rFonts w:ascii="Palatino Linotype" w:hAnsi="Palatino Linotype"/>
        </w:rPr>
        <w:t xml:space="preserve">- </w:t>
      </w:r>
      <w:proofErr w:type="spellStart"/>
      <w:r w:rsidRPr="009C57C9">
        <w:rPr>
          <w:rFonts w:ascii="Palatino Linotype" w:hAnsi="Palatino Linotype"/>
        </w:rPr>
        <w:t>барои</w:t>
      </w:r>
      <w:proofErr w:type="spellEnd"/>
      <w:r w:rsidRPr="009C57C9">
        <w:rPr>
          <w:rFonts w:ascii="Palatino Linotype" w:hAnsi="Palatino Linotype"/>
        </w:rPr>
        <w:t xml:space="preserve"> </w:t>
      </w:r>
      <w:proofErr w:type="spellStart"/>
      <w:r w:rsidRPr="009C57C9">
        <w:rPr>
          <w:rFonts w:ascii="Palatino Linotype" w:hAnsi="Palatino Linotype"/>
        </w:rPr>
        <w:t>кормандони</w:t>
      </w:r>
      <w:proofErr w:type="spellEnd"/>
      <w:r w:rsidRPr="009C57C9">
        <w:rPr>
          <w:rFonts w:ascii="Palatino Linotype" w:hAnsi="Palatino Linotype"/>
        </w:rPr>
        <w:t xml:space="preserve"> </w:t>
      </w:r>
      <w:del w:id="1950" w:author="Гафуров Камолджон Азимджонович" w:date="2024-10-11T08:56:00Z" w16du:dateUtc="2024-10-11T03:56:00Z">
        <w:r w:rsidRPr="009C57C9" w:rsidDel="00B8730F">
          <w:rPr>
            <w:rFonts w:ascii="Palatino Linotype" w:hAnsi="Palatino Linotype"/>
          </w:rPr>
          <w:delText>ш</w:delText>
        </w:r>
        <w:r w:rsidRPr="009C57C9" w:rsidDel="00B8730F">
          <w:rPr>
            <w:rFonts w:ascii="Palatino Linotype" w:hAnsi="Palatino Linotype"/>
            <w:lang w:val="tg-Cyrl-TJ"/>
          </w:rPr>
          <w:delText>ӯ</w:delText>
        </w:r>
        <w:r w:rsidRPr="009C57C9" w:rsidDel="00B8730F">
          <w:rPr>
            <w:rFonts w:ascii="Palatino Linotype" w:hAnsi="Palatino Linotype"/>
          </w:rPr>
          <w:delText>ъбаи хадамоти бехатар</w:delText>
        </w:r>
        <w:r w:rsidRPr="009C57C9" w:rsidDel="00B8730F">
          <w:rPr>
            <w:rFonts w:ascii="Palatino Linotype" w:hAnsi="Palatino Linotype"/>
            <w:lang w:val="tg-Cyrl-TJ"/>
          </w:rPr>
          <w:delText>ӣ</w:delText>
        </w:r>
      </w:del>
      <w:ins w:id="1951" w:author="Гафуров Камолджон Азимджонович" w:date="2024-10-11T08:56:00Z" w16du:dateUtc="2024-10-11T03:56:00Z">
        <w:r w:rsidR="00B8730F">
          <w:rPr>
            <w:rFonts w:ascii="Palatino Linotype" w:hAnsi="Palatino Linotype"/>
            <w:lang w:val="tg-Cyrl-TJ"/>
          </w:rPr>
          <w:t>Хадамоти муҳофиза</w:t>
        </w:r>
      </w:ins>
      <w:ins w:id="1952" w:author="Гафуров Камолджон Азимджонович" w:date="2024-10-18T11:10:00Z" w16du:dateUtc="2024-10-18T06:10:00Z">
        <w:r w:rsidR="002678E4">
          <w:rPr>
            <w:rFonts w:ascii="Palatino Linotype" w:hAnsi="Palatino Linotype"/>
            <w:lang w:val="tg-Cyrl-TJ"/>
          </w:rPr>
          <w:t xml:space="preserve"> </w:t>
        </w:r>
      </w:ins>
      <w:del w:id="1953" w:author="Гафуров Камолджон Азимджонович" w:date="2024-10-18T11:10:00Z" w16du:dateUtc="2024-10-18T06:10:00Z">
        <w:r w:rsidRPr="009C57C9" w:rsidDel="002678E4">
          <w:rPr>
            <w:rFonts w:ascii="Palatino Linotype" w:hAnsi="Palatino Linotype"/>
          </w:rPr>
          <w:delText xml:space="preserve"> </w:delText>
        </w:r>
      </w:del>
      <w:del w:id="1954" w:author="Гафуров Камолджон Азимджонович" w:date="2024-10-11T08:58:00Z" w16du:dateUtc="2024-10-11T03:58:00Z">
        <w:r w:rsidRPr="009C57C9" w:rsidDel="00B8730F">
          <w:rPr>
            <w:rFonts w:ascii="Palatino Linotype" w:hAnsi="Palatino Linotype"/>
          </w:rPr>
          <w:delText>(дар Сарбонк) ва барои кормандони ш</w:delText>
        </w:r>
        <w:r w:rsidRPr="009C57C9" w:rsidDel="00B8730F">
          <w:rPr>
            <w:rFonts w:ascii="Palatino Linotype" w:hAnsi="Palatino Linotype"/>
            <w:lang w:val="tg-Cyrl-TJ"/>
          </w:rPr>
          <w:delText>ӯ</w:delText>
        </w:r>
        <w:r w:rsidRPr="009C57C9" w:rsidDel="00B8730F">
          <w:rPr>
            <w:rFonts w:ascii="Palatino Linotype" w:hAnsi="Palatino Linotype"/>
          </w:rPr>
          <w:delText>ъбаи хадамоти бехатар</w:delText>
        </w:r>
        <w:r w:rsidRPr="009C57C9" w:rsidDel="00B8730F">
          <w:rPr>
            <w:rFonts w:ascii="Palatino Linotype" w:hAnsi="Palatino Linotype"/>
            <w:lang w:val="tg-Cyrl-TJ"/>
          </w:rPr>
          <w:delText>ӣ</w:delText>
        </w:r>
        <w:r w:rsidRPr="009C57C9" w:rsidDel="00B8730F">
          <w:rPr>
            <w:rFonts w:ascii="Palatino Linotype" w:hAnsi="Palatino Linotype"/>
          </w:rPr>
          <w:delText xml:space="preserve"> ва инкассатсияи филиал</w:delText>
        </w:r>
        <w:r w:rsidRPr="009C57C9" w:rsidDel="00B8730F">
          <w:rPr>
            <w:rFonts w:ascii="Palatino Linotype" w:hAnsi="Palatino Linotype"/>
            <w:lang w:val="tg-Cyrl-TJ"/>
          </w:rPr>
          <w:delText>ҳ</w:delText>
        </w:r>
        <w:r w:rsidRPr="009C57C9" w:rsidDel="00B8730F">
          <w:rPr>
            <w:rFonts w:ascii="Palatino Linotype" w:hAnsi="Palatino Linotype"/>
          </w:rPr>
          <w:delText xml:space="preserve">ое, ки </w:delText>
        </w:r>
        <w:r w:rsidRPr="009C57C9" w:rsidDel="00B8730F">
          <w:rPr>
            <w:rFonts w:ascii="Palatino Linotype" w:hAnsi="Palatino Linotype"/>
            <w:lang w:val="tg-Cyrl-TJ"/>
          </w:rPr>
          <w:delText xml:space="preserve">ба </w:delText>
        </w:r>
        <w:r w:rsidRPr="009C57C9" w:rsidDel="00B8730F">
          <w:rPr>
            <w:rFonts w:ascii="Palatino Linotype" w:hAnsi="Palatino Linotype"/>
          </w:rPr>
          <w:delText>ш</w:delText>
        </w:r>
        <w:r w:rsidRPr="009C57C9" w:rsidDel="00B8730F">
          <w:rPr>
            <w:rFonts w:ascii="Palatino Linotype" w:hAnsi="Palatino Linotype"/>
            <w:lang w:val="tg-Cyrl-TJ"/>
          </w:rPr>
          <w:delText>ӯ</w:delText>
        </w:r>
        <w:r w:rsidRPr="009C57C9" w:rsidDel="00B8730F">
          <w:rPr>
            <w:rFonts w:ascii="Palatino Linotype" w:hAnsi="Palatino Linotype"/>
          </w:rPr>
          <w:delText>ъба</w:delText>
        </w:r>
        <w:r w:rsidRPr="009C57C9" w:rsidDel="00B8730F">
          <w:rPr>
            <w:rFonts w:ascii="Palatino Linotype" w:hAnsi="Palatino Linotype"/>
            <w:lang w:val="tg-Cyrl-TJ"/>
          </w:rPr>
          <w:delText>ҳ</w:delText>
        </w:r>
        <w:r w:rsidRPr="009C57C9" w:rsidDel="00B8730F">
          <w:rPr>
            <w:rFonts w:ascii="Palatino Linotype" w:hAnsi="Palatino Linotype"/>
          </w:rPr>
          <w:delText xml:space="preserve">о </w:delText>
        </w:r>
        <w:r w:rsidRPr="009C57C9" w:rsidDel="00B8730F">
          <w:rPr>
            <w:rFonts w:ascii="Palatino Linotype" w:hAnsi="Palatino Linotype"/>
            <w:lang w:val="tg-Cyrl-TJ"/>
          </w:rPr>
          <w:delText>ҷ</w:delText>
        </w:r>
        <w:r w:rsidRPr="009C57C9" w:rsidDel="00B8730F">
          <w:rPr>
            <w:rFonts w:ascii="Palatino Linotype" w:hAnsi="Palatino Linotype"/>
          </w:rPr>
          <w:delText>удо карда нашудаанд</w:delText>
        </w:r>
        <w:r w:rsidRPr="009C57C9" w:rsidDel="00B8730F">
          <w:rPr>
            <w:rFonts w:ascii="Palatino Linotype" w:hAnsi="Palatino Linotype"/>
            <w:lang w:val="tg-Cyrl-TJ"/>
          </w:rPr>
          <w:delText>,</w:delText>
        </w:r>
      </w:del>
      <w:ins w:id="1955" w:author="Гафуров Камолджон Азимджонович" w:date="2024-10-11T08:58:00Z" w16du:dateUtc="2024-10-11T03:58:00Z">
        <w:r w:rsidR="00B8730F">
          <w:rPr>
            <w:rFonts w:ascii="Palatino Linotype" w:hAnsi="Palatino Linotype"/>
            <w:lang w:val="tg-Cyrl-TJ"/>
          </w:rPr>
          <w:t>ва дигар</w:t>
        </w:r>
      </w:ins>
      <w:r w:rsidRPr="009C57C9">
        <w:rPr>
          <w:rFonts w:ascii="Palatino Linotype" w:hAnsi="Palatino Linotype"/>
          <w:lang w:val="tg-Cyrl-TJ"/>
        </w:rPr>
        <w:t xml:space="preserve"> кормандони бо хизматрасонии шабонарӯзӣ вобаста буда</w:t>
      </w:r>
      <w:r w:rsidRPr="009C57C9">
        <w:rPr>
          <w:rFonts w:ascii="Palatino Linotype" w:hAnsi="Palatino Linotype"/>
        </w:rPr>
        <w:t xml:space="preserve"> - кори </w:t>
      </w:r>
      <w:r w:rsidRPr="009C57C9">
        <w:rPr>
          <w:rFonts w:ascii="Palatino Linotype" w:hAnsi="Palatino Linotype"/>
          <w:lang w:val="tg-Cyrl-TJ"/>
        </w:rPr>
        <w:t>баставӣ</w:t>
      </w:r>
      <w:r w:rsidRPr="009C57C9">
        <w:rPr>
          <w:rFonts w:ascii="Palatino Linotype" w:hAnsi="Palatino Linotype"/>
        </w:rPr>
        <w:t>,</w:t>
      </w:r>
    </w:p>
    <w:p w14:paraId="425EEF98" w14:textId="77777777" w:rsidR="00CA1BB3" w:rsidRPr="009C57C9" w:rsidRDefault="00CA1BB3" w:rsidP="00CA1BB3">
      <w:pPr>
        <w:jc w:val="both"/>
        <w:rPr>
          <w:rFonts w:ascii="Palatino Linotype" w:hAnsi="Palatino Linotype"/>
        </w:rPr>
      </w:pPr>
      <w:r w:rsidRPr="009C57C9">
        <w:rPr>
          <w:rFonts w:ascii="Palatino Linotype" w:hAnsi="Palatino Linotype"/>
        </w:rPr>
        <w:t xml:space="preserve">- </w:t>
      </w:r>
      <w:proofErr w:type="spellStart"/>
      <w:r w:rsidRPr="009C57C9">
        <w:rPr>
          <w:rFonts w:ascii="Palatino Linotype" w:hAnsi="Palatino Linotype"/>
        </w:rPr>
        <w:t>барои</w:t>
      </w:r>
      <w:proofErr w:type="spellEnd"/>
      <w:r w:rsidRPr="009C57C9">
        <w:rPr>
          <w:rFonts w:ascii="Palatino Linotype" w:hAnsi="Palatino Linotype"/>
        </w:rPr>
        <w:t xml:space="preserve"> </w:t>
      </w:r>
      <w:proofErr w:type="spellStart"/>
      <w:r w:rsidRPr="009C57C9">
        <w:rPr>
          <w:rFonts w:ascii="Palatino Linotype" w:hAnsi="Palatino Linotype"/>
        </w:rPr>
        <w:t>дигар</w:t>
      </w:r>
      <w:proofErr w:type="spellEnd"/>
      <w:r w:rsidRPr="009C57C9">
        <w:rPr>
          <w:rFonts w:ascii="Palatino Linotype" w:hAnsi="Palatino Linotype"/>
        </w:rPr>
        <w:t xml:space="preserve"> кормандон - </w:t>
      </w:r>
      <w:r w:rsidRPr="009C57C9">
        <w:rPr>
          <w:rFonts w:ascii="Palatino Linotype" w:hAnsi="Palatino Linotype"/>
          <w:lang w:val="tg-Cyrl-TJ"/>
        </w:rPr>
        <w:t>ҳ</w:t>
      </w:r>
      <w:proofErr w:type="spellStart"/>
      <w:r w:rsidRPr="009C57C9">
        <w:rPr>
          <w:rFonts w:ascii="Palatino Linotype" w:hAnsi="Palatino Linotype"/>
        </w:rPr>
        <w:t>афтаи</w:t>
      </w:r>
      <w:proofErr w:type="spellEnd"/>
      <w:r w:rsidRPr="009C57C9">
        <w:rPr>
          <w:rFonts w:ascii="Palatino Linotype" w:hAnsi="Palatino Linotype"/>
        </w:rPr>
        <w:t xml:space="preserve"> </w:t>
      </w:r>
      <w:proofErr w:type="spellStart"/>
      <w:r w:rsidRPr="009C57C9">
        <w:rPr>
          <w:rFonts w:ascii="Palatino Linotype" w:hAnsi="Palatino Linotype"/>
        </w:rPr>
        <w:t>кории</w:t>
      </w:r>
      <w:proofErr w:type="spellEnd"/>
      <w:r w:rsidRPr="009C57C9">
        <w:rPr>
          <w:rFonts w:ascii="Palatino Linotype" w:hAnsi="Palatino Linotype"/>
        </w:rPr>
        <w:t xml:space="preserve"> пан</w:t>
      </w:r>
      <w:r w:rsidRPr="009C57C9">
        <w:rPr>
          <w:rFonts w:ascii="Palatino Linotype" w:hAnsi="Palatino Linotype"/>
          <w:lang w:val="tg-Cyrl-TJ"/>
        </w:rPr>
        <w:t>ҷ</w:t>
      </w:r>
      <w:r w:rsidRPr="009C57C9">
        <w:rPr>
          <w:rFonts w:ascii="Palatino Linotype" w:hAnsi="Palatino Linotype"/>
        </w:rPr>
        <w:t>р</w:t>
      </w:r>
      <w:r w:rsidRPr="009C57C9">
        <w:rPr>
          <w:rFonts w:ascii="Palatino Linotype" w:hAnsi="Palatino Linotype"/>
          <w:lang w:val="tg-Cyrl-TJ"/>
        </w:rPr>
        <w:t>ӯ</w:t>
      </w:r>
      <w:r w:rsidRPr="009C57C9">
        <w:rPr>
          <w:rFonts w:ascii="Palatino Linotype" w:hAnsi="Palatino Linotype"/>
        </w:rPr>
        <w:t>за бо ду р</w:t>
      </w:r>
      <w:r w:rsidRPr="009C57C9">
        <w:rPr>
          <w:rFonts w:ascii="Palatino Linotype" w:hAnsi="Palatino Linotype"/>
          <w:lang w:val="tg-Cyrl-TJ"/>
        </w:rPr>
        <w:t>ӯ</w:t>
      </w:r>
      <w:proofErr w:type="spellStart"/>
      <w:r w:rsidRPr="009C57C9">
        <w:rPr>
          <w:rFonts w:ascii="Palatino Linotype" w:hAnsi="Palatino Linotype"/>
        </w:rPr>
        <w:t>зи</w:t>
      </w:r>
      <w:proofErr w:type="spellEnd"/>
      <w:r w:rsidRPr="009C57C9">
        <w:rPr>
          <w:rFonts w:ascii="Palatino Linotype" w:hAnsi="Palatino Linotype"/>
        </w:rPr>
        <w:t xml:space="preserve"> </w:t>
      </w:r>
      <w:proofErr w:type="spellStart"/>
      <w:r w:rsidRPr="009C57C9">
        <w:rPr>
          <w:rFonts w:ascii="Palatino Linotype" w:hAnsi="Palatino Linotype"/>
        </w:rPr>
        <w:t>истиро</w:t>
      </w:r>
      <w:proofErr w:type="spellEnd"/>
      <w:r w:rsidRPr="009C57C9">
        <w:rPr>
          <w:rFonts w:ascii="Palatino Linotype" w:hAnsi="Palatino Linotype"/>
          <w:lang w:val="tg-Cyrl-TJ"/>
        </w:rPr>
        <w:t>ҳ</w:t>
      </w:r>
      <w:proofErr w:type="spellStart"/>
      <w:r w:rsidRPr="009C57C9">
        <w:rPr>
          <w:rFonts w:ascii="Palatino Linotype" w:hAnsi="Palatino Linotype"/>
        </w:rPr>
        <w:t>ат</w:t>
      </w:r>
      <w:proofErr w:type="spellEnd"/>
      <w:r w:rsidRPr="009C57C9">
        <w:rPr>
          <w:rFonts w:ascii="Palatino Linotype" w:hAnsi="Palatino Linotype"/>
        </w:rPr>
        <w:t>.</w:t>
      </w:r>
    </w:p>
    <w:p w14:paraId="4F1A80A5" w14:textId="52F21762" w:rsidR="00CA1BB3" w:rsidRPr="009C57C9" w:rsidRDefault="00CA1BB3" w:rsidP="00CA1BB3">
      <w:pPr>
        <w:jc w:val="both"/>
        <w:rPr>
          <w:rFonts w:ascii="Palatino Linotype" w:hAnsi="Palatino Linotype"/>
        </w:rPr>
      </w:pPr>
      <w:r w:rsidRPr="009C57C9">
        <w:rPr>
          <w:rFonts w:ascii="Palatino Linotype" w:hAnsi="Palatino Linotype"/>
        </w:rPr>
        <w:t>4.</w:t>
      </w:r>
      <w:ins w:id="1956" w:author="Гафуров Камолджон Азимджонович" w:date="2024-10-11T08:51:00Z" w16du:dateUtc="2024-10-11T03:51:00Z">
        <w:r w:rsidR="008F74B9">
          <w:rPr>
            <w:rFonts w:ascii="Palatino Linotype" w:hAnsi="Palatino Linotype"/>
            <w:lang w:val="tg-Cyrl-TJ"/>
          </w:rPr>
          <w:t>4</w:t>
        </w:r>
      </w:ins>
      <w:del w:id="1957" w:author="Гафуров Камолджон Азимджонович" w:date="2024-10-11T08:51:00Z" w16du:dateUtc="2024-10-11T03:51:00Z">
        <w:r w:rsidRPr="009C57C9" w:rsidDel="008F74B9">
          <w:rPr>
            <w:rFonts w:ascii="Palatino Linotype" w:hAnsi="Palatino Linotype"/>
          </w:rPr>
          <w:delText>3</w:delText>
        </w:r>
      </w:del>
      <w:r w:rsidRPr="009C57C9">
        <w:rPr>
          <w:rFonts w:ascii="Palatino Linotype" w:hAnsi="Palatino Linotype"/>
        </w:rPr>
        <w:t xml:space="preserve">.Дар </w:t>
      </w:r>
      <w:proofErr w:type="spellStart"/>
      <w:r w:rsidRPr="009C57C9">
        <w:rPr>
          <w:rFonts w:ascii="Palatino Linotype" w:hAnsi="Palatino Linotype"/>
        </w:rPr>
        <w:t>Бонк</w:t>
      </w:r>
      <w:proofErr w:type="spellEnd"/>
      <w:r w:rsidRPr="009C57C9">
        <w:rPr>
          <w:rFonts w:ascii="Palatino Linotype" w:hAnsi="Palatino Linotype"/>
        </w:rPr>
        <w:t xml:space="preserve"> р</w:t>
      </w:r>
      <w:r w:rsidRPr="009C57C9">
        <w:rPr>
          <w:rFonts w:ascii="Palatino Linotype" w:hAnsi="Palatino Linotype"/>
          <w:lang w:val="tg-Cyrl-TJ"/>
        </w:rPr>
        <w:t>ӯй</w:t>
      </w:r>
      <w:proofErr w:type="spellStart"/>
      <w:r w:rsidRPr="009C57C9">
        <w:rPr>
          <w:rFonts w:ascii="Palatino Linotype" w:hAnsi="Palatino Linotype"/>
        </w:rPr>
        <w:t>хати</w:t>
      </w:r>
      <w:proofErr w:type="spellEnd"/>
      <w:r w:rsidRPr="009C57C9">
        <w:rPr>
          <w:rFonts w:ascii="Palatino Linotype" w:hAnsi="Palatino Linotype"/>
        </w:rPr>
        <w:t xml:space="preserve"> </w:t>
      </w:r>
      <w:proofErr w:type="spellStart"/>
      <w:r w:rsidRPr="009C57C9">
        <w:rPr>
          <w:rFonts w:ascii="Palatino Linotype" w:hAnsi="Palatino Linotype"/>
        </w:rPr>
        <w:t>вазифа</w:t>
      </w:r>
      <w:proofErr w:type="spellEnd"/>
      <w:r w:rsidRPr="009C57C9">
        <w:rPr>
          <w:rFonts w:ascii="Palatino Linotype" w:hAnsi="Palatino Linotype"/>
          <w:lang w:val="tg-Cyrl-TJ"/>
        </w:rPr>
        <w:t>ҳ</w:t>
      </w:r>
      <w:proofErr w:type="spellStart"/>
      <w:r w:rsidRPr="009C57C9">
        <w:rPr>
          <w:rFonts w:ascii="Palatino Linotype" w:hAnsi="Palatino Linotype"/>
        </w:rPr>
        <w:t>ое</w:t>
      </w:r>
      <w:proofErr w:type="spellEnd"/>
      <w:r w:rsidRPr="009C57C9">
        <w:rPr>
          <w:rFonts w:ascii="Palatino Linotype" w:hAnsi="Palatino Linotype"/>
        </w:rPr>
        <w:t xml:space="preserve">, </w:t>
      </w:r>
      <w:proofErr w:type="spellStart"/>
      <w:r w:rsidRPr="009C57C9">
        <w:rPr>
          <w:rFonts w:ascii="Palatino Linotype" w:hAnsi="Palatino Linotype"/>
        </w:rPr>
        <w:t>ки</w:t>
      </w:r>
      <w:proofErr w:type="spellEnd"/>
      <w:r w:rsidRPr="009C57C9">
        <w:rPr>
          <w:rFonts w:ascii="Palatino Linotype" w:hAnsi="Palatino Linotype"/>
        </w:rPr>
        <w:t xml:space="preserve"> </w:t>
      </w:r>
      <w:proofErr w:type="spellStart"/>
      <w:r w:rsidRPr="009C57C9">
        <w:rPr>
          <w:rFonts w:ascii="Palatino Linotype" w:hAnsi="Palatino Linotype"/>
        </w:rPr>
        <w:t>ва</w:t>
      </w:r>
      <w:proofErr w:type="spellEnd"/>
      <w:r w:rsidRPr="009C57C9">
        <w:rPr>
          <w:rFonts w:ascii="Palatino Linotype" w:hAnsi="Palatino Linotype"/>
          <w:lang w:val="tg-Cyrl-TJ"/>
        </w:rPr>
        <w:t>қ</w:t>
      </w:r>
      <w:proofErr w:type="spellStart"/>
      <w:r w:rsidRPr="009C57C9">
        <w:rPr>
          <w:rFonts w:ascii="Palatino Linotype" w:hAnsi="Palatino Linotype"/>
        </w:rPr>
        <w:t>ти</w:t>
      </w:r>
      <w:proofErr w:type="spellEnd"/>
      <w:r w:rsidRPr="009C57C9">
        <w:rPr>
          <w:rFonts w:ascii="Palatino Linotype" w:hAnsi="Palatino Linotype"/>
        </w:rPr>
        <w:t xml:space="preserve"> </w:t>
      </w:r>
      <w:proofErr w:type="spellStart"/>
      <w:r w:rsidRPr="009C57C9">
        <w:rPr>
          <w:rFonts w:ascii="Palatino Linotype" w:hAnsi="Palatino Linotype"/>
        </w:rPr>
        <w:t>кориашон</w:t>
      </w:r>
      <w:proofErr w:type="spellEnd"/>
      <w:r w:rsidRPr="009C57C9">
        <w:rPr>
          <w:rFonts w:ascii="Palatino Linotype" w:hAnsi="Palatino Linotype"/>
        </w:rPr>
        <w:t xml:space="preserve"> ба </w:t>
      </w:r>
      <w:proofErr w:type="spellStart"/>
      <w:r w:rsidRPr="009C57C9">
        <w:rPr>
          <w:rFonts w:ascii="Palatino Linotype" w:hAnsi="Palatino Linotype"/>
        </w:rPr>
        <w:t>меъёр</w:t>
      </w:r>
      <w:proofErr w:type="spellEnd"/>
      <w:r w:rsidRPr="009C57C9">
        <w:rPr>
          <w:rFonts w:ascii="Palatino Linotype" w:hAnsi="Palatino Linotype"/>
        </w:rPr>
        <w:t xml:space="preserve"> </w:t>
      </w:r>
      <w:proofErr w:type="spellStart"/>
      <w:r w:rsidRPr="009C57C9">
        <w:rPr>
          <w:rFonts w:ascii="Palatino Linotype" w:hAnsi="Palatino Linotype"/>
        </w:rPr>
        <w:t>гирифта</w:t>
      </w:r>
      <w:proofErr w:type="spellEnd"/>
      <w:r w:rsidRPr="009C57C9">
        <w:rPr>
          <w:rFonts w:ascii="Palatino Linotype" w:hAnsi="Palatino Linotype"/>
        </w:rPr>
        <w:t xml:space="preserve"> </w:t>
      </w:r>
      <w:proofErr w:type="spellStart"/>
      <w:r w:rsidRPr="009C57C9">
        <w:rPr>
          <w:rFonts w:ascii="Palatino Linotype" w:hAnsi="Palatino Linotype"/>
        </w:rPr>
        <w:t>нашудааст</w:t>
      </w:r>
      <w:proofErr w:type="spellEnd"/>
      <w:r w:rsidRPr="009C57C9">
        <w:rPr>
          <w:rFonts w:ascii="Palatino Linotype" w:hAnsi="Palatino Linotype"/>
        </w:rPr>
        <w:t xml:space="preserve">, </w:t>
      </w:r>
      <w:proofErr w:type="spellStart"/>
      <w:r w:rsidRPr="009C57C9">
        <w:rPr>
          <w:rFonts w:ascii="Palatino Linotype" w:hAnsi="Palatino Linotype"/>
        </w:rPr>
        <w:t>тартиб</w:t>
      </w:r>
      <w:proofErr w:type="spellEnd"/>
      <w:r w:rsidRPr="009C57C9">
        <w:rPr>
          <w:rFonts w:ascii="Palatino Linotype" w:hAnsi="Palatino Linotype"/>
        </w:rPr>
        <w:t xml:space="preserve"> </w:t>
      </w:r>
      <w:proofErr w:type="spellStart"/>
      <w:r w:rsidRPr="009C57C9">
        <w:rPr>
          <w:rFonts w:ascii="Palatino Linotype" w:hAnsi="Palatino Linotype"/>
        </w:rPr>
        <w:t>дода</w:t>
      </w:r>
      <w:proofErr w:type="spellEnd"/>
      <w:r w:rsidRPr="009C57C9">
        <w:rPr>
          <w:rFonts w:ascii="Palatino Linotype" w:hAnsi="Palatino Linotype"/>
        </w:rPr>
        <w:t xml:space="preserve"> </w:t>
      </w:r>
      <w:proofErr w:type="spellStart"/>
      <w:r w:rsidRPr="009C57C9">
        <w:rPr>
          <w:rFonts w:ascii="Palatino Linotype" w:hAnsi="Palatino Linotype"/>
        </w:rPr>
        <w:t>шуда</w:t>
      </w:r>
      <w:proofErr w:type="spellEnd"/>
      <w:r w:rsidRPr="009C57C9">
        <w:rPr>
          <w:rFonts w:ascii="Palatino Linotype" w:hAnsi="Palatino Linotype"/>
        </w:rPr>
        <w:t xml:space="preserve">, аз </w:t>
      </w:r>
      <w:r w:rsidRPr="009C57C9">
        <w:rPr>
          <w:rFonts w:ascii="Palatino Linotype" w:hAnsi="Palatino Linotype"/>
          <w:lang w:val="tg-Cyrl-TJ"/>
        </w:rPr>
        <w:t>ҷ</w:t>
      </w:r>
      <w:proofErr w:type="spellStart"/>
      <w:r w:rsidRPr="009C57C9">
        <w:rPr>
          <w:rFonts w:ascii="Palatino Linotype" w:hAnsi="Palatino Linotype"/>
        </w:rPr>
        <w:t>ониби</w:t>
      </w:r>
      <w:proofErr w:type="spellEnd"/>
      <w:r w:rsidRPr="009C57C9">
        <w:rPr>
          <w:rFonts w:ascii="Palatino Linotype" w:hAnsi="Palatino Linotype"/>
        </w:rPr>
        <w:t xml:space="preserve"> Раиси </w:t>
      </w:r>
      <w:proofErr w:type="spellStart"/>
      <w:r w:rsidRPr="009C57C9">
        <w:rPr>
          <w:rFonts w:ascii="Palatino Linotype" w:hAnsi="Palatino Linotype"/>
        </w:rPr>
        <w:t>Раёсат</w:t>
      </w:r>
      <w:proofErr w:type="spellEnd"/>
      <w:r w:rsidRPr="009C57C9">
        <w:rPr>
          <w:rFonts w:ascii="Palatino Linotype" w:hAnsi="Palatino Linotype"/>
          <w:lang w:val="tg-Cyrl-TJ"/>
        </w:rPr>
        <w:t>и Бонк</w:t>
      </w:r>
      <w:r w:rsidRPr="009C57C9">
        <w:rPr>
          <w:rFonts w:ascii="Palatino Linotype" w:hAnsi="Palatino Linotype"/>
        </w:rPr>
        <w:t xml:space="preserve"> </w:t>
      </w:r>
      <w:proofErr w:type="spellStart"/>
      <w:r w:rsidRPr="009C57C9">
        <w:rPr>
          <w:rFonts w:ascii="Palatino Linotype" w:hAnsi="Palatino Linotype"/>
        </w:rPr>
        <w:t>тасди</w:t>
      </w:r>
      <w:proofErr w:type="spellEnd"/>
      <w:r w:rsidRPr="009C57C9">
        <w:rPr>
          <w:rFonts w:ascii="Palatino Linotype" w:hAnsi="Palatino Linotype"/>
          <w:lang w:val="tg-Cyrl-TJ"/>
        </w:rPr>
        <w:t>қ</w:t>
      </w:r>
      <w:r w:rsidRPr="009C57C9">
        <w:rPr>
          <w:rFonts w:ascii="Palatino Linotype" w:hAnsi="Palatino Linotype"/>
        </w:rPr>
        <w:t xml:space="preserve"> карда </w:t>
      </w:r>
      <w:proofErr w:type="spellStart"/>
      <w:r w:rsidRPr="009C57C9">
        <w:rPr>
          <w:rFonts w:ascii="Palatino Linotype" w:hAnsi="Palatino Linotype"/>
        </w:rPr>
        <w:t>мешавад</w:t>
      </w:r>
      <w:proofErr w:type="spellEnd"/>
      <w:r w:rsidRPr="009C57C9">
        <w:rPr>
          <w:rFonts w:ascii="Palatino Linotype" w:hAnsi="Palatino Linotype"/>
        </w:rPr>
        <w:t xml:space="preserve">. Ба ин намуди кормандон </w:t>
      </w:r>
      <w:proofErr w:type="spellStart"/>
      <w:r w:rsidRPr="009C57C9">
        <w:rPr>
          <w:rFonts w:ascii="Palatino Linotype" w:hAnsi="Palatino Linotype"/>
        </w:rPr>
        <w:t>иловатан</w:t>
      </w:r>
      <w:proofErr w:type="spellEnd"/>
      <w:r w:rsidRPr="009C57C9">
        <w:rPr>
          <w:rFonts w:ascii="Palatino Linotype" w:hAnsi="Palatino Linotype"/>
        </w:rPr>
        <w:t xml:space="preserve"> ба м</w:t>
      </w:r>
      <w:r w:rsidRPr="009C57C9">
        <w:rPr>
          <w:rFonts w:ascii="Palatino Linotype" w:hAnsi="Palatino Linotype"/>
          <w:lang w:val="tg-Cyrl-TJ"/>
        </w:rPr>
        <w:t>ӯҳ</w:t>
      </w:r>
      <w:proofErr w:type="spellStart"/>
      <w:r w:rsidRPr="009C57C9">
        <w:rPr>
          <w:rFonts w:ascii="Palatino Linotype" w:hAnsi="Palatino Linotype"/>
        </w:rPr>
        <w:t>лати</w:t>
      </w:r>
      <w:proofErr w:type="spellEnd"/>
      <w:r w:rsidRPr="009C57C9">
        <w:rPr>
          <w:rFonts w:ascii="Palatino Linotype" w:hAnsi="Palatino Linotype"/>
        </w:rPr>
        <w:t xml:space="preserve"> 10 р</w:t>
      </w:r>
      <w:r w:rsidRPr="009C57C9">
        <w:rPr>
          <w:rFonts w:ascii="Palatino Linotype" w:hAnsi="Palatino Linotype"/>
          <w:lang w:val="tg-Cyrl-TJ"/>
        </w:rPr>
        <w:t>ӯ</w:t>
      </w:r>
      <w:proofErr w:type="spellStart"/>
      <w:r w:rsidRPr="009C57C9">
        <w:rPr>
          <w:rFonts w:ascii="Palatino Linotype" w:hAnsi="Palatino Linotype"/>
        </w:rPr>
        <w:t>зи</w:t>
      </w:r>
      <w:proofErr w:type="spellEnd"/>
      <w:r w:rsidRPr="009C57C9">
        <w:rPr>
          <w:rFonts w:ascii="Palatino Linotype" w:hAnsi="Palatino Linotype"/>
        </w:rPr>
        <w:t xml:space="preserve"> та</w:t>
      </w:r>
      <w:r w:rsidRPr="009C57C9">
        <w:rPr>
          <w:rFonts w:ascii="Palatino Linotype" w:hAnsi="Palatino Linotype"/>
          <w:lang w:val="tg-Cyrl-TJ"/>
        </w:rPr>
        <w:t>қ</w:t>
      </w:r>
      <w:proofErr w:type="spellStart"/>
      <w:r w:rsidRPr="009C57C9">
        <w:rPr>
          <w:rFonts w:ascii="Palatino Linotype" w:hAnsi="Palatino Linotype"/>
        </w:rPr>
        <w:t>вим</w:t>
      </w:r>
      <w:proofErr w:type="spellEnd"/>
      <w:r w:rsidRPr="009C57C9">
        <w:rPr>
          <w:rFonts w:ascii="Palatino Linotype" w:hAnsi="Palatino Linotype"/>
          <w:lang w:val="tg-Cyrl-TJ"/>
        </w:rPr>
        <w:t>ӣ</w:t>
      </w:r>
      <w:r w:rsidRPr="009C57C9">
        <w:rPr>
          <w:rFonts w:ascii="Palatino Linotype" w:hAnsi="Palatino Linotype"/>
        </w:rPr>
        <w:t xml:space="preserve"> </w:t>
      </w:r>
      <w:proofErr w:type="spellStart"/>
      <w:r w:rsidRPr="009C57C9">
        <w:rPr>
          <w:rFonts w:ascii="Palatino Linotype" w:hAnsi="Palatino Linotype"/>
        </w:rPr>
        <w:t>рухсатии</w:t>
      </w:r>
      <w:proofErr w:type="spellEnd"/>
      <w:r w:rsidRPr="009C57C9">
        <w:rPr>
          <w:rFonts w:ascii="Palatino Linotype" w:hAnsi="Palatino Linotype"/>
        </w:rPr>
        <w:t xml:space="preserve"> </w:t>
      </w:r>
      <w:proofErr w:type="spellStart"/>
      <w:r w:rsidRPr="009C57C9">
        <w:rPr>
          <w:rFonts w:ascii="Palatino Linotype" w:hAnsi="Palatino Linotype"/>
        </w:rPr>
        <w:t>иловагии</w:t>
      </w:r>
      <w:proofErr w:type="spellEnd"/>
      <w:r w:rsidRPr="009C57C9">
        <w:rPr>
          <w:rFonts w:ascii="Palatino Linotype" w:hAnsi="Palatino Linotype"/>
        </w:rPr>
        <w:t xml:space="preserve"> </w:t>
      </w:r>
      <w:proofErr w:type="spellStart"/>
      <w:r w:rsidRPr="009C57C9">
        <w:rPr>
          <w:rFonts w:ascii="Palatino Linotype" w:hAnsi="Palatino Linotype"/>
        </w:rPr>
        <w:t>пардохтшаванда</w:t>
      </w:r>
      <w:proofErr w:type="spellEnd"/>
      <w:r w:rsidRPr="009C57C9">
        <w:rPr>
          <w:rFonts w:ascii="Palatino Linotype" w:hAnsi="Palatino Linotype"/>
        </w:rPr>
        <w:t xml:space="preserve"> </w:t>
      </w:r>
      <w:proofErr w:type="spellStart"/>
      <w:r w:rsidRPr="009C57C9">
        <w:rPr>
          <w:rFonts w:ascii="Palatino Linotype" w:hAnsi="Palatino Linotype"/>
        </w:rPr>
        <w:t>дода</w:t>
      </w:r>
      <w:proofErr w:type="spellEnd"/>
      <w:r w:rsidRPr="009C57C9">
        <w:rPr>
          <w:rFonts w:ascii="Palatino Linotype" w:hAnsi="Palatino Linotype"/>
        </w:rPr>
        <w:t xml:space="preserve"> </w:t>
      </w:r>
      <w:proofErr w:type="spellStart"/>
      <w:r w:rsidRPr="009C57C9">
        <w:rPr>
          <w:rFonts w:ascii="Palatino Linotype" w:hAnsi="Palatino Linotype"/>
        </w:rPr>
        <w:t>мешавад</w:t>
      </w:r>
      <w:proofErr w:type="spellEnd"/>
      <w:r w:rsidRPr="009C57C9">
        <w:rPr>
          <w:rFonts w:ascii="Palatino Linotype" w:hAnsi="Palatino Linotype"/>
        </w:rPr>
        <w:t xml:space="preserve">. </w:t>
      </w:r>
      <w:r w:rsidR="00FC36F5" w:rsidRPr="009C57C9">
        <w:rPr>
          <w:rFonts w:ascii="Palatino Linotype" w:hAnsi="Palatino Linotype"/>
          <w:lang w:val="tg-Cyrl-TJ"/>
        </w:rPr>
        <w:t xml:space="preserve"> </w:t>
      </w:r>
    </w:p>
    <w:p w14:paraId="46C61F65" w14:textId="6FBDCB36" w:rsidR="00CA1BB3" w:rsidRPr="009C57C9" w:rsidRDefault="00CA1BB3" w:rsidP="00CA1BB3">
      <w:pPr>
        <w:jc w:val="both"/>
        <w:rPr>
          <w:rFonts w:ascii="Palatino Linotype" w:hAnsi="Palatino Linotype"/>
        </w:rPr>
      </w:pPr>
      <w:r w:rsidRPr="009C57C9">
        <w:rPr>
          <w:rFonts w:ascii="Palatino Linotype" w:hAnsi="Palatino Linotype"/>
        </w:rPr>
        <w:t>4.</w:t>
      </w:r>
      <w:del w:id="1958" w:author="Гафуров Камолджон Азимджонович" w:date="2024-10-11T08:51:00Z" w16du:dateUtc="2024-10-11T03:51:00Z">
        <w:r w:rsidRPr="009C57C9" w:rsidDel="008F74B9">
          <w:rPr>
            <w:rFonts w:ascii="Palatino Linotype" w:hAnsi="Palatino Linotype"/>
          </w:rPr>
          <w:delText>4</w:delText>
        </w:r>
      </w:del>
      <w:proofErr w:type="gramStart"/>
      <w:ins w:id="1959" w:author="Гафуров Камолджон Азимджонович" w:date="2024-10-11T08:51:00Z" w16du:dateUtc="2024-10-11T03:51:00Z">
        <w:r w:rsidR="008F74B9">
          <w:rPr>
            <w:rFonts w:ascii="Palatino Linotype" w:hAnsi="Palatino Linotype"/>
            <w:lang w:val="tg-Cyrl-TJ"/>
          </w:rPr>
          <w:t>5</w:t>
        </w:r>
      </w:ins>
      <w:r w:rsidRPr="009C57C9">
        <w:rPr>
          <w:rFonts w:ascii="Palatino Linotype" w:hAnsi="Palatino Linotype"/>
        </w:rPr>
        <w:t>.Бо</w:t>
      </w:r>
      <w:proofErr w:type="gramEnd"/>
      <w:r w:rsidRPr="009C57C9">
        <w:rPr>
          <w:rFonts w:ascii="Palatino Linotype" w:hAnsi="Palatino Linotype"/>
        </w:rPr>
        <w:t xml:space="preserve"> </w:t>
      </w:r>
      <w:proofErr w:type="spellStart"/>
      <w:r w:rsidRPr="009C57C9">
        <w:rPr>
          <w:rFonts w:ascii="Palatino Linotype" w:hAnsi="Palatino Linotype"/>
        </w:rPr>
        <w:t>ташаббуси</w:t>
      </w:r>
      <w:proofErr w:type="spellEnd"/>
      <w:r w:rsidRPr="009C57C9">
        <w:rPr>
          <w:rFonts w:ascii="Palatino Linotype" w:hAnsi="Palatino Linotype"/>
        </w:rPr>
        <w:t xml:space="preserve"> </w:t>
      </w:r>
      <w:proofErr w:type="spellStart"/>
      <w:r w:rsidRPr="009C57C9">
        <w:rPr>
          <w:rFonts w:ascii="Palatino Linotype" w:hAnsi="Palatino Linotype"/>
        </w:rPr>
        <w:t>Бонк</w:t>
      </w:r>
      <w:proofErr w:type="spellEnd"/>
      <w:r w:rsidRPr="009C57C9">
        <w:rPr>
          <w:rFonts w:ascii="Palatino Linotype" w:hAnsi="Palatino Linotype"/>
        </w:rPr>
        <w:t xml:space="preserve"> ба </w:t>
      </w:r>
      <w:proofErr w:type="spellStart"/>
      <w:r w:rsidRPr="009C57C9">
        <w:rPr>
          <w:rFonts w:ascii="Palatino Linotype" w:hAnsi="Palatino Linotype"/>
        </w:rPr>
        <w:t>изофакор</w:t>
      </w:r>
      <w:proofErr w:type="spellEnd"/>
      <w:r w:rsidRPr="009C57C9">
        <w:rPr>
          <w:rFonts w:ascii="Palatino Linotype" w:hAnsi="Palatino Linotype"/>
          <w:lang w:val="tg-Cyrl-TJ"/>
        </w:rPr>
        <w:t>ӣ</w:t>
      </w:r>
      <w:r w:rsidRPr="009C57C9">
        <w:rPr>
          <w:rFonts w:ascii="Palatino Linotype" w:hAnsi="Palatino Linotype"/>
        </w:rPr>
        <w:t xml:space="preserve">, </w:t>
      </w:r>
      <w:proofErr w:type="spellStart"/>
      <w:r w:rsidRPr="009C57C9">
        <w:rPr>
          <w:rFonts w:ascii="Palatino Linotype" w:hAnsi="Palatino Linotype"/>
        </w:rPr>
        <w:t>яъне</w:t>
      </w:r>
      <w:proofErr w:type="spellEnd"/>
      <w:r w:rsidRPr="009C57C9">
        <w:rPr>
          <w:rFonts w:ascii="Palatino Linotype" w:hAnsi="Palatino Linotype"/>
        </w:rPr>
        <w:t xml:space="preserve"> кор</w:t>
      </w:r>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w:t>
      </w:r>
      <w:proofErr w:type="spellStart"/>
      <w:r w:rsidRPr="009C57C9">
        <w:rPr>
          <w:rFonts w:ascii="Palatino Linotype" w:hAnsi="Palatino Linotype"/>
        </w:rPr>
        <w:t>берун</w:t>
      </w:r>
      <w:proofErr w:type="spellEnd"/>
      <w:r w:rsidRPr="009C57C9">
        <w:rPr>
          <w:rFonts w:ascii="Palatino Linotype" w:hAnsi="Palatino Linotype"/>
        </w:rPr>
        <w:t xml:space="preserve"> аз </w:t>
      </w:r>
      <w:proofErr w:type="spellStart"/>
      <w:r w:rsidRPr="009C57C9">
        <w:rPr>
          <w:rFonts w:ascii="Palatino Linotype" w:hAnsi="Palatino Linotype"/>
        </w:rPr>
        <w:t>меъёри</w:t>
      </w:r>
      <w:proofErr w:type="spellEnd"/>
      <w:r w:rsidRPr="009C57C9">
        <w:rPr>
          <w:rFonts w:ascii="Palatino Linotype" w:hAnsi="Palatino Linotype"/>
        </w:rPr>
        <w:t xml:space="preserve"> </w:t>
      </w:r>
      <w:proofErr w:type="spellStart"/>
      <w:r w:rsidRPr="009C57C9">
        <w:rPr>
          <w:rFonts w:ascii="Palatino Linotype" w:hAnsi="Palatino Linotype"/>
        </w:rPr>
        <w:t>му</w:t>
      </w:r>
      <w:proofErr w:type="spellEnd"/>
      <w:r w:rsidRPr="009C57C9">
        <w:rPr>
          <w:rFonts w:ascii="Palatino Linotype" w:hAnsi="Palatino Linotype"/>
          <w:lang w:val="tg-Cyrl-TJ"/>
        </w:rPr>
        <w:t>қ</w:t>
      </w:r>
      <w:proofErr w:type="spellStart"/>
      <w:r w:rsidRPr="009C57C9">
        <w:rPr>
          <w:rFonts w:ascii="Palatino Linotype" w:hAnsi="Palatino Linotype"/>
        </w:rPr>
        <w:t>арраршудаи</w:t>
      </w:r>
      <w:proofErr w:type="spellEnd"/>
      <w:r w:rsidRPr="009C57C9">
        <w:rPr>
          <w:rFonts w:ascii="Palatino Linotype" w:hAnsi="Palatino Linotype"/>
        </w:rPr>
        <w:t xml:space="preserve"> </w:t>
      </w:r>
      <w:proofErr w:type="spellStart"/>
      <w:r w:rsidRPr="009C57C9">
        <w:rPr>
          <w:rFonts w:ascii="Palatino Linotype" w:hAnsi="Palatino Linotype"/>
        </w:rPr>
        <w:t>ва</w:t>
      </w:r>
      <w:proofErr w:type="spellEnd"/>
      <w:r w:rsidRPr="009C57C9">
        <w:rPr>
          <w:rFonts w:ascii="Palatino Linotype" w:hAnsi="Palatino Linotype"/>
          <w:lang w:val="tg-Cyrl-TJ"/>
        </w:rPr>
        <w:t>қ</w:t>
      </w:r>
      <w:proofErr w:type="spellStart"/>
      <w:r w:rsidRPr="009C57C9">
        <w:rPr>
          <w:rFonts w:ascii="Palatino Linotype" w:hAnsi="Palatino Linotype"/>
        </w:rPr>
        <w:t>ти</w:t>
      </w:r>
      <w:proofErr w:type="spellEnd"/>
      <w:r w:rsidRPr="009C57C9">
        <w:rPr>
          <w:rFonts w:ascii="Palatino Linotype" w:hAnsi="Palatino Linotype"/>
        </w:rPr>
        <w:t xml:space="preserve"> </w:t>
      </w:r>
      <w:proofErr w:type="spellStart"/>
      <w:r w:rsidRPr="009C57C9">
        <w:rPr>
          <w:rFonts w:ascii="Palatino Linotype" w:hAnsi="Palatino Linotype"/>
        </w:rPr>
        <w:t>кории</w:t>
      </w:r>
      <w:proofErr w:type="spellEnd"/>
      <w:r w:rsidRPr="009C57C9">
        <w:rPr>
          <w:rFonts w:ascii="Palatino Linotype" w:hAnsi="Palatino Linotype"/>
        </w:rPr>
        <w:t xml:space="preserve"> </w:t>
      </w:r>
      <w:r w:rsidRPr="009C57C9">
        <w:rPr>
          <w:rFonts w:ascii="Palatino Linotype" w:hAnsi="Palatino Linotype"/>
          <w:lang w:val="tg-Cyrl-TJ"/>
        </w:rPr>
        <w:t>ҳ</w:t>
      </w:r>
      <w:proofErr w:type="spellStart"/>
      <w:r w:rsidRPr="009C57C9">
        <w:rPr>
          <w:rFonts w:ascii="Palatino Linotype" w:hAnsi="Palatino Linotype"/>
        </w:rPr>
        <w:t>арр</w:t>
      </w:r>
      <w:proofErr w:type="spellEnd"/>
      <w:r w:rsidRPr="009C57C9">
        <w:rPr>
          <w:rFonts w:ascii="Palatino Linotype" w:hAnsi="Palatino Linotype"/>
          <w:lang w:val="tg-Cyrl-TJ"/>
        </w:rPr>
        <w:t>ӯ</w:t>
      </w:r>
      <w:r w:rsidRPr="009C57C9">
        <w:rPr>
          <w:rFonts w:ascii="Palatino Linotype" w:hAnsi="Palatino Linotype"/>
        </w:rPr>
        <w:t xml:space="preserve">за, </w:t>
      </w:r>
      <w:proofErr w:type="spellStart"/>
      <w:r w:rsidRPr="009C57C9">
        <w:rPr>
          <w:rFonts w:ascii="Palatino Linotype" w:hAnsi="Palatino Linotype"/>
        </w:rPr>
        <w:t>инчунин</w:t>
      </w:r>
      <w:proofErr w:type="spellEnd"/>
      <w:r w:rsidRPr="009C57C9">
        <w:rPr>
          <w:rFonts w:ascii="Palatino Linotype" w:hAnsi="Palatino Linotype"/>
        </w:rPr>
        <w:t xml:space="preserve"> кор</w:t>
      </w:r>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аз </w:t>
      </w:r>
      <w:proofErr w:type="spellStart"/>
      <w:r w:rsidRPr="009C57C9">
        <w:rPr>
          <w:rFonts w:ascii="Palatino Linotype" w:hAnsi="Palatino Linotype"/>
        </w:rPr>
        <w:t>меъёри</w:t>
      </w:r>
      <w:proofErr w:type="spellEnd"/>
      <w:r w:rsidRPr="009C57C9">
        <w:rPr>
          <w:rFonts w:ascii="Palatino Linotype" w:hAnsi="Palatino Linotype"/>
        </w:rPr>
        <w:t xml:space="preserve"> </w:t>
      </w:r>
      <w:proofErr w:type="spellStart"/>
      <w:r w:rsidRPr="009C57C9">
        <w:rPr>
          <w:rFonts w:ascii="Palatino Linotype" w:hAnsi="Palatino Linotype"/>
        </w:rPr>
        <w:t>му</w:t>
      </w:r>
      <w:proofErr w:type="spellEnd"/>
      <w:r w:rsidRPr="009C57C9">
        <w:rPr>
          <w:rFonts w:ascii="Palatino Linotype" w:hAnsi="Palatino Linotype"/>
          <w:lang w:val="tg-Cyrl-TJ"/>
        </w:rPr>
        <w:t>қ</w:t>
      </w:r>
      <w:proofErr w:type="spellStart"/>
      <w:r w:rsidRPr="009C57C9">
        <w:rPr>
          <w:rFonts w:ascii="Palatino Linotype" w:hAnsi="Palatino Linotype"/>
        </w:rPr>
        <w:t>арраршудаи</w:t>
      </w:r>
      <w:proofErr w:type="spellEnd"/>
      <w:r w:rsidRPr="009C57C9">
        <w:rPr>
          <w:rFonts w:ascii="Palatino Linotype" w:hAnsi="Palatino Linotype"/>
        </w:rPr>
        <w:t xml:space="preserve"> </w:t>
      </w:r>
      <w:r w:rsidRPr="009C57C9">
        <w:rPr>
          <w:rFonts w:ascii="Palatino Linotype" w:hAnsi="Palatino Linotype"/>
          <w:lang w:val="tg-Cyrl-TJ"/>
        </w:rPr>
        <w:t>ҳ</w:t>
      </w:r>
      <w:proofErr w:type="spellStart"/>
      <w:r w:rsidRPr="009C57C9">
        <w:rPr>
          <w:rFonts w:ascii="Palatino Linotype" w:hAnsi="Palatino Linotype"/>
        </w:rPr>
        <w:t>афтаинаи</w:t>
      </w:r>
      <w:proofErr w:type="spellEnd"/>
      <w:r w:rsidRPr="009C57C9">
        <w:rPr>
          <w:rFonts w:ascii="Palatino Linotype" w:hAnsi="Palatino Linotype"/>
        </w:rPr>
        <w:t xml:space="preserve"> аз </w:t>
      </w:r>
      <w:proofErr w:type="spellStart"/>
      <w:r w:rsidRPr="009C57C9">
        <w:rPr>
          <w:rFonts w:ascii="Palatino Linotype" w:hAnsi="Palatino Linotype"/>
        </w:rPr>
        <w:t>тарафи</w:t>
      </w:r>
      <w:proofErr w:type="spellEnd"/>
      <w:r w:rsidRPr="009C57C9">
        <w:rPr>
          <w:rFonts w:ascii="Palatino Linotype" w:hAnsi="Palatino Linotype"/>
        </w:rPr>
        <w:t xml:space="preserve"> </w:t>
      </w:r>
      <w:proofErr w:type="spellStart"/>
      <w:r w:rsidRPr="009C57C9">
        <w:rPr>
          <w:rFonts w:ascii="Palatino Linotype" w:hAnsi="Palatino Linotype"/>
        </w:rPr>
        <w:t>корманд</w:t>
      </w:r>
      <w:proofErr w:type="spellEnd"/>
      <w:r w:rsidRPr="009C57C9">
        <w:rPr>
          <w:rFonts w:ascii="Palatino Linotype" w:hAnsi="Palatino Linotype"/>
        </w:rPr>
        <w:t xml:space="preserve"> ан</w:t>
      </w:r>
      <w:r w:rsidRPr="009C57C9">
        <w:rPr>
          <w:rFonts w:ascii="Palatino Linotype" w:hAnsi="Palatino Linotype"/>
          <w:lang w:val="tg-Cyrl-TJ"/>
        </w:rPr>
        <w:t>ҷ</w:t>
      </w:r>
      <w:proofErr w:type="spellStart"/>
      <w:r w:rsidRPr="009C57C9">
        <w:rPr>
          <w:rFonts w:ascii="Palatino Linotype" w:hAnsi="Palatino Linotype"/>
        </w:rPr>
        <w:t>омдодамешуда</w:t>
      </w:r>
      <w:proofErr w:type="spellEnd"/>
      <w:r w:rsidRPr="009C57C9">
        <w:rPr>
          <w:rFonts w:ascii="Palatino Linotype" w:hAnsi="Palatino Linotype"/>
        </w:rPr>
        <w:t xml:space="preserve"> </w:t>
      </w:r>
      <w:r w:rsidRPr="009C57C9">
        <w:rPr>
          <w:rFonts w:ascii="Palatino Linotype" w:hAnsi="Palatino Linotype"/>
          <w:lang w:val="tg-Cyrl-TJ"/>
        </w:rPr>
        <w:t>ҷ</w:t>
      </w:r>
      <w:proofErr w:type="spellStart"/>
      <w:r w:rsidRPr="009C57C9">
        <w:rPr>
          <w:rFonts w:ascii="Palatino Linotype" w:hAnsi="Palatino Linotype"/>
        </w:rPr>
        <w:t>алб</w:t>
      </w:r>
      <w:proofErr w:type="spellEnd"/>
      <w:r w:rsidRPr="009C57C9">
        <w:rPr>
          <w:rFonts w:ascii="Palatino Linotype" w:hAnsi="Palatino Linotype"/>
        </w:rPr>
        <w:t xml:space="preserve"> </w:t>
      </w:r>
      <w:proofErr w:type="spellStart"/>
      <w:r w:rsidRPr="009C57C9">
        <w:rPr>
          <w:rFonts w:ascii="Palatino Linotype" w:hAnsi="Palatino Linotype"/>
        </w:rPr>
        <w:t>кардани</w:t>
      </w:r>
      <w:proofErr w:type="spellEnd"/>
      <w:r w:rsidRPr="009C57C9">
        <w:rPr>
          <w:rFonts w:ascii="Palatino Linotype" w:hAnsi="Palatino Linotype"/>
        </w:rPr>
        <w:t xml:space="preserve"> </w:t>
      </w:r>
      <w:proofErr w:type="spellStart"/>
      <w:r w:rsidRPr="009C57C9">
        <w:rPr>
          <w:rFonts w:ascii="Palatino Linotype" w:hAnsi="Palatino Linotype"/>
        </w:rPr>
        <w:t>кормандони</w:t>
      </w:r>
      <w:proofErr w:type="spellEnd"/>
      <w:r w:rsidRPr="009C57C9">
        <w:rPr>
          <w:rFonts w:ascii="Palatino Linotype" w:hAnsi="Palatino Linotype"/>
        </w:rPr>
        <w:t xml:space="preserve"> </w:t>
      </w:r>
      <w:proofErr w:type="spellStart"/>
      <w:r w:rsidRPr="009C57C9">
        <w:rPr>
          <w:rFonts w:ascii="Palatino Linotype" w:hAnsi="Palatino Linotype"/>
        </w:rPr>
        <w:t>Бонк</w:t>
      </w:r>
      <w:proofErr w:type="spellEnd"/>
      <w:r w:rsidRPr="009C57C9">
        <w:rPr>
          <w:rFonts w:ascii="Palatino Linotype" w:hAnsi="Palatino Linotype"/>
        </w:rPr>
        <w:t xml:space="preserve"> бо </w:t>
      </w:r>
      <w:proofErr w:type="spellStart"/>
      <w:r w:rsidRPr="009C57C9">
        <w:rPr>
          <w:rFonts w:ascii="Palatino Linotype" w:hAnsi="Palatino Linotype"/>
        </w:rPr>
        <w:t>розигии</w:t>
      </w:r>
      <w:proofErr w:type="spellEnd"/>
      <w:r w:rsidRPr="009C57C9">
        <w:rPr>
          <w:rFonts w:ascii="Palatino Linotype" w:hAnsi="Palatino Linotype"/>
        </w:rPr>
        <w:t xml:space="preserve"> кормандон ба </w:t>
      </w:r>
      <w:proofErr w:type="spellStart"/>
      <w:r w:rsidRPr="009C57C9">
        <w:rPr>
          <w:rFonts w:ascii="Palatino Linotype" w:hAnsi="Palatino Linotype"/>
        </w:rPr>
        <w:t>амал</w:t>
      </w:r>
      <w:proofErr w:type="spellEnd"/>
      <w:r w:rsidRPr="009C57C9">
        <w:rPr>
          <w:rFonts w:ascii="Palatino Linotype" w:hAnsi="Palatino Linotype"/>
        </w:rPr>
        <w:t xml:space="preserve"> </w:t>
      </w:r>
      <w:proofErr w:type="spellStart"/>
      <w:r w:rsidRPr="009C57C9">
        <w:rPr>
          <w:rFonts w:ascii="Palatino Linotype" w:hAnsi="Palatino Linotype"/>
        </w:rPr>
        <w:t>бароварда</w:t>
      </w:r>
      <w:proofErr w:type="spellEnd"/>
      <w:r w:rsidRPr="009C57C9">
        <w:rPr>
          <w:rFonts w:ascii="Palatino Linotype" w:hAnsi="Palatino Linotype"/>
        </w:rPr>
        <w:t xml:space="preserve"> </w:t>
      </w:r>
      <w:proofErr w:type="spellStart"/>
      <w:r w:rsidRPr="009C57C9">
        <w:rPr>
          <w:rFonts w:ascii="Palatino Linotype" w:hAnsi="Palatino Linotype"/>
        </w:rPr>
        <w:t>мешавад</w:t>
      </w:r>
      <w:proofErr w:type="spellEnd"/>
      <w:r w:rsidRPr="009C57C9">
        <w:rPr>
          <w:rFonts w:ascii="Palatino Linotype" w:hAnsi="Palatino Linotype"/>
        </w:rPr>
        <w:t>.</w:t>
      </w:r>
    </w:p>
    <w:p w14:paraId="39AF3D49" w14:textId="23A56F9B" w:rsidR="00CA1BB3" w:rsidRPr="007B399D" w:rsidRDefault="00CA1BB3" w:rsidP="00CA1BB3">
      <w:pPr>
        <w:jc w:val="both"/>
        <w:rPr>
          <w:rFonts w:ascii="Palatino Linotype" w:hAnsi="Palatino Linotype"/>
          <w:lang w:val="tg-Cyrl-TJ"/>
          <w:rPrChange w:id="1960" w:author="Гафуров Камолджон Азимджонович" w:date="2024-10-10T17:00:00Z" w16du:dateUtc="2024-10-10T12:00:00Z">
            <w:rPr>
              <w:rFonts w:ascii="Palatino Linotype" w:hAnsi="Palatino Linotype"/>
            </w:rPr>
          </w:rPrChange>
        </w:rPr>
      </w:pPr>
      <w:r w:rsidRPr="009C57C9">
        <w:rPr>
          <w:rFonts w:ascii="Palatino Linotype" w:hAnsi="Palatino Linotype"/>
        </w:rPr>
        <w:t xml:space="preserve">     Дар </w:t>
      </w:r>
      <w:r w:rsidRPr="009C57C9">
        <w:rPr>
          <w:rFonts w:ascii="Palatino Linotype" w:hAnsi="Palatino Linotype"/>
          <w:lang w:val="tg-Cyrl-TJ"/>
        </w:rPr>
        <w:t>ҳ</w:t>
      </w:r>
      <w:proofErr w:type="spellStart"/>
      <w:r w:rsidRPr="009C57C9">
        <w:rPr>
          <w:rFonts w:ascii="Palatino Linotype" w:hAnsi="Palatino Linotype"/>
        </w:rPr>
        <w:t>олат</w:t>
      </w:r>
      <w:proofErr w:type="spellEnd"/>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w:t>
      </w:r>
      <w:ins w:id="1961" w:author="Гафуров Камолджон Азимджонович" w:date="2024-10-10T16:56:00Z" w16du:dateUtc="2024-10-10T11:56:00Z">
        <w:r w:rsidR="007B399D">
          <w:rPr>
            <w:rFonts w:ascii="Palatino Linotype" w:hAnsi="Palatino Linotype"/>
            <w:lang w:val="tg-Cyrl-TJ"/>
          </w:rPr>
          <w:t>истисноии муқаррарнамудаи</w:t>
        </w:r>
      </w:ins>
      <w:ins w:id="1962" w:author="Гафуров Камолджон Азимджонович" w:date="2024-10-10T16:57:00Z" w16du:dateUtc="2024-10-10T11:57:00Z">
        <w:r w:rsidR="007B399D" w:rsidRPr="007B399D">
          <w:rPr>
            <w:rFonts w:ascii="Palatino Linotype" w:hAnsi="Palatino Linotype"/>
          </w:rPr>
          <w:t xml:space="preserve"> </w:t>
        </w:r>
        <w:proofErr w:type="spellStart"/>
        <w:r w:rsidR="007B399D" w:rsidRPr="009C57C9">
          <w:rPr>
            <w:rFonts w:ascii="Palatino Linotype" w:hAnsi="Palatino Linotype"/>
          </w:rPr>
          <w:t>моддаи</w:t>
        </w:r>
        <w:proofErr w:type="spellEnd"/>
        <w:r w:rsidR="007B399D" w:rsidRPr="009C57C9">
          <w:rPr>
            <w:rFonts w:ascii="Palatino Linotype" w:hAnsi="Palatino Linotype"/>
          </w:rPr>
          <w:t xml:space="preserve"> </w:t>
        </w:r>
        <w:r w:rsidR="007B399D">
          <w:rPr>
            <w:rFonts w:ascii="Palatino Linotype" w:hAnsi="Palatino Linotype"/>
            <w:lang w:val="tg-Cyrl-TJ"/>
          </w:rPr>
          <w:t>80</w:t>
        </w:r>
        <w:r w:rsidR="007B399D" w:rsidRPr="009C57C9">
          <w:rPr>
            <w:rFonts w:ascii="Palatino Linotype" w:hAnsi="Palatino Linotype"/>
          </w:rPr>
          <w:t xml:space="preserve">-и </w:t>
        </w:r>
        <w:proofErr w:type="spellStart"/>
        <w:r w:rsidR="007B399D" w:rsidRPr="009C57C9">
          <w:rPr>
            <w:rFonts w:ascii="Palatino Linotype" w:hAnsi="Palatino Linotype"/>
          </w:rPr>
          <w:t>Кодекси</w:t>
        </w:r>
        <w:proofErr w:type="spellEnd"/>
        <w:r w:rsidR="007B399D" w:rsidRPr="009C57C9">
          <w:rPr>
            <w:rFonts w:ascii="Palatino Linotype" w:hAnsi="Palatino Linotype"/>
          </w:rPr>
          <w:t xml:space="preserve"> ме</w:t>
        </w:r>
        <w:r w:rsidR="007B399D" w:rsidRPr="009C57C9">
          <w:rPr>
            <w:rFonts w:ascii="Palatino Linotype" w:hAnsi="Palatino Linotype"/>
            <w:lang w:val="tg-Cyrl-TJ"/>
          </w:rPr>
          <w:t>ҳ</w:t>
        </w:r>
        <w:r w:rsidR="007B399D" w:rsidRPr="009C57C9">
          <w:rPr>
            <w:rFonts w:ascii="Palatino Linotype" w:hAnsi="Palatino Linotype"/>
          </w:rPr>
          <w:t>нат</w:t>
        </w:r>
        <w:r w:rsidR="007B399D">
          <w:rPr>
            <w:rFonts w:ascii="Palatino Linotype" w:hAnsi="Palatino Linotype"/>
            <w:lang w:val="tg-Cyrl-TJ"/>
          </w:rPr>
          <w:t xml:space="preserve"> </w:t>
        </w:r>
      </w:ins>
      <w:ins w:id="1963" w:author="Гафуров Камолджон Азимджонович" w:date="2024-10-10T16:58:00Z" w16du:dateUtc="2024-10-10T11:58:00Z">
        <w:r w:rsidR="007B399D">
          <w:rPr>
            <w:rFonts w:ascii="Palatino Linotype" w:hAnsi="Palatino Linotype"/>
            <w:lang w:val="tg-Cyrl-TJ"/>
          </w:rPr>
          <w:t xml:space="preserve">ва ё </w:t>
        </w:r>
        <w:r w:rsidR="007B399D" w:rsidRPr="009C57C9">
          <w:rPr>
            <w:rFonts w:ascii="Palatino Linotype" w:hAnsi="Palatino Linotype"/>
            <w:lang w:val="tg-Cyrl-TJ"/>
          </w:rPr>
          <w:t>ҳ</w:t>
        </w:r>
        <w:proofErr w:type="spellStart"/>
        <w:r w:rsidR="007B399D" w:rsidRPr="009C57C9">
          <w:rPr>
            <w:rFonts w:ascii="Palatino Linotype" w:hAnsi="Palatino Linotype"/>
          </w:rPr>
          <w:t>ангоми</w:t>
        </w:r>
        <w:proofErr w:type="spellEnd"/>
        <w:r w:rsidR="007B399D" w:rsidRPr="009C57C9">
          <w:rPr>
            <w:rFonts w:ascii="Palatino Linotype" w:hAnsi="Palatino Linotype"/>
          </w:rPr>
          <w:t xml:space="preserve"> </w:t>
        </w:r>
        <w:proofErr w:type="spellStart"/>
        <w:r w:rsidR="007B399D" w:rsidRPr="009C57C9">
          <w:rPr>
            <w:rFonts w:ascii="Palatino Linotype" w:hAnsi="Palatino Linotype"/>
          </w:rPr>
          <w:t>пайдо</w:t>
        </w:r>
        <w:proofErr w:type="spellEnd"/>
        <w:r w:rsidR="007B399D" w:rsidRPr="009C57C9">
          <w:rPr>
            <w:rFonts w:ascii="Palatino Linotype" w:hAnsi="Palatino Linotype"/>
          </w:rPr>
          <w:t xml:space="preserve"> </w:t>
        </w:r>
        <w:proofErr w:type="spellStart"/>
        <w:r w:rsidR="007B399D" w:rsidRPr="009C57C9">
          <w:rPr>
            <w:rFonts w:ascii="Palatino Linotype" w:hAnsi="Palatino Linotype"/>
          </w:rPr>
          <w:t>шудани</w:t>
        </w:r>
        <w:proofErr w:type="spellEnd"/>
        <w:r w:rsidR="007B399D" w:rsidRPr="009C57C9">
          <w:rPr>
            <w:rFonts w:ascii="Palatino Linotype" w:hAnsi="Palatino Linotype"/>
          </w:rPr>
          <w:t xml:space="preserve"> </w:t>
        </w:r>
        <w:proofErr w:type="spellStart"/>
        <w:r w:rsidR="007B399D" w:rsidRPr="009C57C9">
          <w:rPr>
            <w:rFonts w:ascii="Palatino Linotype" w:hAnsi="Palatino Linotype"/>
          </w:rPr>
          <w:t>зарурияти</w:t>
        </w:r>
        <w:proofErr w:type="spellEnd"/>
        <w:r w:rsidR="007B399D" w:rsidRPr="009C57C9">
          <w:rPr>
            <w:rFonts w:ascii="Palatino Linotype" w:hAnsi="Palatino Linotype"/>
          </w:rPr>
          <w:t xml:space="preserve"> </w:t>
        </w:r>
        <w:r w:rsidR="007B399D">
          <w:rPr>
            <w:rFonts w:ascii="Palatino Linotype" w:hAnsi="Palatino Linotype"/>
            <w:lang w:val="tg-Cyrl-TJ"/>
          </w:rPr>
          <w:t>истеҳсолӣ</w:t>
        </w:r>
        <w:r w:rsidR="007B399D" w:rsidRPr="009C57C9">
          <w:rPr>
            <w:rFonts w:ascii="Palatino Linotype" w:hAnsi="Palatino Linotype"/>
          </w:rPr>
          <w:t xml:space="preserve"> дар </w:t>
        </w:r>
        <w:proofErr w:type="spellStart"/>
        <w:r w:rsidR="007B399D" w:rsidRPr="009C57C9">
          <w:rPr>
            <w:rFonts w:ascii="Palatino Linotype" w:hAnsi="Palatino Linotype"/>
          </w:rPr>
          <w:t>асоси</w:t>
        </w:r>
        <w:proofErr w:type="spellEnd"/>
        <w:r w:rsidR="007B399D" w:rsidRPr="009C57C9">
          <w:rPr>
            <w:rFonts w:ascii="Palatino Linotype" w:hAnsi="Palatino Linotype"/>
          </w:rPr>
          <w:t xml:space="preserve"> </w:t>
        </w:r>
        <w:proofErr w:type="spellStart"/>
        <w:r w:rsidR="007B399D" w:rsidRPr="00424502">
          <w:rPr>
            <w:rFonts w:ascii="Palatino Linotype" w:hAnsi="Palatino Linotype"/>
          </w:rPr>
          <w:t>санадҳои</w:t>
        </w:r>
        <w:proofErr w:type="spellEnd"/>
        <w:r w:rsidR="007B399D">
          <w:rPr>
            <w:rFonts w:ascii="Palatino Linotype" w:hAnsi="Palatino Linotype"/>
            <w:lang w:val="tg-Cyrl-TJ"/>
          </w:rPr>
          <w:t xml:space="preserve"> </w:t>
        </w:r>
        <w:proofErr w:type="spellStart"/>
        <w:r w:rsidR="007B399D" w:rsidRPr="00424502">
          <w:rPr>
            <w:rFonts w:ascii="Palatino Linotype" w:hAnsi="Palatino Linotype"/>
          </w:rPr>
          <w:t>дохилӣ</w:t>
        </w:r>
        <w:proofErr w:type="spellEnd"/>
        <w:r w:rsidR="007B399D" w:rsidRPr="00424502">
          <w:rPr>
            <w:rFonts w:ascii="Palatino Linotype" w:hAnsi="Palatino Linotype"/>
          </w:rPr>
          <w:t xml:space="preserve"> (локал</w:t>
        </w:r>
      </w:ins>
      <w:ins w:id="1964" w:author="Гафуров Камолджон Азимджонович" w:date="2024-10-10T16:59:00Z" w16du:dateUtc="2024-10-10T11:59:00Z">
        <w:r w:rsidR="007B399D">
          <w:rPr>
            <w:rFonts w:ascii="Palatino Linotype" w:hAnsi="Palatino Linotype"/>
            <w:lang w:val="tg-Cyrl-TJ"/>
          </w:rPr>
          <w:t>ӣ</w:t>
        </w:r>
      </w:ins>
      <w:ins w:id="1965" w:author="Гафуров Камолджон Азимджонович" w:date="2024-10-10T16:58:00Z" w16du:dateUtc="2024-10-10T11:58:00Z">
        <w:r w:rsidR="007B399D" w:rsidRPr="00424502">
          <w:rPr>
            <w:rFonts w:ascii="Palatino Linotype" w:hAnsi="Palatino Linotype"/>
          </w:rPr>
          <w:t>)</w:t>
        </w:r>
      </w:ins>
      <w:ins w:id="1966" w:author="Гафуров Камолджон Азимджонович" w:date="2024-10-10T16:59:00Z" w16du:dateUtc="2024-10-10T11:59:00Z">
        <w:r w:rsidR="007B399D">
          <w:rPr>
            <w:rFonts w:ascii="Palatino Linotype" w:hAnsi="Palatino Linotype"/>
            <w:lang w:val="tg-Cyrl-TJ"/>
          </w:rPr>
          <w:t xml:space="preserve"> </w:t>
        </w:r>
      </w:ins>
      <w:ins w:id="1967" w:author="Гафуров Камолджон Азимджонович" w:date="2024-10-10T16:58:00Z" w16du:dateUtc="2024-10-10T11:58:00Z">
        <w:r w:rsidR="007B399D">
          <w:rPr>
            <w:rFonts w:ascii="Palatino Linotype" w:hAnsi="Palatino Linotype"/>
            <w:lang w:val="tg-Cyrl-TJ"/>
          </w:rPr>
          <w:t>ва</w:t>
        </w:r>
        <w:r w:rsidR="007B399D" w:rsidRPr="009C57C9">
          <w:rPr>
            <w:rFonts w:ascii="Palatino Linotype" w:hAnsi="Palatino Linotype"/>
          </w:rPr>
          <w:t xml:space="preserve"> ё </w:t>
        </w:r>
        <w:r w:rsidR="007B399D">
          <w:rPr>
            <w:rFonts w:ascii="Palatino Linotype" w:hAnsi="Palatino Linotype"/>
            <w:lang w:val="tg-Cyrl-TJ"/>
          </w:rPr>
          <w:t>супориши</w:t>
        </w:r>
        <w:r w:rsidR="007B399D" w:rsidRPr="009C57C9">
          <w:rPr>
            <w:rFonts w:ascii="Palatino Linotype" w:hAnsi="Palatino Linotype"/>
          </w:rPr>
          <w:t xml:space="preserve"> Бонки </w:t>
        </w:r>
        <w:proofErr w:type="spellStart"/>
        <w:r w:rsidR="007B399D" w:rsidRPr="009C57C9">
          <w:rPr>
            <w:rFonts w:ascii="Palatino Linotype" w:hAnsi="Palatino Linotype"/>
          </w:rPr>
          <w:t>миллии</w:t>
        </w:r>
        <w:proofErr w:type="spellEnd"/>
        <w:r w:rsidR="007B399D" w:rsidRPr="009C57C9">
          <w:rPr>
            <w:rFonts w:ascii="Palatino Linotype" w:hAnsi="Palatino Linotype"/>
          </w:rPr>
          <w:t xml:space="preserve"> То</w:t>
        </w:r>
        <w:r w:rsidR="007B399D" w:rsidRPr="009C57C9">
          <w:rPr>
            <w:rFonts w:ascii="Palatino Linotype" w:hAnsi="Palatino Linotype"/>
            <w:lang w:val="tg-Cyrl-TJ"/>
          </w:rPr>
          <w:t>ҷ</w:t>
        </w:r>
        <w:proofErr w:type="spellStart"/>
        <w:r w:rsidR="007B399D" w:rsidRPr="009C57C9">
          <w:rPr>
            <w:rFonts w:ascii="Palatino Linotype" w:hAnsi="Palatino Linotype"/>
          </w:rPr>
          <w:t>икистон</w:t>
        </w:r>
      </w:ins>
      <w:proofErr w:type="spellEnd"/>
      <w:ins w:id="1968" w:author="Гафуров Камолджон Азимджонович" w:date="2024-10-10T16:59:00Z" w16du:dateUtc="2024-10-10T11:59:00Z">
        <w:r w:rsidR="007B399D">
          <w:rPr>
            <w:rFonts w:ascii="Palatino Linotype" w:hAnsi="Palatino Linotype"/>
            <w:lang w:val="tg-Cyrl-TJ"/>
          </w:rPr>
          <w:t xml:space="preserve">, </w:t>
        </w:r>
      </w:ins>
      <w:del w:id="1969" w:author="Гафуров Камолджон Азимджонович" w:date="2024-10-10T16:57:00Z" w16du:dateUtc="2024-10-10T11:57:00Z">
        <w:r w:rsidRPr="009C57C9" w:rsidDel="007B399D">
          <w:rPr>
            <w:rFonts w:ascii="Palatino Linotype" w:hAnsi="Palatino Linotype"/>
          </w:rPr>
          <w:delText xml:space="preserve">зерин </w:delText>
        </w:r>
      </w:del>
      <w:proofErr w:type="spellStart"/>
      <w:r w:rsidRPr="009C57C9">
        <w:rPr>
          <w:rFonts w:ascii="Palatino Linotype" w:hAnsi="Palatino Linotype"/>
        </w:rPr>
        <w:t>Бонк</w:t>
      </w:r>
      <w:proofErr w:type="spellEnd"/>
      <w:r w:rsidRPr="009C57C9">
        <w:rPr>
          <w:rFonts w:ascii="Palatino Linotype" w:hAnsi="Palatino Linotype"/>
        </w:rPr>
        <w:t xml:space="preserve"> </w:t>
      </w:r>
      <w:proofErr w:type="spellStart"/>
      <w:r w:rsidRPr="009C57C9">
        <w:rPr>
          <w:rFonts w:ascii="Palatino Linotype" w:hAnsi="Palatino Linotype"/>
        </w:rPr>
        <w:t>метавонад</w:t>
      </w:r>
      <w:proofErr w:type="spellEnd"/>
      <w:r w:rsidRPr="009C57C9">
        <w:rPr>
          <w:rFonts w:ascii="Palatino Linotype" w:hAnsi="Palatino Linotype"/>
        </w:rPr>
        <w:t xml:space="preserve"> бе </w:t>
      </w:r>
      <w:proofErr w:type="spellStart"/>
      <w:r w:rsidRPr="009C57C9">
        <w:rPr>
          <w:rFonts w:ascii="Palatino Linotype" w:hAnsi="Palatino Linotype"/>
        </w:rPr>
        <w:t>розигии</w:t>
      </w:r>
      <w:proofErr w:type="spellEnd"/>
      <w:r w:rsidRPr="009C57C9">
        <w:rPr>
          <w:rFonts w:ascii="Palatino Linotype" w:hAnsi="Palatino Linotype"/>
        </w:rPr>
        <w:t xml:space="preserve"> </w:t>
      </w:r>
      <w:proofErr w:type="spellStart"/>
      <w:r w:rsidRPr="009C57C9">
        <w:rPr>
          <w:rFonts w:ascii="Palatino Linotype" w:hAnsi="Palatino Linotype"/>
        </w:rPr>
        <w:t>корманд</w:t>
      </w:r>
      <w:proofErr w:type="spellEnd"/>
      <w:r w:rsidRPr="009C57C9">
        <w:rPr>
          <w:rFonts w:ascii="Palatino Linotype" w:hAnsi="Palatino Linotype"/>
        </w:rPr>
        <w:t xml:space="preserve">, вале бо </w:t>
      </w:r>
      <w:proofErr w:type="spellStart"/>
      <w:r w:rsidRPr="009C57C9">
        <w:rPr>
          <w:rFonts w:ascii="Palatino Linotype" w:hAnsi="Palatino Linotype"/>
        </w:rPr>
        <w:t>пардохти</w:t>
      </w:r>
      <w:proofErr w:type="spellEnd"/>
      <w:r w:rsidRPr="009C57C9">
        <w:rPr>
          <w:rFonts w:ascii="Palatino Linotype" w:hAnsi="Palatino Linotype"/>
        </w:rPr>
        <w:t xml:space="preserve"> </w:t>
      </w:r>
      <w:proofErr w:type="spellStart"/>
      <w:r w:rsidRPr="009C57C9">
        <w:rPr>
          <w:rFonts w:ascii="Palatino Linotype" w:hAnsi="Palatino Linotype"/>
        </w:rPr>
        <w:t>музди</w:t>
      </w:r>
      <w:proofErr w:type="spellEnd"/>
      <w:r w:rsidRPr="009C57C9">
        <w:rPr>
          <w:rFonts w:ascii="Palatino Linotype" w:hAnsi="Palatino Linotype"/>
        </w:rPr>
        <w:t xml:space="preserve"> ме</w:t>
      </w:r>
      <w:r w:rsidRPr="009C57C9">
        <w:rPr>
          <w:rFonts w:ascii="Palatino Linotype" w:hAnsi="Palatino Linotype"/>
          <w:lang w:val="tg-Cyrl-TJ"/>
        </w:rPr>
        <w:t>ҳ</w:t>
      </w:r>
      <w:r w:rsidRPr="009C57C9">
        <w:rPr>
          <w:rFonts w:ascii="Palatino Linotype" w:hAnsi="Palatino Linotype"/>
        </w:rPr>
        <w:t>нат</w:t>
      </w:r>
      <w:ins w:id="1970" w:author="Гафуров Камолджон Азимджонович" w:date="2024-10-10T17:00:00Z" w16du:dateUtc="2024-10-10T12:00:00Z">
        <w:r w:rsidR="007B399D">
          <w:rPr>
            <w:rFonts w:ascii="Palatino Linotype" w:hAnsi="Palatino Linotype"/>
            <w:lang w:val="tg-Cyrl-TJ"/>
          </w:rPr>
          <w:t xml:space="preserve">, </w:t>
        </w:r>
      </w:ins>
      <w:del w:id="1971" w:author="Гафуров Камолджон Азимджонович" w:date="2024-10-10T17:00:00Z" w16du:dateUtc="2024-10-10T12:00:00Z">
        <w:r w:rsidRPr="009C57C9" w:rsidDel="007B399D">
          <w:rPr>
            <w:rFonts w:ascii="Palatino Linotype" w:hAnsi="Palatino Linotype"/>
          </w:rPr>
          <w:delText xml:space="preserve"> ва </w:delText>
        </w:r>
      </w:del>
      <w:r w:rsidRPr="009C57C9">
        <w:rPr>
          <w:rFonts w:ascii="Palatino Linotype" w:hAnsi="Palatino Linotype"/>
        </w:rPr>
        <w:t xml:space="preserve">бо </w:t>
      </w:r>
      <w:proofErr w:type="spellStart"/>
      <w:r w:rsidRPr="009C57C9">
        <w:rPr>
          <w:rFonts w:ascii="Palatino Linotype" w:hAnsi="Palatino Linotype"/>
        </w:rPr>
        <w:t>риояи</w:t>
      </w:r>
      <w:proofErr w:type="spellEnd"/>
      <w:r w:rsidRPr="009C57C9">
        <w:rPr>
          <w:rFonts w:ascii="Palatino Linotype" w:hAnsi="Palatino Linotype"/>
        </w:rPr>
        <w:t xml:space="preserve"> </w:t>
      </w:r>
      <w:proofErr w:type="spellStart"/>
      <w:r w:rsidRPr="009C57C9">
        <w:rPr>
          <w:rFonts w:ascii="Palatino Linotype" w:hAnsi="Palatino Linotype"/>
        </w:rPr>
        <w:t>ма</w:t>
      </w:r>
      <w:proofErr w:type="spellEnd"/>
      <w:r w:rsidRPr="009C57C9">
        <w:rPr>
          <w:rFonts w:ascii="Palatino Linotype" w:hAnsi="Palatino Linotype"/>
          <w:lang w:val="tg-Cyrl-TJ"/>
        </w:rPr>
        <w:t>ҳ</w:t>
      </w:r>
      <w:proofErr w:type="spellStart"/>
      <w:r w:rsidRPr="009C57C9">
        <w:rPr>
          <w:rFonts w:ascii="Palatino Linotype" w:hAnsi="Palatino Linotype"/>
        </w:rPr>
        <w:t>дудият</w:t>
      </w:r>
      <w:proofErr w:type="spellEnd"/>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w:t>
      </w:r>
      <w:proofErr w:type="spellStart"/>
      <w:r w:rsidRPr="009C57C9">
        <w:rPr>
          <w:rFonts w:ascii="Palatino Linotype" w:hAnsi="Palatino Linotype"/>
        </w:rPr>
        <w:t>муайяннамудаи</w:t>
      </w:r>
      <w:proofErr w:type="spellEnd"/>
      <w:r w:rsidRPr="009C57C9">
        <w:rPr>
          <w:rFonts w:ascii="Palatino Linotype" w:hAnsi="Palatino Linotype"/>
        </w:rPr>
        <w:t xml:space="preserve"> </w:t>
      </w:r>
      <w:proofErr w:type="spellStart"/>
      <w:r w:rsidRPr="009C57C9">
        <w:rPr>
          <w:rFonts w:ascii="Palatino Linotype" w:hAnsi="Palatino Linotype"/>
        </w:rPr>
        <w:t>модда</w:t>
      </w:r>
      <w:proofErr w:type="spellEnd"/>
      <w:ins w:id="1972" w:author="Гафуров Камолджон Азимджонович" w:date="2024-10-10T16:57:00Z" w16du:dateUtc="2024-10-10T11:57:00Z">
        <w:r w:rsidR="007B399D">
          <w:rPr>
            <w:rFonts w:ascii="Palatino Linotype" w:hAnsi="Palatino Linotype"/>
            <w:lang w:val="tg-Cyrl-TJ"/>
          </w:rPr>
          <w:t>ҳ</w:t>
        </w:r>
      </w:ins>
      <w:del w:id="1973" w:author="Гафуров Камолджон Азимджонович" w:date="2024-10-10T16:57:00Z" w16du:dateUtc="2024-10-10T11:57:00Z">
        <w:r w:rsidRPr="009C57C9" w:rsidDel="007B399D">
          <w:rPr>
            <w:rFonts w:ascii="Palatino Linotype" w:hAnsi="Palatino Linotype"/>
          </w:rPr>
          <w:delText>х</w:delText>
        </w:r>
      </w:del>
      <w:proofErr w:type="spellStart"/>
      <w:r w:rsidRPr="009C57C9">
        <w:rPr>
          <w:rFonts w:ascii="Palatino Linotype" w:hAnsi="Palatino Linotype"/>
        </w:rPr>
        <w:t>ои</w:t>
      </w:r>
      <w:proofErr w:type="spellEnd"/>
      <w:r w:rsidRPr="009C57C9">
        <w:rPr>
          <w:rFonts w:ascii="Palatino Linotype" w:hAnsi="Palatino Linotype"/>
        </w:rPr>
        <w:t xml:space="preserve"> </w:t>
      </w:r>
      <w:r w:rsidRPr="009C57C9">
        <w:rPr>
          <w:rFonts w:ascii="Palatino Linotype" w:hAnsi="Palatino Linotype"/>
          <w:lang w:val="tg-Cyrl-TJ"/>
        </w:rPr>
        <w:t>259</w:t>
      </w:r>
      <w:r w:rsidRPr="009C57C9">
        <w:rPr>
          <w:rFonts w:ascii="Palatino Linotype" w:hAnsi="Palatino Linotype"/>
        </w:rPr>
        <w:t xml:space="preserve">, </w:t>
      </w:r>
      <w:r w:rsidRPr="009C57C9">
        <w:rPr>
          <w:rFonts w:ascii="Palatino Linotype" w:hAnsi="Palatino Linotype"/>
          <w:lang w:val="tg-Cyrl-TJ"/>
        </w:rPr>
        <w:t>217</w:t>
      </w:r>
      <w:r w:rsidRPr="009C57C9">
        <w:rPr>
          <w:rFonts w:ascii="Palatino Linotype" w:hAnsi="Palatino Linotype"/>
        </w:rPr>
        <w:t xml:space="preserve">, </w:t>
      </w:r>
      <w:r w:rsidRPr="009C57C9">
        <w:rPr>
          <w:rFonts w:ascii="Palatino Linotype" w:hAnsi="Palatino Linotype"/>
          <w:lang w:val="tg-Cyrl-TJ"/>
        </w:rPr>
        <w:t>213</w:t>
      </w:r>
      <w:r w:rsidRPr="009C57C9">
        <w:rPr>
          <w:rFonts w:ascii="Palatino Linotype" w:hAnsi="Palatino Linotype"/>
        </w:rPr>
        <w:t xml:space="preserve">-и </w:t>
      </w:r>
      <w:proofErr w:type="spellStart"/>
      <w:r w:rsidRPr="009C57C9">
        <w:rPr>
          <w:rFonts w:ascii="Palatino Linotype" w:hAnsi="Palatino Linotype"/>
        </w:rPr>
        <w:t>Кодекси</w:t>
      </w:r>
      <w:proofErr w:type="spellEnd"/>
      <w:r w:rsidRPr="009C57C9">
        <w:rPr>
          <w:rFonts w:ascii="Palatino Linotype" w:hAnsi="Palatino Linotype"/>
        </w:rPr>
        <w:t xml:space="preserve"> ме</w:t>
      </w:r>
      <w:r w:rsidRPr="009C57C9">
        <w:rPr>
          <w:rFonts w:ascii="Palatino Linotype" w:hAnsi="Palatino Linotype"/>
          <w:lang w:val="tg-Cyrl-TJ"/>
        </w:rPr>
        <w:t>ҳ</w:t>
      </w:r>
      <w:r w:rsidRPr="009C57C9">
        <w:rPr>
          <w:rFonts w:ascii="Palatino Linotype" w:hAnsi="Palatino Linotype"/>
        </w:rPr>
        <w:t>нат</w:t>
      </w:r>
      <w:ins w:id="1974" w:author="Гафуров Камолджон Азимджонович" w:date="2024-10-10T16:57:00Z" w16du:dateUtc="2024-10-10T11:57:00Z">
        <w:r w:rsidR="007B399D">
          <w:rPr>
            <w:rFonts w:ascii="Palatino Linotype" w:hAnsi="Palatino Linotype"/>
            <w:lang w:val="tg-Cyrl-TJ"/>
          </w:rPr>
          <w:t xml:space="preserve"> </w:t>
        </w:r>
      </w:ins>
      <w:ins w:id="1975" w:author="Гафуров Камолджон Азимджонович" w:date="2024-10-10T17:00:00Z" w16du:dateUtc="2024-10-10T12:00:00Z">
        <w:r w:rsidR="007B399D">
          <w:rPr>
            <w:rFonts w:ascii="Palatino Linotype" w:hAnsi="Palatino Linotype"/>
            <w:lang w:val="tg-Cyrl-TJ"/>
          </w:rPr>
          <w:t xml:space="preserve">кормандро </w:t>
        </w:r>
      </w:ins>
      <w:del w:id="1976" w:author="Гафуров Камолджон Азимджонович" w:date="2024-10-10T16:57:00Z" w16du:dateUtc="2024-10-10T11:57:00Z">
        <w:r w:rsidRPr="009C57C9" w:rsidDel="007B399D">
          <w:rPr>
            <w:rFonts w:ascii="Palatino Linotype" w:hAnsi="Palatino Linotype"/>
          </w:rPr>
          <w:delText xml:space="preserve">и </w:delText>
        </w:r>
        <w:r w:rsidRPr="009C57C9" w:rsidDel="007B399D">
          <w:rPr>
            <w:rFonts w:ascii="Palatino Linotype" w:hAnsi="Palatino Linotype"/>
            <w:lang w:val="tg-Cyrl-TJ"/>
          </w:rPr>
          <w:delText>Ҷумҳурии Тоҷикистон</w:delText>
        </w:r>
        <w:r w:rsidRPr="009C57C9" w:rsidDel="007B399D">
          <w:rPr>
            <w:rFonts w:ascii="Palatino Linotype" w:hAnsi="Palatino Linotype"/>
          </w:rPr>
          <w:delText xml:space="preserve"> </w:delText>
        </w:r>
      </w:del>
      <w:r w:rsidRPr="009C57C9">
        <w:rPr>
          <w:rFonts w:ascii="Palatino Linotype" w:hAnsi="Palatino Linotype"/>
        </w:rPr>
        <w:t xml:space="preserve">ба кор </w:t>
      </w:r>
      <w:r w:rsidRPr="009C57C9">
        <w:rPr>
          <w:rFonts w:ascii="Palatino Linotype" w:hAnsi="Palatino Linotype"/>
          <w:lang w:val="tg-Cyrl-TJ"/>
        </w:rPr>
        <w:t>ҷ</w:t>
      </w:r>
      <w:proofErr w:type="spellStart"/>
      <w:r w:rsidRPr="009C57C9">
        <w:rPr>
          <w:rFonts w:ascii="Palatino Linotype" w:hAnsi="Palatino Linotype"/>
        </w:rPr>
        <w:t>алб</w:t>
      </w:r>
      <w:proofErr w:type="spellEnd"/>
      <w:r w:rsidRPr="009C57C9">
        <w:rPr>
          <w:rFonts w:ascii="Palatino Linotype" w:hAnsi="Palatino Linotype"/>
        </w:rPr>
        <w:t xml:space="preserve"> </w:t>
      </w:r>
      <w:proofErr w:type="spellStart"/>
      <w:r w:rsidRPr="009C57C9">
        <w:rPr>
          <w:rFonts w:ascii="Palatino Linotype" w:hAnsi="Palatino Linotype"/>
        </w:rPr>
        <w:t>намояд</w:t>
      </w:r>
      <w:proofErr w:type="spellEnd"/>
      <w:ins w:id="1977" w:author="Гафуров Камолджон Азимджонович" w:date="2024-10-10T17:00:00Z" w16du:dateUtc="2024-10-10T12:00:00Z">
        <w:r w:rsidR="007B399D">
          <w:rPr>
            <w:rFonts w:ascii="Palatino Linotype" w:hAnsi="Palatino Linotype"/>
            <w:lang w:val="tg-Cyrl-TJ"/>
          </w:rPr>
          <w:t>.</w:t>
        </w:r>
      </w:ins>
      <w:del w:id="1978" w:author="Гафуров Камолджон Азимджонович" w:date="2024-10-10T17:00:00Z" w16du:dateUtc="2024-10-10T12:00:00Z">
        <w:r w:rsidRPr="009C57C9" w:rsidDel="007B399D">
          <w:rPr>
            <w:rFonts w:ascii="Palatino Linotype" w:hAnsi="Palatino Linotype"/>
          </w:rPr>
          <w:delText>:</w:delText>
        </w:r>
      </w:del>
    </w:p>
    <w:p w14:paraId="12CED9F6" w14:textId="46CBC8BE" w:rsidR="00CA1BB3" w:rsidRPr="009C57C9" w:rsidDel="007B399D" w:rsidRDefault="00CA1BB3" w:rsidP="00CA1BB3">
      <w:pPr>
        <w:jc w:val="both"/>
        <w:rPr>
          <w:del w:id="1979" w:author="Гафуров Камолджон Азимджонович" w:date="2024-10-10T17:00:00Z" w16du:dateUtc="2024-10-10T12:00:00Z"/>
          <w:rFonts w:ascii="Palatino Linotype" w:hAnsi="Palatino Linotype"/>
        </w:rPr>
      </w:pPr>
      <w:del w:id="1980" w:author="Гафуров Камолджон Азимджонович" w:date="2024-10-10T17:00:00Z" w16du:dateUtc="2024-10-10T12:00:00Z">
        <w:r w:rsidRPr="009C57C9" w:rsidDel="007B399D">
          <w:rPr>
            <w:rFonts w:ascii="Palatino Linotype" w:hAnsi="Palatino Linotype"/>
          </w:rPr>
          <w:lastRenderedPageBreak/>
          <w:delText>-</w:delText>
        </w:r>
      </w:del>
      <w:del w:id="1981" w:author="Гафуров Камолджон Азимджонович" w:date="2024-10-10T16:58:00Z" w16du:dateUtc="2024-10-10T11:58:00Z">
        <w:r w:rsidRPr="009C57C9" w:rsidDel="007B399D">
          <w:rPr>
            <w:rFonts w:ascii="Palatino Linotype" w:hAnsi="Palatino Linotype"/>
            <w:lang w:val="tg-Cyrl-TJ"/>
          </w:rPr>
          <w:delText>ҳ</w:delText>
        </w:r>
        <w:r w:rsidRPr="009C57C9" w:rsidDel="007B399D">
          <w:rPr>
            <w:rFonts w:ascii="Palatino Linotype" w:hAnsi="Palatino Linotype"/>
          </w:rPr>
          <w:delText>ангоми пайдо шудани зарурияти ме</w:delText>
        </w:r>
        <w:r w:rsidRPr="009C57C9" w:rsidDel="007B399D">
          <w:rPr>
            <w:rFonts w:ascii="Palatino Linotype" w:hAnsi="Palatino Linotype"/>
            <w:lang w:val="tg-Cyrl-TJ"/>
          </w:rPr>
          <w:delText>ҳ</w:delText>
        </w:r>
        <w:r w:rsidRPr="009C57C9" w:rsidDel="007B399D">
          <w:rPr>
            <w:rFonts w:ascii="Palatino Linotype" w:hAnsi="Palatino Linotype"/>
          </w:rPr>
          <w:delText>нат</w:delText>
        </w:r>
        <w:r w:rsidRPr="009C57C9" w:rsidDel="007B399D">
          <w:rPr>
            <w:rFonts w:ascii="Palatino Linotype" w:hAnsi="Palatino Linotype"/>
            <w:lang w:val="tg-Cyrl-TJ"/>
          </w:rPr>
          <w:delText>ӣ</w:delText>
        </w:r>
        <w:r w:rsidRPr="009C57C9" w:rsidDel="007B399D">
          <w:rPr>
            <w:rFonts w:ascii="Palatino Linotype" w:hAnsi="Palatino Linotype"/>
          </w:rPr>
          <w:delText xml:space="preserve"> дар асоси </w:delText>
        </w:r>
      </w:del>
      <w:del w:id="1982" w:author="Гафуров Камолджон Азимджонович" w:date="2024-10-10T16:56:00Z" w16du:dateUtc="2024-10-10T11:56:00Z">
        <w:r w:rsidRPr="009C57C9" w:rsidDel="007B399D">
          <w:rPr>
            <w:rFonts w:ascii="Palatino Linotype" w:hAnsi="Palatino Linotype"/>
            <w:lang w:val="tg-Cyrl-TJ"/>
          </w:rPr>
          <w:delText>Қ</w:delText>
        </w:r>
        <w:r w:rsidRPr="009C57C9" w:rsidDel="007B399D">
          <w:rPr>
            <w:rFonts w:ascii="Palatino Linotype" w:hAnsi="Palatino Linotype"/>
          </w:rPr>
          <w:delText>арори Раёсати Бонк</w:delText>
        </w:r>
      </w:del>
      <w:del w:id="1983" w:author="Гафуров Камолджон Азимджонович" w:date="2024-10-10T16:58:00Z" w16du:dateUtc="2024-10-10T11:58:00Z">
        <w:r w:rsidRPr="009C57C9" w:rsidDel="007B399D">
          <w:rPr>
            <w:rFonts w:ascii="Palatino Linotype" w:hAnsi="Palatino Linotype"/>
          </w:rPr>
          <w:delText xml:space="preserve">, ё </w:delText>
        </w:r>
      </w:del>
      <w:del w:id="1984" w:author="Гафуров Камолджон Азимджонович" w:date="2024-10-10T16:57:00Z" w16du:dateUtc="2024-10-10T11:57:00Z">
        <w:r w:rsidRPr="009C57C9" w:rsidDel="007B399D">
          <w:rPr>
            <w:rFonts w:ascii="Palatino Linotype" w:hAnsi="Palatino Linotype"/>
          </w:rPr>
          <w:delText>фармон (</w:delText>
        </w:r>
        <w:r w:rsidRPr="009C57C9" w:rsidDel="007B399D">
          <w:rPr>
            <w:rFonts w:ascii="Palatino Linotype" w:hAnsi="Palatino Linotype"/>
            <w:lang w:val="tg-Cyrl-TJ"/>
          </w:rPr>
          <w:delText>қ</w:delText>
        </w:r>
        <w:r w:rsidRPr="009C57C9" w:rsidDel="007B399D">
          <w:rPr>
            <w:rFonts w:ascii="Palatino Linotype" w:hAnsi="Palatino Linotype"/>
          </w:rPr>
          <w:delText>арори)</w:delText>
        </w:r>
      </w:del>
      <w:del w:id="1985" w:author="Гафуров Камолджон Азимджонович" w:date="2024-10-10T16:58:00Z" w16du:dateUtc="2024-10-10T11:58:00Z">
        <w:r w:rsidRPr="009C57C9" w:rsidDel="007B399D">
          <w:rPr>
            <w:rFonts w:ascii="Palatino Linotype" w:hAnsi="Palatino Linotype"/>
          </w:rPr>
          <w:delText xml:space="preserve"> Бонки миллии То</w:delText>
        </w:r>
        <w:r w:rsidRPr="009C57C9" w:rsidDel="007B399D">
          <w:rPr>
            <w:rFonts w:ascii="Palatino Linotype" w:hAnsi="Palatino Linotype"/>
            <w:lang w:val="tg-Cyrl-TJ"/>
          </w:rPr>
          <w:delText>ҷ</w:delText>
        </w:r>
        <w:r w:rsidRPr="009C57C9" w:rsidDel="007B399D">
          <w:rPr>
            <w:rFonts w:ascii="Palatino Linotype" w:hAnsi="Palatino Linotype"/>
          </w:rPr>
          <w:delText>икистон</w:delText>
        </w:r>
      </w:del>
      <w:del w:id="1986" w:author="Гафуров Камолджон Азимджонович" w:date="2024-10-10T17:00:00Z" w16du:dateUtc="2024-10-10T12:00:00Z">
        <w:r w:rsidRPr="009C57C9" w:rsidDel="007B399D">
          <w:rPr>
            <w:rFonts w:ascii="Palatino Linotype" w:hAnsi="Palatino Linotype"/>
          </w:rPr>
          <w:delText>.</w:delText>
        </w:r>
      </w:del>
    </w:p>
    <w:p w14:paraId="248C6DF0" w14:textId="6107ED4D" w:rsidR="00CA1BB3" w:rsidRPr="009C57C9" w:rsidRDefault="00CA1BB3" w:rsidP="00CA1BB3">
      <w:pPr>
        <w:jc w:val="both"/>
        <w:rPr>
          <w:rFonts w:ascii="Palatino Linotype" w:hAnsi="Palatino Linotype"/>
        </w:rPr>
      </w:pPr>
      <w:r w:rsidRPr="009C57C9">
        <w:rPr>
          <w:rFonts w:ascii="Palatino Linotype" w:hAnsi="Palatino Linotype"/>
        </w:rPr>
        <w:t>4.</w:t>
      </w:r>
      <w:del w:id="1987" w:author="Гафуров Камолджон Азимджонович" w:date="2024-10-11T08:51:00Z" w16du:dateUtc="2024-10-11T03:51:00Z">
        <w:r w:rsidRPr="009C57C9" w:rsidDel="008F74B9">
          <w:rPr>
            <w:rFonts w:ascii="Palatino Linotype" w:hAnsi="Palatino Linotype"/>
          </w:rPr>
          <w:delText>5</w:delText>
        </w:r>
      </w:del>
      <w:proofErr w:type="gramStart"/>
      <w:ins w:id="1988" w:author="Гафуров Камолджон Азимджонович" w:date="2024-10-11T08:51:00Z" w16du:dateUtc="2024-10-11T03:51:00Z">
        <w:r w:rsidR="008F74B9">
          <w:rPr>
            <w:rFonts w:ascii="Palatino Linotype" w:hAnsi="Palatino Linotype"/>
            <w:lang w:val="tg-Cyrl-TJ"/>
          </w:rPr>
          <w:t>6</w:t>
        </w:r>
      </w:ins>
      <w:r w:rsidRPr="009C57C9">
        <w:rPr>
          <w:rFonts w:ascii="Palatino Linotype" w:hAnsi="Palatino Linotype"/>
        </w:rPr>
        <w:t>.</w:t>
      </w:r>
      <w:proofErr w:type="spellStart"/>
      <w:r w:rsidRPr="009C57C9">
        <w:rPr>
          <w:rFonts w:ascii="Palatino Linotype" w:hAnsi="Palatino Linotype"/>
        </w:rPr>
        <w:t>Бонк</w:t>
      </w:r>
      <w:proofErr w:type="spellEnd"/>
      <w:proofErr w:type="gramEnd"/>
      <w:r w:rsidRPr="009C57C9">
        <w:rPr>
          <w:rFonts w:ascii="Palatino Linotype" w:hAnsi="Palatino Linotype"/>
        </w:rPr>
        <w:t xml:space="preserve"> </w:t>
      </w:r>
      <w:r w:rsidRPr="009C57C9">
        <w:rPr>
          <w:rFonts w:ascii="Palatino Linotype" w:hAnsi="Palatino Linotype"/>
          <w:lang w:val="tg-Cyrl-TJ"/>
        </w:rPr>
        <w:t>ӯҳ</w:t>
      </w:r>
      <w:proofErr w:type="spellStart"/>
      <w:r w:rsidRPr="009C57C9">
        <w:rPr>
          <w:rFonts w:ascii="Palatino Linotype" w:hAnsi="Palatino Linotype"/>
        </w:rPr>
        <w:t>дадор</w:t>
      </w:r>
      <w:proofErr w:type="spellEnd"/>
      <w:r w:rsidRPr="009C57C9">
        <w:rPr>
          <w:rFonts w:ascii="Palatino Linotype" w:hAnsi="Palatino Linotype"/>
        </w:rPr>
        <w:t xml:space="preserve"> </w:t>
      </w:r>
      <w:proofErr w:type="spellStart"/>
      <w:r w:rsidRPr="009C57C9">
        <w:rPr>
          <w:rFonts w:ascii="Palatino Linotype" w:hAnsi="Palatino Linotype"/>
        </w:rPr>
        <w:t>аст</w:t>
      </w:r>
      <w:proofErr w:type="spellEnd"/>
      <w:r w:rsidRPr="009C57C9">
        <w:rPr>
          <w:rFonts w:ascii="Palatino Linotype" w:hAnsi="Palatino Linotype"/>
        </w:rPr>
        <w:t xml:space="preserve"> </w:t>
      </w:r>
      <w:proofErr w:type="spellStart"/>
      <w:r w:rsidRPr="009C57C9">
        <w:rPr>
          <w:rFonts w:ascii="Palatino Linotype" w:hAnsi="Palatino Linotype"/>
        </w:rPr>
        <w:t>барои</w:t>
      </w:r>
      <w:proofErr w:type="spellEnd"/>
      <w:r w:rsidRPr="009C57C9">
        <w:rPr>
          <w:rFonts w:ascii="Palatino Linotype" w:hAnsi="Palatino Linotype"/>
        </w:rPr>
        <w:t xml:space="preserve"> ме</w:t>
      </w:r>
      <w:r w:rsidRPr="009C57C9">
        <w:rPr>
          <w:rFonts w:ascii="Palatino Linotype" w:hAnsi="Palatino Linotype"/>
          <w:lang w:val="tg-Cyrl-TJ"/>
        </w:rPr>
        <w:t>ҳ</w:t>
      </w:r>
      <w:proofErr w:type="spellStart"/>
      <w:r w:rsidRPr="009C57C9">
        <w:rPr>
          <w:rFonts w:ascii="Palatino Linotype" w:hAnsi="Palatino Linotype"/>
        </w:rPr>
        <w:t>нати</w:t>
      </w:r>
      <w:proofErr w:type="spellEnd"/>
      <w:r w:rsidRPr="009C57C9">
        <w:rPr>
          <w:rFonts w:ascii="Palatino Linotype" w:hAnsi="Palatino Linotype"/>
        </w:rPr>
        <w:t xml:space="preserve"> </w:t>
      </w:r>
      <w:proofErr w:type="spellStart"/>
      <w:r w:rsidRPr="009C57C9">
        <w:rPr>
          <w:rFonts w:ascii="Palatino Linotype" w:hAnsi="Palatino Linotype"/>
        </w:rPr>
        <w:t>пурма</w:t>
      </w:r>
      <w:proofErr w:type="spellEnd"/>
      <w:r w:rsidRPr="009C57C9">
        <w:rPr>
          <w:rFonts w:ascii="Palatino Linotype" w:hAnsi="Palatino Linotype"/>
          <w:lang w:val="tg-Cyrl-TJ"/>
        </w:rPr>
        <w:t>ҳ</w:t>
      </w:r>
      <w:proofErr w:type="spellStart"/>
      <w:r w:rsidRPr="009C57C9">
        <w:rPr>
          <w:rFonts w:ascii="Palatino Linotype" w:hAnsi="Palatino Linotype"/>
        </w:rPr>
        <w:t>сул</w:t>
      </w:r>
      <w:proofErr w:type="spellEnd"/>
      <w:r w:rsidRPr="009C57C9">
        <w:rPr>
          <w:rFonts w:ascii="Palatino Linotype" w:hAnsi="Palatino Linotype"/>
        </w:rPr>
        <w:t xml:space="preserve"> </w:t>
      </w:r>
      <w:proofErr w:type="spellStart"/>
      <w:r w:rsidRPr="009C57C9">
        <w:rPr>
          <w:rFonts w:ascii="Palatino Linotype" w:hAnsi="Palatino Linotype"/>
        </w:rPr>
        <w:t>ва</w:t>
      </w:r>
      <w:proofErr w:type="spellEnd"/>
      <w:r w:rsidRPr="009C57C9">
        <w:rPr>
          <w:rFonts w:ascii="Palatino Linotype" w:hAnsi="Palatino Linotype"/>
        </w:rPr>
        <w:t xml:space="preserve"> </w:t>
      </w:r>
      <w:proofErr w:type="spellStart"/>
      <w:r w:rsidRPr="009C57C9">
        <w:rPr>
          <w:rFonts w:ascii="Palatino Linotype" w:hAnsi="Palatino Linotype"/>
        </w:rPr>
        <w:t>бехатарии</w:t>
      </w:r>
      <w:proofErr w:type="spellEnd"/>
      <w:r w:rsidRPr="009C57C9">
        <w:rPr>
          <w:rFonts w:ascii="Palatino Linotype" w:hAnsi="Palatino Linotype"/>
        </w:rPr>
        <w:t xml:space="preserve"> кормандон </w:t>
      </w:r>
      <w:proofErr w:type="spellStart"/>
      <w:r w:rsidRPr="009C57C9">
        <w:rPr>
          <w:rFonts w:ascii="Palatino Linotype" w:hAnsi="Palatino Linotype"/>
        </w:rPr>
        <w:t>шароит</w:t>
      </w:r>
      <w:proofErr w:type="spellEnd"/>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w:t>
      </w:r>
      <w:proofErr w:type="spellStart"/>
      <w:r w:rsidRPr="009C57C9">
        <w:rPr>
          <w:rFonts w:ascii="Palatino Linotype" w:hAnsi="Palatino Linotype"/>
        </w:rPr>
        <w:t>мусоидро</w:t>
      </w:r>
      <w:proofErr w:type="spellEnd"/>
      <w:r w:rsidRPr="009C57C9">
        <w:rPr>
          <w:rFonts w:ascii="Palatino Linotype" w:hAnsi="Palatino Linotype"/>
        </w:rPr>
        <w:t xml:space="preserve"> </w:t>
      </w:r>
      <w:proofErr w:type="spellStart"/>
      <w:r w:rsidRPr="009C57C9">
        <w:rPr>
          <w:rFonts w:ascii="Palatino Linotype" w:hAnsi="Palatino Linotype"/>
        </w:rPr>
        <w:t>му</w:t>
      </w:r>
      <w:proofErr w:type="spellEnd"/>
      <w:r w:rsidRPr="009C57C9">
        <w:rPr>
          <w:rFonts w:ascii="Palatino Linotype" w:hAnsi="Palatino Linotype"/>
          <w:lang w:val="tg-Cyrl-TJ"/>
        </w:rPr>
        <w:t>ҳ</w:t>
      </w:r>
      <w:proofErr w:type="spellStart"/>
      <w:r w:rsidRPr="009C57C9">
        <w:rPr>
          <w:rFonts w:ascii="Palatino Linotype" w:hAnsi="Palatino Linotype"/>
        </w:rPr>
        <w:t>айё</w:t>
      </w:r>
      <w:proofErr w:type="spellEnd"/>
      <w:r w:rsidRPr="009C57C9">
        <w:rPr>
          <w:rFonts w:ascii="Palatino Linotype" w:hAnsi="Palatino Linotype"/>
        </w:rPr>
        <w:t xml:space="preserve"> </w:t>
      </w:r>
      <w:proofErr w:type="spellStart"/>
      <w:r w:rsidRPr="009C57C9">
        <w:rPr>
          <w:rFonts w:ascii="Palatino Linotype" w:hAnsi="Palatino Linotype"/>
        </w:rPr>
        <w:t>созад</w:t>
      </w:r>
      <w:proofErr w:type="spellEnd"/>
      <w:r w:rsidRPr="009C57C9">
        <w:rPr>
          <w:rFonts w:ascii="Palatino Linotype" w:hAnsi="Palatino Linotype"/>
        </w:rPr>
        <w:t xml:space="preserve">, </w:t>
      </w:r>
      <w:proofErr w:type="spellStart"/>
      <w:r w:rsidRPr="009C57C9">
        <w:rPr>
          <w:rFonts w:ascii="Palatino Linotype" w:hAnsi="Palatino Linotype"/>
        </w:rPr>
        <w:t>соати</w:t>
      </w:r>
      <w:proofErr w:type="spellEnd"/>
      <w:r w:rsidRPr="009C57C9">
        <w:rPr>
          <w:rFonts w:ascii="Palatino Linotype" w:hAnsi="Palatino Linotype"/>
        </w:rPr>
        <w:t xml:space="preserve"> </w:t>
      </w:r>
      <w:proofErr w:type="spellStart"/>
      <w:r w:rsidRPr="009C57C9">
        <w:rPr>
          <w:rFonts w:ascii="Palatino Linotype" w:hAnsi="Palatino Linotype"/>
        </w:rPr>
        <w:t>ани</w:t>
      </w:r>
      <w:proofErr w:type="spellEnd"/>
      <w:r w:rsidRPr="009C57C9">
        <w:rPr>
          <w:rFonts w:ascii="Palatino Linotype" w:hAnsi="Palatino Linotype"/>
          <w:lang w:val="tg-Cyrl-TJ"/>
        </w:rPr>
        <w:t>қ</w:t>
      </w:r>
      <w:r w:rsidRPr="009C57C9">
        <w:rPr>
          <w:rFonts w:ascii="Palatino Linotype" w:hAnsi="Palatino Linotype"/>
        </w:rPr>
        <w:t xml:space="preserve">и </w:t>
      </w:r>
      <w:proofErr w:type="spellStart"/>
      <w:r w:rsidRPr="009C57C9">
        <w:rPr>
          <w:rFonts w:ascii="Palatino Linotype" w:hAnsi="Palatino Linotype"/>
        </w:rPr>
        <w:t>кории</w:t>
      </w:r>
      <w:proofErr w:type="spellEnd"/>
      <w:r w:rsidRPr="009C57C9">
        <w:rPr>
          <w:rFonts w:ascii="Palatino Linotype" w:hAnsi="Palatino Linotype"/>
        </w:rPr>
        <w:t xml:space="preserve"> во</w:t>
      </w:r>
      <w:r w:rsidRPr="009C57C9">
        <w:rPr>
          <w:rFonts w:ascii="Palatino Linotype" w:hAnsi="Palatino Linotype"/>
          <w:lang w:val="tg-Cyrl-TJ"/>
        </w:rPr>
        <w:t>қ</w:t>
      </w:r>
      <w:proofErr w:type="spellStart"/>
      <w:r w:rsidRPr="009C57C9">
        <w:rPr>
          <w:rFonts w:ascii="Palatino Linotype" w:hAnsi="Palatino Linotype"/>
        </w:rPr>
        <w:t>еии</w:t>
      </w:r>
      <w:proofErr w:type="spellEnd"/>
      <w:r w:rsidRPr="009C57C9">
        <w:rPr>
          <w:rFonts w:ascii="Palatino Linotype" w:hAnsi="Palatino Linotype"/>
        </w:rPr>
        <w:t xml:space="preserve"> </w:t>
      </w:r>
      <w:r w:rsidRPr="009C57C9">
        <w:rPr>
          <w:rFonts w:ascii="Palatino Linotype" w:hAnsi="Palatino Linotype"/>
          <w:lang w:val="tg-Cyrl-TJ"/>
        </w:rPr>
        <w:t>ҳ</w:t>
      </w:r>
      <w:r w:rsidRPr="009C57C9">
        <w:rPr>
          <w:rFonts w:ascii="Palatino Linotype" w:hAnsi="Palatino Linotype"/>
        </w:rPr>
        <w:t xml:space="preserve">ар як </w:t>
      </w:r>
      <w:proofErr w:type="spellStart"/>
      <w:r w:rsidRPr="009C57C9">
        <w:rPr>
          <w:rFonts w:ascii="Palatino Linotype" w:hAnsi="Palatino Linotype"/>
        </w:rPr>
        <w:t>кормандро</w:t>
      </w:r>
      <w:proofErr w:type="spellEnd"/>
      <w:r w:rsidRPr="009C57C9">
        <w:rPr>
          <w:rFonts w:ascii="Palatino Linotype" w:hAnsi="Palatino Linotype"/>
        </w:rPr>
        <w:t xml:space="preserve"> ба </w:t>
      </w:r>
      <w:r w:rsidRPr="009C57C9">
        <w:rPr>
          <w:rFonts w:ascii="Palatino Linotype" w:hAnsi="Palatino Linotype"/>
          <w:lang w:val="tg-Cyrl-TJ"/>
        </w:rPr>
        <w:t>ҳ</w:t>
      </w:r>
      <w:proofErr w:type="spellStart"/>
      <w:r w:rsidRPr="009C57C9">
        <w:rPr>
          <w:rFonts w:ascii="Palatino Linotype" w:hAnsi="Palatino Linotype"/>
        </w:rPr>
        <w:t>исоб</w:t>
      </w:r>
      <w:proofErr w:type="spellEnd"/>
      <w:r w:rsidRPr="009C57C9">
        <w:rPr>
          <w:rFonts w:ascii="Palatino Linotype" w:hAnsi="Palatino Linotype"/>
        </w:rPr>
        <w:t xml:space="preserve"> </w:t>
      </w:r>
      <w:proofErr w:type="spellStart"/>
      <w:r w:rsidRPr="009C57C9">
        <w:rPr>
          <w:rFonts w:ascii="Palatino Linotype" w:hAnsi="Palatino Linotype"/>
        </w:rPr>
        <w:t>гирад</w:t>
      </w:r>
      <w:proofErr w:type="spellEnd"/>
      <w:r w:rsidRPr="009C57C9">
        <w:rPr>
          <w:rFonts w:ascii="Palatino Linotype" w:hAnsi="Palatino Linotype"/>
        </w:rPr>
        <w:t>, ме</w:t>
      </w:r>
      <w:r w:rsidRPr="009C57C9">
        <w:rPr>
          <w:rFonts w:ascii="Palatino Linotype" w:hAnsi="Palatino Linotype"/>
          <w:lang w:val="tg-Cyrl-TJ"/>
        </w:rPr>
        <w:t>ҳ</w:t>
      </w:r>
      <w:proofErr w:type="spellStart"/>
      <w:r w:rsidRPr="009C57C9">
        <w:rPr>
          <w:rFonts w:ascii="Palatino Linotype" w:hAnsi="Palatino Linotype"/>
        </w:rPr>
        <w:t>нати</w:t>
      </w:r>
      <w:proofErr w:type="spellEnd"/>
      <w:r w:rsidRPr="009C57C9">
        <w:rPr>
          <w:rFonts w:ascii="Palatino Linotype" w:hAnsi="Palatino Linotype"/>
        </w:rPr>
        <w:t xml:space="preserve"> </w:t>
      </w:r>
      <w:r w:rsidRPr="009C57C9">
        <w:rPr>
          <w:rFonts w:ascii="Palatino Linotype" w:hAnsi="Palatino Linotype"/>
          <w:lang w:val="tg-Cyrl-TJ"/>
        </w:rPr>
        <w:t>ӯ</w:t>
      </w:r>
      <w:proofErr w:type="spellStart"/>
      <w:r w:rsidRPr="009C57C9">
        <w:rPr>
          <w:rFonts w:ascii="Palatino Linotype" w:hAnsi="Palatino Linotype"/>
        </w:rPr>
        <w:t>ро</w:t>
      </w:r>
      <w:proofErr w:type="spellEnd"/>
      <w:r w:rsidRPr="009C57C9">
        <w:rPr>
          <w:rFonts w:ascii="Palatino Linotype" w:hAnsi="Palatino Linotype"/>
        </w:rPr>
        <w:t xml:space="preserve"> </w:t>
      </w:r>
      <w:proofErr w:type="spellStart"/>
      <w:r w:rsidRPr="009C57C9">
        <w:rPr>
          <w:rFonts w:ascii="Palatino Linotype" w:hAnsi="Palatino Linotype"/>
        </w:rPr>
        <w:t>софдилона</w:t>
      </w:r>
      <w:proofErr w:type="spellEnd"/>
      <w:r w:rsidRPr="009C57C9">
        <w:rPr>
          <w:rFonts w:ascii="Palatino Linotype" w:hAnsi="Palatino Linotype"/>
        </w:rPr>
        <w:t xml:space="preserve"> </w:t>
      </w:r>
      <w:proofErr w:type="spellStart"/>
      <w:r w:rsidRPr="009C57C9">
        <w:rPr>
          <w:rFonts w:ascii="Palatino Linotype" w:hAnsi="Palatino Linotype"/>
        </w:rPr>
        <w:t>ва</w:t>
      </w:r>
      <w:proofErr w:type="spellEnd"/>
      <w:r w:rsidRPr="009C57C9">
        <w:rPr>
          <w:rFonts w:ascii="Palatino Linotype" w:hAnsi="Palatino Linotype"/>
        </w:rPr>
        <w:t xml:space="preserve"> </w:t>
      </w:r>
      <w:proofErr w:type="spellStart"/>
      <w:r w:rsidRPr="009C57C9">
        <w:rPr>
          <w:rFonts w:ascii="Palatino Linotype" w:hAnsi="Palatino Linotype"/>
        </w:rPr>
        <w:t>одилона</w:t>
      </w:r>
      <w:proofErr w:type="spellEnd"/>
      <w:r w:rsidRPr="009C57C9">
        <w:rPr>
          <w:rFonts w:ascii="Palatino Linotype" w:hAnsi="Palatino Linotype"/>
        </w:rPr>
        <w:t xml:space="preserve"> </w:t>
      </w:r>
      <w:r w:rsidRPr="009C57C9">
        <w:rPr>
          <w:rFonts w:ascii="Palatino Linotype" w:hAnsi="Palatino Linotype"/>
          <w:lang w:val="tg-Cyrl-TJ"/>
        </w:rPr>
        <w:t>қ</w:t>
      </w:r>
      <w:proofErr w:type="spellStart"/>
      <w:r w:rsidRPr="009C57C9">
        <w:rPr>
          <w:rFonts w:ascii="Palatino Linotype" w:hAnsi="Palatino Linotype"/>
        </w:rPr>
        <w:t>адр</w:t>
      </w:r>
      <w:proofErr w:type="spellEnd"/>
      <w:r w:rsidRPr="009C57C9">
        <w:rPr>
          <w:rFonts w:ascii="Palatino Linotype" w:hAnsi="Palatino Linotype"/>
        </w:rPr>
        <w:t xml:space="preserve"> </w:t>
      </w:r>
      <w:proofErr w:type="spellStart"/>
      <w:r w:rsidRPr="009C57C9">
        <w:rPr>
          <w:rFonts w:ascii="Palatino Linotype" w:hAnsi="Palatino Linotype"/>
        </w:rPr>
        <w:t>кунад</w:t>
      </w:r>
      <w:proofErr w:type="spellEnd"/>
      <w:r w:rsidRPr="009C57C9">
        <w:rPr>
          <w:rFonts w:ascii="Palatino Linotype" w:hAnsi="Palatino Linotype"/>
        </w:rPr>
        <w:t>.</w:t>
      </w:r>
    </w:p>
    <w:p w14:paraId="3A62532D" w14:textId="01A25001" w:rsidR="00CA1BB3" w:rsidRDefault="00CA1BB3" w:rsidP="00CA1BB3">
      <w:pPr>
        <w:jc w:val="both"/>
        <w:rPr>
          <w:ins w:id="1989" w:author="Гафуров Камолджон Азимджонович" w:date="2024-10-11T11:17:00Z" w16du:dateUtc="2024-10-11T06:17:00Z"/>
          <w:rFonts w:ascii="Palatino Linotype" w:hAnsi="Palatino Linotype"/>
          <w:lang w:val="tg-Cyrl-TJ"/>
        </w:rPr>
      </w:pPr>
      <w:r w:rsidRPr="009C57C9">
        <w:rPr>
          <w:rFonts w:ascii="Palatino Linotype" w:hAnsi="Palatino Linotype"/>
        </w:rPr>
        <w:t>4.</w:t>
      </w:r>
      <w:ins w:id="1990" w:author="Гафуров Камолджон Азимджонович" w:date="2024-10-11T08:52:00Z" w16du:dateUtc="2024-10-11T03:52:00Z">
        <w:r w:rsidR="008F74B9">
          <w:rPr>
            <w:rFonts w:ascii="Palatino Linotype" w:hAnsi="Palatino Linotype"/>
            <w:lang w:val="tg-Cyrl-TJ"/>
          </w:rPr>
          <w:t>7</w:t>
        </w:r>
      </w:ins>
      <w:del w:id="1991" w:author="Гафуров Камолджон Азимджонович" w:date="2024-10-11T08:52:00Z" w16du:dateUtc="2024-10-11T03:52:00Z">
        <w:r w:rsidRPr="009C57C9" w:rsidDel="008F74B9">
          <w:rPr>
            <w:rFonts w:ascii="Palatino Linotype" w:hAnsi="Palatino Linotype"/>
          </w:rPr>
          <w:delText>6</w:delText>
        </w:r>
      </w:del>
      <w:r w:rsidRPr="009C57C9">
        <w:rPr>
          <w:rFonts w:ascii="Palatino Linotype" w:hAnsi="Palatino Linotype"/>
        </w:rPr>
        <w:t xml:space="preserve">.Дар </w:t>
      </w:r>
      <w:proofErr w:type="spellStart"/>
      <w:r w:rsidRPr="009C57C9">
        <w:rPr>
          <w:rFonts w:ascii="Palatino Linotype" w:hAnsi="Palatino Linotype"/>
        </w:rPr>
        <w:t>асоси</w:t>
      </w:r>
      <w:proofErr w:type="spellEnd"/>
      <w:r w:rsidRPr="009C57C9">
        <w:rPr>
          <w:rFonts w:ascii="Palatino Linotype" w:hAnsi="Palatino Linotype"/>
        </w:rPr>
        <w:t xml:space="preserve"> ба</w:t>
      </w:r>
      <w:r w:rsidRPr="009C57C9">
        <w:rPr>
          <w:rFonts w:ascii="Palatino Linotype" w:hAnsi="Palatino Linotype"/>
          <w:lang w:val="tg-Cyrl-TJ"/>
        </w:rPr>
        <w:t>ҳ</w:t>
      </w:r>
      <w:proofErr w:type="spellStart"/>
      <w:r w:rsidRPr="009C57C9">
        <w:rPr>
          <w:rFonts w:ascii="Palatino Linotype" w:hAnsi="Palatino Linotype"/>
        </w:rPr>
        <w:t>исобгирии</w:t>
      </w:r>
      <w:proofErr w:type="spellEnd"/>
      <w:r w:rsidRPr="009C57C9">
        <w:rPr>
          <w:rFonts w:ascii="Palatino Linotype" w:hAnsi="Palatino Linotype"/>
        </w:rPr>
        <w:t xml:space="preserve"> </w:t>
      </w:r>
      <w:proofErr w:type="spellStart"/>
      <w:r w:rsidRPr="009C57C9">
        <w:rPr>
          <w:rFonts w:ascii="Palatino Linotype" w:hAnsi="Palatino Linotype"/>
        </w:rPr>
        <w:t>ва</w:t>
      </w:r>
      <w:proofErr w:type="spellEnd"/>
      <w:r w:rsidRPr="009C57C9">
        <w:rPr>
          <w:rFonts w:ascii="Palatino Linotype" w:hAnsi="Palatino Linotype"/>
          <w:lang w:val="tg-Cyrl-TJ"/>
        </w:rPr>
        <w:t>қ</w:t>
      </w:r>
      <w:proofErr w:type="spellStart"/>
      <w:r w:rsidRPr="009C57C9">
        <w:rPr>
          <w:rFonts w:ascii="Palatino Linotype" w:hAnsi="Palatino Linotype"/>
        </w:rPr>
        <w:t>ти</w:t>
      </w:r>
      <w:proofErr w:type="spellEnd"/>
      <w:r w:rsidRPr="009C57C9">
        <w:rPr>
          <w:rFonts w:ascii="Palatino Linotype" w:hAnsi="Palatino Linotype"/>
        </w:rPr>
        <w:t xml:space="preserve"> во</w:t>
      </w:r>
      <w:r w:rsidRPr="009C57C9">
        <w:rPr>
          <w:rFonts w:ascii="Palatino Linotype" w:hAnsi="Palatino Linotype"/>
          <w:lang w:val="tg-Cyrl-TJ"/>
        </w:rPr>
        <w:t>қ</w:t>
      </w:r>
      <w:proofErr w:type="spellStart"/>
      <w:r w:rsidRPr="009C57C9">
        <w:rPr>
          <w:rFonts w:ascii="Palatino Linotype" w:hAnsi="Palatino Linotype"/>
        </w:rPr>
        <w:t>еии</w:t>
      </w:r>
      <w:proofErr w:type="spellEnd"/>
      <w:r w:rsidRPr="009C57C9">
        <w:rPr>
          <w:rFonts w:ascii="Palatino Linotype" w:hAnsi="Palatino Linotype"/>
        </w:rPr>
        <w:t xml:space="preserve"> </w:t>
      </w:r>
      <w:proofErr w:type="spellStart"/>
      <w:r w:rsidRPr="009C57C9">
        <w:rPr>
          <w:rFonts w:ascii="Palatino Linotype" w:hAnsi="Palatino Linotype"/>
        </w:rPr>
        <w:t>сарфкардашуда</w:t>
      </w:r>
      <w:proofErr w:type="spellEnd"/>
      <w:r w:rsidRPr="009C57C9">
        <w:rPr>
          <w:rFonts w:ascii="Palatino Linotype" w:hAnsi="Palatino Linotype"/>
        </w:rPr>
        <w:t xml:space="preserve"> </w:t>
      </w:r>
      <w:proofErr w:type="spellStart"/>
      <w:r w:rsidRPr="009C57C9">
        <w:rPr>
          <w:rFonts w:ascii="Palatino Linotype" w:hAnsi="Palatino Linotype"/>
        </w:rPr>
        <w:t>ва</w:t>
      </w:r>
      <w:proofErr w:type="spellEnd"/>
      <w:r w:rsidRPr="009C57C9">
        <w:rPr>
          <w:rFonts w:ascii="Palatino Linotype" w:hAnsi="Palatino Linotype"/>
        </w:rPr>
        <w:t xml:space="preserve"> и</w:t>
      </w:r>
      <w:r w:rsidRPr="009C57C9">
        <w:rPr>
          <w:rFonts w:ascii="Palatino Linotype" w:hAnsi="Palatino Linotype"/>
          <w:lang w:val="tg-Cyrl-TJ"/>
        </w:rPr>
        <w:t>ҷ</w:t>
      </w:r>
      <w:r w:rsidRPr="009C57C9">
        <w:rPr>
          <w:rFonts w:ascii="Palatino Linotype" w:hAnsi="Palatino Linotype"/>
        </w:rPr>
        <w:t xml:space="preserve">рои </w:t>
      </w:r>
      <w:proofErr w:type="spellStart"/>
      <w:r w:rsidRPr="009C57C9">
        <w:rPr>
          <w:rFonts w:ascii="Palatino Linotype" w:hAnsi="Palatino Linotype"/>
        </w:rPr>
        <w:t>вазифа</w:t>
      </w:r>
      <w:proofErr w:type="spellEnd"/>
      <w:r w:rsidRPr="009C57C9">
        <w:rPr>
          <w:rFonts w:ascii="Palatino Linotype" w:hAnsi="Palatino Linotype"/>
          <w:lang w:val="tg-Cyrl-TJ"/>
        </w:rPr>
        <w:t>ҳ</w:t>
      </w:r>
      <w:r w:rsidRPr="009C57C9">
        <w:rPr>
          <w:rFonts w:ascii="Palatino Linotype" w:hAnsi="Palatino Linotype"/>
        </w:rPr>
        <w:t xml:space="preserve">о, </w:t>
      </w:r>
      <w:r w:rsidRPr="009C57C9">
        <w:rPr>
          <w:rFonts w:ascii="Palatino Linotype" w:hAnsi="Palatino Linotype"/>
          <w:lang w:val="tg-Cyrl-TJ"/>
        </w:rPr>
        <w:t>ҳ</w:t>
      </w:r>
      <w:proofErr w:type="spellStart"/>
      <w:r w:rsidRPr="009C57C9">
        <w:rPr>
          <w:rFonts w:ascii="Palatino Linotype" w:hAnsi="Palatino Linotype"/>
        </w:rPr>
        <w:t>амчунин</w:t>
      </w:r>
      <w:proofErr w:type="spellEnd"/>
      <w:r w:rsidRPr="009C57C9">
        <w:rPr>
          <w:rFonts w:ascii="Palatino Linotype" w:hAnsi="Palatino Linotype"/>
        </w:rPr>
        <w:t xml:space="preserve"> дар </w:t>
      </w:r>
      <w:proofErr w:type="spellStart"/>
      <w:r w:rsidRPr="009C57C9">
        <w:rPr>
          <w:rFonts w:ascii="Palatino Linotype" w:hAnsi="Palatino Linotype"/>
        </w:rPr>
        <w:t>асоси</w:t>
      </w:r>
      <w:proofErr w:type="spellEnd"/>
      <w:r w:rsidRPr="009C57C9">
        <w:rPr>
          <w:rFonts w:ascii="Palatino Linotype" w:hAnsi="Palatino Linotype"/>
        </w:rPr>
        <w:t xml:space="preserve"> ба</w:t>
      </w:r>
      <w:r w:rsidRPr="009C57C9">
        <w:rPr>
          <w:rFonts w:ascii="Palatino Linotype" w:hAnsi="Palatino Linotype"/>
          <w:lang w:val="tg-Cyrl-TJ"/>
        </w:rPr>
        <w:t>ҳ</w:t>
      </w:r>
      <w:proofErr w:type="spellStart"/>
      <w:r w:rsidRPr="009C57C9">
        <w:rPr>
          <w:rFonts w:ascii="Palatino Linotype" w:hAnsi="Palatino Linotype"/>
        </w:rPr>
        <w:t>оди</w:t>
      </w:r>
      <w:proofErr w:type="spellEnd"/>
      <w:r w:rsidRPr="009C57C9">
        <w:rPr>
          <w:rFonts w:ascii="Palatino Linotype" w:hAnsi="Palatino Linotype"/>
          <w:lang w:val="tg-Cyrl-TJ"/>
        </w:rPr>
        <w:t>ҳӣ</w:t>
      </w:r>
      <w:r w:rsidRPr="009C57C9">
        <w:rPr>
          <w:rFonts w:ascii="Palatino Linotype" w:hAnsi="Palatino Linotype"/>
        </w:rPr>
        <w:t xml:space="preserve"> ба ме</w:t>
      </w:r>
      <w:r w:rsidRPr="009C57C9">
        <w:rPr>
          <w:rFonts w:ascii="Palatino Linotype" w:hAnsi="Palatino Linotype"/>
          <w:lang w:val="tg-Cyrl-TJ"/>
        </w:rPr>
        <w:t>ҳ</w:t>
      </w:r>
      <w:proofErr w:type="spellStart"/>
      <w:r w:rsidRPr="009C57C9">
        <w:rPr>
          <w:rFonts w:ascii="Palatino Linotype" w:hAnsi="Palatino Linotype"/>
        </w:rPr>
        <w:t>нати</w:t>
      </w:r>
      <w:proofErr w:type="spellEnd"/>
      <w:r w:rsidRPr="009C57C9">
        <w:rPr>
          <w:rFonts w:ascii="Palatino Linotype" w:hAnsi="Palatino Linotype"/>
        </w:rPr>
        <w:t xml:space="preserve"> </w:t>
      </w:r>
      <w:r w:rsidRPr="009C57C9">
        <w:rPr>
          <w:rFonts w:ascii="Palatino Linotype" w:hAnsi="Palatino Linotype"/>
          <w:lang w:val="tg-Cyrl-TJ"/>
        </w:rPr>
        <w:t>ҳ</w:t>
      </w:r>
      <w:r w:rsidRPr="009C57C9">
        <w:rPr>
          <w:rFonts w:ascii="Palatino Linotype" w:hAnsi="Palatino Linotype"/>
        </w:rPr>
        <w:t xml:space="preserve">ар як </w:t>
      </w:r>
      <w:proofErr w:type="spellStart"/>
      <w:r w:rsidRPr="009C57C9">
        <w:rPr>
          <w:rFonts w:ascii="Palatino Linotype" w:hAnsi="Palatino Linotype"/>
        </w:rPr>
        <w:t>корманд</w:t>
      </w:r>
      <w:proofErr w:type="spellEnd"/>
      <w:r w:rsidRPr="009C57C9">
        <w:rPr>
          <w:rFonts w:ascii="Palatino Linotype" w:hAnsi="Palatino Linotype"/>
        </w:rPr>
        <w:t xml:space="preserve">, </w:t>
      </w:r>
      <w:proofErr w:type="spellStart"/>
      <w:r w:rsidRPr="009C57C9">
        <w:rPr>
          <w:rFonts w:ascii="Palatino Linotype" w:hAnsi="Palatino Linotype"/>
        </w:rPr>
        <w:t>Бонк</w:t>
      </w:r>
      <w:proofErr w:type="spellEnd"/>
      <w:r w:rsidRPr="009C57C9">
        <w:rPr>
          <w:rFonts w:ascii="Palatino Linotype" w:hAnsi="Palatino Linotype"/>
        </w:rPr>
        <w:t xml:space="preserve"> </w:t>
      </w:r>
      <w:proofErr w:type="spellStart"/>
      <w:r w:rsidRPr="009C57C9">
        <w:rPr>
          <w:rFonts w:ascii="Palatino Linotype" w:hAnsi="Palatino Linotype"/>
        </w:rPr>
        <w:t>мабла</w:t>
      </w:r>
      <w:proofErr w:type="spellEnd"/>
      <w:r w:rsidRPr="009C57C9">
        <w:rPr>
          <w:rFonts w:ascii="Palatino Linotype" w:hAnsi="Palatino Linotype"/>
          <w:lang w:val="tg-Cyrl-TJ"/>
        </w:rPr>
        <w:t>ғ</w:t>
      </w:r>
      <w:r w:rsidRPr="009C57C9">
        <w:rPr>
          <w:rFonts w:ascii="Palatino Linotype" w:hAnsi="Palatino Linotype"/>
        </w:rPr>
        <w:t>и пул</w:t>
      </w:r>
      <w:r w:rsidRPr="009C57C9">
        <w:rPr>
          <w:rFonts w:ascii="Palatino Linotype" w:hAnsi="Palatino Linotype"/>
          <w:lang w:val="tg-Cyrl-TJ"/>
        </w:rPr>
        <w:t>ӣ</w:t>
      </w:r>
      <w:r w:rsidRPr="009C57C9">
        <w:rPr>
          <w:rFonts w:ascii="Palatino Linotype" w:hAnsi="Palatino Linotype"/>
        </w:rPr>
        <w:t xml:space="preserve"> - </w:t>
      </w:r>
      <w:proofErr w:type="spellStart"/>
      <w:r w:rsidRPr="009C57C9">
        <w:rPr>
          <w:rFonts w:ascii="Palatino Linotype" w:hAnsi="Palatino Linotype"/>
        </w:rPr>
        <w:t>музди</w:t>
      </w:r>
      <w:proofErr w:type="spellEnd"/>
      <w:r w:rsidRPr="009C57C9">
        <w:rPr>
          <w:rFonts w:ascii="Palatino Linotype" w:hAnsi="Palatino Linotype"/>
        </w:rPr>
        <w:t xml:space="preserve"> ме</w:t>
      </w:r>
      <w:r w:rsidRPr="009C57C9">
        <w:rPr>
          <w:rFonts w:ascii="Palatino Linotype" w:hAnsi="Palatino Linotype"/>
          <w:lang w:val="tg-Cyrl-TJ"/>
        </w:rPr>
        <w:t>ҳ</w:t>
      </w:r>
      <w:r w:rsidRPr="009C57C9">
        <w:rPr>
          <w:rFonts w:ascii="Palatino Linotype" w:hAnsi="Palatino Linotype"/>
        </w:rPr>
        <w:t xml:space="preserve">нат </w:t>
      </w:r>
      <w:proofErr w:type="spellStart"/>
      <w:r w:rsidRPr="009C57C9">
        <w:rPr>
          <w:rFonts w:ascii="Palatino Linotype" w:hAnsi="Palatino Linotype"/>
        </w:rPr>
        <w:t>ва</w:t>
      </w:r>
      <w:proofErr w:type="spellEnd"/>
      <w:r w:rsidRPr="009C57C9">
        <w:rPr>
          <w:rFonts w:ascii="Palatino Linotype" w:hAnsi="Palatino Linotype"/>
        </w:rPr>
        <w:t xml:space="preserve"> </w:t>
      </w:r>
      <w:proofErr w:type="spellStart"/>
      <w:r w:rsidRPr="009C57C9">
        <w:rPr>
          <w:rFonts w:ascii="Palatino Linotype" w:hAnsi="Palatino Linotype"/>
        </w:rPr>
        <w:t>дигар</w:t>
      </w:r>
      <w:proofErr w:type="spellEnd"/>
      <w:r w:rsidRPr="009C57C9">
        <w:rPr>
          <w:rFonts w:ascii="Palatino Linotype" w:hAnsi="Palatino Linotype"/>
        </w:rPr>
        <w:t xml:space="preserve"> </w:t>
      </w:r>
      <w:proofErr w:type="spellStart"/>
      <w:r w:rsidRPr="009C57C9">
        <w:rPr>
          <w:rFonts w:ascii="Palatino Linotype" w:hAnsi="Palatino Linotype"/>
        </w:rPr>
        <w:t>намуд</w:t>
      </w:r>
      <w:proofErr w:type="spellEnd"/>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w:t>
      </w:r>
      <w:proofErr w:type="spellStart"/>
      <w:r w:rsidRPr="009C57C9">
        <w:rPr>
          <w:rFonts w:ascii="Palatino Linotype" w:hAnsi="Palatino Linotype"/>
        </w:rPr>
        <w:t>мукофотпулиро</w:t>
      </w:r>
      <w:proofErr w:type="spellEnd"/>
      <w:r w:rsidRPr="009C57C9">
        <w:rPr>
          <w:rFonts w:ascii="Palatino Linotype" w:hAnsi="Palatino Linotype"/>
        </w:rPr>
        <w:t xml:space="preserve"> </w:t>
      </w:r>
      <w:proofErr w:type="spellStart"/>
      <w:r w:rsidRPr="009C57C9">
        <w:rPr>
          <w:rFonts w:ascii="Palatino Linotype" w:hAnsi="Palatino Linotype"/>
        </w:rPr>
        <w:t>мутоби</w:t>
      </w:r>
      <w:proofErr w:type="spellEnd"/>
      <w:r w:rsidRPr="009C57C9">
        <w:rPr>
          <w:rFonts w:ascii="Palatino Linotype" w:hAnsi="Palatino Linotype"/>
          <w:lang w:val="tg-Cyrl-TJ"/>
        </w:rPr>
        <w:t>қ</w:t>
      </w:r>
      <w:r w:rsidRPr="009C57C9">
        <w:rPr>
          <w:rFonts w:ascii="Palatino Linotype" w:hAnsi="Palatino Linotype"/>
        </w:rPr>
        <w:t xml:space="preserve">и </w:t>
      </w:r>
      <w:proofErr w:type="spellStart"/>
      <w:r w:rsidRPr="009C57C9">
        <w:rPr>
          <w:rFonts w:ascii="Palatino Linotype" w:hAnsi="Palatino Linotype"/>
        </w:rPr>
        <w:t>шарт</w:t>
      </w:r>
      <w:proofErr w:type="spellEnd"/>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дар </w:t>
      </w:r>
      <w:proofErr w:type="spellStart"/>
      <w:r w:rsidRPr="009C57C9">
        <w:rPr>
          <w:rFonts w:ascii="Palatino Linotype" w:hAnsi="Palatino Linotype"/>
        </w:rPr>
        <w:t>шартномаи</w:t>
      </w:r>
      <w:proofErr w:type="spellEnd"/>
      <w:r w:rsidRPr="009C57C9">
        <w:rPr>
          <w:rFonts w:ascii="Palatino Linotype" w:hAnsi="Palatino Linotype"/>
        </w:rPr>
        <w:t xml:space="preserve"> (</w:t>
      </w:r>
      <w:r w:rsidRPr="009C57C9">
        <w:rPr>
          <w:rFonts w:ascii="Palatino Linotype" w:hAnsi="Palatino Linotype"/>
          <w:lang w:val="tg-Cyrl-TJ"/>
        </w:rPr>
        <w:t>қ</w:t>
      </w:r>
      <w:proofErr w:type="spellStart"/>
      <w:r w:rsidRPr="009C57C9">
        <w:rPr>
          <w:rFonts w:ascii="Palatino Linotype" w:hAnsi="Palatino Linotype"/>
        </w:rPr>
        <w:t>арордоди</w:t>
      </w:r>
      <w:proofErr w:type="spellEnd"/>
      <w:r w:rsidRPr="009C57C9">
        <w:rPr>
          <w:rFonts w:ascii="Palatino Linotype" w:hAnsi="Palatino Linotype"/>
        </w:rPr>
        <w:t>) ме</w:t>
      </w:r>
      <w:r w:rsidRPr="009C57C9">
        <w:rPr>
          <w:rFonts w:ascii="Palatino Linotype" w:hAnsi="Palatino Linotype"/>
          <w:lang w:val="tg-Cyrl-TJ"/>
        </w:rPr>
        <w:t>ҳ</w:t>
      </w:r>
      <w:r w:rsidRPr="009C57C9">
        <w:rPr>
          <w:rFonts w:ascii="Palatino Linotype" w:hAnsi="Palatino Linotype"/>
        </w:rPr>
        <w:t>нат</w:t>
      </w:r>
      <w:r w:rsidRPr="009C57C9">
        <w:rPr>
          <w:rFonts w:ascii="Palatino Linotype" w:hAnsi="Palatino Linotype"/>
          <w:lang w:val="tg-Cyrl-TJ"/>
        </w:rPr>
        <w:t>ӣ</w:t>
      </w:r>
      <w:r w:rsidRPr="009C57C9">
        <w:rPr>
          <w:rFonts w:ascii="Palatino Linotype" w:hAnsi="Palatino Linotype"/>
        </w:rPr>
        <w:t xml:space="preserve"> </w:t>
      </w:r>
      <w:proofErr w:type="spellStart"/>
      <w:r w:rsidRPr="009C57C9">
        <w:rPr>
          <w:rFonts w:ascii="Palatino Linotype" w:hAnsi="Palatino Linotype"/>
        </w:rPr>
        <w:t>пешбинишуда</w:t>
      </w:r>
      <w:proofErr w:type="spellEnd"/>
      <w:r w:rsidRPr="009C57C9">
        <w:rPr>
          <w:rFonts w:ascii="Palatino Linotype" w:hAnsi="Palatino Linotype"/>
        </w:rPr>
        <w:t xml:space="preserve">, </w:t>
      </w:r>
      <w:proofErr w:type="spellStart"/>
      <w:r w:rsidRPr="009C57C9">
        <w:rPr>
          <w:rFonts w:ascii="Palatino Linotype" w:hAnsi="Palatino Linotype"/>
        </w:rPr>
        <w:t>мепардозад</w:t>
      </w:r>
      <w:proofErr w:type="spellEnd"/>
      <w:r w:rsidRPr="009C57C9">
        <w:rPr>
          <w:rFonts w:ascii="Palatino Linotype" w:hAnsi="Palatino Linotype"/>
        </w:rPr>
        <w:t xml:space="preserve">. </w:t>
      </w:r>
    </w:p>
    <w:p w14:paraId="2C9A4B3E" w14:textId="17273163" w:rsidR="003D3FF5" w:rsidRPr="007F7F17" w:rsidRDefault="003D3FF5" w:rsidP="003D3FF5">
      <w:pPr>
        <w:jc w:val="both"/>
        <w:rPr>
          <w:ins w:id="1992" w:author="Гафуров Камолджон Азимджонович" w:date="2024-10-11T11:17:00Z" w16du:dateUtc="2024-10-11T06:17:00Z"/>
          <w:rFonts w:ascii="Palatino Linotype" w:hAnsi="Palatino Linotype"/>
          <w:lang w:val="tg-Cyrl-TJ"/>
          <w:rPrChange w:id="1993" w:author="Алимбаева  Малика  Маруфовна" w:date="2024-10-11T14:06:00Z" w16du:dateUtc="2024-10-11T09:06:00Z">
            <w:rPr>
              <w:ins w:id="1994" w:author="Гафуров Камолджон Азимджонович" w:date="2024-10-11T11:17:00Z" w16du:dateUtc="2024-10-11T06:17:00Z"/>
              <w:lang w:val="tg-Cyrl-TJ"/>
            </w:rPr>
          </w:rPrChange>
        </w:rPr>
      </w:pPr>
      <w:ins w:id="1995" w:author="Гафуров Камолджон Азимджонович" w:date="2024-10-11T11:17:00Z" w16du:dateUtc="2024-10-11T06:17:00Z">
        <w:r w:rsidRPr="007F7F17">
          <w:rPr>
            <w:rFonts w:ascii="Palatino Linotype" w:hAnsi="Palatino Linotype"/>
            <w:lang w:val="tg-Cyrl-TJ"/>
            <w:rPrChange w:id="1996" w:author="Алимбаева  Малика  Маруфовна" w:date="2024-10-11T14:06:00Z" w16du:dateUtc="2024-10-11T09:06:00Z">
              <w:rPr>
                <w:rFonts w:ascii="Palatino Linotype" w:hAnsi="Palatino Linotype"/>
              </w:rPr>
            </w:rPrChange>
          </w:rPr>
          <w:t>4.</w:t>
        </w:r>
        <w:r w:rsidRPr="007F7F17">
          <w:rPr>
            <w:rFonts w:ascii="Palatino Linotype" w:hAnsi="Palatino Linotype"/>
            <w:lang w:val="tg-Cyrl-TJ"/>
          </w:rPr>
          <w:t>8</w:t>
        </w:r>
        <w:r w:rsidRPr="007F7F17">
          <w:rPr>
            <w:rFonts w:ascii="Palatino Linotype" w:hAnsi="Palatino Linotype"/>
            <w:lang w:val="tg-Cyrl-TJ"/>
            <w:rPrChange w:id="1997" w:author="Алимбаева  Малика  Маруфовна" w:date="2024-10-11T14:06:00Z" w16du:dateUtc="2024-10-11T09:06:00Z">
              <w:rPr>
                <w:rFonts w:ascii="Palatino Linotype" w:hAnsi="Palatino Linotype"/>
              </w:rPr>
            </w:rPrChange>
          </w:rPr>
          <w:t xml:space="preserve">. </w:t>
        </w:r>
        <w:r w:rsidRPr="007F7F17">
          <w:rPr>
            <w:rFonts w:ascii="Palatino Linotype" w:hAnsi="Palatino Linotype"/>
            <w:lang w:val="tg-Cyrl-TJ"/>
            <w:rPrChange w:id="1998" w:author="Алимбаева  Малика  Маруфовна" w:date="2024-10-11T14:06:00Z" w16du:dateUtc="2024-10-11T09:06:00Z">
              <w:rPr>
                <w:rFonts w:ascii="Palatino Linotype" w:hAnsi="Palatino Linotype" w:cstheme="minorBidi"/>
                <w:sz w:val="22"/>
                <w:szCs w:val="22"/>
              </w:rPr>
            </w:rPrChange>
          </w:rPr>
          <w:t xml:space="preserve">Бо мувофиқаи </w:t>
        </w:r>
        <w:r w:rsidRPr="007F7F17">
          <w:rPr>
            <w:rFonts w:ascii="Palatino Linotype" w:hAnsi="Palatino Linotype"/>
            <w:lang w:val="tg-Cyrl-TJ"/>
          </w:rPr>
          <w:t>Т</w:t>
        </w:r>
        <w:r w:rsidRPr="007F7F17">
          <w:rPr>
            <w:rFonts w:ascii="Palatino Linotype" w:hAnsi="Palatino Linotype"/>
            <w:lang w:val="tg-Cyrl-TJ"/>
            <w:rPrChange w:id="1999" w:author="Алимбаева  Малика  Маруфовна" w:date="2024-10-11T14:06:00Z" w16du:dateUtc="2024-10-11T09:06:00Z">
              <w:rPr>
                <w:rFonts w:ascii="Palatino Linotype" w:hAnsi="Palatino Linotype" w:cstheme="minorBidi"/>
                <w:sz w:val="22"/>
                <w:szCs w:val="22"/>
              </w:rPr>
            </w:rPrChange>
          </w:rPr>
          <w:t>араф</w:t>
        </w:r>
        <w:r w:rsidRPr="007F7F17">
          <w:rPr>
            <w:rFonts w:ascii="Palatino Linotype" w:hAnsi="Palatino Linotype"/>
            <w:lang w:val="tg-Cyrl-TJ"/>
          </w:rPr>
          <w:t>ҳ</w:t>
        </w:r>
        <w:r w:rsidRPr="007F7F17">
          <w:rPr>
            <w:rFonts w:ascii="Palatino Linotype" w:hAnsi="Palatino Linotype"/>
            <w:lang w:val="tg-Cyrl-TJ"/>
            <w:rPrChange w:id="2000" w:author="Алимбаева  Малика  Маруфовна" w:date="2024-10-11T14:06:00Z" w16du:dateUtc="2024-10-11T09:06:00Z">
              <w:rPr>
                <w:rFonts w:ascii="Palatino Linotype" w:hAnsi="Palatino Linotype" w:cstheme="minorBidi"/>
                <w:sz w:val="22"/>
                <w:szCs w:val="22"/>
              </w:rPr>
            </w:rPrChange>
          </w:rPr>
          <w:t xml:space="preserve">о </w:t>
        </w:r>
        <w:r w:rsidRPr="007F7F17">
          <w:rPr>
            <w:rFonts w:ascii="Palatino Linotype" w:hAnsi="Palatino Linotype"/>
            <w:lang w:val="tg-Cyrl-TJ"/>
          </w:rPr>
          <w:t>(</w:t>
        </w:r>
        <w:r w:rsidRPr="007F7F17">
          <w:rPr>
            <w:rFonts w:ascii="Palatino Linotype" w:hAnsi="Palatino Linotype"/>
            <w:lang w:val="tg-Cyrl-TJ"/>
            <w:rPrChange w:id="2001" w:author="Алимбаева  Малика  Маруфовна" w:date="2024-10-11T14:06:00Z" w16du:dateUtc="2024-10-11T09:06:00Z">
              <w:rPr>
                <w:rFonts w:ascii="Palatino Linotype" w:hAnsi="Palatino Linotype" w:cstheme="minorBidi"/>
                <w:sz w:val="22"/>
                <w:szCs w:val="22"/>
              </w:rPr>
            </w:rPrChange>
          </w:rPr>
          <w:t>бай</w:t>
        </w:r>
        <w:r w:rsidRPr="007F7F17">
          <w:rPr>
            <w:rFonts w:ascii="Palatino Linotype" w:hAnsi="Palatino Linotype"/>
            <w:lang w:val="tg-Cyrl-TJ"/>
          </w:rPr>
          <w:t>ни Бонк ва корманд), мумкин аст, ки к</w:t>
        </w:r>
        <w:r w:rsidRPr="007F7F17">
          <w:rPr>
            <w:rFonts w:ascii="Palatino Linotype" w:hAnsi="Palatino Linotype"/>
            <w:lang w:val="tg-Cyrl-TJ"/>
            <w:rPrChange w:id="2002" w:author="Алимбаева  Малика  Маруфовна" w:date="2024-10-11T14:06:00Z" w16du:dateUtc="2024-10-11T09:06:00Z">
              <w:rPr>
                <w:rFonts w:ascii="Palatino Linotype" w:hAnsi="Palatino Linotype" w:cstheme="minorBidi"/>
                <w:sz w:val="22"/>
                <w:szCs w:val="22"/>
              </w:rPr>
            </w:rPrChange>
          </w:rPr>
          <w:t xml:space="preserve">орманд вазифаҳои худро </w:t>
        </w:r>
        <w:r w:rsidRPr="007F7F17">
          <w:rPr>
            <w:rFonts w:ascii="Palatino Linotype" w:hAnsi="Palatino Linotype"/>
            <w:lang w:val="tg-Cyrl-TJ"/>
          </w:rPr>
          <w:t>дар вақти корӣ</w:t>
        </w:r>
        <w:r w:rsidRPr="007F7F17">
          <w:rPr>
            <w:rFonts w:ascii="Palatino Linotype" w:hAnsi="Palatino Linotype"/>
            <w:lang w:val="tg-Cyrl-TJ"/>
            <w:rPrChange w:id="2003" w:author="Алимбаева  Малика  Маруфовна" w:date="2024-10-11T14:06:00Z" w16du:dateUtc="2024-10-11T09:06:00Z">
              <w:rPr>
                <w:rFonts w:ascii="Palatino Linotype" w:hAnsi="Palatino Linotype"/>
              </w:rPr>
            </w:rPrChange>
          </w:rPr>
          <w:t xml:space="preserve"> </w:t>
        </w:r>
        <w:r w:rsidRPr="007F7F17">
          <w:rPr>
            <w:rFonts w:ascii="Palatino Linotype" w:hAnsi="Palatino Linotype"/>
            <w:lang w:val="tg-Cyrl-TJ"/>
          </w:rPr>
          <w:t xml:space="preserve">ба тариқи </w:t>
        </w:r>
        <w:r w:rsidRPr="007F7F17">
          <w:rPr>
            <w:rFonts w:ascii="Palatino Linotype" w:hAnsi="Palatino Linotype"/>
            <w:lang w:val="tg-Cyrl-TJ"/>
            <w:rPrChange w:id="2004" w:author="Алимбаева  Малика  Маруфовна" w:date="2024-10-11T14:06:00Z" w16du:dateUtc="2024-10-11T09:06:00Z">
              <w:rPr>
                <w:rFonts w:ascii="Palatino Linotype" w:eastAsiaTheme="minorHAnsi" w:hAnsi="Palatino Linotype" w:cstheme="minorBidi"/>
                <w:sz w:val="22"/>
                <w:szCs w:val="22"/>
              </w:rPr>
            </w:rPrChange>
          </w:rPr>
          <w:t>фосилавӣ (дистансионӣ) берун аз макони</w:t>
        </w:r>
        <w:r w:rsidRPr="007F7F17">
          <w:rPr>
            <w:rFonts w:ascii="Palatino Linotype" w:hAnsi="Palatino Linotype"/>
            <w:lang w:val="tg-Cyrl-TJ"/>
          </w:rPr>
          <w:t xml:space="preserve"> </w:t>
        </w:r>
        <w:r w:rsidRPr="007F7F17">
          <w:rPr>
            <w:rFonts w:ascii="Palatino Linotype" w:hAnsi="Palatino Linotype"/>
            <w:lang w:val="tg-Cyrl-TJ"/>
            <w:rPrChange w:id="2005" w:author="Алимбаева  Малика  Маруфовна" w:date="2024-10-11T14:06:00Z" w16du:dateUtc="2024-10-11T09:06:00Z">
              <w:rPr>
                <w:rFonts w:ascii="Palatino Linotype" w:eastAsiaTheme="minorHAnsi" w:hAnsi="Palatino Linotype" w:cstheme="minorBidi"/>
                <w:sz w:val="22"/>
                <w:szCs w:val="22"/>
              </w:rPr>
            </w:rPrChange>
          </w:rPr>
          <w:t xml:space="preserve">ҷойгиршавии </w:t>
        </w:r>
        <w:r w:rsidRPr="007F7F17">
          <w:rPr>
            <w:rFonts w:ascii="Palatino Linotype" w:hAnsi="Palatino Linotype"/>
            <w:lang w:val="tg-Cyrl-TJ"/>
          </w:rPr>
          <w:t xml:space="preserve">Бонк </w:t>
        </w:r>
        <w:r w:rsidRPr="007F7F17">
          <w:rPr>
            <w:rFonts w:ascii="Palatino Linotype" w:hAnsi="Palatino Linotype"/>
            <w:lang w:val="tg-Cyrl-TJ"/>
            <w:rPrChange w:id="2006" w:author="Алимбаева  Малика  Маруфовна" w:date="2024-10-11T14:06:00Z" w16du:dateUtc="2024-10-11T09:06:00Z">
              <w:rPr>
                <w:rFonts w:ascii="Palatino Linotype" w:eastAsiaTheme="minorHAnsi" w:hAnsi="Palatino Linotype" w:cstheme="minorBidi"/>
                <w:sz w:val="22"/>
                <w:szCs w:val="22"/>
              </w:rPr>
            </w:rPrChange>
          </w:rPr>
          <w:t xml:space="preserve">ба иҷро расонад. </w:t>
        </w:r>
        <w:r w:rsidRPr="007F7F17">
          <w:rPr>
            <w:rFonts w:ascii="Palatino Linotype" w:hAnsi="Palatino Linotype"/>
            <w:lang w:val="tg-Cyrl-TJ"/>
          </w:rPr>
          <w:t>Ҷ</w:t>
        </w:r>
        <w:r w:rsidRPr="007F7F17">
          <w:rPr>
            <w:rFonts w:ascii="Palatino Linotype" w:hAnsi="Palatino Linotype"/>
            <w:lang w:val="tg-Cyrl-TJ"/>
            <w:rPrChange w:id="2007" w:author="Алимбаева  Малика  Маруфовна" w:date="2024-10-11T14:06:00Z" w16du:dateUtc="2024-10-11T09:06:00Z">
              <w:rPr>
                <w:rFonts w:ascii="Palatino Linotype" w:hAnsi="Palatino Linotype" w:cstheme="minorBidi"/>
                <w:sz w:val="22"/>
                <w:szCs w:val="22"/>
              </w:rPr>
            </w:rPrChange>
          </w:rPr>
          <w:t>араёни кори фосилавӣ</w:t>
        </w:r>
        <w:r w:rsidRPr="007F7F17">
          <w:rPr>
            <w:rFonts w:ascii="Palatino Linotype" w:hAnsi="Palatino Linotype"/>
            <w:lang w:val="tg-Cyrl-TJ"/>
            <w:rPrChange w:id="2008" w:author="Алимбаева  Малика  Маруфовна" w:date="2024-10-11T14:06:00Z" w16du:dateUtc="2024-10-11T09:06:00Z">
              <w:rPr>
                <w:rFonts w:ascii="Palatino Linotype" w:hAnsi="Palatino Linotype"/>
              </w:rPr>
            </w:rPrChange>
          </w:rPr>
          <w:t xml:space="preserve"> </w:t>
        </w:r>
        <w:r w:rsidRPr="007F7F17">
          <w:rPr>
            <w:rFonts w:ascii="Palatino Linotype" w:hAnsi="Palatino Linotype"/>
            <w:lang w:val="tg-Cyrl-TJ"/>
          </w:rPr>
          <w:t>ва шартҳои он ба тариқи инфиродӣ</w:t>
        </w:r>
      </w:ins>
      <w:ins w:id="2009" w:author="Гафуров Камолджон Азимджонович" w:date="2024-10-11T15:07:00Z" w16du:dateUtc="2024-10-11T10:07:00Z">
        <w:r w:rsidR="00972E38">
          <w:rPr>
            <w:rFonts w:ascii="Palatino Linotype" w:hAnsi="Palatino Linotype"/>
            <w:lang w:val="tg-Cyrl-TJ"/>
          </w:rPr>
          <w:t xml:space="preserve"> дар </w:t>
        </w:r>
        <w:r w:rsidR="00972E38" w:rsidRPr="00972E38">
          <w:rPr>
            <w:rFonts w:ascii="Palatino Linotype" w:hAnsi="Palatino Linotype"/>
            <w:lang w:val="tg-Cyrl-TJ"/>
            <w:rPrChange w:id="2010" w:author="Гафуров Камолджон Азимджонович" w:date="2024-10-11T15:07:00Z" w16du:dateUtc="2024-10-11T10:07:00Z">
              <w:rPr>
                <w:rFonts w:ascii="Palatino Linotype" w:hAnsi="Palatino Linotype"/>
              </w:rPr>
            </w:rPrChange>
          </w:rPr>
          <w:t>шартномаи (</w:t>
        </w:r>
        <w:r w:rsidR="00972E38" w:rsidRPr="009C57C9">
          <w:rPr>
            <w:rFonts w:ascii="Palatino Linotype" w:hAnsi="Palatino Linotype"/>
            <w:lang w:val="tg-Cyrl-TJ"/>
          </w:rPr>
          <w:t>қ</w:t>
        </w:r>
        <w:r w:rsidR="00972E38" w:rsidRPr="00972E38">
          <w:rPr>
            <w:rFonts w:ascii="Palatino Linotype" w:hAnsi="Palatino Linotype"/>
            <w:lang w:val="tg-Cyrl-TJ"/>
            <w:rPrChange w:id="2011" w:author="Гафуров Камолджон Азимджонович" w:date="2024-10-11T15:07:00Z" w16du:dateUtc="2024-10-11T10:07:00Z">
              <w:rPr>
                <w:rFonts w:ascii="Palatino Linotype" w:hAnsi="Palatino Linotype"/>
              </w:rPr>
            </w:rPrChange>
          </w:rPr>
          <w:t>арордоди) ме</w:t>
        </w:r>
        <w:r w:rsidR="00972E38" w:rsidRPr="009C57C9">
          <w:rPr>
            <w:rFonts w:ascii="Palatino Linotype" w:hAnsi="Palatino Linotype"/>
            <w:lang w:val="tg-Cyrl-TJ"/>
          </w:rPr>
          <w:t>ҳ</w:t>
        </w:r>
        <w:r w:rsidR="00972E38" w:rsidRPr="00972E38">
          <w:rPr>
            <w:rFonts w:ascii="Palatino Linotype" w:hAnsi="Palatino Linotype"/>
            <w:lang w:val="tg-Cyrl-TJ"/>
            <w:rPrChange w:id="2012" w:author="Гафуров Камолджон Азимджонович" w:date="2024-10-11T15:07:00Z" w16du:dateUtc="2024-10-11T10:07:00Z">
              <w:rPr>
                <w:rFonts w:ascii="Palatino Linotype" w:hAnsi="Palatino Linotype"/>
              </w:rPr>
            </w:rPrChange>
          </w:rPr>
          <w:t>нат</w:t>
        </w:r>
        <w:r w:rsidR="00972E38" w:rsidRPr="009C57C9">
          <w:rPr>
            <w:rFonts w:ascii="Palatino Linotype" w:hAnsi="Palatino Linotype"/>
            <w:lang w:val="tg-Cyrl-TJ"/>
          </w:rPr>
          <w:t>ӣ</w:t>
        </w:r>
      </w:ins>
      <w:ins w:id="2013" w:author="Гафуров Камолджон Азимджонович" w:date="2024-10-11T11:17:00Z" w16du:dateUtc="2024-10-11T06:17:00Z">
        <w:r w:rsidRPr="007F7F17">
          <w:rPr>
            <w:rFonts w:ascii="Palatino Linotype" w:hAnsi="Palatino Linotype"/>
            <w:lang w:val="tg-Cyrl-TJ"/>
          </w:rPr>
          <w:t xml:space="preserve"> муқаррар карда мешавад.  </w:t>
        </w:r>
      </w:ins>
    </w:p>
    <w:p w14:paraId="4A8B816F" w14:textId="77777777" w:rsidR="00B8730F" w:rsidRPr="00B8730F" w:rsidRDefault="00B8730F" w:rsidP="00CA1BB3">
      <w:pPr>
        <w:jc w:val="both"/>
        <w:rPr>
          <w:rFonts w:ascii="Palatino Linotype" w:hAnsi="Palatino Linotype"/>
          <w:lang w:val="tg-Cyrl-TJ"/>
          <w:rPrChange w:id="2014" w:author="Гафуров Камолджон Азимджонович" w:date="2024-10-11T08:52:00Z" w16du:dateUtc="2024-10-11T03:52:00Z">
            <w:rPr>
              <w:rFonts w:ascii="Palatino Linotype" w:hAnsi="Palatino Linotype"/>
            </w:rPr>
          </w:rPrChange>
        </w:rPr>
      </w:pPr>
    </w:p>
    <w:p w14:paraId="691DA7A8" w14:textId="77777777" w:rsidR="00CA1BB3" w:rsidRPr="003D3FF5" w:rsidRDefault="00CA1BB3" w:rsidP="00CA1BB3">
      <w:pPr>
        <w:jc w:val="center"/>
        <w:rPr>
          <w:rFonts w:ascii="Palatino Linotype" w:hAnsi="Palatino Linotype"/>
          <w:lang w:val="tg-Cyrl-TJ"/>
          <w:rPrChange w:id="2015" w:author="Гафуров Камолджон Азимджонович" w:date="2024-10-11T11:17:00Z" w16du:dateUtc="2024-10-11T06:17:00Z">
            <w:rPr>
              <w:rFonts w:ascii="Palatino Linotype" w:hAnsi="Palatino Linotype"/>
            </w:rPr>
          </w:rPrChange>
        </w:rPr>
      </w:pPr>
      <w:r w:rsidRPr="003D3FF5">
        <w:rPr>
          <w:rFonts w:ascii="Palatino Linotype" w:hAnsi="Palatino Linotype"/>
          <w:b/>
          <w:lang w:val="tg-Cyrl-TJ"/>
          <w:rPrChange w:id="2016" w:author="Гафуров Камолджон Азимджонович" w:date="2024-10-11T11:17:00Z" w16du:dateUtc="2024-10-11T06:17:00Z">
            <w:rPr>
              <w:rFonts w:ascii="Palatino Linotype" w:hAnsi="Palatino Linotype"/>
              <w:b/>
            </w:rPr>
          </w:rPrChange>
        </w:rPr>
        <w:t>5.Кафолат</w:t>
      </w:r>
      <w:r w:rsidRPr="009C57C9">
        <w:rPr>
          <w:rFonts w:ascii="Palatino Linotype" w:hAnsi="Palatino Linotype"/>
          <w:b/>
          <w:lang w:val="tg-Cyrl-TJ"/>
        </w:rPr>
        <w:t>ҳ</w:t>
      </w:r>
      <w:r w:rsidRPr="003D3FF5">
        <w:rPr>
          <w:rFonts w:ascii="Palatino Linotype" w:hAnsi="Palatino Linotype"/>
          <w:b/>
          <w:lang w:val="tg-Cyrl-TJ"/>
          <w:rPrChange w:id="2017" w:author="Гафуров Камолджон Азимджонович" w:date="2024-10-11T11:17:00Z" w16du:dateUtc="2024-10-11T06:17:00Z">
            <w:rPr>
              <w:rFonts w:ascii="Palatino Linotype" w:hAnsi="Palatino Linotype"/>
              <w:b/>
            </w:rPr>
          </w:rPrChange>
        </w:rPr>
        <w:t xml:space="preserve">о ва </w:t>
      </w:r>
      <w:r w:rsidRPr="009C57C9">
        <w:rPr>
          <w:rFonts w:ascii="Palatino Linotype" w:hAnsi="Palatino Linotype"/>
          <w:b/>
          <w:lang w:val="tg-Cyrl-TJ"/>
        </w:rPr>
        <w:t>ҷ</w:t>
      </w:r>
      <w:r w:rsidRPr="003D3FF5">
        <w:rPr>
          <w:rFonts w:ascii="Palatino Linotype" w:hAnsi="Palatino Linotype"/>
          <w:b/>
          <w:lang w:val="tg-Cyrl-TJ"/>
          <w:rPrChange w:id="2018" w:author="Гафуров Камолджон Азимджонович" w:date="2024-10-11T11:17:00Z" w16du:dateUtc="2024-10-11T06:17:00Z">
            <w:rPr>
              <w:rFonts w:ascii="Palatino Linotype" w:hAnsi="Palatino Linotype"/>
              <w:b/>
            </w:rPr>
          </w:rPrChange>
        </w:rPr>
        <w:t>убронпули</w:t>
      </w:r>
      <w:r w:rsidRPr="009C57C9">
        <w:rPr>
          <w:rFonts w:ascii="Palatino Linotype" w:hAnsi="Palatino Linotype"/>
          <w:b/>
          <w:lang w:val="tg-Cyrl-TJ"/>
        </w:rPr>
        <w:t>ҳ</w:t>
      </w:r>
      <w:r w:rsidRPr="003D3FF5">
        <w:rPr>
          <w:rFonts w:ascii="Palatino Linotype" w:hAnsi="Palatino Linotype"/>
          <w:b/>
          <w:lang w:val="tg-Cyrl-TJ"/>
          <w:rPrChange w:id="2019" w:author="Гафуров Камолджон Азимджонович" w:date="2024-10-11T11:17:00Z" w16du:dateUtc="2024-10-11T06:17:00Z">
            <w:rPr>
              <w:rFonts w:ascii="Palatino Linotype" w:hAnsi="Palatino Linotype"/>
              <w:b/>
            </w:rPr>
          </w:rPrChange>
        </w:rPr>
        <w:t>о</w:t>
      </w:r>
    </w:p>
    <w:p w14:paraId="31B5CEB8" w14:textId="77777777" w:rsidR="00CA1BB3" w:rsidRPr="003D3FF5" w:rsidRDefault="00CA1BB3" w:rsidP="00CA1BB3">
      <w:pPr>
        <w:jc w:val="both"/>
        <w:rPr>
          <w:rFonts w:ascii="Palatino Linotype" w:hAnsi="Palatino Linotype"/>
          <w:lang w:val="tg-Cyrl-TJ"/>
          <w:rPrChange w:id="2020" w:author="Гафуров Камолджон Азимджонович" w:date="2024-10-11T11:17:00Z" w16du:dateUtc="2024-10-11T06:17:00Z">
            <w:rPr>
              <w:rFonts w:ascii="Palatino Linotype" w:hAnsi="Palatino Linotype"/>
            </w:rPr>
          </w:rPrChange>
        </w:rPr>
      </w:pPr>
      <w:r w:rsidRPr="003D3FF5">
        <w:rPr>
          <w:rFonts w:ascii="Palatino Linotype" w:hAnsi="Palatino Linotype"/>
          <w:lang w:val="tg-Cyrl-TJ"/>
          <w:rPrChange w:id="2021" w:author="Гафуров Камолджон Азимджонович" w:date="2024-10-11T11:17:00Z" w16du:dateUtc="2024-10-11T06:17:00Z">
            <w:rPr>
              <w:rFonts w:ascii="Palatino Linotype" w:hAnsi="Palatino Linotype"/>
            </w:rPr>
          </w:rPrChange>
        </w:rPr>
        <w:t>5.1.Зери маф</w:t>
      </w:r>
      <w:r w:rsidRPr="009C57C9">
        <w:rPr>
          <w:rFonts w:ascii="Palatino Linotype" w:hAnsi="Palatino Linotype"/>
          <w:lang w:val="tg-Cyrl-TJ"/>
        </w:rPr>
        <w:t>ҳ</w:t>
      </w:r>
      <w:r w:rsidRPr="003D3FF5">
        <w:rPr>
          <w:rFonts w:ascii="Palatino Linotype" w:hAnsi="Palatino Linotype"/>
          <w:lang w:val="tg-Cyrl-TJ"/>
          <w:rPrChange w:id="2022" w:author="Гафуров Камолджон Азимджонович" w:date="2024-10-11T11:17:00Z" w16du:dateUtc="2024-10-11T06:17:00Z">
            <w:rPr>
              <w:rFonts w:ascii="Palatino Linotype" w:hAnsi="Palatino Linotype"/>
            </w:rPr>
          </w:rPrChange>
        </w:rPr>
        <w:t>уми кафолат</w:t>
      </w:r>
      <w:r w:rsidRPr="009C57C9">
        <w:rPr>
          <w:rFonts w:ascii="Palatino Linotype" w:hAnsi="Palatino Linotype"/>
          <w:lang w:val="tg-Cyrl-TJ"/>
        </w:rPr>
        <w:t>ҳ</w:t>
      </w:r>
      <w:r w:rsidRPr="003D3FF5">
        <w:rPr>
          <w:rFonts w:ascii="Palatino Linotype" w:hAnsi="Palatino Linotype"/>
          <w:lang w:val="tg-Cyrl-TJ"/>
          <w:rPrChange w:id="2023" w:author="Гафуров Камолджон Азимджонович" w:date="2024-10-11T11:17:00Z" w16du:dateUtc="2024-10-11T06:17:00Z">
            <w:rPr>
              <w:rFonts w:ascii="Palatino Linotype" w:hAnsi="Palatino Linotype"/>
            </w:rPr>
          </w:rPrChange>
        </w:rPr>
        <w:t>о, ки барои кормандони Бонк пешбин</w:t>
      </w:r>
      <w:r w:rsidRPr="009C57C9">
        <w:rPr>
          <w:rFonts w:ascii="Palatino Linotype" w:hAnsi="Palatino Linotype"/>
          <w:lang w:val="tg-Cyrl-TJ"/>
        </w:rPr>
        <w:t>ӣ</w:t>
      </w:r>
      <w:r w:rsidRPr="003D3FF5">
        <w:rPr>
          <w:rFonts w:ascii="Palatino Linotype" w:hAnsi="Palatino Linotype"/>
          <w:lang w:val="tg-Cyrl-TJ"/>
          <w:rPrChange w:id="2024" w:author="Гафуров Камолджон Азимджонович" w:date="2024-10-11T11:17:00Z" w16du:dateUtc="2024-10-11T06:17:00Z">
            <w:rPr>
              <w:rFonts w:ascii="Palatino Linotype" w:hAnsi="Palatino Linotype"/>
            </w:rPr>
          </w:rPrChange>
        </w:rPr>
        <w:t xml:space="preserve"> шудааст, восита</w:t>
      </w:r>
      <w:r w:rsidRPr="009C57C9">
        <w:rPr>
          <w:rFonts w:ascii="Palatino Linotype" w:hAnsi="Palatino Linotype"/>
          <w:lang w:val="tg-Cyrl-TJ"/>
        </w:rPr>
        <w:t>ҳ</w:t>
      </w:r>
      <w:r w:rsidRPr="003D3FF5">
        <w:rPr>
          <w:rFonts w:ascii="Palatino Linotype" w:hAnsi="Palatino Linotype"/>
          <w:lang w:val="tg-Cyrl-TJ"/>
          <w:rPrChange w:id="2025" w:author="Гафуров Камолджон Азимджонович" w:date="2024-10-11T11:17:00Z" w16du:dateUtc="2024-10-11T06:17:00Z">
            <w:rPr>
              <w:rFonts w:ascii="Palatino Linotype" w:hAnsi="Palatino Linotype"/>
            </w:rPr>
          </w:rPrChange>
        </w:rPr>
        <w:t>о, ро</w:t>
      </w:r>
      <w:r w:rsidRPr="009C57C9">
        <w:rPr>
          <w:rFonts w:ascii="Palatino Linotype" w:hAnsi="Palatino Linotype"/>
          <w:lang w:val="tg-Cyrl-TJ"/>
        </w:rPr>
        <w:t>ҳҳ</w:t>
      </w:r>
      <w:r w:rsidRPr="003D3FF5">
        <w:rPr>
          <w:rFonts w:ascii="Palatino Linotype" w:hAnsi="Palatino Linotype"/>
          <w:lang w:val="tg-Cyrl-TJ"/>
          <w:rPrChange w:id="2026" w:author="Гафуров Камолджон Азимджонович" w:date="2024-10-11T11:17:00Z" w16du:dateUtc="2024-10-11T06:17:00Z">
            <w:rPr>
              <w:rFonts w:ascii="Palatino Linotype" w:hAnsi="Palatino Linotype"/>
            </w:rPr>
          </w:rPrChange>
        </w:rPr>
        <w:t>о ва шарт</w:t>
      </w:r>
      <w:r w:rsidRPr="009C57C9">
        <w:rPr>
          <w:rFonts w:ascii="Palatino Linotype" w:hAnsi="Palatino Linotype"/>
          <w:lang w:val="tg-Cyrl-TJ"/>
        </w:rPr>
        <w:t>ҳ</w:t>
      </w:r>
      <w:r w:rsidRPr="003D3FF5">
        <w:rPr>
          <w:rFonts w:ascii="Palatino Linotype" w:hAnsi="Palatino Linotype"/>
          <w:lang w:val="tg-Cyrl-TJ"/>
          <w:rPrChange w:id="2027" w:author="Гафуров Камолджон Азимджонович" w:date="2024-10-11T11:17:00Z" w16du:dateUtc="2024-10-11T06:17:00Z">
            <w:rPr>
              <w:rFonts w:ascii="Palatino Linotype" w:hAnsi="Palatino Linotype"/>
            </w:rPr>
          </w:rPrChange>
        </w:rPr>
        <w:t>ое, ки бо ёрии он</w:t>
      </w:r>
      <w:r w:rsidRPr="009C57C9">
        <w:rPr>
          <w:rFonts w:ascii="Palatino Linotype" w:hAnsi="Palatino Linotype"/>
          <w:lang w:val="tg-Cyrl-TJ"/>
        </w:rPr>
        <w:t>ҳ</w:t>
      </w:r>
      <w:r w:rsidRPr="003D3FF5">
        <w:rPr>
          <w:rFonts w:ascii="Palatino Linotype" w:hAnsi="Palatino Linotype"/>
          <w:lang w:val="tg-Cyrl-TJ"/>
          <w:rPrChange w:id="2028" w:author="Гафуров Камолджон Азимджонович" w:date="2024-10-11T11:17:00Z" w16du:dateUtc="2024-10-11T06:17:00Z">
            <w:rPr>
              <w:rFonts w:ascii="Palatino Linotype" w:hAnsi="Palatino Linotype"/>
            </w:rPr>
          </w:rPrChange>
        </w:rPr>
        <w:t>о Бонк амал</w:t>
      </w:r>
      <w:r w:rsidRPr="009C57C9">
        <w:rPr>
          <w:rFonts w:ascii="Palatino Linotype" w:hAnsi="Palatino Linotype"/>
          <w:lang w:val="tg-Cyrl-TJ"/>
        </w:rPr>
        <w:t>ӣ</w:t>
      </w:r>
      <w:r w:rsidRPr="003D3FF5">
        <w:rPr>
          <w:rFonts w:ascii="Palatino Linotype" w:hAnsi="Palatino Linotype"/>
          <w:lang w:val="tg-Cyrl-TJ"/>
          <w:rPrChange w:id="2029" w:author="Гафуров Камолджон Азимджонович" w:date="2024-10-11T11:17:00Z" w16du:dateUtc="2024-10-11T06:17:00Z">
            <w:rPr>
              <w:rFonts w:ascii="Palatino Linotype" w:hAnsi="Palatino Linotype"/>
            </w:rPr>
          </w:rPrChange>
        </w:rPr>
        <w:t xml:space="preserve"> шудани </w:t>
      </w:r>
      <w:r w:rsidRPr="009C57C9">
        <w:rPr>
          <w:rFonts w:ascii="Palatino Linotype" w:hAnsi="Palatino Linotype"/>
          <w:lang w:val="tg-Cyrl-TJ"/>
        </w:rPr>
        <w:t>ҳ</w:t>
      </w:r>
      <w:r w:rsidRPr="003D3FF5">
        <w:rPr>
          <w:rFonts w:ascii="Palatino Linotype" w:hAnsi="Palatino Linotype"/>
          <w:lang w:val="tg-Cyrl-TJ"/>
          <w:rPrChange w:id="2030" w:author="Гафуров Камолджон Азимджонович" w:date="2024-10-11T11:17:00Z" w16du:dateUtc="2024-10-11T06:17:00Z">
            <w:rPr>
              <w:rFonts w:ascii="Palatino Linotype" w:hAnsi="Palatino Linotype"/>
            </w:rPr>
          </w:rPrChange>
        </w:rPr>
        <w:t>у</w:t>
      </w:r>
      <w:r w:rsidRPr="009C57C9">
        <w:rPr>
          <w:rFonts w:ascii="Palatino Linotype" w:hAnsi="Palatino Linotype"/>
          <w:lang w:val="tg-Cyrl-TJ"/>
        </w:rPr>
        <w:t>қ</w:t>
      </w:r>
      <w:r w:rsidRPr="003D3FF5">
        <w:rPr>
          <w:rFonts w:ascii="Palatino Linotype" w:hAnsi="Palatino Linotype"/>
          <w:lang w:val="tg-Cyrl-TJ"/>
          <w:rPrChange w:id="2031" w:author="Гафуров Камолджон Азимджонович" w:date="2024-10-11T11:17:00Z" w16du:dateUtc="2024-10-11T06:17:00Z">
            <w:rPr>
              <w:rFonts w:ascii="Palatino Linotype" w:hAnsi="Palatino Linotype"/>
            </w:rPr>
          </w:rPrChange>
        </w:rPr>
        <w:t>у</w:t>
      </w:r>
      <w:r w:rsidRPr="009C57C9">
        <w:rPr>
          <w:rFonts w:ascii="Palatino Linotype" w:hAnsi="Palatino Linotype"/>
          <w:lang w:val="tg-Cyrl-TJ"/>
        </w:rPr>
        <w:t>қҳ</w:t>
      </w:r>
      <w:r w:rsidRPr="003D3FF5">
        <w:rPr>
          <w:rFonts w:ascii="Palatino Linotype" w:hAnsi="Palatino Linotype"/>
          <w:lang w:val="tg-Cyrl-TJ"/>
          <w:rPrChange w:id="2032" w:author="Гафуров Камолджон Азимджонович" w:date="2024-10-11T11:17:00Z" w16du:dateUtc="2024-10-11T06:17:00Z">
            <w:rPr>
              <w:rFonts w:ascii="Palatino Linotype" w:hAnsi="Palatino Linotype"/>
            </w:rPr>
          </w:rPrChange>
        </w:rPr>
        <w:t>ои кормандонро вобаста ба муносибат</w:t>
      </w:r>
      <w:r w:rsidRPr="009C57C9">
        <w:rPr>
          <w:rFonts w:ascii="Palatino Linotype" w:hAnsi="Palatino Linotype"/>
          <w:lang w:val="tg-Cyrl-TJ"/>
        </w:rPr>
        <w:t>ҳ</w:t>
      </w:r>
      <w:r w:rsidRPr="003D3FF5">
        <w:rPr>
          <w:rFonts w:ascii="Palatino Linotype" w:hAnsi="Palatino Linotype"/>
          <w:lang w:val="tg-Cyrl-TJ"/>
          <w:rPrChange w:id="2033" w:author="Гафуров Камолджон Азимджонович" w:date="2024-10-11T11:17:00Z" w16du:dateUtc="2024-10-11T06:17:00Z">
            <w:rPr>
              <w:rFonts w:ascii="Palatino Linotype" w:hAnsi="Palatino Linotype"/>
            </w:rPr>
          </w:rPrChange>
        </w:rPr>
        <w:t>ои ме</w:t>
      </w:r>
      <w:r w:rsidRPr="009C57C9">
        <w:rPr>
          <w:rFonts w:ascii="Palatino Linotype" w:hAnsi="Palatino Linotype"/>
          <w:lang w:val="tg-Cyrl-TJ"/>
        </w:rPr>
        <w:t>ҳ</w:t>
      </w:r>
      <w:r w:rsidRPr="003D3FF5">
        <w:rPr>
          <w:rFonts w:ascii="Palatino Linotype" w:hAnsi="Palatino Linotype"/>
          <w:lang w:val="tg-Cyrl-TJ"/>
          <w:rPrChange w:id="2034" w:author="Гафуров Камолджон Азимджонович" w:date="2024-10-11T11:17:00Z" w16du:dateUtc="2024-10-11T06:17:00Z">
            <w:rPr>
              <w:rFonts w:ascii="Palatino Linotype" w:hAnsi="Palatino Linotype"/>
            </w:rPr>
          </w:rPrChange>
        </w:rPr>
        <w:t>натию и</w:t>
      </w:r>
      <w:r w:rsidRPr="009C57C9">
        <w:rPr>
          <w:rFonts w:ascii="Palatino Linotype" w:hAnsi="Palatino Linotype"/>
          <w:lang w:val="tg-Cyrl-TJ"/>
        </w:rPr>
        <w:t>ҷ</w:t>
      </w:r>
      <w:r w:rsidRPr="003D3FF5">
        <w:rPr>
          <w:rFonts w:ascii="Palatino Linotype" w:hAnsi="Palatino Linotype"/>
          <w:lang w:val="tg-Cyrl-TJ"/>
          <w:rPrChange w:id="2035" w:author="Гафуров Камолджон Азимджонович" w:date="2024-10-11T11:17:00Z" w16du:dateUtc="2024-10-11T06:17:00Z">
            <w:rPr>
              <w:rFonts w:ascii="Palatino Linotype" w:hAnsi="Palatino Linotype"/>
            </w:rPr>
          </w:rPrChange>
        </w:rPr>
        <w:t>тимоии тиб</w:t>
      </w:r>
      <w:r w:rsidRPr="009C57C9">
        <w:rPr>
          <w:rFonts w:ascii="Palatino Linotype" w:hAnsi="Palatino Linotype"/>
          <w:lang w:val="tg-Cyrl-TJ"/>
        </w:rPr>
        <w:t>қ</w:t>
      </w:r>
      <w:r w:rsidRPr="003D3FF5">
        <w:rPr>
          <w:rFonts w:ascii="Palatino Linotype" w:hAnsi="Palatino Linotype"/>
          <w:lang w:val="tg-Cyrl-TJ"/>
          <w:rPrChange w:id="2036" w:author="Гафуров Камолджон Азимджонович" w:date="2024-10-11T11:17:00Z" w16du:dateUtc="2024-10-11T06:17:00Z">
            <w:rPr>
              <w:rFonts w:ascii="Palatino Linotype" w:hAnsi="Palatino Linotype"/>
            </w:rPr>
          </w:rPrChange>
        </w:rPr>
        <w:t xml:space="preserve">и </w:t>
      </w:r>
      <w:r w:rsidRPr="009C57C9">
        <w:rPr>
          <w:rFonts w:ascii="Palatino Linotype" w:hAnsi="Palatino Linotype"/>
          <w:lang w:val="tg-Cyrl-TJ"/>
        </w:rPr>
        <w:t>қ</w:t>
      </w:r>
      <w:r w:rsidRPr="003D3FF5">
        <w:rPr>
          <w:rFonts w:ascii="Palatino Linotype" w:hAnsi="Palatino Linotype"/>
          <w:lang w:val="tg-Cyrl-TJ"/>
          <w:rPrChange w:id="2037" w:author="Гафуров Камолджон Азимджонович" w:date="2024-10-11T11:17:00Z" w16du:dateUtc="2024-10-11T06:17:00Z">
            <w:rPr>
              <w:rFonts w:ascii="Palatino Linotype" w:hAnsi="Palatino Linotype"/>
            </w:rPr>
          </w:rPrChange>
        </w:rPr>
        <w:t>онунгузории Ҷум</w:t>
      </w:r>
      <w:r w:rsidRPr="009C57C9">
        <w:rPr>
          <w:rFonts w:ascii="Palatino Linotype" w:hAnsi="Palatino Linotype"/>
          <w:lang w:val="tg-Cyrl-TJ"/>
        </w:rPr>
        <w:t>ҳ</w:t>
      </w:r>
      <w:r w:rsidRPr="003D3FF5">
        <w:rPr>
          <w:rFonts w:ascii="Palatino Linotype" w:hAnsi="Palatino Linotype"/>
          <w:lang w:val="tg-Cyrl-TJ"/>
          <w:rPrChange w:id="2038" w:author="Гафуров Камолджон Азимджонович" w:date="2024-10-11T11:17:00Z" w16du:dateUtc="2024-10-11T06:17:00Z">
            <w:rPr>
              <w:rFonts w:ascii="Palatino Linotype" w:hAnsi="Palatino Linotype"/>
            </w:rPr>
          </w:rPrChange>
        </w:rPr>
        <w:t>урии То</w:t>
      </w:r>
      <w:r w:rsidRPr="009C57C9">
        <w:rPr>
          <w:rFonts w:ascii="Palatino Linotype" w:hAnsi="Palatino Linotype"/>
          <w:lang w:val="tg-Cyrl-TJ"/>
        </w:rPr>
        <w:t>ҷ</w:t>
      </w:r>
      <w:r w:rsidRPr="003D3FF5">
        <w:rPr>
          <w:rFonts w:ascii="Palatino Linotype" w:hAnsi="Palatino Linotype"/>
          <w:lang w:val="tg-Cyrl-TJ"/>
          <w:rPrChange w:id="2039" w:author="Гафуров Камолджон Азимджонович" w:date="2024-10-11T11:17:00Z" w16du:dateUtc="2024-10-11T06:17:00Z">
            <w:rPr>
              <w:rFonts w:ascii="Palatino Linotype" w:hAnsi="Palatino Linotype"/>
            </w:rPr>
          </w:rPrChange>
        </w:rPr>
        <w:t>икистон пешбинишуда таъмин менамояд, фа</w:t>
      </w:r>
      <w:r w:rsidRPr="009C57C9">
        <w:rPr>
          <w:rFonts w:ascii="Palatino Linotype" w:hAnsi="Palatino Linotype"/>
          <w:lang w:val="tg-Cyrl-TJ"/>
        </w:rPr>
        <w:t>ҳ</w:t>
      </w:r>
      <w:r w:rsidRPr="003D3FF5">
        <w:rPr>
          <w:rFonts w:ascii="Palatino Linotype" w:hAnsi="Palatino Linotype"/>
          <w:lang w:val="tg-Cyrl-TJ"/>
          <w:rPrChange w:id="2040" w:author="Гафуров Камолджон Азимджонович" w:date="2024-10-11T11:17:00Z" w16du:dateUtc="2024-10-11T06:17:00Z">
            <w:rPr>
              <w:rFonts w:ascii="Palatino Linotype" w:hAnsi="Palatino Linotype"/>
            </w:rPr>
          </w:rPrChange>
        </w:rPr>
        <w:t>мида мешавад.</w:t>
      </w:r>
      <w:r w:rsidRPr="003D3FF5">
        <w:rPr>
          <w:rFonts w:ascii="Palatino Linotype" w:hAnsi="Palatino Linotype"/>
          <w:lang w:val="tg-Cyrl-TJ"/>
          <w:rPrChange w:id="2041" w:author="Гафуров Камолджон Азимджонович" w:date="2024-10-11T11:17:00Z" w16du:dateUtc="2024-10-11T06:17:00Z">
            <w:rPr>
              <w:rFonts w:ascii="Palatino Linotype" w:hAnsi="Palatino Linotype"/>
            </w:rPr>
          </w:rPrChange>
        </w:rPr>
        <w:tab/>
      </w:r>
    </w:p>
    <w:p w14:paraId="26C837E5" w14:textId="77777777" w:rsidR="00CA1BB3" w:rsidRPr="003D3FF5" w:rsidRDefault="00CA1BB3" w:rsidP="00CA1BB3">
      <w:pPr>
        <w:jc w:val="both"/>
        <w:rPr>
          <w:rFonts w:ascii="Palatino Linotype" w:hAnsi="Palatino Linotype"/>
          <w:lang w:val="tg-Cyrl-TJ"/>
          <w:rPrChange w:id="2042" w:author="Гафуров Камолджон Азимджонович" w:date="2024-10-11T11:17:00Z" w16du:dateUtc="2024-10-11T06:17:00Z">
            <w:rPr>
              <w:rFonts w:ascii="Palatino Linotype" w:hAnsi="Palatino Linotype"/>
            </w:rPr>
          </w:rPrChange>
        </w:rPr>
      </w:pPr>
      <w:r w:rsidRPr="003D3FF5">
        <w:rPr>
          <w:rFonts w:ascii="Palatino Linotype" w:hAnsi="Palatino Linotype"/>
          <w:lang w:val="tg-Cyrl-TJ"/>
          <w:rPrChange w:id="2043" w:author="Гафуров Камолджон Азимджонович" w:date="2024-10-11T11:17:00Z" w16du:dateUtc="2024-10-11T06:17:00Z">
            <w:rPr>
              <w:rFonts w:ascii="Palatino Linotype" w:hAnsi="Palatino Linotype"/>
            </w:rPr>
          </w:rPrChange>
        </w:rPr>
        <w:t xml:space="preserve">    Зери маф</w:t>
      </w:r>
      <w:r w:rsidRPr="009C57C9">
        <w:rPr>
          <w:rFonts w:ascii="Palatino Linotype" w:hAnsi="Palatino Linotype"/>
          <w:lang w:val="tg-Cyrl-TJ"/>
        </w:rPr>
        <w:t>ҳ</w:t>
      </w:r>
      <w:r w:rsidRPr="003D3FF5">
        <w:rPr>
          <w:rFonts w:ascii="Palatino Linotype" w:hAnsi="Palatino Linotype"/>
          <w:lang w:val="tg-Cyrl-TJ"/>
          <w:rPrChange w:id="2044" w:author="Гафуров Камолджон Азимджонович" w:date="2024-10-11T11:17:00Z" w16du:dateUtc="2024-10-11T06:17:00Z">
            <w:rPr>
              <w:rFonts w:ascii="Palatino Linotype" w:hAnsi="Palatino Linotype"/>
            </w:rPr>
          </w:rPrChange>
        </w:rPr>
        <w:t xml:space="preserve">уми </w:t>
      </w:r>
      <w:r w:rsidRPr="009C57C9">
        <w:rPr>
          <w:rFonts w:ascii="Palatino Linotype" w:hAnsi="Palatino Linotype"/>
          <w:lang w:val="tg-Cyrl-TJ"/>
        </w:rPr>
        <w:t>ҷ</w:t>
      </w:r>
      <w:r w:rsidRPr="003D3FF5">
        <w:rPr>
          <w:rFonts w:ascii="Palatino Linotype" w:hAnsi="Palatino Linotype"/>
          <w:lang w:val="tg-Cyrl-TJ"/>
          <w:rPrChange w:id="2045" w:author="Гафуров Камолджон Азимджонович" w:date="2024-10-11T11:17:00Z" w16du:dateUtc="2024-10-11T06:17:00Z">
            <w:rPr>
              <w:rFonts w:ascii="Palatino Linotype" w:hAnsi="Palatino Linotype"/>
            </w:rPr>
          </w:rPrChange>
        </w:rPr>
        <w:t>убронпули</w:t>
      </w:r>
      <w:r w:rsidRPr="009C57C9">
        <w:rPr>
          <w:rFonts w:ascii="Palatino Linotype" w:hAnsi="Palatino Linotype"/>
          <w:lang w:val="tg-Cyrl-TJ"/>
        </w:rPr>
        <w:t>ҳ</w:t>
      </w:r>
      <w:r w:rsidRPr="003D3FF5">
        <w:rPr>
          <w:rFonts w:ascii="Palatino Linotype" w:hAnsi="Palatino Linotype"/>
          <w:lang w:val="tg-Cyrl-TJ"/>
          <w:rPrChange w:id="2046" w:author="Гафуров Камолджон Азимджонович" w:date="2024-10-11T11:17:00Z" w16du:dateUtc="2024-10-11T06:17:00Z">
            <w:rPr>
              <w:rFonts w:ascii="Palatino Linotype" w:hAnsi="Palatino Linotype"/>
            </w:rPr>
          </w:rPrChange>
        </w:rPr>
        <w:t>ои ба кормандони Бонк пардохтшаванда метавон пардохт</w:t>
      </w:r>
      <w:r w:rsidRPr="009C57C9">
        <w:rPr>
          <w:rFonts w:ascii="Palatino Linotype" w:hAnsi="Palatino Linotype"/>
          <w:lang w:val="tg-Cyrl-TJ"/>
        </w:rPr>
        <w:t>ҳ</w:t>
      </w:r>
      <w:r w:rsidRPr="003D3FF5">
        <w:rPr>
          <w:rFonts w:ascii="Palatino Linotype" w:hAnsi="Palatino Linotype"/>
          <w:lang w:val="tg-Cyrl-TJ"/>
          <w:rPrChange w:id="2047" w:author="Гафуров Камолджон Азимджонович" w:date="2024-10-11T11:17:00Z" w16du:dateUtc="2024-10-11T06:17:00Z">
            <w:rPr>
              <w:rFonts w:ascii="Palatino Linotype" w:hAnsi="Palatino Linotype"/>
            </w:rPr>
          </w:rPrChange>
        </w:rPr>
        <w:t>ои пулиеро фа</w:t>
      </w:r>
      <w:r w:rsidRPr="009C57C9">
        <w:rPr>
          <w:rFonts w:ascii="Palatino Linotype" w:hAnsi="Palatino Linotype"/>
          <w:lang w:val="tg-Cyrl-TJ"/>
        </w:rPr>
        <w:t>ҳ</w:t>
      </w:r>
      <w:r w:rsidRPr="003D3FF5">
        <w:rPr>
          <w:rFonts w:ascii="Palatino Linotype" w:hAnsi="Palatino Linotype"/>
          <w:lang w:val="tg-Cyrl-TJ"/>
          <w:rPrChange w:id="2048" w:author="Гафуров Камолджон Азимджонович" w:date="2024-10-11T11:17:00Z" w16du:dateUtc="2024-10-11T06:17:00Z">
            <w:rPr>
              <w:rFonts w:ascii="Palatino Linotype" w:hAnsi="Palatino Linotype"/>
            </w:rPr>
          </w:rPrChange>
        </w:rPr>
        <w:t>мид, ки бо ма</w:t>
      </w:r>
      <w:r w:rsidRPr="009C57C9">
        <w:rPr>
          <w:rFonts w:ascii="Palatino Linotype" w:hAnsi="Palatino Linotype"/>
          <w:lang w:val="tg-Cyrl-TJ"/>
        </w:rPr>
        <w:t>қ</w:t>
      </w:r>
      <w:r w:rsidRPr="003D3FF5">
        <w:rPr>
          <w:rFonts w:ascii="Palatino Linotype" w:hAnsi="Palatino Linotype"/>
          <w:lang w:val="tg-Cyrl-TJ"/>
          <w:rPrChange w:id="2049" w:author="Гафуров Камолджон Азимджонович" w:date="2024-10-11T11:17:00Z" w16du:dateUtc="2024-10-11T06:17:00Z">
            <w:rPr>
              <w:rFonts w:ascii="Palatino Linotype" w:hAnsi="Palatino Linotype"/>
            </w:rPr>
          </w:rPrChange>
        </w:rPr>
        <w:t xml:space="preserve">сади </w:t>
      </w:r>
      <w:r w:rsidRPr="009C57C9">
        <w:rPr>
          <w:rFonts w:ascii="Palatino Linotype" w:hAnsi="Palatino Linotype"/>
          <w:lang w:val="tg-Cyrl-TJ"/>
        </w:rPr>
        <w:t>ҷ</w:t>
      </w:r>
      <w:r w:rsidRPr="003D3FF5">
        <w:rPr>
          <w:rFonts w:ascii="Palatino Linotype" w:hAnsi="Palatino Linotype"/>
          <w:lang w:val="tg-Cyrl-TJ"/>
          <w:rPrChange w:id="2050" w:author="Гафуров Камолджон Азимджонович" w:date="2024-10-11T11:17:00Z" w16du:dateUtc="2024-10-11T06:17:00Z">
            <w:rPr>
              <w:rFonts w:ascii="Palatino Linotype" w:hAnsi="Palatino Linotype"/>
            </w:rPr>
          </w:rPrChange>
        </w:rPr>
        <w:t>уброни харо</w:t>
      </w:r>
      <w:r w:rsidRPr="009C57C9">
        <w:rPr>
          <w:rFonts w:ascii="Palatino Linotype" w:hAnsi="Palatino Linotype"/>
          <w:lang w:val="tg-Cyrl-TJ"/>
        </w:rPr>
        <w:t>ҷ</w:t>
      </w:r>
      <w:r w:rsidRPr="003D3FF5">
        <w:rPr>
          <w:rFonts w:ascii="Palatino Linotype" w:hAnsi="Palatino Linotype"/>
          <w:lang w:val="tg-Cyrl-TJ"/>
          <w:rPrChange w:id="2051" w:author="Гафуров Камолджон Азимджонович" w:date="2024-10-11T11:17:00Z" w16du:dateUtc="2024-10-11T06:17:00Z">
            <w:rPr>
              <w:rFonts w:ascii="Palatino Linotype" w:hAnsi="Palatino Linotype"/>
            </w:rPr>
          </w:rPrChange>
        </w:rPr>
        <w:t>от</w:t>
      </w:r>
      <w:r w:rsidRPr="009C57C9">
        <w:rPr>
          <w:rFonts w:ascii="Palatino Linotype" w:hAnsi="Palatino Linotype"/>
          <w:lang w:val="tg-Cyrl-TJ"/>
        </w:rPr>
        <w:t>ҳ</w:t>
      </w:r>
      <w:r w:rsidRPr="003D3FF5">
        <w:rPr>
          <w:rFonts w:ascii="Palatino Linotype" w:hAnsi="Palatino Linotype"/>
          <w:lang w:val="tg-Cyrl-TJ"/>
          <w:rPrChange w:id="2052" w:author="Гафуров Камолджон Азимджонович" w:date="2024-10-11T11:17:00Z" w16du:dateUtc="2024-10-11T06:17:00Z">
            <w:rPr>
              <w:rFonts w:ascii="Palatino Linotype" w:hAnsi="Palatino Linotype"/>
            </w:rPr>
          </w:rPrChange>
        </w:rPr>
        <w:t>о вобаста ба и</w:t>
      </w:r>
      <w:r w:rsidRPr="009C57C9">
        <w:rPr>
          <w:rFonts w:ascii="Palatino Linotype" w:hAnsi="Palatino Linotype"/>
          <w:lang w:val="tg-Cyrl-TJ"/>
        </w:rPr>
        <w:t>ҷ</w:t>
      </w:r>
      <w:r w:rsidRPr="003D3FF5">
        <w:rPr>
          <w:rFonts w:ascii="Palatino Linotype" w:hAnsi="Palatino Linotype"/>
          <w:lang w:val="tg-Cyrl-TJ"/>
          <w:rPrChange w:id="2053" w:author="Гафуров Камолджон Азимджонович" w:date="2024-10-11T11:17:00Z" w16du:dateUtc="2024-10-11T06:17:00Z">
            <w:rPr>
              <w:rFonts w:ascii="Palatino Linotype" w:hAnsi="Palatino Linotype"/>
            </w:rPr>
          </w:rPrChange>
        </w:rPr>
        <w:t>рои вазифа</w:t>
      </w:r>
      <w:r w:rsidRPr="009C57C9">
        <w:rPr>
          <w:rFonts w:ascii="Palatino Linotype" w:hAnsi="Palatino Linotype"/>
          <w:lang w:val="tg-Cyrl-TJ"/>
        </w:rPr>
        <w:t>ҳ</w:t>
      </w:r>
      <w:r w:rsidRPr="003D3FF5">
        <w:rPr>
          <w:rFonts w:ascii="Palatino Linotype" w:hAnsi="Palatino Linotype"/>
          <w:lang w:val="tg-Cyrl-TJ"/>
          <w:rPrChange w:id="2054" w:author="Гафуров Камолджон Азимджонович" w:date="2024-10-11T11:17:00Z" w16du:dateUtc="2024-10-11T06:17:00Z">
            <w:rPr>
              <w:rFonts w:ascii="Palatino Linotype" w:hAnsi="Palatino Linotype"/>
            </w:rPr>
          </w:rPrChange>
        </w:rPr>
        <w:t xml:space="preserve">о ва дигар </w:t>
      </w:r>
      <w:r w:rsidRPr="009C57C9">
        <w:rPr>
          <w:rFonts w:ascii="Palatino Linotype" w:hAnsi="Palatino Linotype"/>
          <w:lang w:val="tg-Cyrl-TJ"/>
        </w:rPr>
        <w:t>ӯҳ</w:t>
      </w:r>
      <w:r w:rsidRPr="003D3FF5">
        <w:rPr>
          <w:rFonts w:ascii="Palatino Linotype" w:hAnsi="Palatino Linotype"/>
          <w:lang w:val="tg-Cyrl-TJ"/>
          <w:rPrChange w:id="2055" w:author="Гафуров Камолджон Азимджонович" w:date="2024-10-11T11:17:00Z" w16du:dateUtc="2024-10-11T06:17:00Z">
            <w:rPr>
              <w:rFonts w:ascii="Palatino Linotype" w:hAnsi="Palatino Linotype"/>
            </w:rPr>
          </w:rPrChange>
        </w:rPr>
        <w:t>дадори</w:t>
      </w:r>
      <w:r w:rsidRPr="009C57C9">
        <w:rPr>
          <w:rFonts w:ascii="Palatino Linotype" w:hAnsi="Palatino Linotype"/>
          <w:lang w:val="tg-Cyrl-TJ"/>
        </w:rPr>
        <w:t>ҳ</w:t>
      </w:r>
      <w:r w:rsidRPr="003D3FF5">
        <w:rPr>
          <w:rFonts w:ascii="Palatino Linotype" w:hAnsi="Palatino Linotype"/>
          <w:lang w:val="tg-Cyrl-TJ"/>
          <w:rPrChange w:id="2056" w:author="Гафуров Камолджон Азимджонович" w:date="2024-10-11T11:17:00Z" w16du:dateUtc="2024-10-11T06:17:00Z">
            <w:rPr>
              <w:rFonts w:ascii="Palatino Linotype" w:hAnsi="Palatino Linotype"/>
            </w:rPr>
          </w:rPrChange>
        </w:rPr>
        <w:t>ои ме</w:t>
      </w:r>
      <w:r w:rsidRPr="009C57C9">
        <w:rPr>
          <w:rFonts w:ascii="Palatino Linotype" w:hAnsi="Palatino Linotype"/>
          <w:lang w:val="tg-Cyrl-TJ"/>
        </w:rPr>
        <w:t>ҳ</w:t>
      </w:r>
      <w:r w:rsidRPr="003D3FF5">
        <w:rPr>
          <w:rFonts w:ascii="Palatino Linotype" w:hAnsi="Palatino Linotype"/>
          <w:lang w:val="tg-Cyrl-TJ"/>
          <w:rPrChange w:id="2057" w:author="Гафуров Камолджон Азимджонович" w:date="2024-10-11T11:17:00Z" w16du:dateUtc="2024-10-11T06:17:00Z">
            <w:rPr>
              <w:rFonts w:ascii="Palatino Linotype" w:hAnsi="Palatino Linotype"/>
            </w:rPr>
          </w:rPrChange>
        </w:rPr>
        <w:t>натии тиб</w:t>
      </w:r>
      <w:r w:rsidRPr="009C57C9">
        <w:rPr>
          <w:rFonts w:ascii="Palatino Linotype" w:hAnsi="Palatino Linotype"/>
          <w:lang w:val="tg-Cyrl-TJ"/>
        </w:rPr>
        <w:t>қ</w:t>
      </w:r>
      <w:r w:rsidRPr="003D3FF5">
        <w:rPr>
          <w:rFonts w:ascii="Palatino Linotype" w:hAnsi="Palatino Linotype"/>
          <w:lang w:val="tg-Cyrl-TJ"/>
          <w:rPrChange w:id="2058" w:author="Гафуров Камолджон Азимджонович" w:date="2024-10-11T11:17:00Z" w16du:dateUtc="2024-10-11T06:17:00Z">
            <w:rPr>
              <w:rFonts w:ascii="Palatino Linotype" w:hAnsi="Palatino Linotype"/>
            </w:rPr>
          </w:rPrChange>
        </w:rPr>
        <w:t xml:space="preserve">и </w:t>
      </w:r>
      <w:r w:rsidRPr="009C57C9">
        <w:rPr>
          <w:rFonts w:ascii="Palatino Linotype" w:hAnsi="Palatino Linotype"/>
          <w:lang w:val="tg-Cyrl-TJ"/>
        </w:rPr>
        <w:t>қ</w:t>
      </w:r>
      <w:r w:rsidRPr="003D3FF5">
        <w:rPr>
          <w:rFonts w:ascii="Palatino Linotype" w:hAnsi="Palatino Linotype"/>
          <w:lang w:val="tg-Cyrl-TJ"/>
          <w:rPrChange w:id="2059" w:author="Гафуров Камолджон Азимджонович" w:date="2024-10-11T11:17:00Z" w16du:dateUtc="2024-10-11T06:17:00Z">
            <w:rPr>
              <w:rFonts w:ascii="Palatino Linotype" w:hAnsi="Palatino Linotype"/>
            </w:rPr>
          </w:rPrChange>
        </w:rPr>
        <w:t xml:space="preserve">онунгузории </w:t>
      </w:r>
      <w:r w:rsidRPr="009C57C9">
        <w:rPr>
          <w:rFonts w:ascii="Palatino Linotype" w:hAnsi="Palatino Linotype"/>
          <w:lang w:val="tg-Cyrl-TJ"/>
        </w:rPr>
        <w:t>Ҷумҳурии Тоҷикистон</w:t>
      </w:r>
      <w:r w:rsidRPr="003D3FF5">
        <w:rPr>
          <w:rFonts w:ascii="Palatino Linotype" w:hAnsi="Palatino Linotype"/>
          <w:lang w:val="tg-Cyrl-TJ"/>
          <w:rPrChange w:id="2060" w:author="Гафуров Камолджон Азимджонович" w:date="2024-10-11T11:17:00Z" w16du:dateUtc="2024-10-11T06:17:00Z">
            <w:rPr>
              <w:rFonts w:ascii="Palatino Linotype" w:hAnsi="Palatino Linotype"/>
            </w:rPr>
          </w:rPrChange>
        </w:rPr>
        <w:t xml:space="preserve"> пешбинишуда, пардохта мешаванд.</w:t>
      </w:r>
    </w:p>
    <w:p w14:paraId="6A1517DE" w14:textId="77777777" w:rsidR="00CA1BB3" w:rsidRPr="003D3FF5" w:rsidRDefault="00CA1BB3" w:rsidP="00CA1BB3">
      <w:pPr>
        <w:jc w:val="both"/>
        <w:rPr>
          <w:rFonts w:ascii="Palatino Linotype" w:hAnsi="Palatino Linotype"/>
          <w:lang w:val="tg-Cyrl-TJ"/>
          <w:rPrChange w:id="2061" w:author="Гафуров Камолджон Азимджонович" w:date="2024-10-11T11:17:00Z" w16du:dateUtc="2024-10-11T06:17:00Z">
            <w:rPr>
              <w:rFonts w:ascii="Palatino Linotype" w:hAnsi="Palatino Linotype"/>
            </w:rPr>
          </w:rPrChange>
        </w:rPr>
      </w:pPr>
      <w:r w:rsidRPr="003D3FF5">
        <w:rPr>
          <w:rFonts w:ascii="Palatino Linotype" w:hAnsi="Palatino Linotype"/>
          <w:lang w:val="tg-Cyrl-TJ"/>
          <w:rPrChange w:id="2062" w:author="Гафуров Камолджон Азимджонович" w:date="2024-10-11T11:17:00Z" w16du:dateUtc="2024-10-11T06:17:00Z">
            <w:rPr>
              <w:rFonts w:ascii="Palatino Linotype" w:hAnsi="Palatino Linotype"/>
            </w:rPr>
          </w:rPrChange>
        </w:rPr>
        <w:t xml:space="preserve">5.2.Ба </w:t>
      </w:r>
      <w:r w:rsidRPr="009C57C9">
        <w:rPr>
          <w:rFonts w:ascii="Palatino Linotype" w:hAnsi="Palatino Linotype"/>
          <w:lang w:val="tg-Cyrl-TJ"/>
        </w:rPr>
        <w:t>ғ</w:t>
      </w:r>
      <w:r w:rsidRPr="003D3FF5">
        <w:rPr>
          <w:rFonts w:ascii="Palatino Linotype" w:hAnsi="Palatino Linotype"/>
          <w:lang w:val="tg-Cyrl-TJ"/>
          <w:rPrChange w:id="2063" w:author="Гафуров Камолджон Азимджонович" w:date="2024-10-11T11:17:00Z" w16du:dateUtc="2024-10-11T06:17:00Z">
            <w:rPr>
              <w:rFonts w:ascii="Palatino Linotype" w:hAnsi="Palatino Linotype"/>
            </w:rPr>
          </w:rPrChange>
        </w:rPr>
        <w:t>айр аз кафолат</w:t>
      </w:r>
      <w:r w:rsidRPr="009C57C9">
        <w:rPr>
          <w:rFonts w:ascii="Palatino Linotype" w:hAnsi="Palatino Linotype"/>
          <w:lang w:val="tg-Cyrl-TJ"/>
        </w:rPr>
        <w:t>ҳ</w:t>
      </w:r>
      <w:r w:rsidRPr="003D3FF5">
        <w:rPr>
          <w:rFonts w:ascii="Palatino Linotype" w:hAnsi="Palatino Linotype"/>
          <w:lang w:val="tg-Cyrl-TJ"/>
          <w:rPrChange w:id="2064" w:author="Гафуров Камолджон Азимджонович" w:date="2024-10-11T11:17:00Z" w16du:dateUtc="2024-10-11T06:17:00Z">
            <w:rPr>
              <w:rFonts w:ascii="Palatino Linotype" w:hAnsi="Palatino Linotype"/>
            </w:rPr>
          </w:rPrChange>
        </w:rPr>
        <w:t>ои умум</w:t>
      </w:r>
      <w:r w:rsidRPr="009C57C9">
        <w:rPr>
          <w:rFonts w:ascii="Palatino Linotype" w:hAnsi="Palatino Linotype"/>
          <w:lang w:val="tg-Cyrl-TJ"/>
        </w:rPr>
        <w:t>ӣ</w:t>
      </w:r>
      <w:r w:rsidRPr="003D3FF5">
        <w:rPr>
          <w:rFonts w:ascii="Palatino Linotype" w:hAnsi="Palatino Linotype"/>
          <w:lang w:val="tg-Cyrl-TJ"/>
          <w:rPrChange w:id="2065" w:author="Гафуров Камолджон Азимджонович" w:date="2024-10-11T11:17:00Z" w16du:dateUtc="2024-10-11T06:17:00Z">
            <w:rPr>
              <w:rFonts w:ascii="Palatino Linotype" w:hAnsi="Palatino Linotype"/>
            </w:rPr>
          </w:rPrChange>
        </w:rPr>
        <w:t xml:space="preserve"> ва </w:t>
      </w:r>
      <w:r w:rsidRPr="009C57C9">
        <w:rPr>
          <w:rFonts w:ascii="Palatino Linotype" w:hAnsi="Palatino Linotype"/>
          <w:lang w:val="tg-Cyrl-TJ"/>
        </w:rPr>
        <w:t>ҷ</w:t>
      </w:r>
      <w:r w:rsidRPr="003D3FF5">
        <w:rPr>
          <w:rFonts w:ascii="Palatino Linotype" w:hAnsi="Palatino Linotype"/>
          <w:lang w:val="tg-Cyrl-TJ"/>
          <w:rPrChange w:id="2066" w:author="Гафуров Камолджон Азимджонович" w:date="2024-10-11T11:17:00Z" w16du:dateUtc="2024-10-11T06:17:00Z">
            <w:rPr>
              <w:rFonts w:ascii="Palatino Linotype" w:hAnsi="Palatino Linotype"/>
            </w:rPr>
          </w:rPrChange>
        </w:rPr>
        <w:t>убронпули</w:t>
      </w:r>
      <w:r w:rsidRPr="009C57C9">
        <w:rPr>
          <w:rFonts w:ascii="Palatino Linotype" w:hAnsi="Palatino Linotype"/>
          <w:lang w:val="tg-Cyrl-TJ"/>
        </w:rPr>
        <w:t>ҳ</w:t>
      </w:r>
      <w:r w:rsidRPr="003D3FF5">
        <w:rPr>
          <w:rFonts w:ascii="Palatino Linotype" w:hAnsi="Palatino Linotype"/>
          <w:lang w:val="tg-Cyrl-TJ"/>
          <w:rPrChange w:id="2067" w:author="Гафуров Камолджон Азимджонович" w:date="2024-10-11T11:17:00Z" w16du:dateUtc="2024-10-11T06:17:00Z">
            <w:rPr>
              <w:rFonts w:ascii="Palatino Linotype" w:hAnsi="Palatino Linotype"/>
            </w:rPr>
          </w:rPrChange>
        </w:rPr>
        <w:t xml:space="preserve">ои </w:t>
      </w:r>
      <w:r w:rsidRPr="009C57C9">
        <w:rPr>
          <w:rFonts w:ascii="Palatino Linotype" w:hAnsi="Palatino Linotype"/>
          <w:lang w:val="tg-Cyrl-TJ"/>
        </w:rPr>
        <w:t>тибқи қ</w:t>
      </w:r>
      <w:r w:rsidRPr="003D3FF5">
        <w:rPr>
          <w:rFonts w:ascii="Palatino Linotype" w:hAnsi="Palatino Linotype"/>
          <w:lang w:val="tg-Cyrl-TJ"/>
          <w:rPrChange w:id="2068" w:author="Гафуров Камолджон Азимджонович" w:date="2024-10-11T11:17:00Z" w16du:dateUtc="2024-10-11T06:17:00Z">
            <w:rPr>
              <w:rFonts w:ascii="Palatino Linotype" w:hAnsi="Palatino Linotype"/>
            </w:rPr>
          </w:rPrChange>
        </w:rPr>
        <w:t xml:space="preserve">онунгузории </w:t>
      </w:r>
      <w:r w:rsidRPr="009C57C9">
        <w:rPr>
          <w:rFonts w:ascii="Palatino Linotype" w:hAnsi="Palatino Linotype"/>
          <w:lang w:val="tg-Cyrl-TJ"/>
        </w:rPr>
        <w:t>Ҷумҳурии Тоҷикистон</w:t>
      </w:r>
      <w:r w:rsidRPr="003D3FF5">
        <w:rPr>
          <w:rFonts w:ascii="Palatino Linotype" w:hAnsi="Palatino Linotype"/>
          <w:lang w:val="tg-Cyrl-TJ"/>
          <w:rPrChange w:id="2069" w:author="Гафуров Камолджон Азимджонович" w:date="2024-10-11T11:17:00Z" w16du:dateUtc="2024-10-11T06:17:00Z">
            <w:rPr>
              <w:rFonts w:ascii="Palatino Linotype" w:hAnsi="Palatino Linotype"/>
            </w:rPr>
          </w:rPrChange>
        </w:rPr>
        <w:t xml:space="preserve"> ва шартномаи (</w:t>
      </w:r>
      <w:r w:rsidRPr="009C57C9">
        <w:rPr>
          <w:rFonts w:ascii="Palatino Linotype" w:hAnsi="Palatino Linotype"/>
          <w:lang w:val="tg-Cyrl-TJ"/>
        </w:rPr>
        <w:t>қ</w:t>
      </w:r>
      <w:r w:rsidRPr="003D3FF5">
        <w:rPr>
          <w:rFonts w:ascii="Palatino Linotype" w:hAnsi="Palatino Linotype"/>
          <w:lang w:val="tg-Cyrl-TJ"/>
          <w:rPrChange w:id="2070" w:author="Гафуров Камолджон Азимджонович" w:date="2024-10-11T11:17:00Z" w16du:dateUtc="2024-10-11T06:17:00Z">
            <w:rPr>
              <w:rFonts w:ascii="Palatino Linotype" w:hAnsi="Palatino Linotype"/>
            </w:rPr>
          </w:rPrChange>
        </w:rPr>
        <w:t>арордоди) пешбинишуда (кафолат</w:t>
      </w:r>
      <w:r w:rsidRPr="009C57C9">
        <w:rPr>
          <w:rFonts w:ascii="Palatino Linotype" w:hAnsi="Palatino Linotype"/>
          <w:lang w:val="tg-Cyrl-TJ"/>
        </w:rPr>
        <w:t>ҳ</w:t>
      </w:r>
      <w:r w:rsidRPr="003D3FF5">
        <w:rPr>
          <w:rFonts w:ascii="Palatino Linotype" w:hAnsi="Palatino Linotype"/>
          <w:lang w:val="tg-Cyrl-TJ"/>
          <w:rPrChange w:id="2071" w:author="Гафуров Камолджон Азимджонович" w:date="2024-10-11T11:17:00Z" w16du:dateUtc="2024-10-11T06:17:00Z">
            <w:rPr>
              <w:rFonts w:ascii="Palatino Linotype" w:hAnsi="Palatino Linotype"/>
            </w:rPr>
          </w:rPrChange>
        </w:rPr>
        <w:t xml:space="preserve">о </w:t>
      </w:r>
      <w:r w:rsidRPr="009C57C9">
        <w:rPr>
          <w:rFonts w:ascii="Palatino Linotype" w:hAnsi="Palatino Linotype"/>
          <w:lang w:val="tg-Cyrl-TJ"/>
        </w:rPr>
        <w:t>ҳ</w:t>
      </w:r>
      <w:r w:rsidRPr="003D3FF5">
        <w:rPr>
          <w:rFonts w:ascii="Palatino Linotype" w:hAnsi="Palatino Linotype"/>
          <w:lang w:val="tg-Cyrl-TJ"/>
          <w:rPrChange w:id="2072" w:author="Гафуров Камолджон Азимджонович" w:date="2024-10-11T11:17:00Z" w16du:dateUtc="2024-10-11T06:17:00Z">
            <w:rPr>
              <w:rFonts w:ascii="Palatino Linotype" w:hAnsi="Palatino Linotype"/>
            </w:rPr>
          </w:rPrChange>
        </w:rPr>
        <w:t xml:space="preserve">ангоми </w:t>
      </w:r>
      <w:r w:rsidRPr="009C57C9">
        <w:rPr>
          <w:rFonts w:ascii="Palatino Linotype" w:hAnsi="Palatino Linotype"/>
          <w:lang w:val="tg-Cyrl-TJ"/>
        </w:rPr>
        <w:t>қ</w:t>
      </w:r>
      <w:r w:rsidRPr="003D3FF5">
        <w:rPr>
          <w:rFonts w:ascii="Palatino Linotype" w:hAnsi="Palatino Linotype"/>
          <w:lang w:val="tg-Cyrl-TJ"/>
          <w:rPrChange w:id="2073" w:author="Гафуров Камолджон Азимджонович" w:date="2024-10-11T11:17:00Z" w16du:dateUtc="2024-10-11T06:17:00Z">
            <w:rPr>
              <w:rFonts w:ascii="Palatino Linotype" w:hAnsi="Palatino Linotype"/>
            </w:rPr>
          </w:rPrChange>
        </w:rPr>
        <w:t>абул ба кор, ба кори дигар гузаронидан, пардохти музди ме</w:t>
      </w:r>
      <w:r w:rsidRPr="009C57C9">
        <w:rPr>
          <w:rFonts w:ascii="Palatino Linotype" w:hAnsi="Palatino Linotype"/>
          <w:lang w:val="tg-Cyrl-TJ"/>
        </w:rPr>
        <w:t>ҳ</w:t>
      </w:r>
      <w:r w:rsidRPr="003D3FF5">
        <w:rPr>
          <w:rFonts w:ascii="Palatino Linotype" w:hAnsi="Palatino Linotype"/>
          <w:lang w:val="tg-Cyrl-TJ"/>
          <w:rPrChange w:id="2074" w:author="Гафуров Камолджон Азимджонович" w:date="2024-10-11T11:17:00Z" w16du:dateUtc="2024-10-11T06:17:00Z">
            <w:rPr>
              <w:rFonts w:ascii="Palatino Linotype" w:hAnsi="Palatino Linotype"/>
            </w:rPr>
          </w:rPrChange>
        </w:rPr>
        <w:t>нат) ба кормандони Бонк кафолат</w:t>
      </w:r>
      <w:r w:rsidRPr="009C57C9">
        <w:rPr>
          <w:rFonts w:ascii="Palatino Linotype" w:hAnsi="Palatino Linotype"/>
          <w:lang w:val="tg-Cyrl-TJ"/>
        </w:rPr>
        <w:t>ҳ</w:t>
      </w:r>
      <w:r w:rsidRPr="003D3FF5">
        <w:rPr>
          <w:rFonts w:ascii="Palatino Linotype" w:hAnsi="Palatino Linotype"/>
          <w:lang w:val="tg-Cyrl-TJ"/>
          <w:rPrChange w:id="2075" w:author="Гафуров Камолджон Азимджонович" w:date="2024-10-11T11:17:00Z" w16du:dateUtc="2024-10-11T06:17:00Z">
            <w:rPr>
              <w:rFonts w:ascii="Palatino Linotype" w:hAnsi="Palatino Linotype"/>
            </w:rPr>
          </w:rPrChange>
        </w:rPr>
        <w:t xml:space="preserve">о ва </w:t>
      </w:r>
      <w:r w:rsidRPr="009C57C9">
        <w:rPr>
          <w:rFonts w:ascii="Palatino Linotype" w:hAnsi="Palatino Linotype"/>
          <w:lang w:val="tg-Cyrl-TJ"/>
        </w:rPr>
        <w:t>ҷ</w:t>
      </w:r>
      <w:r w:rsidRPr="003D3FF5">
        <w:rPr>
          <w:rFonts w:ascii="Palatino Linotype" w:hAnsi="Palatino Linotype"/>
          <w:lang w:val="tg-Cyrl-TJ"/>
          <w:rPrChange w:id="2076" w:author="Гафуров Камолджон Азимджонович" w:date="2024-10-11T11:17:00Z" w16du:dateUtc="2024-10-11T06:17:00Z">
            <w:rPr>
              <w:rFonts w:ascii="Palatino Linotype" w:hAnsi="Palatino Linotype"/>
            </w:rPr>
          </w:rPrChange>
        </w:rPr>
        <w:t>убронпули</w:t>
      </w:r>
      <w:r w:rsidRPr="009C57C9">
        <w:rPr>
          <w:rFonts w:ascii="Palatino Linotype" w:hAnsi="Palatino Linotype"/>
          <w:lang w:val="tg-Cyrl-TJ"/>
        </w:rPr>
        <w:t>ҳ</w:t>
      </w:r>
      <w:r w:rsidRPr="003D3FF5">
        <w:rPr>
          <w:rFonts w:ascii="Palatino Linotype" w:hAnsi="Palatino Linotype"/>
          <w:lang w:val="tg-Cyrl-TJ"/>
          <w:rPrChange w:id="2077" w:author="Гафуров Камолджон Азимджонович" w:date="2024-10-11T11:17:00Z" w16du:dateUtc="2024-10-11T06:17:00Z">
            <w:rPr>
              <w:rFonts w:ascii="Palatino Linotype" w:hAnsi="Palatino Linotype"/>
            </w:rPr>
          </w:rPrChange>
        </w:rPr>
        <w:t xml:space="preserve">о дар </w:t>
      </w:r>
      <w:r w:rsidRPr="009C57C9">
        <w:rPr>
          <w:rFonts w:ascii="Palatino Linotype" w:hAnsi="Palatino Linotype"/>
          <w:lang w:val="tg-Cyrl-TJ"/>
        </w:rPr>
        <w:t>ҳ</w:t>
      </w:r>
      <w:r w:rsidRPr="003D3FF5">
        <w:rPr>
          <w:rFonts w:ascii="Palatino Linotype" w:hAnsi="Palatino Linotype"/>
          <w:lang w:val="tg-Cyrl-TJ"/>
          <w:rPrChange w:id="2078" w:author="Гафуров Камолджон Азимджонович" w:date="2024-10-11T11:17:00Z" w16du:dateUtc="2024-10-11T06:17:00Z">
            <w:rPr>
              <w:rFonts w:ascii="Palatino Linotype" w:hAnsi="Palatino Linotype"/>
            </w:rPr>
          </w:rPrChange>
        </w:rPr>
        <w:t>олат</w:t>
      </w:r>
      <w:r w:rsidRPr="009C57C9">
        <w:rPr>
          <w:rFonts w:ascii="Palatino Linotype" w:hAnsi="Palatino Linotype"/>
          <w:lang w:val="tg-Cyrl-TJ"/>
        </w:rPr>
        <w:t>ҳ</w:t>
      </w:r>
      <w:r w:rsidRPr="003D3FF5">
        <w:rPr>
          <w:rFonts w:ascii="Palatino Linotype" w:hAnsi="Palatino Linotype"/>
          <w:lang w:val="tg-Cyrl-TJ"/>
          <w:rPrChange w:id="2079" w:author="Гафуров Камолджон Азимджонович" w:date="2024-10-11T11:17:00Z" w16du:dateUtc="2024-10-11T06:17:00Z">
            <w:rPr>
              <w:rFonts w:ascii="Palatino Linotype" w:hAnsi="Palatino Linotype"/>
            </w:rPr>
          </w:rPrChange>
        </w:rPr>
        <w:t>ои зерин дода мешавад:</w:t>
      </w:r>
    </w:p>
    <w:p w14:paraId="46418B05" w14:textId="77777777" w:rsidR="00CA1BB3" w:rsidRPr="009C57C9" w:rsidRDefault="00CA1BB3" w:rsidP="00CA1BB3">
      <w:pPr>
        <w:jc w:val="both"/>
        <w:rPr>
          <w:rFonts w:ascii="Palatino Linotype" w:hAnsi="Palatino Linotype"/>
        </w:rPr>
      </w:pPr>
      <w:r w:rsidRPr="009C57C9">
        <w:rPr>
          <w:rFonts w:ascii="Palatino Linotype" w:hAnsi="Palatino Linotype"/>
        </w:rPr>
        <w:t>а</w:t>
      </w:r>
      <w:r w:rsidRPr="009C57C9">
        <w:rPr>
          <w:rFonts w:ascii="Palatino Linotype" w:hAnsi="Palatino Linotype"/>
          <w:lang w:val="tg-Cyrl-TJ"/>
        </w:rPr>
        <w:t>)</w:t>
      </w:r>
      <w:r w:rsidRPr="009C57C9">
        <w:rPr>
          <w:rFonts w:ascii="Palatino Linotype" w:hAnsi="Palatino Linotype"/>
        </w:rPr>
        <w:t xml:space="preserve"> </w:t>
      </w:r>
      <w:r w:rsidRPr="009C57C9">
        <w:rPr>
          <w:rFonts w:ascii="Palatino Linotype" w:hAnsi="Palatino Linotype"/>
          <w:lang w:val="tg-Cyrl-TJ"/>
        </w:rPr>
        <w:t xml:space="preserve">ҳангоми </w:t>
      </w:r>
      <w:r w:rsidRPr="009C57C9">
        <w:rPr>
          <w:rFonts w:ascii="Palatino Linotype" w:hAnsi="Palatino Linotype"/>
        </w:rPr>
        <w:t xml:space="preserve">ба сафари </w:t>
      </w:r>
      <w:proofErr w:type="spellStart"/>
      <w:r w:rsidRPr="009C57C9">
        <w:rPr>
          <w:rFonts w:ascii="Palatino Linotype" w:hAnsi="Palatino Linotype"/>
        </w:rPr>
        <w:t>хизмат</w:t>
      </w:r>
      <w:proofErr w:type="spellEnd"/>
      <w:r w:rsidRPr="009C57C9">
        <w:rPr>
          <w:rFonts w:ascii="Palatino Linotype" w:hAnsi="Palatino Linotype"/>
          <w:lang w:val="tg-Cyrl-TJ"/>
        </w:rPr>
        <w:t>ӣ</w:t>
      </w:r>
      <w:r w:rsidRPr="009C57C9">
        <w:rPr>
          <w:rFonts w:ascii="Palatino Linotype" w:hAnsi="Palatino Linotype"/>
        </w:rPr>
        <w:t xml:space="preserve"> </w:t>
      </w:r>
      <w:proofErr w:type="spellStart"/>
      <w:r w:rsidRPr="009C57C9">
        <w:rPr>
          <w:rFonts w:ascii="Palatino Linotype" w:hAnsi="Palatino Linotype"/>
        </w:rPr>
        <w:t>сафарбар</w:t>
      </w:r>
      <w:proofErr w:type="spellEnd"/>
      <w:r w:rsidRPr="009C57C9">
        <w:rPr>
          <w:rFonts w:ascii="Palatino Linotype" w:hAnsi="Palatino Linotype"/>
        </w:rPr>
        <w:t xml:space="preserve"> кардан</w:t>
      </w:r>
      <w:r w:rsidRPr="009C57C9">
        <w:rPr>
          <w:rFonts w:ascii="Palatino Linotype" w:hAnsi="Palatino Linotype"/>
          <w:lang w:val="tg-Cyrl-TJ"/>
        </w:rPr>
        <w:t>и корманд</w:t>
      </w:r>
      <w:r w:rsidRPr="009C57C9">
        <w:rPr>
          <w:rFonts w:ascii="Palatino Linotype" w:hAnsi="Palatino Linotype"/>
        </w:rPr>
        <w:t>;</w:t>
      </w:r>
    </w:p>
    <w:p w14:paraId="5B7F23D2" w14:textId="77777777" w:rsidR="00CA1BB3" w:rsidRPr="009C57C9" w:rsidRDefault="00CA1BB3" w:rsidP="00CA1BB3">
      <w:pPr>
        <w:jc w:val="both"/>
        <w:rPr>
          <w:rFonts w:ascii="Palatino Linotype" w:hAnsi="Palatino Linotype"/>
        </w:rPr>
      </w:pPr>
      <w:r w:rsidRPr="009C57C9">
        <w:rPr>
          <w:rFonts w:ascii="Palatino Linotype" w:hAnsi="Palatino Linotype"/>
        </w:rPr>
        <w:t xml:space="preserve">б) дар </w:t>
      </w:r>
      <w:proofErr w:type="spellStart"/>
      <w:r w:rsidRPr="009C57C9">
        <w:rPr>
          <w:rFonts w:ascii="Palatino Linotype" w:hAnsi="Palatino Linotype"/>
        </w:rPr>
        <w:t>мавриди</w:t>
      </w:r>
      <w:proofErr w:type="spellEnd"/>
      <w:r w:rsidRPr="009C57C9">
        <w:rPr>
          <w:rFonts w:ascii="Palatino Linotype" w:hAnsi="Palatino Linotype"/>
        </w:rPr>
        <w:t xml:space="preserve"> ба </w:t>
      </w:r>
      <w:r w:rsidRPr="009C57C9">
        <w:rPr>
          <w:rFonts w:ascii="Palatino Linotype" w:hAnsi="Palatino Linotype"/>
          <w:lang w:val="tg-Cyrl-TJ"/>
        </w:rPr>
        <w:t>ҷ</w:t>
      </w:r>
      <w:proofErr w:type="spellStart"/>
      <w:r w:rsidRPr="009C57C9">
        <w:rPr>
          <w:rFonts w:ascii="Palatino Linotype" w:hAnsi="Palatino Linotype"/>
        </w:rPr>
        <w:t>ойи</w:t>
      </w:r>
      <w:proofErr w:type="spellEnd"/>
      <w:r w:rsidRPr="009C57C9">
        <w:rPr>
          <w:rFonts w:ascii="Palatino Linotype" w:hAnsi="Palatino Linotype"/>
        </w:rPr>
        <w:t xml:space="preserve"> кори </w:t>
      </w:r>
      <w:proofErr w:type="spellStart"/>
      <w:r w:rsidRPr="009C57C9">
        <w:rPr>
          <w:rFonts w:ascii="Palatino Linotype" w:hAnsi="Palatino Linotype"/>
        </w:rPr>
        <w:t>дигар</w:t>
      </w:r>
      <w:proofErr w:type="spellEnd"/>
      <w:r w:rsidRPr="009C57C9">
        <w:rPr>
          <w:rFonts w:ascii="Palatino Linotype" w:hAnsi="Palatino Linotype"/>
        </w:rPr>
        <w:t xml:space="preserve"> к</w:t>
      </w:r>
      <w:r w:rsidRPr="009C57C9">
        <w:rPr>
          <w:rFonts w:ascii="Palatino Linotype" w:hAnsi="Palatino Linotype"/>
          <w:lang w:val="tg-Cyrl-TJ"/>
        </w:rPr>
        <w:t>ӯ</w:t>
      </w:r>
      <w:proofErr w:type="spellStart"/>
      <w:r w:rsidRPr="009C57C9">
        <w:rPr>
          <w:rFonts w:ascii="Palatino Linotype" w:hAnsi="Palatino Linotype"/>
        </w:rPr>
        <w:t>чидан</w:t>
      </w:r>
      <w:proofErr w:type="spellEnd"/>
      <w:r w:rsidRPr="009C57C9">
        <w:rPr>
          <w:rFonts w:ascii="Palatino Linotype" w:hAnsi="Palatino Linotype"/>
        </w:rPr>
        <w:t xml:space="preserve"> (ба но</w:t>
      </w:r>
      <w:r w:rsidRPr="009C57C9">
        <w:rPr>
          <w:rFonts w:ascii="Palatino Linotype" w:hAnsi="Palatino Linotype"/>
          <w:lang w:val="tg-Cyrl-TJ"/>
        </w:rPr>
        <w:t>ҳ</w:t>
      </w:r>
      <w:proofErr w:type="spellStart"/>
      <w:r w:rsidRPr="009C57C9">
        <w:rPr>
          <w:rFonts w:ascii="Palatino Linotype" w:hAnsi="Palatino Linotype"/>
        </w:rPr>
        <w:t>ия</w:t>
      </w:r>
      <w:proofErr w:type="spellEnd"/>
      <w:r w:rsidRPr="009C57C9">
        <w:rPr>
          <w:rFonts w:ascii="Palatino Linotype" w:hAnsi="Palatino Linotype"/>
        </w:rPr>
        <w:t xml:space="preserve"> </w:t>
      </w:r>
      <w:proofErr w:type="spellStart"/>
      <w:r w:rsidRPr="009C57C9">
        <w:rPr>
          <w:rFonts w:ascii="Palatino Linotype" w:hAnsi="Palatino Linotype"/>
        </w:rPr>
        <w:t>ва</w:t>
      </w:r>
      <w:proofErr w:type="spellEnd"/>
      <w:r w:rsidRPr="009C57C9">
        <w:rPr>
          <w:rFonts w:ascii="Palatino Linotype" w:hAnsi="Palatino Linotype"/>
        </w:rPr>
        <w:t xml:space="preserve"> ё </w:t>
      </w:r>
      <w:proofErr w:type="spellStart"/>
      <w:r w:rsidRPr="009C57C9">
        <w:rPr>
          <w:rFonts w:ascii="Palatino Linotype" w:hAnsi="Palatino Linotype"/>
        </w:rPr>
        <w:t>ша</w:t>
      </w:r>
      <w:proofErr w:type="spellEnd"/>
      <w:r w:rsidRPr="009C57C9">
        <w:rPr>
          <w:rFonts w:ascii="Palatino Linotype" w:hAnsi="Palatino Linotype"/>
          <w:lang w:val="tg-Cyrl-TJ"/>
        </w:rPr>
        <w:t>ҳ</w:t>
      </w:r>
      <w:r w:rsidRPr="009C57C9">
        <w:rPr>
          <w:rFonts w:ascii="Palatino Linotype" w:hAnsi="Palatino Linotype"/>
        </w:rPr>
        <w:t xml:space="preserve">ри </w:t>
      </w:r>
      <w:proofErr w:type="spellStart"/>
      <w:r w:rsidRPr="009C57C9">
        <w:rPr>
          <w:rFonts w:ascii="Palatino Linotype" w:hAnsi="Palatino Linotype"/>
        </w:rPr>
        <w:t>дигар</w:t>
      </w:r>
      <w:proofErr w:type="spellEnd"/>
      <w:r w:rsidRPr="009C57C9">
        <w:rPr>
          <w:rFonts w:ascii="Palatino Linotype" w:hAnsi="Palatino Linotype"/>
        </w:rPr>
        <w:t xml:space="preserve">), агар бо </w:t>
      </w:r>
      <w:proofErr w:type="spellStart"/>
      <w:r w:rsidRPr="009C57C9">
        <w:rPr>
          <w:rFonts w:ascii="Palatino Linotype" w:hAnsi="Palatino Linotype"/>
        </w:rPr>
        <w:t>ташаббуси</w:t>
      </w:r>
      <w:proofErr w:type="spellEnd"/>
      <w:r w:rsidRPr="009C57C9">
        <w:rPr>
          <w:rFonts w:ascii="Palatino Linotype" w:hAnsi="Palatino Linotype"/>
        </w:rPr>
        <w:t xml:space="preserve"> </w:t>
      </w:r>
      <w:proofErr w:type="spellStart"/>
      <w:r w:rsidRPr="009C57C9">
        <w:rPr>
          <w:rFonts w:ascii="Palatino Linotype" w:hAnsi="Palatino Linotype"/>
        </w:rPr>
        <w:t>Бонк</w:t>
      </w:r>
      <w:proofErr w:type="spellEnd"/>
      <w:r w:rsidRPr="009C57C9">
        <w:rPr>
          <w:rFonts w:ascii="Palatino Linotype" w:hAnsi="Palatino Linotype"/>
        </w:rPr>
        <w:t xml:space="preserve"> </w:t>
      </w:r>
      <w:proofErr w:type="spellStart"/>
      <w:r w:rsidRPr="009C57C9">
        <w:rPr>
          <w:rFonts w:ascii="Palatino Linotype" w:hAnsi="Palatino Linotype"/>
        </w:rPr>
        <w:t>бошад</w:t>
      </w:r>
      <w:proofErr w:type="spellEnd"/>
      <w:r w:rsidRPr="009C57C9">
        <w:rPr>
          <w:rFonts w:ascii="Palatino Linotype" w:hAnsi="Palatino Linotype"/>
        </w:rPr>
        <w:t>;</w:t>
      </w:r>
    </w:p>
    <w:p w14:paraId="378E036F" w14:textId="6C596B67" w:rsidR="00CA1BB3" w:rsidRPr="009C57C9" w:rsidRDefault="00CA1BB3" w:rsidP="00CA1BB3">
      <w:pPr>
        <w:jc w:val="both"/>
        <w:rPr>
          <w:rFonts w:ascii="Palatino Linotype" w:hAnsi="Palatino Linotype"/>
        </w:rPr>
      </w:pPr>
      <w:r w:rsidRPr="009C57C9">
        <w:rPr>
          <w:rFonts w:ascii="Palatino Linotype" w:hAnsi="Palatino Linotype"/>
        </w:rPr>
        <w:t xml:space="preserve">в) </w:t>
      </w:r>
      <w:ins w:id="2080" w:author="Гафуров Камолджон Азимджонович" w:date="2024-10-11T08:59:00Z" w16du:dateUtc="2024-10-11T03:59:00Z">
        <w:r w:rsidR="00B8730F" w:rsidRPr="009C57C9">
          <w:rPr>
            <w:rFonts w:ascii="Palatino Linotype" w:hAnsi="Palatino Linotype"/>
          </w:rPr>
          <w:t xml:space="preserve">дар </w:t>
        </w:r>
        <w:proofErr w:type="spellStart"/>
        <w:r w:rsidR="00B8730F" w:rsidRPr="009C57C9">
          <w:rPr>
            <w:rFonts w:ascii="Palatino Linotype" w:hAnsi="Palatino Linotype"/>
          </w:rPr>
          <w:t>мавриди</w:t>
        </w:r>
        <w:proofErr w:type="spellEnd"/>
        <w:r w:rsidR="00B8730F" w:rsidRPr="009C57C9">
          <w:rPr>
            <w:rFonts w:ascii="Palatino Linotype" w:hAnsi="Palatino Linotype"/>
          </w:rPr>
          <w:t xml:space="preserve"> </w:t>
        </w:r>
        <w:proofErr w:type="spellStart"/>
        <w:r w:rsidR="00B8730F" w:rsidRPr="009C57C9">
          <w:rPr>
            <w:rFonts w:ascii="Palatino Linotype" w:hAnsi="Palatino Linotype"/>
          </w:rPr>
          <w:t>додани</w:t>
        </w:r>
        <w:proofErr w:type="spellEnd"/>
        <w:r w:rsidR="00B8730F" w:rsidRPr="009C57C9">
          <w:rPr>
            <w:rFonts w:ascii="Palatino Linotype" w:hAnsi="Palatino Linotype"/>
          </w:rPr>
          <w:t xml:space="preserve"> </w:t>
        </w:r>
        <w:proofErr w:type="spellStart"/>
        <w:r w:rsidR="00B8730F" w:rsidRPr="009C57C9">
          <w:rPr>
            <w:rFonts w:ascii="Palatino Linotype" w:hAnsi="Palatino Linotype"/>
          </w:rPr>
          <w:t>рухсатии</w:t>
        </w:r>
        <w:proofErr w:type="spellEnd"/>
        <w:r w:rsidR="00B8730F" w:rsidRPr="009C57C9">
          <w:rPr>
            <w:rFonts w:ascii="Palatino Linotype" w:hAnsi="Palatino Linotype"/>
          </w:rPr>
          <w:t xml:space="preserve"> </w:t>
        </w:r>
        <w:proofErr w:type="spellStart"/>
        <w:r w:rsidR="00B8730F" w:rsidRPr="009C57C9">
          <w:rPr>
            <w:rFonts w:ascii="Palatino Linotype" w:hAnsi="Palatino Linotype"/>
          </w:rPr>
          <w:t>пардохтшавандаи</w:t>
        </w:r>
        <w:proofErr w:type="spellEnd"/>
        <w:r w:rsidR="00B8730F" w:rsidRPr="009C57C9">
          <w:rPr>
            <w:rFonts w:ascii="Palatino Linotype" w:hAnsi="Palatino Linotype"/>
          </w:rPr>
          <w:t xml:space="preserve"> </w:t>
        </w:r>
        <w:r w:rsidR="00B8730F" w:rsidRPr="009C57C9">
          <w:rPr>
            <w:rFonts w:ascii="Palatino Linotype" w:hAnsi="Palatino Linotype"/>
            <w:lang w:val="tg-Cyrl-TJ"/>
          </w:rPr>
          <w:t>ҳ</w:t>
        </w:r>
        <w:proofErr w:type="spellStart"/>
        <w:r w:rsidR="00B8730F" w:rsidRPr="009C57C9">
          <w:rPr>
            <w:rFonts w:ascii="Palatino Linotype" w:hAnsi="Palatino Linotype"/>
          </w:rPr>
          <w:t>арсола</w:t>
        </w:r>
      </w:ins>
      <w:proofErr w:type="spellEnd"/>
      <w:ins w:id="2081" w:author="Гафуров Камолджон Азимджонович" w:date="2024-10-11T09:00:00Z" w16du:dateUtc="2024-10-11T04:00:00Z">
        <w:r w:rsidR="00B8730F">
          <w:rPr>
            <w:rFonts w:ascii="Palatino Linotype" w:hAnsi="Palatino Linotype"/>
            <w:lang w:val="tg-Cyrl-TJ"/>
          </w:rPr>
          <w:t>;</w:t>
        </w:r>
      </w:ins>
      <w:ins w:id="2082" w:author="Гафуров Камолджон Азимджонович" w:date="2024-10-11T08:59:00Z" w16du:dateUtc="2024-10-11T03:59:00Z">
        <w:r w:rsidR="00B8730F" w:rsidRPr="009C57C9" w:rsidDel="00B8730F">
          <w:rPr>
            <w:rFonts w:ascii="Palatino Linotype" w:hAnsi="Palatino Linotype"/>
          </w:rPr>
          <w:t xml:space="preserve"> </w:t>
        </w:r>
      </w:ins>
      <w:del w:id="2083" w:author="Гафуров Камолджон Азимджонович" w:date="2024-10-11T08:59:00Z" w16du:dateUtc="2024-10-11T03:59:00Z">
        <w:r w:rsidRPr="009C57C9" w:rsidDel="00B8730F">
          <w:rPr>
            <w:rFonts w:ascii="Palatino Linotype" w:hAnsi="Palatino Linotype"/>
          </w:rPr>
          <w:delText xml:space="preserve">дар мавриди </w:delText>
        </w:r>
        <w:r w:rsidRPr="009C57C9" w:rsidDel="00B8730F">
          <w:rPr>
            <w:rFonts w:ascii="Palatino Linotype" w:hAnsi="Palatino Linotype"/>
            <w:lang w:val="tg-Cyrl-TJ"/>
          </w:rPr>
          <w:delText>қ</w:delText>
        </w:r>
        <w:r w:rsidRPr="009C57C9" w:rsidDel="00B8730F">
          <w:rPr>
            <w:rFonts w:ascii="Palatino Linotype" w:hAnsi="Palatino Linotype"/>
          </w:rPr>
          <w:delText>атъ кардани фаъолияти ме</w:delText>
        </w:r>
        <w:r w:rsidRPr="009C57C9" w:rsidDel="00B8730F">
          <w:rPr>
            <w:rFonts w:ascii="Palatino Linotype" w:hAnsi="Palatino Linotype"/>
            <w:lang w:val="tg-Cyrl-TJ"/>
          </w:rPr>
          <w:delText>ҳ</w:delText>
        </w:r>
        <w:r w:rsidRPr="009C57C9" w:rsidDel="00B8730F">
          <w:rPr>
            <w:rFonts w:ascii="Palatino Linotype" w:hAnsi="Palatino Linotype"/>
          </w:rPr>
          <w:delText>нат</w:delText>
        </w:r>
        <w:r w:rsidRPr="009C57C9" w:rsidDel="00B8730F">
          <w:rPr>
            <w:rFonts w:ascii="Palatino Linotype" w:hAnsi="Palatino Linotype"/>
            <w:lang w:val="tg-Cyrl-TJ"/>
          </w:rPr>
          <w:delText>ӣ</w:delText>
        </w:r>
        <w:r w:rsidRPr="009C57C9" w:rsidDel="00B8730F">
          <w:rPr>
            <w:rFonts w:ascii="Palatino Linotype" w:hAnsi="Palatino Linotype"/>
          </w:rPr>
          <w:delText xml:space="preserve"> на бо айби корманд;</w:delText>
        </w:r>
      </w:del>
    </w:p>
    <w:p w14:paraId="5E26927D" w14:textId="1AFFA02D" w:rsidR="00CA1BB3" w:rsidRPr="00F43048" w:rsidRDefault="00CA1BB3" w:rsidP="00CA1BB3">
      <w:pPr>
        <w:jc w:val="both"/>
        <w:rPr>
          <w:rFonts w:ascii="Palatino Linotype" w:hAnsi="Palatino Linotype"/>
          <w:lang w:val="tg-Cyrl-TJ"/>
          <w:rPrChange w:id="2084" w:author="Гафуров Камолджон Азимджонович" w:date="2024-10-11T09:01:00Z" w16du:dateUtc="2024-10-11T04:01:00Z">
            <w:rPr>
              <w:rFonts w:ascii="Palatino Linotype" w:hAnsi="Palatino Linotype"/>
            </w:rPr>
          </w:rPrChange>
        </w:rPr>
      </w:pPr>
      <w:r w:rsidRPr="009C57C9">
        <w:rPr>
          <w:rFonts w:ascii="Palatino Linotype" w:hAnsi="Palatino Linotype"/>
        </w:rPr>
        <w:t>г)</w:t>
      </w:r>
      <w:ins w:id="2085" w:author="Гафуров Камолджон Азимджонович" w:date="2024-10-11T09:00:00Z" w16du:dateUtc="2024-10-11T04:00:00Z">
        <w:r w:rsidR="00B8730F">
          <w:rPr>
            <w:rFonts w:ascii="Palatino Linotype" w:hAnsi="Palatino Linotype"/>
            <w:lang w:val="tg-Cyrl-TJ"/>
          </w:rPr>
          <w:t xml:space="preserve"> </w:t>
        </w:r>
        <w:r w:rsidR="00B8730F" w:rsidRPr="0045364E">
          <w:rPr>
            <w:rFonts w:ascii="Palatino Linotype" w:hAnsi="Palatino Linotype"/>
            <w:lang w:val="tg-Cyrl-TJ"/>
          </w:rPr>
          <w:t xml:space="preserve">дигар кафолатҳо ва ҷубронпулиҳое, ки </w:t>
        </w:r>
      </w:ins>
      <w:proofErr w:type="spellStart"/>
      <w:ins w:id="2086" w:author="Гафуров Камолджон Азимджонович" w:date="2024-10-11T09:01:00Z" w16du:dateUtc="2024-10-11T04:01:00Z">
        <w:r w:rsidR="00F43048" w:rsidRPr="00474D02">
          <w:rPr>
            <w:rFonts w:ascii="Palatino Linotype" w:hAnsi="Palatino Linotype"/>
          </w:rPr>
          <w:t>Кодекси</w:t>
        </w:r>
        <w:proofErr w:type="spellEnd"/>
        <w:r w:rsidR="00F43048" w:rsidRPr="00474D02">
          <w:rPr>
            <w:rFonts w:ascii="Palatino Linotype" w:hAnsi="Palatino Linotype"/>
          </w:rPr>
          <w:t xml:space="preserve"> </w:t>
        </w:r>
        <w:r w:rsidR="00F43048">
          <w:rPr>
            <w:rFonts w:ascii="Palatino Linotype" w:hAnsi="Palatino Linotype"/>
            <w:lang w:val="tg-Cyrl-TJ"/>
          </w:rPr>
          <w:t>меҳнат,</w:t>
        </w:r>
        <w:r w:rsidR="00F43048" w:rsidRPr="00474D02">
          <w:rPr>
            <w:rFonts w:ascii="Palatino Linotype" w:hAnsi="Palatino Linotype"/>
          </w:rPr>
          <w:t xml:space="preserve"> </w:t>
        </w:r>
        <w:proofErr w:type="spellStart"/>
        <w:r w:rsidR="00F43048" w:rsidRPr="00474D02">
          <w:rPr>
            <w:rFonts w:ascii="Palatino Linotype" w:hAnsi="Palatino Linotype"/>
          </w:rPr>
          <w:t>санадҳои</w:t>
        </w:r>
        <w:proofErr w:type="spellEnd"/>
        <w:r w:rsidR="00F43048" w:rsidRPr="00474D02">
          <w:rPr>
            <w:rFonts w:ascii="Palatino Linotype" w:hAnsi="Palatino Linotype"/>
          </w:rPr>
          <w:t xml:space="preserve"> </w:t>
        </w:r>
        <w:proofErr w:type="spellStart"/>
        <w:r w:rsidR="00F43048" w:rsidRPr="00474D02">
          <w:rPr>
            <w:rFonts w:ascii="Palatino Linotype" w:hAnsi="Palatino Linotype"/>
          </w:rPr>
          <w:t>меъёрии</w:t>
        </w:r>
        <w:proofErr w:type="spellEnd"/>
        <w:r w:rsidR="00F43048" w:rsidRPr="00474D02">
          <w:rPr>
            <w:rFonts w:ascii="Palatino Linotype" w:hAnsi="Palatino Linotype"/>
          </w:rPr>
          <w:t xml:space="preserve"> </w:t>
        </w:r>
        <w:proofErr w:type="spellStart"/>
        <w:r w:rsidR="00F43048" w:rsidRPr="00474D02">
          <w:rPr>
            <w:rFonts w:ascii="Palatino Linotype" w:hAnsi="Palatino Linotype"/>
          </w:rPr>
          <w:t>ҳуқуқии</w:t>
        </w:r>
        <w:proofErr w:type="spellEnd"/>
        <w:r w:rsidR="00F43048" w:rsidRPr="00474D02">
          <w:rPr>
            <w:rFonts w:ascii="Palatino Linotype" w:hAnsi="Palatino Linotype"/>
          </w:rPr>
          <w:t xml:space="preserve"> </w:t>
        </w:r>
        <w:proofErr w:type="spellStart"/>
        <w:r w:rsidR="00F43048" w:rsidRPr="00474D02">
          <w:rPr>
            <w:rFonts w:ascii="Palatino Linotype" w:hAnsi="Palatino Linotype"/>
          </w:rPr>
          <w:t>Ҷумҳурии</w:t>
        </w:r>
        <w:proofErr w:type="spellEnd"/>
        <w:r w:rsidR="00F43048" w:rsidRPr="00474D02">
          <w:rPr>
            <w:rFonts w:ascii="Palatino Linotype" w:hAnsi="Palatino Linotype"/>
          </w:rPr>
          <w:t xml:space="preserve"> </w:t>
        </w:r>
        <w:proofErr w:type="spellStart"/>
        <w:r w:rsidR="00F43048" w:rsidRPr="00474D02">
          <w:rPr>
            <w:rFonts w:ascii="Palatino Linotype" w:hAnsi="Palatino Linotype"/>
          </w:rPr>
          <w:t>Тоҷикистон</w:t>
        </w:r>
        <w:proofErr w:type="spellEnd"/>
        <w:r w:rsidR="00F43048" w:rsidRPr="001D1B77">
          <w:rPr>
            <w:rFonts w:ascii="Palatino Linotype" w:hAnsi="Palatino Linotype"/>
          </w:rPr>
          <w:t xml:space="preserve"> </w:t>
        </w:r>
        <w:proofErr w:type="spellStart"/>
        <w:r w:rsidR="00F43048" w:rsidRPr="008223C4">
          <w:rPr>
            <w:rFonts w:ascii="Palatino Linotype" w:hAnsi="Palatino Linotype"/>
          </w:rPr>
          <w:t>ва</w:t>
        </w:r>
        <w:proofErr w:type="spellEnd"/>
        <w:r w:rsidR="00F43048" w:rsidRPr="008223C4">
          <w:rPr>
            <w:rFonts w:ascii="Palatino Linotype" w:hAnsi="Palatino Linotype"/>
          </w:rPr>
          <w:t xml:space="preserve"> </w:t>
        </w:r>
        <w:proofErr w:type="spellStart"/>
        <w:r w:rsidR="00F43048" w:rsidRPr="008223C4">
          <w:rPr>
            <w:rFonts w:ascii="Palatino Linotype" w:hAnsi="Palatino Linotype"/>
          </w:rPr>
          <w:t>дигар</w:t>
        </w:r>
        <w:proofErr w:type="spellEnd"/>
        <w:r w:rsidR="00F43048">
          <w:rPr>
            <w:rFonts w:ascii="Palatino Linotype" w:hAnsi="Palatino Linotype"/>
            <w:lang w:val="tg-Cyrl-TJ"/>
          </w:rPr>
          <w:t xml:space="preserve"> </w:t>
        </w:r>
        <w:proofErr w:type="spellStart"/>
        <w:r w:rsidR="00F43048" w:rsidRPr="00424502">
          <w:rPr>
            <w:rFonts w:ascii="Palatino Linotype" w:hAnsi="Palatino Linotype"/>
          </w:rPr>
          <w:t>санадҳои</w:t>
        </w:r>
        <w:proofErr w:type="spellEnd"/>
        <w:r w:rsidR="00F43048">
          <w:rPr>
            <w:rFonts w:ascii="Palatino Linotype" w:hAnsi="Palatino Linotype"/>
            <w:lang w:val="tg-Cyrl-TJ"/>
          </w:rPr>
          <w:t xml:space="preserve"> </w:t>
        </w:r>
        <w:proofErr w:type="spellStart"/>
        <w:r w:rsidR="00F43048" w:rsidRPr="00424502">
          <w:rPr>
            <w:rFonts w:ascii="Palatino Linotype" w:hAnsi="Palatino Linotype"/>
          </w:rPr>
          <w:t>дохилӣ</w:t>
        </w:r>
        <w:proofErr w:type="spellEnd"/>
        <w:r w:rsidR="00F43048" w:rsidRPr="00424502">
          <w:rPr>
            <w:rFonts w:ascii="Palatino Linotype" w:hAnsi="Palatino Linotype"/>
          </w:rPr>
          <w:t xml:space="preserve"> (локал</w:t>
        </w:r>
        <w:r w:rsidR="00F43048">
          <w:rPr>
            <w:rFonts w:ascii="Palatino Linotype" w:hAnsi="Palatino Linotype"/>
            <w:lang w:val="tg-Cyrl-TJ"/>
          </w:rPr>
          <w:t>ӣ</w:t>
        </w:r>
        <w:r w:rsidR="00F43048" w:rsidRPr="00424502">
          <w:rPr>
            <w:rFonts w:ascii="Palatino Linotype" w:hAnsi="Palatino Linotype"/>
          </w:rPr>
          <w:t>)</w:t>
        </w:r>
        <w:r w:rsidR="00F43048">
          <w:rPr>
            <w:rFonts w:ascii="Palatino Linotype" w:hAnsi="Palatino Linotype"/>
            <w:lang w:val="tg-Cyrl-TJ"/>
          </w:rPr>
          <w:t xml:space="preserve"> </w:t>
        </w:r>
      </w:ins>
      <w:ins w:id="2087" w:author="Гафуров Камолджон Азимджонович" w:date="2024-10-11T09:00:00Z" w16du:dateUtc="2024-10-11T04:00:00Z">
        <w:r w:rsidR="00B8730F" w:rsidRPr="0045364E">
          <w:rPr>
            <w:rFonts w:ascii="Palatino Linotype" w:hAnsi="Palatino Linotype"/>
            <w:lang w:val="tg-Cyrl-TJ"/>
          </w:rPr>
          <w:t>муқаррар намудаанд</w:t>
        </w:r>
      </w:ins>
      <w:del w:id="2088" w:author="Гафуров Камолджон Азимджонович" w:date="2024-10-11T08:59:00Z" w16du:dateUtc="2024-10-11T03:59:00Z">
        <w:r w:rsidRPr="009C57C9" w:rsidDel="00B8730F">
          <w:rPr>
            <w:rFonts w:ascii="Palatino Linotype" w:hAnsi="Palatino Linotype"/>
          </w:rPr>
          <w:delText xml:space="preserve"> дар мавриди додани рухсатии пардохтшавандаи </w:delText>
        </w:r>
        <w:r w:rsidRPr="009C57C9" w:rsidDel="00B8730F">
          <w:rPr>
            <w:rFonts w:ascii="Palatino Linotype" w:hAnsi="Palatino Linotype"/>
            <w:lang w:val="tg-Cyrl-TJ"/>
          </w:rPr>
          <w:delText>ҳ</w:delText>
        </w:r>
        <w:r w:rsidRPr="009C57C9" w:rsidDel="00B8730F">
          <w:rPr>
            <w:rFonts w:ascii="Palatino Linotype" w:hAnsi="Palatino Linotype"/>
          </w:rPr>
          <w:delText>арсола</w:delText>
        </w:r>
      </w:del>
      <w:ins w:id="2089" w:author="Гафуров Камолджон Азимджонович" w:date="2024-10-11T09:01:00Z" w16du:dateUtc="2024-10-11T04:01:00Z">
        <w:r w:rsidR="00F43048">
          <w:rPr>
            <w:rFonts w:ascii="Palatino Linotype" w:hAnsi="Palatino Linotype"/>
            <w:lang w:val="tg-Cyrl-TJ"/>
          </w:rPr>
          <w:t>.</w:t>
        </w:r>
      </w:ins>
      <w:del w:id="2090" w:author="Гафуров Камолджон Азимджонович" w:date="2024-10-11T09:01:00Z" w16du:dateUtc="2024-10-11T04:01:00Z">
        <w:r w:rsidRPr="009C57C9" w:rsidDel="00F43048">
          <w:rPr>
            <w:rFonts w:ascii="Palatino Linotype" w:hAnsi="Palatino Linotype"/>
          </w:rPr>
          <w:delText>;</w:delText>
        </w:r>
      </w:del>
    </w:p>
    <w:p w14:paraId="08CEA519" w14:textId="3C8115AE" w:rsidR="00CA1BB3" w:rsidRPr="00F43048" w:rsidRDefault="00CA1BB3" w:rsidP="00CA1BB3">
      <w:pPr>
        <w:jc w:val="both"/>
        <w:rPr>
          <w:rFonts w:ascii="Palatino Linotype" w:hAnsi="Palatino Linotype"/>
          <w:lang w:val="tg-Cyrl-TJ"/>
          <w:rPrChange w:id="2091" w:author="Гафуров Камолджон Азимджонович" w:date="2024-10-11T09:01:00Z" w16du:dateUtc="2024-10-11T04:01:00Z">
            <w:rPr>
              <w:rFonts w:ascii="Palatino Linotype" w:hAnsi="Palatino Linotype"/>
            </w:rPr>
          </w:rPrChange>
        </w:rPr>
      </w:pPr>
      <w:r w:rsidRPr="00F43048">
        <w:rPr>
          <w:rFonts w:ascii="Palatino Linotype" w:hAnsi="Palatino Linotype"/>
          <w:lang w:val="tg-Cyrl-TJ"/>
          <w:rPrChange w:id="2092" w:author="Гафуров Камолджон Азимджонович" w:date="2024-10-11T09:01:00Z" w16du:dateUtc="2024-10-11T04:01:00Z">
            <w:rPr>
              <w:rFonts w:ascii="Palatino Linotype" w:hAnsi="Palatino Linotype"/>
            </w:rPr>
          </w:rPrChange>
        </w:rPr>
        <w:t xml:space="preserve">5.3.Дар </w:t>
      </w:r>
      <w:r w:rsidRPr="009C57C9">
        <w:rPr>
          <w:rFonts w:ascii="Palatino Linotype" w:hAnsi="Palatino Linotype"/>
          <w:lang w:val="tg-Cyrl-TJ"/>
        </w:rPr>
        <w:t>ҳ</w:t>
      </w:r>
      <w:r w:rsidRPr="00F43048">
        <w:rPr>
          <w:rFonts w:ascii="Palatino Linotype" w:hAnsi="Palatino Linotype"/>
          <w:lang w:val="tg-Cyrl-TJ"/>
          <w:rPrChange w:id="2093" w:author="Гафуров Камолджон Азимджонович" w:date="2024-10-11T09:01:00Z" w16du:dateUtc="2024-10-11T04:01:00Z">
            <w:rPr>
              <w:rFonts w:ascii="Palatino Linotype" w:hAnsi="Palatino Linotype"/>
            </w:rPr>
          </w:rPrChange>
        </w:rPr>
        <w:t>олати пардохт намудани кафолат</w:t>
      </w:r>
      <w:r w:rsidRPr="009C57C9">
        <w:rPr>
          <w:rFonts w:ascii="Palatino Linotype" w:hAnsi="Palatino Linotype"/>
          <w:lang w:val="tg-Cyrl-TJ"/>
        </w:rPr>
        <w:t>ҳ</w:t>
      </w:r>
      <w:r w:rsidRPr="00F43048">
        <w:rPr>
          <w:rFonts w:ascii="Palatino Linotype" w:hAnsi="Palatino Linotype"/>
          <w:lang w:val="tg-Cyrl-TJ"/>
          <w:rPrChange w:id="2094" w:author="Гафуров Камолджон Азимджонович" w:date="2024-10-11T09:01:00Z" w16du:dateUtc="2024-10-11T04:01:00Z">
            <w:rPr>
              <w:rFonts w:ascii="Palatino Linotype" w:hAnsi="Palatino Linotype"/>
            </w:rPr>
          </w:rPrChange>
        </w:rPr>
        <w:t xml:space="preserve">о ва </w:t>
      </w:r>
      <w:r w:rsidRPr="009C57C9">
        <w:rPr>
          <w:rFonts w:ascii="Palatino Linotype" w:hAnsi="Palatino Linotype"/>
          <w:lang w:val="tg-Cyrl-TJ"/>
        </w:rPr>
        <w:t>ҷ</w:t>
      </w:r>
      <w:r w:rsidRPr="00F43048">
        <w:rPr>
          <w:rFonts w:ascii="Palatino Linotype" w:hAnsi="Palatino Linotype"/>
          <w:lang w:val="tg-Cyrl-TJ"/>
          <w:rPrChange w:id="2095" w:author="Гафуров Камолджон Азимджонович" w:date="2024-10-11T09:01:00Z" w16du:dateUtc="2024-10-11T04:01:00Z">
            <w:rPr>
              <w:rFonts w:ascii="Palatino Linotype" w:hAnsi="Palatino Linotype"/>
            </w:rPr>
          </w:rPrChange>
        </w:rPr>
        <w:t>убронпули</w:t>
      </w:r>
      <w:r w:rsidRPr="009C57C9">
        <w:rPr>
          <w:rFonts w:ascii="Palatino Linotype" w:hAnsi="Palatino Linotype"/>
          <w:lang w:val="tg-Cyrl-TJ"/>
        </w:rPr>
        <w:t>ҳ</w:t>
      </w:r>
      <w:r w:rsidRPr="00F43048">
        <w:rPr>
          <w:rFonts w:ascii="Palatino Linotype" w:hAnsi="Palatino Linotype"/>
          <w:lang w:val="tg-Cyrl-TJ"/>
          <w:rPrChange w:id="2096" w:author="Гафуров Камолджон Азимджонович" w:date="2024-10-11T09:01:00Z" w16du:dateUtc="2024-10-11T04:01:00Z">
            <w:rPr>
              <w:rFonts w:ascii="Palatino Linotype" w:hAnsi="Palatino Linotype"/>
            </w:rPr>
          </w:rPrChange>
        </w:rPr>
        <w:t>о пардохт</w:t>
      </w:r>
      <w:r w:rsidRPr="009C57C9">
        <w:rPr>
          <w:rFonts w:ascii="Palatino Linotype" w:hAnsi="Palatino Linotype"/>
          <w:lang w:val="tg-Cyrl-TJ"/>
        </w:rPr>
        <w:t>ҳ</w:t>
      </w:r>
      <w:r w:rsidRPr="00F43048">
        <w:rPr>
          <w:rFonts w:ascii="Palatino Linotype" w:hAnsi="Palatino Linotype"/>
          <w:lang w:val="tg-Cyrl-TJ"/>
          <w:rPrChange w:id="2097" w:author="Гафуров Камолджон Азимджонович" w:date="2024-10-11T09:01:00Z" w16du:dateUtc="2024-10-11T04:01:00Z">
            <w:rPr>
              <w:rFonts w:ascii="Palatino Linotype" w:hAnsi="Palatino Linotype"/>
            </w:rPr>
          </w:rPrChange>
        </w:rPr>
        <w:t xml:space="preserve">ои лозима аз </w:t>
      </w:r>
      <w:r w:rsidRPr="009C57C9">
        <w:rPr>
          <w:rFonts w:ascii="Palatino Linotype" w:hAnsi="Palatino Linotype"/>
          <w:lang w:val="tg-Cyrl-TJ"/>
        </w:rPr>
        <w:t>ҳ</w:t>
      </w:r>
      <w:r w:rsidRPr="00F43048">
        <w:rPr>
          <w:rFonts w:ascii="Palatino Linotype" w:hAnsi="Palatino Linotype"/>
          <w:lang w:val="tg-Cyrl-TJ"/>
          <w:rPrChange w:id="2098" w:author="Гафуров Камолджон Азимджонович" w:date="2024-10-11T09:01:00Z" w16du:dateUtc="2024-10-11T04:01:00Z">
            <w:rPr>
              <w:rFonts w:ascii="Palatino Linotype" w:hAnsi="Palatino Linotype"/>
            </w:rPr>
          </w:rPrChange>
        </w:rPr>
        <w:t>исоби</w:t>
      </w:r>
      <w:ins w:id="2099" w:author="Гафуров Камолджон Азимджонович" w:date="2024-10-11T09:01:00Z" w16du:dateUtc="2024-10-11T04:01:00Z">
        <w:r w:rsidR="00F43048">
          <w:rPr>
            <w:rFonts w:ascii="Palatino Linotype" w:hAnsi="Palatino Linotype"/>
            <w:lang w:val="tg-Cyrl-TJ"/>
          </w:rPr>
          <w:t xml:space="preserve"> </w:t>
        </w:r>
      </w:ins>
      <w:del w:id="2100" w:author="Гафуров Камолджон Азимджонович" w:date="2024-10-11T09:01:00Z" w16du:dateUtc="2024-10-11T04:01:00Z">
        <w:r w:rsidRPr="00F43048" w:rsidDel="00F43048">
          <w:rPr>
            <w:rFonts w:ascii="Palatino Linotype" w:hAnsi="Palatino Linotype"/>
            <w:lang w:val="tg-Cyrl-TJ"/>
            <w:rPrChange w:id="2101" w:author="Гафуров Камолджон Азимджонович" w:date="2024-10-11T09:01:00Z" w16du:dateUtc="2024-10-11T04:01:00Z">
              <w:rPr>
                <w:rFonts w:ascii="Palatino Linotype" w:hAnsi="Palatino Linotype"/>
              </w:rPr>
            </w:rPrChange>
          </w:rPr>
          <w:delText xml:space="preserve"> </w:delText>
        </w:r>
      </w:del>
      <w:ins w:id="2102" w:author="Гафуров Камолджон Азимджонович" w:date="2024-10-11T09:01:00Z" w16du:dateUtc="2024-10-11T04:01:00Z">
        <w:r w:rsidR="00F43048" w:rsidRPr="0045364E">
          <w:rPr>
            <w:rFonts w:ascii="Palatino Linotype" w:hAnsi="Palatino Linotype"/>
            <w:lang w:val="tg-Cyrl-TJ"/>
          </w:rPr>
          <w:t xml:space="preserve">сарчашмаҳои муқаррар намудаи қонунгузории амалкунандаи Ҷумҳурии Тоҷикистон </w:t>
        </w:r>
      </w:ins>
      <w:del w:id="2103" w:author="Гафуров Камолджон Азимджонович" w:date="2024-10-11T09:01:00Z" w16du:dateUtc="2024-10-11T04:01:00Z">
        <w:r w:rsidRPr="00F43048" w:rsidDel="00F43048">
          <w:rPr>
            <w:rFonts w:ascii="Palatino Linotype" w:hAnsi="Palatino Linotype"/>
            <w:lang w:val="tg-Cyrl-TJ"/>
            <w:rPrChange w:id="2104" w:author="Гафуров Камолджон Азимджонович" w:date="2024-10-11T09:01:00Z" w16du:dateUtc="2024-10-11T04:01:00Z">
              <w:rPr>
                <w:rFonts w:ascii="Palatino Linotype" w:hAnsi="Palatino Linotype"/>
              </w:rPr>
            </w:rPrChange>
          </w:rPr>
          <w:delText>Бонк</w:delText>
        </w:r>
      </w:del>
      <w:r w:rsidRPr="00F43048">
        <w:rPr>
          <w:rFonts w:ascii="Palatino Linotype" w:hAnsi="Palatino Linotype"/>
          <w:lang w:val="tg-Cyrl-TJ"/>
          <w:rPrChange w:id="2105" w:author="Гафуров Камолджон Азимджонович" w:date="2024-10-11T09:01:00Z" w16du:dateUtc="2024-10-11T04:01:00Z">
            <w:rPr>
              <w:rFonts w:ascii="Palatino Linotype" w:hAnsi="Palatino Linotype"/>
            </w:rPr>
          </w:rPrChange>
        </w:rPr>
        <w:t xml:space="preserve"> ба амал бароварда мешавад.</w:t>
      </w:r>
    </w:p>
    <w:p w14:paraId="7AA061D5" w14:textId="77777777" w:rsidR="00CA1BB3" w:rsidRPr="009C57C9" w:rsidRDefault="00CA1BB3" w:rsidP="00CA1BB3">
      <w:pPr>
        <w:jc w:val="both"/>
        <w:rPr>
          <w:rFonts w:ascii="Palatino Linotype" w:hAnsi="Palatino Linotype"/>
          <w:lang w:val="tg-Cyrl-TJ"/>
        </w:rPr>
      </w:pPr>
      <w:r w:rsidRPr="009C57C9">
        <w:rPr>
          <w:rFonts w:ascii="Palatino Linotype" w:hAnsi="Palatino Linotype"/>
          <w:lang w:val="tg-Cyrl-TJ"/>
        </w:rPr>
        <w:t xml:space="preserve">5.4.Хароҷотҳои сафари хизматӣ тибқи ҷадвали “Меъёри хароҷоти шабонарӯзӣ ва кирояи манзил барои сафари хизматӣ”, ки аз ҷониби </w:t>
      </w:r>
      <w:r w:rsidR="007864B7" w:rsidRPr="009C57C9">
        <w:rPr>
          <w:rFonts w:ascii="Palatino Linotype" w:hAnsi="Palatino Linotype"/>
          <w:lang w:val="tg-Cyrl-TJ"/>
        </w:rPr>
        <w:t>Бонк</w:t>
      </w:r>
      <w:r w:rsidRPr="009C57C9">
        <w:rPr>
          <w:rFonts w:ascii="Palatino Linotype" w:hAnsi="Palatino Linotype"/>
          <w:lang w:val="tg-Cyrl-TJ"/>
        </w:rPr>
        <w:t xml:space="preserve"> тасдиқ карда мешавад, пардохт мегардад. </w:t>
      </w:r>
    </w:p>
    <w:p w14:paraId="75D61998" w14:textId="77777777" w:rsidR="00CA1BB3" w:rsidRPr="00800F3F" w:rsidRDefault="00CA1BB3" w:rsidP="00CA1BB3">
      <w:pPr>
        <w:jc w:val="both"/>
        <w:rPr>
          <w:rFonts w:ascii="Palatino Linotype" w:hAnsi="Palatino Linotype"/>
          <w:lang w:val="tg-Cyrl-TJ"/>
          <w:rPrChange w:id="2106" w:author="Гафуров Камолджон Азимджонович" w:date="2024-10-10T15:54:00Z" w16du:dateUtc="2024-10-10T10:54:00Z">
            <w:rPr>
              <w:rFonts w:ascii="Palatino Linotype" w:hAnsi="Palatino Linotype"/>
            </w:rPr>
          </w:rPrChange>
        </w:rPr>
      </w:pPr>
      <w:r w:rsidRPr="009C57C9">
        <w:rPr>
          <w:rFonts w:ascii="Palatino Linotype" w:hAnsi="Palatino Linotype"/>
          <w:lang w:val="tg-Cyrl-TJ"/>
        </w:rPr>
        <w:t>5.5.Дар ҳолати ихтисори шумора ва Ҷадвали мансабии кормандон, Бонк ӯҳдадор аст ба корманде, ки вазифаи ӯ ихтисор шудааст, дигар кори мавҷударо, ки ба ихтисоси корманд мувофиқ аст, пешниҳод намояд.</w:t>
      </w:r>
    </w:p>
    <w:p w14:paraId="31A0C7BE" w14:textId="77777777" w:rsidR="00CA1BB3" w:rsidRPr="009C57C9" w:rsidRDefault="00CA1BB3" w:rsidP="00CA1BB3">
      <w:pPr>
        <w:jc w:val="both"/>
        <w:rPr>
          <w:rFonts w:ascii="Palatino Linotype" w:hAnsi="Palatino Linotype"/>
          <w:lang w:val="tg-Cyrl-TJ"/>
        </w:rPr>
      </w:pPr>
      <w:r w:rsidRPr="009C57C9">
        <w:rPr>
          <w:rFonts w:ascii="Palatino Linotype" w:hAnsi="Palatino Linotype"/>
          <w:lang w:val="tg-Cyrl-TJ"/>
        </w:rPr>
        <w:t xml:space="preserve">     Ҳангоми аз кор озод шудан вобаста ба барҳам хӯрдани Бонк, ихтисор шудани шумораи ҷадвали мансабҳо, кормандони ихтисоршаванда аз тарафи Бонк на камтар аз 2 (Ду) моҳ пеш аз озодшавӣ аз кор ба таври хаттӣ огоҳ карда мешаванд.</w:t>
      </w:r>
    </w:p>
    <w:p w14:paraId="001B90AE" w14:textId="77777777" w:rsidR="00CA1BB3" w:rsidRPr="009C57C9" w:rsidRDefault="00CA1BB3" w:rsidP="00CA1BB3">
      <w:pPr>
        <w:jc w:val="both"/>
        <w:rPr>
          <w:rFonts w:ascii="Palatino Linotype" w:hAnsi="Palatino Linotype"/>
          <w:lang w:val="tg-Cyrl-TJ"/>
        </w:rPr>
      </w:pPr>
      <w:r w:rsidRPr="009C57C9">
        <w:rPr>
          <w:rFonts w:ascii="Palatino Linotype" w:hAnsi="Palatino Linotype"/>
          <w:lang w:val="tg-Cyrl-TJ"/>
        </w:rPr>
        <w:lastRenderedPageBreak/>
        <w:t xml:space="preserve">     Бонк бо розигии хаттии корманд ҳуқуқ дорад бо ӯ шартномаи (қарордоди) меҳнатиро то ба охир расидани ду моҳи огоҳӣ бо пардохти ҷубронпулӣ ба андозаи на камтар аз музди меҳнати миёнаи рўзона барои ҳар рўзи боқимондаи то ба охир расидани ин мӯҳлат, бекор кунад.</w:t>
      </w:r>
    </w:p>
    <w:p w14:paraId="3C8A0FB8" w14:textId="77777777" w:rsidR="00CA1BB3" w:rsidRPr="009C57C9" w:rsidRDefault="00CA1BB3" w:rsidP="00CA1BB3">
      <w:pPr>
        <w:jc w:val="center"/>
        <w:rPr>
          <w:rFonts w:ascii="Palatino Linotype" w:hAnsi="Palatino Linotype"/>
          <w:b/>
          <w:sz w:val="16"/>
          <w:szCs w:val="16"/>
          <w:lang w:val="tg-Cyrl-TJ"/>
        </w:rPr>
      </w:pPr>
    </w:p>
    <w:p w14:paraId="1789DBA4" w14:textId="77777777" w:rsidR="00CA1BB3" w:rsidRPr="009C57C9" w:rsidRDefault="00CA1BB3" w:rsidP="00CA1BB3">
      <w:pPr>
        <w:jc w:val="center"/>
        <w:rPr>
          <w:rFonts w:ascii="Palatino Linotype" w:hAnsi="Palatino Linotype"/>
          <w:b/>
        </w:rPr>
      </w:pPr>
      <w:r w:rsidRPr="009C57C9">
        <w:rPr>
          <w:rFonts w:ascii="Palatino Linotype" w:hAnsi="Palatino Linotype"/>
          <w:b/>
        </w:rPr>
        <w:t xml:space="preserve">6. </w:t>
      </w:r>
      <w:proofErr w:type="spellStart"/>
      <w:r w:rsidRPr="009C57C9">
        <w:rPr>
          <w:rFonts w:ascii="Palatino Linotype" w:hAnsi="Palatino Linotype"/>
          <w:b/>
        </w:rPr>
        <w:t>Рухсати</w:t>
      </w:r>
      <w:proofErr w:type="spellEnd"/>
      <w:r w:rsidRPr="009C57C9">
        <w:rPr>
          <w:rFonts w:ascii="Palatino Linotype" w:hAnsi="Palatino Linotype"/>
          <w:b/>
          <w:lang w:val="tg-Cyrl-TJ"/>
        </w:rPr>
        <w:t>ҳ</w:t>
      </w:r>
      <w:r w:rsidRPr="009C57C9">
        <w:rPr>
          <w:rFonts w:ascii="Palatino Linotype" w:hAnsi="Palatino Linotype"/>
          <w:b/>
        </w:rPr>
        <w:t xml:space="preserve">о </w:t>
      </w:r>
      <w:proofErr w:type="spellStart"/>
      <w:r w:rsidRPr="009C57C9">
        <w:rPr>
          <w:rFonts w:ascii="Palatino Linotype" w:hAnsi="Palatino Linotype"/>
          <w:b/>
        </w:rPr>
        <w:t>ва</w:t>
      </w:r>
      <w:proofErr w:type="spellEnd"/>
      <w:r w:rsidRPr="009C57C9">
        <w:rPr>
          <w:rFonts w:ascii="Palatino Linotype" w:hAnsi="Palatino Linotype"/>
          <w:b/>
        </w:rPr>
        <w:t xml:space="preserve"> </w:t>
      </w:r>
      <w:proofErr w:type="spellStart"/>
      <w:r w:rsidRPr="009C57C9">
        <w:rPr>
          <w:rFonts w:ascii="Palatino Linotype" w:hAnsi="Palatino Linotype"/>
          <w:b/>
        </w:rPr>
        <w:t>тартиби</w:t>
      </w:r>
      <w:proofErr w:type="spellEnd"/>
      <w:r w:rsidRPr="009C57C9">
        <w:rPr>
          <w:rFonts w:ascii="Palatino Linotype" w:hAnsi="Palatino Linotype"/>
          <w:b/>
        </w:rPr>
        <w:t xml:space="preserve"> пешни</w:t>
      </w:r>
      <w:r w:rsidRPr="009C57C9">
        <w:rPr>
          <w:rFonts w:ascii="Palatino Linotype" w:hAnsi="Palatino Linotype"/>
          <w:b/>
          <w:lang w:val="tg-Cyrl-TJ"/>
        </w:rPr>
        <w:t>ҳ</w:t>
      </w:r>
      <w:r w:rsidRPr="009C57C9">
        <w:rPr>
          <w:rFonts w:ascii="Palatino Linotype" w:hAnsi="Palatino Linotype"/>
          <w:b/>
        </w:rPr>
        <w:t xml:space="preserve">од </w:t>
      </w:r>
      <w:proofErr w:type="spellStart"/>
      <w:r w:rsidRPr="009C57C9">
        <w:rPr>
          <w:rFonts w:ascii="Palatino Linotype" w:hAnsi="Palatino Linotype"/>
          <w:b/>
        </w:rPr>
        <w:t>шудани</w:t>
      </w:r>
      <w:proofErr w:type="spellEnd"/>
      <w:r w:rsidRPr="009C57C9">
        <w:rPr>
          <w:rFonts w:ascii="Palatino Linotype" w:hAnsi="Palatino Linotype"/>
          <w:b/>
        </w:rPr>
        <w:t xml:space="preserve"> он</w:t>
      </w:r>
      <w:r w:rsidRPr="009C57C9">
        <w:rPr>
          <w:rFonts w:ascii="Palatino Linotype" w:hAnsi="Palatino Linotype"/>
          <w:b/>
          <w:lang w:val="tg-Cyrl-TJ"/>
        </w:rPr>
        <w:t>ҳ</w:t>
      </w:r>
      <w:r w:rsidRPr="009C57C9">
        <w:rPr>
          <w:rFonts w:ascii="Palatino Linotype" w:hAnsi="Palatino Linotype"/>
          <w:b/>
        </w:rPr>
        <w:t>о</w:t>
      </w:r>
    </w:p>
    <w:p w14:paraId="1EBBE39E" w14:textId="77777777" w:rsidR="00CA1BB3" w:rsidRPr="009C57C9" w:rsidRDefault="00CA1BB3" w:rsidP="00BD5BA7">
      <w:pPr>
        <w:jc w:val="both"/>
        <w:rPr>
          <w:rFonts w:ascii="Palatino Linotype" w:eastAsia="Arial Unicode MS" w:hAnsi="Palatino Linotype" w:cs="Calibri"/>
          <w:b/>
          <w:kern w:val="1"/>
        </w:rPr>
      </w:pPr>
      <w:r w:rsidRPr="009C57C9">
        <w:rPr>
          <w:rFonts w:ascii="Palatino Linotype" w:hAnsi="Palatino Linotype" w:cs="Calibri"/>
        </w:rPr>
        <w:t xml:space="preserve">6.1. </w:t>
      </w:r>
      <w:proofErr w:type="spellStart"/>
      <w:r w:rsidRPr="009C57C9">
        <w:rPr>
          <w:rFonts w:ascii="Palatino Linotype" w:hAnsi="Palatino Linotype" w:cs="Calibri"/>
        </w:rPr>
        <w:t>Рухсатӣ</w:t>
      </w:r>
      <w:proofErr w:type="spellEnd"/>
      <w:r w:rsidRPr="009C57C9">
        <w:rPr>
          <w:rFonts w:ascii="Palatino Linotype" w:hAnsi="Palatino Linotype" w:cs="Calibri"/>
        </w:rPr>
        <w:t xml:space="preserve"> ба </w:t>
      </w:r>
      <w:proofErr w:type="spellStart"/>
      <w:r w:rsidRPr="009C57C9">
        <w:rPr>
          <w:rFonts w:ascii="Palatino Linotype" w:hAnsi="Palatino Linotype" w:cs="Calibri"/>
        </w:rPr>
        <w:t>кормадон</w:t>
      </w:r>
      <w:proofErr w:type="spellEnd"/>
      <w:r w:rsidRPr="009C57C9">
        <w:rPr>
          <w:rFonts w:ascii="Palatino Linotype" w:hAnsi="Palatino Linotype" w:cs="Calibri"/>
        </w:rPr>
        <w:t xml:space="preserve"> </w:t>
      </w:r>
      <w:proofErr w:type="spellStart"/>
      <w:r w:rsidRPr="009C57C9">
        <w:rPr>
          <w:rFonts w:ascii="Palatino Linotype" w:hAnsi="Palatino Linotype" w:cs="Calibri"/>
        </w:rPr>
        <w:t>тибқи</w:t>
      </w:r>
      <w:proofErr w:type="spellEnd"/>
      <w:r w:rsidRPr="009C57C9">
        <w:rPr>
          <w:rFonts w:ascii="Palatino Linotype" w:hAnsi="Palatino Linotype" w:cs="Calibri"/>
        </w:rPr>
        <w:t xml:space="preserve"> «</w:t>
      </w:r>
      <w:proofErr w:type="spellStart"/>
      <w:r w:rsidRPr="009C57C9">
        <w:rPr>
          <w:rFonts w:ascii="Palatino Linotype" w:hAnsi="Palatino Linotype" w:cs="Calibri"/>
        </w:rPr>
        <w:t>Низомнома</w:t>
      </w:r>
      <w:proofErr w:type="spellEnd"/>
      <w:r w:rsidRPr="009C57C9">
        <w:rPr>
          <w:rFonts w:ascii="Palatino Linotype" w:hAnsi="Palatino Linotype" w:cs="Calibri"/>
        </w:rPr>
        <w:t xml:space="preserve"> </w:t>
      </w:r>
      <w:proofErr w:type="spellStart"/>
      <w:r w:rsidRPr="009C57C9">
        <w:rPr>
          <w:rFonts w:ascii="Palatino Linotype" w:hAnsi="Palatino Linotype" w:cs="Calibri"/>
        </w:rPr>
        <w:t>оиди</w:t>
      </w:r>
      <w:proofErr w:type="spellEnd"/>
      <w:r w:rsidRPr="009C57C9">
        <w:rPr>
          <w:rFonts w:ascii="Palatino Linotype" w:hAnsi="Palatino Linotype" w:cs="Calibri"/>
        </w:rPr>
        <w:t xml:space="preserve"> </w:t>
      </w:r>
      <w:proofErr w:type="spellStart"/>
      <w:r w:rsidRPr="009C57C9">
        <w:rPr>
          <w:rFonts w:ascii="Palatino Linotype" w:hAnsi="Palatino Linotype" w:cs="Calibri"/>
        </w:rPr>
        <w:t>тартиби</w:t>
      </w:r>
      <w:proofErr w:type="spellEnd"/>
      <w:r w:rsidRPr="009C57C9">
        <w:rPr>
          <w:rFonts w:ascii="Palatino Linotype" w:hAnsi="Palatino Linotype" w:cs="Calibri"/>
        </w:rPr>
        <w:t xml:space="preserve"> </w:t>
      </w:r>
      <w:proofErr w:type="spellStart"/>
      <w:r w:rsidRPr="009C57C9">
        <w:rPr>
          <w:rFonts w:ascii="Palatino Linotype" w:hAnsi="Palatino Linotype" w:cs="Calibri"/>
        </w:rPr>
        <w:t>пешниҳоди</w:t>
      </w:r>
      <w:proofErr w:type="spellEnd"/>
      <w:r w:rsidRPr="009C57C9">
        <w:rPr>
          <w:rFonts w:ascii="Palatino Linotype" w:hAnsi="Palatino Linotype" w:cs="Calibri"/>
        </w:rPr>
        <w:t xml:space="preserve"> </w:t>
      </w:r>
      <w:proofErr w:type="spellStart"/>
      <w:r w:rsidRPr="009C57C9">
        <w:rPr>
          <w:rFonts w:ascii="Palatino Linotype" w:hAnsi="Palatino Linotype" w:cs="Calibri"/>
        </w:rPr>
        <w:t>рухсатиҳои</w:t>
      </w:r>
      <w:proofErr w:type="spellEnd"/>
      <w:r w:rsidRPr="009C57C9">
        <w:rPr>
          <w:rFonts w:ascii="Palatino Linotype" w:hAnsi="Palatino Linotype" w:cs="Calibri"/>
        </w:rPr>
        <w:t xml:space="preserve"> </w:t>
      </w:r>
      <w:proofErr w:type="spellStart"/>
      <w:r w:rsidRPr="009C57C9">
        <w:rPr>
          <w:rFonts w:ascii="Palatino Linotype" w:hAnsi="Palatino Linotype" w:cs="Calibri"/>
        </w:rPr>
        <w:t>меҳнатии</w:t>
      </w:r>
      <w:proofErr w:type="spellEnd"/>
      <w:r w:rsidRPr="009C57C9">
        <w:rPr>
          <w:rFonts w:ascii="Palatino Linotype" w:hAnsi="Palatino Linotype" w:cs="Calibri"/>
        </w:rPr>
        <w:t xml:space="preserve"> </w:t>
      </w:r>
      <w:proofErr w:type="spellStart"/>
      <w:r w:rsidRPr="009C57C9">
        <w:rPr>
          <w:rFonts w:ascii="Palatino Linotype" w:hAnsi="Palatino Linotype" w:cs="Calibri"/>
        </w:rPr>
        <w:t>ҳарсолаи</w:t>
      </w:r>
      <w:proofErr w:type="spellEnd"/>
      <w:r w:rsidRPr="009C57C9">
        <w:rPr>
          <w:rFonts w:ascii="Palatino Linotype" w:hAnsi="Palatino Linotype" w:cs="Calibri"/>
        </w:rPr>
        <w:t xml:space="preserve"> </w:t>
      </w:r>
      <w:proofErr w:type="spellStart"/>
      <w:r w:rsidRPr="009C57C9">
        <w:rPr>
          <w:rFonts w:ascii="Palatino Linotype" w:hAnsi="Palatino Linotype" w:cs="Calibri"/>
        </w:rPr>
        <w:t>пардохтшаванда</w:t>
      </w:r>
      <w:proofErr w:type="spellEnd"/>
      <w:r w:rsidRPr="009C57C9">
        <w:rPr>
          <w:rFonts w:ascii="Palatino Linotype" w:hAnsi="Palatino Linotype" w:cs="Calibri"/>
        </w:rPr>
        <w:t xml:space="preserve"> (</w:t>
      </w:r>
      <w:proofErr w:type="spellStart"/>
      <w:r w:rsidRPr="009C57C9">
        <w:rPr>
          <w:rFonts w:ascii="Palatino Linotype" w:hAnsi="Palatino Linotype" w:cs="Calibri"/>
        </w:rPr>
        <w:t>асосӣ</w:t>
      </w:r>
      <w:proofErr w:type="spellEnd"/>
      <w:r w:rsidRPr="009C57C9">
        <w:rPr>
          <w:rFonts w:ascii="Palatino Linotype" w:hAnsi="Palatino Linotype" w:cs="Calibri"/>
        </w:rPr>
        <w:t xml:space="preserve"> </w:t>
      </w:r>
      <w:proofErr w:type="spellStart"/>
      <w:r w:rsidRPr="009C57C9">
        <w:rPr>
          <w:rFonts w:ascii="Palatino Linotype" w:hAnsi="Palatino Linotype" w:cs="Calibri"/>
        </w:rPr>
        <w:t>ва</w:t>
      </w:r>
      <w:proofErr w:type="spellEnd"/>
      <w:r w:rsidRPr="009C57C9">
        <w:rPr>
          <w:rFonts w:ascii="Palatino Linotype" w:hAnsi="Palatino Linotype" w:cs="Calibri"/>
        </w:rPr>
        <w:t xml:space="preserve"> </w:t>
      </w:r>
      <w:proofErr w:type="spellStart"/>
      <w:r w:rsidRPr="009C57C9">
        <w:rPr>
          <w:rFonts w:ascii="Palatino Linotype" w:hAnsi="Palatino Linotype" w:cs="Calibri"/>
        </w:rPr>
        <w:t>иловагӣ</w:t>
      </w:r>
      <w:proofErr w:type="spellEnd"/>
      <w:r w:rsidRPr="009C57C9">
        <w:rPr>
          <w:rFonts w:ascii="Palatino Linotype" w:hAnsi="Palatino Linotype" w:cs="Calibri"/>
        </w:rPr>
        <w:t xml:space="preserve">), </w:t>
      </w:r>
      <w:proofErr w:type="spellStart"/>
      <w:r w:rsidRPr="009C57C9">
        <w:rPr>
          <w:rFonts w:ascii="Palatino Linotype" w:hAnsi="Palatino Linotype" w:cs="Calibri"/>
        </w:rPr>
        <w:t>иҷтимоӣ</w:t>
      </w:r>
      <w:proofErr w:type="spellEnd"/>
      <w:r w:rsidRPr="009C57C9">
        <w:rPr>
          <w:rFonts w:ascii="Palatino Linotype" w:hAnsi="Palatino Linotype" w:cs="Calibri"/>
        </w:rPr>
        <w:t xml:space="preserve"> </w:t>
      </w:r>
      <w:proofErr w:type="spellStart"/>
      <w:r w:rsidRPr="009C57C9">
        <w:rPr>
          <w:rFonts w:ascii="Palatino Linotype" w:hAnsi="Palatino Linotype" w:cs="Calibri"/>
        </w:rPr>
        <w:t>ва</w:t>
      </w:r>
      <w:proofErr w:type="spellEnd"/>
      <w:r w:rsidRPr="009C57C9">
        <w:rPr>
          <w:rFonts w:ascii="Palatino Linotype" w:hAnsi="Palatino Linotype" w:cs="Calibri"/>
        </w:rPr>
        <w:t xml:space="preserve"> </w:t>
      </w:r>
      <w:proofErr w:type="spellStart"/>
      <w:r w:rsidRPr="009C57C9">
        <w:rPr>
          <w:rFonts w:ascii="Palatino Linotype" w:hAnsi="Palatino Linotype" w:cs="Calibri"/>
        </w:rPr>
        <w:t>бемузди</w:t>
      </w:r>
      <w:proofErr w:type="spellEnd"/>
      <w:r w:rsidRPr="009C57C9">
        <w:rPr>
          <w:rFonts w:ascii="Palatino Linotype" w:hAnsi="Palatino Linotype" w:cs="Calibri"/>
        </w:rPr>
        <w:t xml:space="preserve"> </w:t>
      </w:r>
      <w:proofErr w:type="spellStart"/>
      <w:r w:rsidRPr="009C57C9">
        <w:rPr>
          <w:rFonts w:ascii="Palatino Linotype" w:hAnsi="Palatino Linotype" w:cs="Calibri"/>
        </w:rPr>
        <w:t>меҳнат</w:t>
      </w:r>
      <w:proofErr w:type="spellEnd"/>
      <w:r w:rsidRPr="009C57C9">
        <w:rPr>
          <w:rFonts w:ascii="Palatino Linotype" w:hAnsi="Palatino Linotype" w:cs="Calibri"/>
        </w:rPr>
        <w:t xml:space="preserve">» </w:t>
      </w:r>
      <w:proofErr w:type="spellStart"/>
      <w:r w:rsidRPr="009C57C9">
        <w:rPr>
          <w:rFonts w:ascii="Palatino Linotype" w:hAnsi="Palatino Linotype" w:cs="Calibri"/>
        </w:rPr>
        <w:t>пешниҳод</w:t>
      </w:r>
      <w:proofErr w:type="spellEnd"/>
      <w:r w:rsidRPr="009C57C9">
        <w:rPr>
          <w:rFonts w:ascii="Palatino Linotype" w:hAnsi="Palatino Linotype" w:cs="Calibri"/>
        </w:rPr>
        <w:t xml:space="preserve"> карда </w:t>
      </w:r>
      <w:proofErr w:type="spellStart"/>
      <w:r w:rsidRPr="009C57C9">
        <w:rPr>
          <w:rFonts w:ascii="Palatino Linotype" w:hAnsi="Palatino Linotype" w:cs="Calibri"/>
        </w:rPr>
        <w:t>мешавад</w:t>
      </w:r>
      <w:proofErr w:type="spellEnd"/>
      <w:r w:rsidRPr="009C57C9">
        <w:rPr>
          <w:rFonts w:ascii="Palatino Linotype" w:hAnsi="Palatino Linotype" w:cs="Calibri"/>
        </w:rPr>
        <w:t>.</w:t>
      </w:r>
    </w:p>
    <w:p w14:paraId="2917F15A" w14:textId="77777777" w:rsidR="00CA1BB3" w:rsidRPr="009C57C9" w:rsidRDefault="00CA1BB3" w:rsidP="00BD5BA7">
      <w:pPr>
        <w:pStyle w:val="aa"/>
        <w:tabs>
          <w:tab w:val="left" w:pos="1134"/>
        </w:tabs>
        <w:spacing w:before="0"/>
        <w:ind w:firstLine="0"/>
        <w:jc w:val="both"/>
        <w:rPr>
          <w:rFonts w:ascii="Palatino Linotype" w:hAnsi="Palatino Linotype" w:cs="Calibri"/>
          <w:szCs w:val="24"/>
          <w:lang w:val="tg-Cyrl-TJ"/>
        </w:rPr>
      </w:pPr>
      <w:r w:rsidRPr="009C57C9">
        <w:rPr>
          <w:rFonts w:ascii="Palatino Linotype" w:hAnsi="Palatino Linotype"/>
          <w:bCs/>
          <w:szCs w:val="24"/>
          <w:lang w:val="tg-Cyrl-TJ"/>
        </w:rPr>
        <w:t>6.2.Давомнокии рухсатии меҳнатии асосии ҳарсола</w:t>
      </w:r>
      <w:r w:rsidRPr="009C57C9">
        <w:rPr>
          <w:rFonts w:ascii="Palatino Linotype" w:hAnsi="Palatino Linotype"/>
          <w:b/>
          <w:bCs/>
          <w:szCs w:val="24"/>
          <w:lang w:val="tg-Cyrl-TJ"/>
        </w:rPr>
        <w:t xml:space="preserve"> </w:t>
      </w:r>
      <w:r w:rsidRPr="009C57C9">
        <w:rPr>
          <w:rFonts w:ascii="Palatino Linotype" w:hAnsi="Palatino Linotype" w:cs="Calibri"/>
          <w:szCs w:val="24"/>
          <w:lang w:val="tg-Cyrl-TJ"/>
        </w:rPr>
        <w:t>барои кормандони Бонк ба микдори - 24 (бисту чор) рӯзи тақвимӣ муайян карда шудааст.</w:t>
      </w:r>
    </w:p>
    <w:p w14:paraId="1692D214" w14:textId="77777777" w:rsidR="00CA1BB3" w:rsidRPr="009C57C9" w:rsidRDefault="00CA1BB3" w:rsidP="00BD5BA7">
      <w:pPr>
        <w:pStyle w:val="aa"/>
        <w:tabs>
          <w:tab w:val="left" w:pos="993"/>
        </w:tabs>
        <w:spacing w:before="0"/>
        <w:ind w:firstLine="0"/>
        <w:jc w:val="both"/>
        <w:rPr>
          <w:rFonts w:ascii="Palatino Linotype" w:hAnsi="Palatino Linotype" w:cs="Calibri"/>
          <w:szCs w:val="24"/>
          <w:lang w:val="tg-Cyrl-TJ"/>
        </w:rPr>
      </w:pPr>
      <w:r w:rsidRPr="009C57C9">
        <w:rPr>
          <w:rFonts w:ascii="Palatino Linotype" w:hAnsi="Palatino Linotype" w:cs="Calibri"/>
          <w:szCs w:val="24"/>
          <w:lang w:val="tg-Cyrl-TJ"/>
        </w:rPr>
        <w:t>6.3.Ба кормандони рӯзи кориашон ба меъёр гирифтанашуда (мутобиқи руйхати тасдиқшуда) ғайр аз рухсатии асосӣ, рухсатии иловагӣ ба миқдори 10 рӯзи тақвимӣ муайян карда мешавад.</w:t>
      </w:r>
    </w:p>
    <w:p w14:paraId="19920E94" w14:textId="77777777" w:rsidR="00CA1BB3" w:rsidRPr="009C57C9" w:rsidRDefault="00CA1BB3" w:rsidP="00BD5BA7">
      <w:pPr>
        <w:pStyle w:val="aa"/>
        <w:tabs>
          <w:tab w:val="left" w:pos="1134"/>
        </w:tabs>
        <w:spacing w:before="60"/>
        <w:ind w:firstLine="0"/>
        <w:jc w:val="both"/>
        <w:rPr>
          <w:rFonts w:ascii="Palatino Linotype" w:hAnsi="Palatino Linotype" w:cs="Calibri"/>
          <w:szCs w:val="24"/>
          <w:lang w:val="tg-Cyrl-TJ"/>
        </w:rPr>
      </w:pPr>
      <w:r w:rsidRPr="009C57C9">
        <w:rPr>
          <w:rFonts w:ascii="Palatino Linotype" w:hAnsi="Palatino Linotype" w:cs="Calibri"/>
          <w:szCs w:val="24"/>
          <w:lang w:val="tg-Cyrl-TJ"/>
        </w:rPr>
        <w:t>6.</w:t>
      </w:r>
      <w:r w:rsidR="007B38BC" w:rsidRPr="009C57C9">
        <w:rPr>
          <w:rFonts w:ascii="Palatino Linotype" w:hAnsi="Palatino Linotype" w:cs="Calibri"/>
          <w:szCs w:val="24"/>
          <w:lang w:val="tg-Cyrl-TJ"/>
        </w:rPr>
        <w:t>4</w:t>
      </w:r>
      <w:r w:rsidRPr="009C57C9">
        <w:rPr>
          <w:rFonts w:ascii="Palatino Linotype" w:hAnsi="Palatino Linotype" w:cs="Calibri"/>
          <w:szCs w:val="24"/>
          <w:lang w:val="tg-Cyrl-TJ"/>
        </w:rPr>
        <w:t>. Ба кормандоне, ки дар ҶСК «Бонки Эсхата» собиқаи кориашон 5 (панҷ) сол ва зиёда аз он мебошад, рӯзҳои рухсатии меҳнатии пардохтшаванда илова карда мешавад: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4786"/>
      </w:tblGrid>
      <w:tr w:rsidR="009C57C9" w:rsidRPr="009C57C9" w14:paraId="2D7C51CA" w14:textId="77777777" w:rsidTr="00467888">
        <w:trPr>
          <w:trHeight w:val="383"/>
        </w:trPr>
        <w:tc>
          <w:tcPr>
            <w:tcW w:w="4785" w:type="dxa"/>
            <w:shd w:val="clear" w:color="auto" w:fill="auto"/>
          </w:tcPr>
          <w:p w14:paraId="1345F7EB" w14:textId="77777777" w:rsidR="00CA1BB3" w:rsidRPr="009C57C9" w:rsidRDefault="00CA1BB3" w:rsidP="00467888">
            <w:pPr>
              <w:spacing w:line="360" w:lineRule="auto"/>
              <w:jc w:val="both"/>
              <w:rPr>
                <w:rFonts w:ascii="Palatino Linotype" w:eastAsia="Calibri" w:hAnsi="Palatino Linotype" w:cs="Calibri"/>
              </w:rPr>
            </w:pPr>
            <w:r w:rsidRPr="009C57C9">
              <w:rPr>
                <w:rFonts w:ascii="Palatino Linotype" w:hAnsi="Palatino Linotype" w:cs="Calibri"/>
                <w:lang w:val="tg-Cyrl-TJ"/>
              </w:rPr>
              <w:t xml:space="preserve">                                                                                     </w:t>
            </w:r>
            <w:proofErr w:type="spellStart"/>
            <w:r w:rsidRPr="009C57C9">
              <w:rPr>
                <w:rFonts w:ascii="Palatino Linotype" w:eastAsia="Calibri" w:hAnsi="Palatino Linotype" w:cs="Calibri"/>
              </w:rPr>
              <w:t>Собиқаи</w:t>
            </w:r>
            <w:proofErr w:type="spellEnd"/>
            <w:r w:rsidRPr="009C57C9">
              <w:rPr>
                <w:rFonts w:ascii="Palatino Linotype" w:eastAsia="Calibri" w:hAnsi="Palatino Linotype" w:cs="Calibri"/>
              </w:rPr>
              <w:t xml:space="preserve"> </w:t>
            </w:r>
            <w:proofErr w:type="spellStart"/>
            <w:r w:rsidRPr="009C57C9">
              <w:rPr>
                <w:rFonts w:ascii="Palatino Linotype" w:eastAsia="Calibri" w:hAnsi="Palatino Linotype" w:cs="Calibri"/>
              </w:rPr>
              <w:t>корӣ</w:t>
            </w:r>
            <w:proofErr w:type="spellEnd"/>
            <w:r w:rsidRPr="009C57C9">
              <w:rPr>
                <w:rFonts w:ascii="Palatino Linotype" w:hAnsi="Palatino Linotype"/>
              </w:rPr>
              <w:t>*</w:t>
            </w:r>
          </w:p>
        </w:tc>
        <w:tc>
          <w:tcPr>
            <w:tcW w:w="4786" w:type="dxa"/>
            <w:shd w:val="clear" w:color="auto" w:fill="auto"/>
          </w:tcPr>
          <w:p w14:paraId="7E44B607" w14:textId="77777777" w:rsidR="00CA1BB3" w:rsidRPr="009C57C9" w:rsidRDefault="00CA1BB3" w:rsidP="00467888">
            <w:pPr>
              <w:spacing w:line="360" w:lineRule="auto"/>
              <w:jc w:val="both"/>
              <w:rPr>
                <w:rFonts w:ascii="Palatino Linotype" w:eastAsia="Calibri" w:hAnsi="Palatino Linotype" w:cs="Calibri"/>
                <w:lang w:val="tg-Cyrl-TJ"/>
              </w:rPr>
            </w:pPr>
          </w:p>
          <w:p w14:paraId="2D082B92" w14:textId="77777777" w:rsidR="00CA1BB3" w:rsidRPr="009C57C9" w:rsidRDefault="00CA1BB3" w:rsidP="00CD11AE">
            <w:pPr>
              <w:spacing w:line="360" w:lineRule="auto"/>
              <w:jc w:val="both"/>
              <w:rPr>
                <w:rFonts w:ascii="Palatino Linotype" w:eastAsia="Calibri" w:hAnsi="Palatino Linotype" w:cs="Calibri"/>
              </w:rPr>
            </w:pPr>
            <w:r w:rsidRPr="009C57C9">
              <w:rPr>
                <w:rFonts w:ascii="Palatino Linotype" w:eastAsia="Calibri" w:hAnsi="Palatino Linotype" w:cs="Calibri"/>
                <w:lang w:val="tg-Cyrl-TJ"/>
              </w:rPr>
              <w:t>Рӯ</w:t>
            </w:r>
            <w:r w:rsidRPr="009C57C9">
              <w:rPr>
                <w:rFonts w:ascii="Palatino Linotype" w:eastAsia="Calibri" w:hAnsi="Palatino Linotype" w:cs="Calibri"/>
              </w:rPr>
              <w:t>з</w:t>
            </w:r>
            <w:r w:rsidR="00CD11AE" w:rsidRPr="009C57C9">
              <w:rPr>
                <w:rFonts w:ascii="Palatino Linotype" w:eastAsia="Calibri" w:hAnsi="Palatino Linotype" w:cs="Calibri"/>
                <w:lang w:val="tg-Cyrl-TJ"/>
              </w:rPr>
              <w:t>ҳ</w:t>
            </w:r>
            <w:proofErr w:type="spellStart"/>
            <w:r w:rsidRPr="009C57C9">
              <w:rPr>
                <w:rFonts w:ascii="Palatino Linotype" w:eastAsia="Calibri" w:hAnsi="Palatino Linotype" w:cs="Calibri"/>
              </w:rPr>
              <w:t>ои</w:t>
            </w:r>
            <w:proofErr w:type="spellEnd"/>
            <w:r w:rsidRPr="009C57C9">
              <w:rPr>
                <w:rFonts w:ascii="Palatino Linotype" w:eastAsia="Calibri" w:hAnsi="Palatino Linotype" w:cs="Calibri"/>
              </w:rPr>
              <w:t xml:space="preserve"> </w:t>
            </w:r>
            <w:proofErr w:type="spellStart"/>
            <w:r w:rsidRPr="009C57C9">
              <w:rPr>
                <w:rFonts w:ascii="Palatino Linotype" w:eastAsia="Calibri" w:hAnsi="Palatino Linotype" w:cs="Calibri"/>
              </w:rPr>
              <w:t>рухсатии</w:t>
            </w:r>
            <w:proofErr w:type="spellEnd"/>
            <w:r w:rsidRPr="009C57C9">
              <w:rPr>
                <w:rFonts w:ascii="Palatino Linotype" w:eastAsia="Calibri" w:hAnsi="Palatino Linotype" w:cs="Calibri"/>
              </w:rPr>
              <w:t xml:space="preserve"> </w:t>
            </w:r>
            <w:proofErr w:type="spellStart"/>
            <w:r w:rsidRPr="009C57C9">
              <w:rPr>
                <w:rFonts w:ascii="Palatino Linotype" w:eastAsia="Calibri" w:hAnsi="Palatino Linotype" w:cs="Calibri"/>
              </w:rPr>
              <w:t>меҳнатии</w:t>
            </w:r>
            <w:proofErr w:type="spellEnd"/>
            <w:r w:rsidRPr="009C57C9">
              <w:rPr>
                <w:rFonts w:ascii="Palatino Linotype" w:eastAsia="Calibri" w:hAnsi="Palatino Linotype" w:cs="Calibri"/>
              </w:rPr>
              <w:t xml:space="preserve"> </w:t>
            </w:r>
            <w:proofErr w:type="spellStart"/>
            <w:r w:rsidRPr="009C57C9">
              <w:rPr>
                <w:rFonts w:ascii="Palatino Linotype" w:eastAsia="Calibri" w:hAnsi="Palatino Linotype" w:cs="Calibri"/>
              </w:rPr>
              <w:t>иловагӣ</w:t>
            </w:r>
            <w:proofErr w:type="spellEnd"/>
          </w:p>
        </w:tc>
      </w:tr>
      <w:tr w:rsidR="009C57C9" w:rsidRPr="009C57C9" w14:paraId="1C13EF19" w14:textId="77777777" w:rsidTr="00467888">
        <w:tc>
          <w:tcPr>
            <w:tcW w:w="4785" w:type="dxa"/>
            <w:shd w:val="clear" w:color="auto" w:fill="auto"/>
          </w:tcPr>
          <w:p w14:paraId="155A6C61" w14:textId="77777777" w:rsidR="00CA1BB3" w:rsidRPr="009C57C9" w:rsidRDefault="00CA1BB3" w:rsidP="00467888">
            <w:pPr>
              <w:spacing w:line="360" w:lineRule="auto"/>
              <w:jc w:val="both"/>
              <w:rPr>
                <w:rFonts w:ascii="Palatino Linotype" w:eastAsia="Calibri" w:hAnsi="Palatino Linotype" w:cs="Calibri"/>
              </w:rPr>
            </w:pPr>
            <w:r w:rsidRPr="009C57C9">
              <w:rPr>
                <w:rFonts w:ascii="Palatino Linotype" w:eastAsia="Calibri" w:hAnsi="Palatino Linotype" w:cs="Calibri"/>
              </w:rPr>
              <w:t xml:space="preserve">Аз 5 то 10 </w:t>
            </w:r>
            <w:proofErr w:type="spellStart"/>
            <w:r w:rsidRPr="009C57C9">
              <w:rPr>
                <w:rFonts w:ascii="Palatino Linotype" w:eastAsia="Calibri" w:hAnsi="Palatino Linotype" w:cs="Calibri"/>
              </w:rPr>
              <w:t>сол</w:t>
            </w:r>
            <w:proofErr w:type="spellEnd"/>
          </w:p>
        </w:tc>
        <w:tc>
          <w:tcPr>
            <w:tcW w:w="4786" w:type="dxa"/>
            <w:shd w:val="clear" w:color="auto" w:fill="auto"/>
          </w:tcPr>
          <w:p w14:paraId="48FC8F58" w14:textId="77777777" w:rsidR="00CA1BB3" w:rsidRPr="009C57C9" w:rsidRDefault="00CA1BB3" w:rsidP="00467888">
            <w:pPr>
              <w:spacing w:line="360" w:lineRule="auto"/>
              <w:jc w:val="both"/>
              <w:rPr>
                <w:rFonts w:ascii="Palatino Linotype" w:eastAsia="Calibri" w:hAnsi="Palatino Linotype" w:cs="Calibri"/>
              </w:rPr>
            </w:pPr>
            <w:r w:rsidRPr="009C57C9">
              <w:rPr>
                <w:rFonts w:ascii="Palatino Linotype" w:eastAsia="Calibri" w:hAnsi="Palatino Linotype" w:cs="Calibri"/>
              </w:rPr>
              <w:t xml:space="preserve">3 </w:t>
            </w:r>
            <w:proofErr w:type="spellStart"/>
            <w:r w:rsidRPr="009C57C9">
              <w:rPr>
                <w:rFonts w:ascii="Palatino Linotype" w:eastAsia="Calibri" w:hAnsi="Palatino Linotype" w:cs="Calibri"/>
              </w:rPr>
              <w:t>рӯз</w:t>
            </w:r>
            <w:proofErr w:type="spellEnd"/>
          </w:p>
        </w:tc>
      </w:tr>
      <w:tr w:rsidR="009C57C9" w:rsidRPr="009C57C9" w14:paraId="37228E8A" w14:textId="77777777" w:rsidTr="00467888">
        <w:tc>
          <w:tcPr>
            <w:tcW w:w="4785" w:type="dxa"/>
            <w:shd w:val="clear" w:color="auto" w:fill="auto"/>
          </w:tcPr>
          <w:p w14:paraId="43C85A8A" w14:textId="77777777" w:rsidR="00CA1BB3" w:rsidRPr="009C57C9" w:rsidRDefault="00CA1BB3" w:rsidP="00467888">
            <w:pPr>
              <w:spacing w:line="360" w:lineRule="auto"/>
              <w:jc w:val="both"/>
              <w:rPr>
                <w:rFonts w:ascii="Palatino Linotype" w:eastAsia="Calibri" w:hAnsi="Palatino Linotype" w:cs="Calibri"/>
              </w:rPr>
            </w:pPr>
            <w:r w:rsidRPr="009C57C9">
              <w:rPr>
                <w:rFonts w:ascii="Palatino Linotype" w:eastAsia="Calibri" w:hAnsi="Palatino Linotype" w:cs="Calibri"/>
              </w:rPr>
              <w:t xml:space="preserve">Аз 10 то 15 </w:t>
            </w:r>
            <w:proofErr w:type="spellStart"/>
            <w:r w:rsidRPr="009C57C9">
              <w:rPr>
                <w:rFonts w:ascii="Palatino Linotype" w:eastAsia="Calibri" w:hAnsi="Palatino Linotype" w:cs="Calibri"/>
              </w:rPr>
              <w:t>сол</w:t>
            </w:r>
            <w:proofErr w:type="spellEnd"/>
          </w:p>
        </w:tc>
        <w:tc>
          <w:tcPr>
            <w:tcW w:w="4786" w:type="dxa"/>
            <w:shd w:val="clear" w:color="auto" w:fill="auto"/>
          </w:tcPr>
          <w:p w14:paraId="78462C68" w14:textId="77777777" w:rsidR="00CA1BB3" w:rsidRPr="009C57C9" w:rsidRDefault="00CA1BB3" w:rsidP="00467888">
            <w:pPr>
              <w:spacing w:line="360" w:lineRule="auto"/>
              <w:jc w:val="both"/>
              <w:rPr>
                <w:rFonts w:ascii="Palatino Linotype" w:eastAsia="Calibri" w:hAnsi="Palatino Linotype" w:cs="Calibri"/>
              </w:rPr>
            </w:pPr>
            <w:r w:rsidRPr="009C57C9">
              <w:rPr>
                <w:rFonts w:ascii="Palatino Linotype" w:eastAsia="Calibri" w:hAnsi="Palatino Linotype" w:cs="Calibri"/>
              </w:rPr>
              <w:t xml:space="preserve">5 </w:t>
            </w:r>
            <w:proofErr w:type="spellStart"/>
            <w:r w:rsidRPr="009C57C9">
              <w:rPr>
                <w:rFonts w:ascii="Palatino Linotype" w:eastAsia="Calibri" w:hAnsi="Palatino Linotype" w:cs="Calibri"/>
              </w:rPr>
              <w:t>рӯз</w:t>
            </w:r>
            <w:proofErr w:type="spellEnd"/>
          </w:p>
        </w:tc>
      </w:tr>
      <w:tr w:rsidR="009C57C9" w:rsidRPr="009C57C9" w14:paraId="652AF615" w14:textId="77777777" w:rsidTr="00467888">
        <w:tc>
          <w:tcPr>
            <w:tcW w:w="4785" w:type="dxa"/>
            <w:shd w:val="clear" w:color="auto" w:fill="auto"/>
          </w:tcPr>
          <w:p w14:paraId="43C3083E" w14:textId="77777777" w:rsidR="00CA1BB3" w:rsidRPr="009C57C9" w:rsidRDefault="00CA1BB3" w:rsidP="00467888">
            <w:pPr>
              <w:spacing w:line="360" w:lineRule="auto"/>
              <w:jc w:val="both"/>
              <w:rPr>
                <w:rFonts w:ascii="Palatino Linotype" w:eastAsia="Calibri" w:hAnsi="Palatino Linotype" w:cs="Calibri"/>
              </w:rPr>
            </w:pPr>
            <w:r w:rsidRPr="009C57C9">
              <w:rPr>
                <w:rFonts w:ascii="Palatino Linotype" w:eastAsia="Calibri" w:hAnsi="Palatino Linotype" w:cs="Calibri"/>
              </w:rPr>
              <w:t xml:space="preserve">Аз 15 то 20 </w:t>
            </w:r>
            <w:proofErr w:type="spellStart"/>
            <w:r w:rsidRPr="009C57C9">
              <w:rPr>
                <w:rFonts w:ascii="Palatino Linotype" w:eastAsia="Calibri" w:hAnsi="Palatino Linotype" w:cs="Calibri"/>
              </w:rPr>
              <w:t>сол</w:t>
            </w:r>
            <w:proofErr w:type="spellEnd"/>
          </w:p>
        </w:tc>
        <w:tc>
          <w:tcPr>
            <w:tcW w:w="4786" w:type="dxa"/>
            <w:shd w:val="clear" w:color="auto" w:fill="auto"/>
          </w:tcPr>
          <w:p w14:paraId="2C2010A3" w14:textId="77777777" w:rsidR="00CA1BB3" w:rsidRPr="009C57C9" w:rsidRDefault="00CA1BB3" w:rsidP="00467888">
            <w:pPr>
              <w:spacing w:line="360" w:lineRule="auto"/>
              <w:jc w:val="both"/>
              <w:rPr>
                <w:rFonts w:ascii="Palatino Linotype" w:eastAsia="Calibri" w:hAnsi="Palatino Linotype" w:cs="Calibri"/>
              </w:rPr>
            </w:pPr>
            <w:r w:rsidRPr="009C57C9">
              <w:rPr>
                <w:rFonts w:ascii="Palatino Linotype" w:eastAsia="Calibri" w:hAnsi="Palatino Linotype" w:cs="Calibri"/>
              </w:rPr>
              <w:t xml:space="preserve">7 </w:t>
            </w:r>
            <w:proofErr w:type="spellStart"/>
            <w:r w:rsidRPr="009C57C9">
              <w:rPr>
                <w:rFonts w:ascii="Palatino Linotype" w:eastAsia="Calibri" w:hAnsi="Palatino Linotype" w:cs="Calibri"/>
              </w:rPr>
              <w:t>рӯз</w:t>
            </w:r>
            <w:proofErr w:type="spellEnd"/>
          </w:p>
        </w:tc>
      </w:tr>
      <w:tr w:rsidR="009C57C9" w:rsidRPr="009C57C9" w14:paraId="7767C5A7" w14:textId="77777777" w:rsidTr="00467888">
        <w:tc>
          <w:tcPr>
            <w:tcW w:w="4785" w:type="dxa"/>
            <w:shd w:val="clear" w:color="auto" w:fill="auto"/>
          </w:tcPr>
          <w:p w14:paraId="3C2F7EA9" w14:textId="77777777" w:rsidR="00CA1BB3" w:rsidRPr="009C57C9" w:rsidRDefault="00CA1BB3" w:rsidP="00467888">
            <w:pPr>
              <w:spacing w:line="360" w:lineRule="auto"/>
              <w:jc w:val="both"/>
              <w:rPr>
                <w:rFonts w:ascii="Palatino Linotype" w:eastAsia="Calibri" w:hAnsi="Palatino Linotype" w:cs="Calibri"/>
              </w:rPr>
            </w:pPr>
            <w:r w:rsidRPr="009C57C9">
              <w:rPr>
                <w:rFonts w:ascii="Palatino Linotype" w:eastAsia="Calibri" w:hAnsi="Palatino Linotype" w:cs="Calibri"/>
              </w:rPr>
              <w:t xml:space="preserve">Аз 20 </w:t>
            </w:r>
            <w:proofErr w:type="spellStart"/>
            <w:r w:rsidRPr="009C57C9">
              <w:rPr>
                <w:rFonts w:ascii="Palatino Linotype" w:eastAsia="Calibri" w:hAnsi="Palatino Linotype" w:cs="Calibri"/>
              </w:rPr>
              <w:t>сол</w:t>
            </w:r>
            <w:proofErr w:type="spellEnd"/>
            <w:r w:rsidRPr="009C57C9">
              <w:rPr>
                <w:rFonts w:ascii="Palatino Linotype" w:eastAsia="Calibri" w:hAnsi="Palatino Linotype" w:cs="Calibri"/>
              </w:rPr>
              <w:t xml:space="preserve"> </w:t>
            </w:r>
            <w:proofErr w:type="spellStart"/>
            <w:r w:rsidRPr="009C57C9">
              <w:rPr>
                <w:rFonts w:ascii="Palatino Linotype" w:eastAsia="Calibri" w:hAnsi="Palatino Linotype" w:cs="Calibri"/>
              </w:rPr>
              <w:t>зиёд</w:t>
            </w:r>
            <w:proofErr w:type="spellEnd"/>
          </w:p>
        </w:tc>
        <w:tc>
          <w:tcPr>
            <w:tcW w:w="4786" w:type="dxa"/>
            <w:shd w:val="clear" w:color="auto" w:fill="auto"/>
          </w:tcPr>
          <w:p w14:paraId="051AFCFA" w14:textId="77777777" w:rsidR="00CA1BB3" w:rsidRPr="009C57C9" w:rsidRDefault="00CA1BB3" w:rsidP="00467888">
            <w:pPr>
              <w:spacing w:line="360" w:lineRule="auto"/>
              <w:jc w:val="both"/>
              <w:rPr>
                <w:rFonts w:ascii="Palatino Linotype" w:eastAsia="Calibri" w:hAnsi="Palatino Linotype" w:cs="Calibri"/>
              </w:rPr>
            </w:pPr>
            <w:r w:rsidRPr="009C57C9">
              <w:rPr>
                <w:rFonts w:ascii="Palatino Linotype" w:eastAsia="Calibri" w:hAnsi="Palatino Linotype" w:cs="Calibri"/>
              </w:rPr>
              <w:t xml:space="preserve">10 </w:t>
            </w:r>
            <w:proofErr w:type="spellStart"/>
            <w:r w:rsidRPr="009C57C9">
              <w:rPr>
                <w:rFonts w:ascii="Palatino Linotype" w:eastAsia="Calibri" w:hAnsi="Palatino Linotype" w:cs="Calibri"/>
              </w:rPr>
              <w:t>рӯз</w:t>
            </w:r>
            <w:proofErr w:type="spellEnd"/>
          </w:p>
        </w:tc>
      </w:tr>
    </w:tbl>
    <w:p w14:paraId="631698C5" w14:textId="77777777" w:rsidR="00CA1BB3" w:rsidRPr="009C57C9" w:rsidRDefault="00CA1BB3" w:rsidP="00CA1BB3">
      <w:pPr>
        <w:rPr>
          <w:rFonts w:ascii="Palatino Linotype" w:hAnsi="Palatino Linotype"/>
          <w:sz w:val="20"/>
          <w:szCs w:val="20"/>
        </w:rPr>
      </w:pPr>
      <w:r w:rsidRPr="009C57C9">
        <w:rPr>
          <w:rFonts w:ascii="Palatino Linotype" w:hAnsi="Palatino Linotype"/>
          <w:sz w:val="20"/>
          <w:szCs w:val="20"/>
        </w:rPr>
        <w:t>*</w:t>
      </w:r>
      <w:proofErr w:type="spellStart"/>
      <w:r w:rsidRPr="009C57C9">
        <w:rPr>
          <w:rFonts w:ascii="Palatino Linotype" w:hAnsi="Palatino Linotype"/>
          <w:sz w:val="20"/>
          <w:szCs w:val="20"/>
        </w:rPr>
        <w:t>соби</w:t>
      </w:r>
      <w:proofErr w:type="spellEnd"/>
      <w:r w:rsidRPr="009C57C9">
        <w:rPr>
          <w:rFonts w:ascii="Palatino Linotype" w:hAnsi="Palatino Linotype"/>
          <w:sz w:val="20"/>
          <w:szCs w:val="20"/>
          <w:lang w:val="tg-Cyrl-TJ"/>
        </w:rPr>
        <w:t>қ</w:t>
      </w:r>
      <w:r w:rsidRPr="009C57C9">
        <w:rPr>
          <w:rFonts w:ascii="Palatino Linotype" w:hAnsi="Palatino Linotype"/>
          <w:sz w:val="20"/>
          <w:szCs w:val="20"/>
        </w:rPr>
        <w:t>аи кор</w:t>
      </w:r>
      <w:r w:rsidRPr="009C57C9">
        <w:rPr>
          <w:rFonts w:ascii="Palatino Linotype" w:hAnsi="Palatino Linotype"/>
          <w:sz w:val="20"/>
          <w:szCs w:val="20"/>
          <w:lang w:val="tg-Cyrl-TJ"/>
        </w:rPr>
        <w:t>ӣ</w:t>
      </w:r>
      <w:r w:rsidRPr="009C57C9">
        <w:rPr>
          <w:rFonts w:ascii="Palatino Linotype" w:hAnsi="Palatino Linotype"/>
          <w:sz w:val="20"/>
          <w:szCs w:val="20"/>
        </w:rPr>
        <w:t xml:space="preserve"> </w:t>
      </w:r>
      <w:proofErr w:type="spellStart"/>
      <w:r w:rsidRPr="009C57C9">
        <w:rPr>
          <w:rFonts w:ascii="Palatino Linotype" w:hAnsi="Palatino Linotype"/>
          <w:sz w:val="20"/>
          <w:szCs w:val="20"/>
        </w:rPr>
        <w:t>барои</w:t>
      </w:r>
      <w:proofErr w:type="spellEnd"/>
      <w:r w:rsidRPr="009C57C9">
        <w:rPr>
          <w:rFonts w:ascii="Palatino Linotype" w:hAnsi="Palatino Linotype"/>
          <w:sz w:val="20"/>
          <w:szCs w:val="20"/>
        </w:rPr>
        <w:t xml:space="preserve"> </w:t>
      </w:r>
      <w:proofErr w:type="spellStart"/>
      <w:r w:rsidRPr="009C57C9">
        <w:rPr>
          <w:rFonts w:ascii="Palatino Linotype" w:hAnsi="Palatino Linotype"/>
          <w:sz w:val="20"/>
          <w:szCs w:val="20"/>
        </w:rPr>
        <w:t>муайян</w:t>
      </w:r>
      <w:proofErr w:type="spellEnd"/>
      <w:r w:rsidRPr="009C57C9">
        <w:rPr>
          <w:rFonts w:ascii="Palatino Linotype" w:hAnsi="Palatino Linotype"/>
          <w:sz w:val="20"/>
          <w:szCs w:val="20"/>
        </w:rPr>
        <w:t xml:space="preserve"> </w:t>
      </w:r>
      <w:proofErr w:type="spellStart"/>
      <w:r w:rsidRPr="009C57C9">
        <w:rPr>
          <w:rFonts w:ascii="Palatino Linotype" w:hAnsi="Palatino Linotype"/>
          <w:sz w:val="20"/>
          <w:szCs w:val="20"/>
        </w:rPr>
        <w:t>намудани</w:t>
      </w:r>
      <w:proofErr w:type="spellEnd"/>
      <w:r w:rsidRPr="009C57C9">
        <w:rPr>
          <w:rFonts w:ascii="Palatino Linotype" w:hAnsi="Palatino Linotype"/>
          <w:sz w:val="20"/>
          <w:szCs w:val="20"/>
        </w:rPr>
        <w:t xml:space="preserve"> р</w:t>
      </w:r>
      <w:r w:rsidRPr="009C57C9">
        <w:rPr>
          <w:rFonts w:ascii="Palatino Linotype" w:hAnsi="Palatino Linotype"/>
          <w:sz w:val="20"/>
          <w:szCs w:val="20"/>
          <w:lang w:val="tg-Cyrl-TJ"/>
        </w:rPr>
        <w:t>ӯзҳ</w:t>
      </w:r>
      <w:proofErr w:type="spellStart"/>
      <w:r w:rsidRPr="009C57C9">
        <w:rPr>
          <w:rFonts w:ascii="Palatino Linotype" w:hAnsi="Palatino Linotype"/>
          <w:sz w:val="20"/>
          <w:szCs w:val="20"/>
        </w:rPr>
        <w:t>ои</w:t>
      </w:r>
      <w:proofErr w:type="spellEnd"/>
      <w:r w:rsidRPr="009C57C9">
        <w:rPr>
          <w:rFonts w:ascii="Palatino Linotype" w:hAnsi="Palatino Linotype"/>
          <w:sz w:val="20"/>
          <w:szCs w:val="20"/>
        </w:rPr>
        <w:t xml:space="preserve"> </w:t>
      </w:r>
      <w:proofErr w:type="spellStart"/>
      <w:r w:rsidRPr="009C57C9">
        <w:rPr>
          <w:rFonts w:ascii="Palatino Linotype" w:hAnsi="Palatino Linotype"/>
          <w:sz w:val="20"/>
          <w:szCs w:val="20"/>
        </w:rPr>
        <w:t>иловаг</w:t>
      </w:r>
      <w:proofErr w:type="spellEnd"/>
      <w:r w:rsidRPr="009C57C9">
        <w:rPr>
          <w:rFonts w:ascii="Palatino Linotype" w:hAnsi="Palatino Linotype"/>
          <w:sz w:val="20"/>
          <w:szCs w:val="20"/>
          <w:lang w:val="tg-Cyrl-TJ"/>
        </w:rPr>
        <w:t>ӣ</w:t>
      </w:r>
      <w:r w:rsidRPr="009C57C9">
        <w:rPr>
          <w:rFonts w:ascii="Palatino Linotype" w:hAnsi="Palatino Linotype"/>
          <w:sz w:val="20"/>
          <w:szCs w:val="20"/>
        </w:rPr>
        <w:t xml:space="preserve">, то </w:t>
      </w:r>
      <w:proofErr w:type="spellStart"/>
      <w:r w:rsidRPr="009C57C9">
        <w:rPr>
          <w:rFonts w:ascii="Palatino Linotype" w:hAnsi="Palatino Linotype"/>
          <w:sz w:val="20"/>
          <w:szCs w:val="20"/>
        </w:rPr>
        <w:t>санаи</w:t>
      </w:r>
      <w:proofErr w:type="spellEnd"/>
      <w:r w:rsidRPr="009C57C9">
        <w:rPr>
          <w:rFonts w:ascii="Palatino Linotype" w:hAnsi="Palatino Linotype"/>
          <w:sz w:val="20"/>
          <w:szCs w:val="20"/>
        </w:rPr>
        <w:t xml:space="preserve"> </w:t>
      </w:r>
      <w:proofErr w:type="spellStart"/>
      <w:r w:rsidRPr="009C57C9">
        <w:rPr>
          <w:rFonts w:ascii="Palatino Linotype" w:hAnsi="Palatino Linotype"/>
          <w:sz w:val="20"/>
          <w:szCs w:val="20"/>
        </w:rPr>
        <w:t>баромадан</w:t>
      </w:r>
      <w:proofErr w:type="spellEnd"/>
      <w:r w:rsidRPr="009C57C9">
        <w:rPr>
          <w:rFonts w:ascii="Palatino Linotype" w:hAnsi="Palatino Linotype"/>
          <w:sz w:val="20"/>
          <w:szCs w:val="20"/>
        </w:rPr>
        <w:t xml:space="preserve"> ба </w:t>
      </w:r>
      <w:proofErr w:type="spellStart"/>
      <w:r w:rsidRPr="009C57C9">
        <w:rPr>
          <w:rFonts w:ascii="Palatino Linotype" w:hAnsi="Palatino Linotype"/>
          <w:sz w:val="20"/>
          <w:szCs w:val="20"/>
        </w:rPr>
        <w:t>рухсатии</w:t>
      </w:r>
      <w:proofErr w:type="spellEnd"/>
      <w:r w:rsidRPr="009C57C9">
        <w:rPr>
          <w:rFonts w:ascii="Palatino Linotype" w:hAnsi="Palatino Linotype"/>
          <w:sz w:val="20"/>
          <w:szCs w:val="20"/>
        </w:rPr>
        <w:t xml:space="preserve"> ме</w:t>
      </w:r>
      <w:r w:rsidRPr="009C57C9">
        <w:rPr>
          <w:rFonts w:ascii="Palatino Linotype" w:hAnsi="Palatino Linotype"/>
          <w:sz w:val="20"/>
          <w:szCs w:val="20"/>
          <w:lang w:val="tg-Cyrl-TJ"/>
        </w:rPr>
        <w:t>ҳ</w:t>
      </w:r>
      <w:proofErr w:type="spellStart"/>
      <w:r w:rsidRPr="009C57C9">
        <w:rPr>
          <w:rFonts w:ascii="Palatino Linotype" w:hAnsi="Palatino Linotype"/>
          <w:sz w:val="20"/>
          <w:szCs w:val="20"/>
        </w:rPr>
        <w:t>натии</w:t>
      </w:r>
      <w:proofErr w:type="spellEnd"/>
      <w:r w:rsidRPr="009C57C9">
        <w:rPr>
          <w:rFonts w:ascii="Palatino Linotype" w:hAnsi="Palatino Linotype"/>
          <w:sz w:val="20"/>
          <w:szCs w:val="20"/>
        </w:rPr>
        <w:t xml:space="preserve"> </w:t>
      </w:r>
      <w:proofErr w:type="spellStart"/>
      <w:r w:rsidRPr="009C57C9">
        <w:rPr>
          <w:rFonts w:ascii="Palatino Linotype" w:hAnsi="Palatino Linotype"/>
          <w:sz w:val="20"/>
          <w:szCs w:val="20"/>
        </w:rPr>
        <w:t>навбати</w:t>
      </w:r>
      <w:proofErr w:type="spellEnd"/>
      <w:r w:rsidRPr="009C57C9">
        <w:rPr>
          <w:rFonts w:ascii="Palatino Linotype" w:hAnsi="Palatino Linotype"/>
          <w:sz w:val="20"/>
          <w:szCs w:val="20"/>
        </w:rPr>
        <w:t xml:space="preserve"> ба </w:t>
      </w:r>
      <w:proofErr w:type="spellStart"/>
      <w:r w:rsidRPr="009C57C9">
        <w:rPr>
          <w:rFonts w:ascii="Palatino Linotype" w:hAnsi="Palatino Linotype"/>
          <w:sz w:val="20"/>
          <w:szCs w:val="20"/>
        </w:rPr>
        <w:t>инобат</w:t>
      </w:r>
      <w:proofErr w:type="spellEnd"/>
      <w:r w:rsidRPr="009C57C9">
        <w:rPr>
          <w:rFonts w:ascii="Palatino Linotype" w:hAnsi="Palatino Linotype"/>
          <w:sz w:val="20"/>
          <w:szCs w:val="20"/>
        </w:rPr>
        <w:t xml:space="preserve"> </w:t>
      </w:r>
      <w:proofErr w:type="spellStart"/>
      <w:r w:rsidRPr="009C57C9">
        <w:rPr>
          <w:rFonts w:ascii="Palatino Linotype" w:hAnsi="Palatino Linotype"/>
          <w:sz w:val="20"/>
          <w:szCs w:val="20"/>
        </w:rPr>
        <w:t>гирифта</w:t>
      </w:r>
      <w:proofErr w:type="spellEnd"/>
      <w:r w:rsidRPr="009C57C9">
        <w:rPr>
          <w:rFonts w:ascii="Palatino Linotype" w:hAnsi="Palatino Linotype"/>
          <w:sz w:val="20"/>
          <w:szCs w:val="20"/>
        </w:rPr>
        <w:t xml:space="preserve"> </w:t>
      </w:r>
      <w:proofErr w:type="spellStart"/>
      <w:r w:rsidRPr="009C57C9">
        <w:rPr>
          <w:rFonts w:ascii="Palatino Linotype" w:hAnsi="Palatino Linotype"/>
          <w:sz w:val="20"/>
          <w:szCs w:val="20"/>
        </w:rPr>
        <w:t>мешавад</w:t>
      </w:r>
      <w:proofErr w:type="spellEnd"/>
      <w:r w:rsidRPr="009C57C9">
        <w:rPr>
          <w:rFonts w:ascii="Palatino Linotype" w:hAnsi="Palatino Linotype"/>
          <w:sz w:val="20"/>
          <w:szCs w:val="20"/>
        </w:rPr>
        <w:t>.</w:t>
      </w:r>
    </w:p>
    <w:p w14:paraId="74EF9634" w14:textId="77777777" w:rsidR="00CA1BB3" w:rsidRPr="009C57C9" w:rsidRDefault="00CA1BB3" w:rsidP="00CA1BB3">
      <w:pPr>
        <w:pStyle w:val="aa"/>
        <w:tabs>
          <w:tab w:val="left" w:pos="1134"/>
        </w:tabs>
        <w:spacing w:before="60"/>
        <w:ind w:firstLine="0"/>
        <w:jc w:val="both"/>
        <w:rPr>
          <w:rFonts w:ascii="Palatino Linotype" w:hAnsi="Palatino Linotype" w:cs="Calibri"/>
          <w:sz w:val="16"/>
          <w:szCs w:val="16"/>
        </w:rPr>
      </w:pPr>
    </w:p>
    <w:p w14:paraId="26624486" w14:textId="77777777" w:rsidR="00CA1BB3" w:rsidRPr="009C57C9" w:rsidRDefault="00CA1BB3" w:rsidP="00CA1BB3">
      <w:pPr>
        <w:jc w:val="center"/>
        <w:rPr>
          <w:rFonts w:ascii="Palatino Linotype" w:hAnsi="Palatino Linotype"/>
          <w:b/>
        </w:rPr>
      </w:pPr>
      <w:r w:rsidRPr="009C57C9">
        <w:rPr>
          <w:rFonts w:ascii="Palatino Linotype" w:hAnsi="Palatino Linotype"/>
          <w:b/>
        </w:rPr>
        <w:t xml:space="preserve">7.Баланд </w:t>
      </w:r>
      <w:proofErr w:type="spellStart"/>
      <w:r w:rsidRPr="009C57C9">
        <w:rPr>
          <w:rFonts w:ascii="Palatino Linotype" w:hAnsi="Palatino Linotype"/>
          <w:b/>
        </w:rPr>
        <w:t>бардоштани</w:t>
      </w:r>
      <w:proofErr w:type="spellEnd"/>
      <w:r w:rsidRPr="009C57C9">
        <w:rPr>
          <w:rFonts w:ascii="Palatino Linotype" w:hAnsi="Palatino Linotype"/>
          <w:b/>
        </w:rPr>
        <w:t xml:space="preserve"> дара</w:t>
      </w:r>
      <w:r w:rsidRPr="009C57C9">
        <w:rPr>
          <w:rFonts w:ascii="Palatino Linotype" w:hAnsi="Palatino Linotype"/>
          <w:b/>
          <w:lang w:val="tg-Cyrl-TJ"/>
        </w:rPr>
        <w:t>ҷ</w:t>
      </w:r>
      <w:r w:rsidRPr="009C57C9">
        <w:rPr>
          <w:rFonts w:ascii="Palatino Linotype" w:hAnsi="Palatino Linotype"/>
          <w:b/>
        </w:rPr>
        <w:t xml:space="preserve">аи </w:t>
      </w:r>
      <w:proofErr w:type="spellStart"/>
      <w:r w:rsidRPr="009C57C9">
        <w:rPr>
          <w:rFonts w:ascii="Palatino Linotype" w:hAnsi="Palatino Linotype"/>
          <w:b/>
        </w:rPr>
        <w:t>тахассусии</w:t>
      </w:r>
      <w:proofErr w:type="spellEnd"/>
      <w:r w:rsidRPr="009C57C9">
        <w:rPr>
          <w:rFonts w:ascii="Palatino Linotype" w:hAnsi="Palatino Linotype"/>
          <w:b/>
        </w:rPr>
        <w:t xml:space="preserve"> </w:t>
      </w:r>
      <w:proofErr w:type="spellStart"/>
      <w:r w:rsidRPr="009C57C9">
        <w:rPr>
          <w:rFonts w:ascii="Palatino Linotype" w:hAnsi="Palatino Linotype"/>
          <w:b/>
        </w:rPr>
        <w:t>кормандони</w:t>
      </w:r>
      <w:proofErr w:type="spellEnd"/>
      <w:r w:rsidRPr="009C57C9">
        <w:rPr>
          <w:rFonts w:ascii="Palatino Linotype" w:hAnsi="Palatino Linotype"/>
          <w:b/>
        </w:rPr>
        <w:t xml:space="preserve"> </w:t>
      </w:r>
      <w:proofErr w:type="spellStart"/>
      <w:r w:rsidRPr="009C57C9">
        <w:rPr>
          <w:rFonts w:ascii="Palatino Linotype" w:hAnsi="Palatino Linotype"/>
          <w:b/>
        </w:rPr>
        <w:t>Бонк</w:t>
      </w:r>
      <w:proofErr w:type="spellEnd"/>
    </w:p>
    <w:p w14:paraId="22EB976E" w14:textId="77777777" w:rsidR="00CA1BB3" w:rsidRPr="009C57C9" w:rsidRDefault="00CA1BB3" w:rsidP="00CA1BB3">
      <w:pPr>
        <w:jc w:val="center"/>
        <w:rPr>
          <w:rFonts w:ascii="Palatino Linotype" w:hAnsi="Palatino Linotype"/>
        </w:rPr>
      </w:pPr>
      <w:proofErr w:type="spellStart"/>
      <w:r w:rsidRPr="009C57C9">
        <w:rPr>
          <w:rFonts w:ascii="Palatino Linotype" w:hAnsi="Palatino Linotype"/>
          <w:b/>
        </w:rPr>
        <w:t>ва</w:t>
      </w:r>
      <w:proofErr w:type="spellEnd"/>
      <w:r w:rsidRPr="009C57C9">
        <w:rPr>
          <w:rFonts w:ascii="Palatino Linotype" w:hAnsi="Palatino Linotype"/>
          <w:b/>
        </w:rPr>
        <w:t xml:space="preserve"> </w:t>
      </w:r>
      <w:proofErr w:type="spellStart"/>
      <w:r w:rsidRPr="009C57C9">
        <w:rPr>
          <w:rFonts w:ascii="Palatino Linotype" w:hAnsi="Palatino Linotype"/>
          <w:b/>
        </w:rPr>
        <w:t>гузаронидани</w:t>
      </w:r>
      <w:proofErr w:type="spellEnd"/>
      <w:r w:rsidRPr="009C57C9">
        <w:rPr>
          <w:rFonts w:ascii="Palatino Linotype" w:hAnsi="Palatino Linotype"/>
          <w:b/>
        </w:rPr>
        <w:t xml:space="preserve"> сан</w:t>
      </w:r>
      <w:r w:rsidRPr="009C57C9">
        <w:rPr>
          <w:rFonts w:ascii="Palatino Linotype" w:hAnsi="Palatino Linotype"/>
          <w:b/>
          <w:lang w:val="tg-Cyrl-TJ"/>
        </w:rPr>
        <w:t>ҷ</w:t>
      </w:r>
      <w:proofErr w:type="spellStart"/>
      <w:r w:rsidRPr="009C57C9">
        <w:rPr>
          <w:rFonts w:ascii="Palatino Linotype" w:hAnsi="Palatino Linotype"/>
          <w:b/>
        </w:rPr>
        <w:t>иши</w:t>
      </w:r>
      <w:proofErr w:type="spellEnd"/>
      <w:r w:rsidRPr="009C57C9">
        <w:rPr>
          <w:rFonts w:ascii="Palatino Linotype" w:hAnsi="Palatino Linotype"/>
          <w:b/>
        </w:rPr>
        <w:t xml:space="preserve"> </w:t>
      </w:r>
      <w:proofErr w:type="spellStart"/>
      <w:r w:rsidRPr="009C57C9">
        <w:rPr>
          <w:rFonts w:ascii="Palatino Linotype" w:hAnsi="Palatino Linotype"/>
          <w:b/>
        </w:rPr>
        <w:t>тахассус</w:t>
      </w:r>
      <w:proofErr w:type="spellEnd"/>
      <w:r w:rsidRPr="009C57C9">
        <w:rPr>
          <w:rFonts w:ascii="Palatino Linotype" w:hAnsi="Palatino Linotype"/>
          <w:b/>
          <w:lang w:val="tg-Cyrl-TJ"/>
        </w:rPr>
        <w:t>ӣ</w:t>
      </w:r>
      <w:r w:rsidRPr="009C57C9">
        <w:rPr>
          <w:rFonts w:ascii="Palatino Linotype" w:hAnsi="Palatino Linotype"/>
          <w:b/>
        </w:rPr>
        <w:t>.</w:t>
      </w:r>
    </w:p>
    <w:p w14:paraId="431D2D21" w14:textId="77777777" w:rsidR="00CA1BB3" w:rsidRPr="009C57C9" w:rsidRDefault="00CA1BB3" w:rsidP="00CA1BB3">
      <w:pPr>
        <w:jc w:val="both"/>
        <w:rPr>
          <w:rFonts w:ascii="Palatino Linotype" w:hAnsi="Palatino Linotype"/>
        </w:rPr>
      </w:pPr>
      <w:r w:rsidRPr="009C57C9">
        <w:rPr>
          <w:rFonts w:ascii="Palatino Linotype" w:hAnsi="Palatino Linotype"/>
        </w:rPr>
        <w:t>7.1.</w:t>
      </w:r>
      <w:r w:rsidR="007E2752">
        <w:rPr>
          <w:rFonts w:ascii="Palatino Linotype" w:hAnsi="Palatino Linotype"/>
          <w:lang w:val="tg-Cyrl-TJ"/>
        </w:rPr>
        <w:t xml:space="preserve"> </w:t>
      </w:r>
      <w:proofErr w:type="spellStart"/>
      <w:r w:rsidRPr="009C57C9">
        <w:rPr>
          <w:rFonts w:ascii="Palatino Linotype" w:hAnsi="Palatino Linotype"/>
        </w:rPr>
        <w:t>Зарурияти</w:t>
      </w:r>
      <w:proofErr w:type="spellEnd"/>
      <w:r w:rsidRPr="009C57C9">
        <w:rPr>
          <w:rFonts w:ascii="Palatino Linotype" w:hAnsi="Palatino Linotype"/>
        </w:rPr>
        <w:t xml:space="preserve"> </w:t>
      </w:r>
      <w:proofErr w:type="spellStart"/>
      <w:r w:rsidRPr="009C57C9">
        <w:rPr>
          <w:rFonts w:ascii="Palatino Linotype" w:hAnsi="Palatino Linotype"/>
        </w:rPr>
        <w:t>тайёр</w:t>
      </w:r>
      <w:proofErr w:type="spellEnd"/>
      <w:r w:rsidRPr="009C57C9">
        <w:rPr>
          <w:rFonts w:ascii="Palatino Linotype" w:hAnsi="Palatino Linotype"/>
        </w:rPr>
        <w:t xml:space="preserve"> кардан,</w:t>
      </w:r>
      <w:r w:rsidRPr="009C57C9">
        <w:rPr>
          <w:rFonts w:ascii="Palatino Linotype" w:hAnsi="Palatino Linotype"/>
          <w:b/>
        </w:rPr>
        <w:t xml:space="preserve"> </w:t>
      </w:r>
      <w:r w:rsidRPr="009C57C9">
        <w:rPr>
          <w:rFonts w:ascii="Palatino Linotype" w:hAnsi="Palatino Linotype"/>
        </w:rPr>
        <w:t xml:space="preserve">баланд </w:t>
      </w:r>
      <w:proofErr w:type="spellStart"/>
      <w:r w:rsidRPr="009C57C9">
        <w:rPr>
          <w:rFonts w:ascii="Palatino Linotype" w:hAnsi="Palatino Linotype"/>
        </w:rPr>
        <w:t>бардоштани</w:t>
      </w:r>
      <w:proofErr w:type="spellEnd"/>
      <w:r w:rsidRPr="009C57C9">
        <w:rPr>
          <w:rFonts w:ascii="Palatino Linotype" w:hAnsi="Palatino Linotype"/>
        </w:rPr>
        <w:t xml:space="preserve"> дара</w:t>
      </w:r>
      <w:r w:rsidRPr="009C57C9">
        <w:rPr>
          <w:rFonts w:ascii="Palatino Linotype" w:hAnsi="Palatino Linotype"/>
          <w:lang w:val="tg-Cyrl-TJ"/>
        </w:rPr>
        <w:t>ҷ</w:t>
      </w:r>
      <w:r w:rsidRPr="009C57C9">
        <w:rPr>
          <w:rFonts w:ascii="Palatino Linotype" w:hAnsi="Palatino Linotype"/>
        </w:rPr>
        <w:t xml:space="preserve">аи </w:t>
      </w:r>
      <w:proofErr w:type="spellStart"/>
      <w:r w:rsidRPr="009C57C9">
        <w:rPr>
          <w:rFonts w:ascii="Palatino Linotype" w:hAnsi="Palatino Linotype"/>
        </w:rPr>
        <w:t>тахассусии</w:t>
      </w:r>
      <w:proofErr w:type="spellEnd"/>
      <w:r w:rsidRPr="009C57C9">
        <w:rPr>
          <w:rFonts w:ascii="Palatino Linotype" w:hAnsi="Palatino Linotype"/>
        </w:rPr>
        <w:t xml:space="preserve"> </w:t>
      </w:r>
      <w:proofErr w:type="spellStart"/>
      <w:r w:rsidRPr="009C57C9">
        <w:rPr>
          <w:rFonts w:ascii="Palatino Linotype" w:hAnsi="Palatino Linotype"/>
        </w:rPr>
        <w:t>кормандонро</w:t>
      </w:r>
      <w:proofErr w:type="spellEnd"/>
      <w:r w:rsidRPr="009C57C9">
        <w:rPr>
          <w:rFonts w:ascii="Palatino Linotype" w:hAnsi="Palatino Linotype"/>
        </w:rPr>
        <w:t xml:space="preserve"> бо </w:t>
      </w:r>
      <w:proofErr w:type="spellStart"/>
      <w:r w:rsidRPr="009C57C9">
        <w:rPr>
          <w:rFonts w:ascii="Palatino Linotype" w:hAnsi="Palatino Linotype"/>
        </w:rPr>
        <w:t>ма</w:t>
      </w:r>
      <w:proofErr w:type="spellEnd"/>
      <w:r w:rsidRPr="009C57C9">
        <w:rPr>
          <w:rFonts w:ascii="Palatino Linotype" w:hAnsi="Palatino Linotype"/>
          <w:lang w:val="tg-Cyrl-TJ"/>
        </w:rPr>
        <w:t>қ</w:t>
      </w:r>
      <w:r w:rsidRPr="009C57C9">
        <w:rPr>
          <w:rFonts w:ascii="Palatino Linotype" w:hAnsi="Palatino Linotype"/>
        </w:rPr>
        <w:t xml:space="preserve">сади баланд </w:t>
      </w:r>
      <w:proofErr w:type="spellStart"/>
      <w:r w:rsidRPr="009C57C9">
        <w:rPr>
          <w:rFonts w:ascii="Palatino Linotype" w:hAnsi="Palatino Linotype"/>
        </w:rPr>
        <w:t>бардоштани</w:t>
      </w:r>
      <w:proofErr w:type="spellEnd"/>
      <w:r w:rsidRPr="009C57C9">
        <w:rPr>
          <w:rFonts w:ascii="Palatino Linotype" w:hAnsi="Palatino Linotype"/>
        </w:rPr>
        <w:t xml:space="preserve"> </w:t>
      </w:r>
      <w:proofErr w:type="spellStart"/>
      <w:r w:rsidRPr="009C57C9">
        <w:rPr>
          <w:rFonts w:ascii="Palatino Linotype" w:hAnsi="Palatino Linotype"/>
        </w:rPr>
        <w:t>ма</w:t>
      </w:r>
      <w:proofErr w:type="spellEnd"/>
      <w:r w:rsidRPr="009C57C9">
        <w:rPr>
          <w:rFonts w:ascii="Palatino Linotype" w:hAnsi="Palatino Linotype"/>
          <w:lang w:val="tg-Cyrl-TJ"/>
        </w:rPr>
        <w:t>ҳ</w:t>
      </w:r>
      <w:proofErr w:type="spellStart"/>
      <w:r w:rsidRPr="009C57C9">
        <w:rPr>
          <w:rFonts w:ascii="Palatino Linotype" w:hAnsi="Palatino Linotype"/>
        </w:rPr>
        <w:t>орату</w:t>
      </w:r>
      <w:proofErr w:type="spellEnd"/>
      <w:r w:rsidRPr="009C57C9">
        <w:rPr>
          <w:rFonts w:ascii="Palatino Linotype" w:hAnsi="Palatino Linotype"/>
        </w:rPr>
        <w:t xml:space="preserve"> </w:t>
      </w:r>
      <w:proofErr w:type="spellStart"/>
      <w:r w:rsidRPr="009C57C9">
        <w:rPr>
          <w:rFonts w:ascii="Palatino Linotype" w:hAnsi="Palatino Linotype"/>
        </w:rPr>
        <w:t>малакаи</w:t>
      </w:r>
      <w:proofErr w:type="spellEnd"/>
      <w:r w:rsidRPr="009C57C9">
        <w:rPr>
          <w:rFonts w:ascii="Palatino Linotype" w:hAnsi="Palatino Linotype"/>
        </w:rPr>
        <w:t xml:space="preserve"> </w:t>
      </w:r>
      <w:proofErr w:type="spellStart"/>
      <w:r w:rsidRPr="009C57C9">
        <w:rPr>
          <w:rFonts w:ascii="Palatino Linotype" w:hAnsi="Palatino Linotype"/>
        </w:rPr>
        <w:t>касбии</w:t>
      </w:r>
      <w:proofErr w:type="spellEnd"/>
      <w:r w:rsidRPr="009C57C9">
        <w:rPr>
          <w:rFonts w:ascii="Palatino Linotype" w:hAnsi="Palatino Linotype"/>
        </w:rPr>
        <w:t xml:space="preserve"> он</w:t>
      </w:r>
      <w:r w:rsidRPr="009C57C9">
        <w:rPr>
          <w:rFonts w:ascii="Palatino Linotype" w:hAnsi="Palatino Linotype"/>
          <w:lang w:val="tg-Cyrl-TJ"/>
        </w:rPr>
        <w:t>ҳ</w:t>
      </w:r>
      <w:r w:rsidRPr="009C57C9">
        <w:rPr>
          <w:rFonts w:ascii="Palatino Linotype" w:hAnsi="Palatino Linotype"/>
        </w:rPr>
        <w:t xml:space="preserve">о </w:t>
      </w:r>
      <w:proofErr w:type="spellStart"/>
      <w:r w:rsidRPr="009C57C9">
        <w:rPr>
          <w:rFonts w:ascii="Palatino Linotype" w:hAnsi="Palatino Linotype"/>
        </w:rPr>
        <w:t>барои</w:t>
      </w:r>
      <w:proofErr w:type="spellEnd"/>
      <w:r w:rsidRPr="009C57C9">
        <w:rPr>
          <w:rFonts w:ascii="Palatino Linotype" w:hAnsi="Palatino Linotype"/>
        </w:rPr>
        <w:t xml:space="preserve"> э</w:t>
      </w:r>
      <w:r w:rsidRPr="009C57C9">
        <w:rPr>
          <w:rFonts w:ascii="Palatino Linotype" w:hAnsi="Palatino Linotype"/>
          <w:lang w:val="tg-Cyrl-TJ"/>
        </w:rPr>
        <w:t>ҳ</w:t>
      </w:r>
      <w:proofErr w:type="spellStart"/>
      <w:r w:rsidRPr="009C57C9">
        <w:rPr>
          <w:rFonts w:ascii="Palatino Linotype" w:hAnsi="Palatino Linotype"/>
        </w:rPr>
        <w:t>тиё</w:t>
      </w:r>
      <w:proofErr w:type="spellEnd"/>
      <w:r w:rsidRPr="009C57C9">
        <w:rPr>
          <w:rFonts w:ascii="Palatino Linotype" w:hAnsi="Palatino Linotype"/>
          <w:lang w:val="tg-Cyrl-TJ"/>
        </w:rPr>
        <w:t>ҷ</w:t>
      </w:r>
      <w:proofErr w:type="spellStart"/>
      <w:r w:rsidRPr="009C57C9">
        <w:rPr>
          <w:rFonts w:ascii="Palatino Linotype" w:hAnsi="Palatino Linotype"/>
        </w:rPr>
        <w:t>оти</w:t>
      </w:r>
      <w:proofErr w:type="spellEnd"/>
      <w:r w:rsidRPr="009C57C9">
        <w:rPr>
          <w:rFonts w:ascii="Palatino Linotype" w:hAnsi="Palatino Linotype"/>
        </w:rPr>
        <w:t xml:space="preserve"> худ, </w:t>
      </w:r>
      <w:proofErr w:type="spellStart"/>
      <w:r w:rsidRPr="009C57C9">
        <w:rPr>
          <w:rFonts w:ascii="Palatino Linotype" w:hAnsi="Palatino Linotype"/>
        </w:rPr>
        <w:t>Бонк</w:t>
      </w:r>
      <w:proofErr w:type="spellEnd"/>
      <w:r w:rsidRPr="009C57C9">
        <w:rPr>
          <w:rFonts w:ascii="Palatino Linotype" w:hAnsi="Palatino Linotype"/>
        </w:rPr>
        <w:t xml:space="preserve"> (бо пешни</w:t>
      </w:r>
      <w:r w:rsidRPr="009C57C9">
        <w:rPr>
          <w:rFonts w:ascii="Palatino Linotype" w:hAnsi="Palatino Linotype"/>
          <w:lang w:val="tg-Cyrl-TJ"/>
        </w:rPr>
        <w:t>ҳ</w:t>
      </w:r>
      <w:proofErr w:type="spellStart"/>
      <w:r w:rsidRPr="009C57C9">
        <w:rPr>
          <w:rFonts w:ascii="Palatino Linotype" w:hAnsi="Palatino Linotype"/>
        </w:rPr>
        <w:t>оди</w:t>
      </w:r>
      <w:proofErr w:type="spellEnd"/>
      <w:r w:rsidRPr="009C57C9">
        <w:rPr>
          <w:rFonts w:ascii="Palatino Linotype" w:hAnsi="Palatino Linotype"/>
        </w:rPr>
        <w:t xml:space="preserve"> </w:t>
      </w:r>
      <w:proofErr w:type="spellStart"/>
      <w:r w:rsidRPr="009C57C9">
        <w:rPr>
          <w:rFonts w:ascii="Palatino Linotype" w:hAnsi="Palatino Linotype"/>
        </w:rPr>
        <w:t>сардорони</w:t>
      </w:r>
      <w:proofErr w:type="spellEnd"/>
      <w:r w:rsidRPr="009C57C9">
        <w:rPr>
          <w:rFonts w:ascii="Palatino Linotype" w:hAnsi="Palatino Linotype"/>
        </w:rPr>
        <w:t xml:space="preserve"> </w:t>
      </w:r>
      <w:proofErr w:type="spellStart"/>
      <w:r w:rsidRPr="009C57C9">
        <w:rPr>
          <w:rFonts w:ascii="Palatino Linotype" w:hAnsi="Palatino Linotype"/>
        </w:rPr>
        <w:t>сохтор</w:t>
      </w:r>
      <w:proofErr w:type="spellEnd"/>
      <w:r w:rsidRPr="009C57C9">
        <w:rPr>
          <w:rFonts w:ascii="Palatino Linotype" w:hAnsi="Palatino Linotype"/>
          <w:lang w:val="tg-Cyrl-TJ"/>
        </w:rPr>
        <w:t>ҳ</w:t>
      </w:r>
      <w:r w:rsidRPr="009C57C9">
        <w:rPr>
          <w:rFonts w:ascii="Palatino Linotype" w:hAnsi="Palatino Linotype"/>
        </w:rPr>
        <w:t xml:space="preserve">о) </w:t>
      </w:r>
      <w:proofErr w:type="spellStart"/>
      <w:r w:rsidRPr="009C57C9">
        <w:rPr>
          <w:rFonts w:ascii="Palatino Linotype" w:hAnsi="Palatino Linotype"/>
        </w:rPr>
        <w:t>муайян</w:t>
      </w:r>
      <w:proofErr w:type="spellEnd"/>
      <w:r w:rsidRPr="009C57C9">
        <w:rPr>
          <w:rFonts w:ascii="Palatino Linotype" w:hAnsi="Palatino Linotype"/>
        </w:rPr>
        <w:t xml:space="preserve"> </w:t>
      </w:r>
      <w:proofErr w:type="spellStart"/>
      <w:r w:rsidRPr="009C57C9">
        <w:rPr>
          <w:rFonts w:ascii="Palatino Linotype" w:hAnsi="Palatino Linotype"/>
        </w:rPr>
        <w:t>мекунад</w:t>
      </w:r>
      <w:proofErr w:type="spellEnd"/>
      <w:r w:rsidRPr="009C57C9">
        <w:rPr>
          <w:rFonts w:ascii="Palatino Linotype" w:hAnsi="Palatino Linotype"/>
        </w:rPr>
        <w:t>.</w:t>
      </w:r>
    </w:p>
    <w:p w14:paraId="5159207B" w14:textId="77777777" w:rsidR="00CA1BB3" w:rsidRPr="009C57C9" w:rsidRDefault="00CA1BB3" w:rsidP="00CA1BB3">
      <w:pPr>
        <w:jc w:val="both"/>
        <w:rPr>
          <w:rFonts w:ascii="Palatino Linotype" w:hAnsi="Palatino Linotype"/>
        </w:rPr>
      </w:pPr>
      <w:r w:rsidRPr="009C57C9">
        <w:rPr>
          <w:rFonts w:ascii="Palatino Linotype" w:hAnsi="Palatino Linotype"/>
        </w:rPr>
        <w:t xml:space="preserve">     </w:t>
      </w:r>
      <w:proofErr w:type="spellStart"/>
      <w:r w:rsidRPr="009C57C9">
        <w:rPr>
          <w:rFonts w:ascii="Palatino Linotype" w:hAnsi="Palatino Linotype"/>
        </w:rPr>
        <w:t>Такмили</w:t>
      </w:r>
      <w:proofErr w:type="spellEnd"/>
      <w:r w:rsidRPr="009C57C9">
        <w:rPr>
          <w:rFonts w:ascii="Palatino Linotype" w:hAnsi="Palatino Linotype"/>
        </w:rPr>
        <w:t xml:space="preserve"> </w:t>
      </w:r>
      <w:proofErr w:type="spellStart"/>
      <w:r w:rsidRPr="009C57C9">
        <w:rPr>
          <w:rFonts w:ascii="Palatino Linotype" w:hAnsi="Palatino Linotype"/>
        </w:rPr>
        <w:t>ихтисос</w:t>
      </w:r>
      <w:proofErr w:type="spellEnd"/>
      <w:r w:rsidRPr="009C57C9">
        <w:rPr>
          <w:rFonts w:ascii="Palatino Linotype" w:hAnsi="Palatino Linotype"/>
        </w:rPr>
        <w:t xml:space="preserve">, аз </w:t>
      </w:r>
      <w:proofErr w:type="spellStart"/>
      <w:r w:rsidRPr="009C57C9">
        <w:rPr>
          <w:rFonts w:ascii="Palatino Linotype" w:hAnsi="Palatino Linotype"/>
        </w:rPr>
        <w:t>нав</w:t>
      </w:r>
      <w:proofErr w:type="spellEnd"/>
      <w:r w:rsidRPr="009C57C9">
        <w:rPr>
          <w:rFonts w:ascii="Palatino Linotype" w:hAnsi="Palatino Linotype"/>
        </w:rPr>
        <w:t xml:space="preserve"> </w:t>
      </w:r>
      <w:proofErr w:type="spellStart"/>
      <w:r w:rsidRPr="009C57C9">
        <w:rPr>
          <w:rFonts w:ascii="Palatino Linotype" w:hAnsi="Palatino Linotype"/>
        </w:rPr>
        <w:t>омодакун</w:t>
      </w:r>
      <w:proofErr w:type="spellEnd"/>
      <w:r w:rsidRPr="009C57C9">
        <w:rPr>
          <w:rFonts w:ascii="Palatino Linotype" w:hAnsi="Palatino Linotype"/>
          <w:lang w:val="tg-Cyrl-TJ"/>
        </w:rPr>
        <w:t>ӣ</w:t>
      </w:r>
      <w:r w:rsidRPr="009C57C9">
        <w:rPr>
          <w:rFonts w:ascii="Palatino Linotype" w:hAnsi="Palatino Linotype"/>
        </w:rPr>
        <w:t xml:space="preserve">, баланд </w:t>
      </w:r>
      <w:proofErr w:type="spellStart"/>
      <w:r w:rsidRPr="009C57C9">
        <w:rPr>
          <w:rFonts w:ascii="Palatino Linotype" w:hAnsi="Palatino Linotype"/>
        </w:rPr>
        <w:t>бардоштани</w:t>
      </w:r>
      <w:proofErr w:type="spellEnd"/>
      <w:r w:rsidRPr="009C57C9">
        <w:rPr>
          <w:rFonts w:ascii="Palatino Linotype" w:hAnsi="Palatino Linotype"/>
        </w:rPr>
        <w:t xml:space="preserve"> дара</w:t>
      </w:r>
      <w:r w:rsidRPr="009C57C9">
        <w:rPr>
          <w:rFonts w:ascii="Palatino Linotype" w:hAnsi="Palatino Linotype"/>
          <w:lang w:val="tg-Cyrl-TJ"/>
        </w:rPr>
        <w:t>ҷ</w:t>
      </w:r>
      <w:r w:rsidRPr="009C57C9">
        <w:rPr>
          <w:rFonts w:ascii="Palatino Linotype" w:hAnsi="Palatino Linotype"/>
        </w:rPr>
        <w:t xml:space="preserve">аи </w:t>
      </w:r>
      <w:proofErr w:type="spellStart"/>
      <w:r w:rsidRPr="009C57C9">
        <w:rPr>
          <w:rFonts w:ascii="Palatino Linotype" w:hAnsi="Palatino Linotype"/>
        </w:rPr>
        <w:t>тахассусии</w:t>
      </w:r>
      <w:proofErr w:type="spellEnd"/>
      <w:r w:rsidRPr="009C57C9">
        <w:rPr>
          <w:rFonts w:ascii="Palatino Linotype" w:hAnsi="Palatino Linotype"/>
        </w:rPr>
        <w:t xml:space="preserve"> кормандон, аз худ </w:t>
      </w:r>
      <w:proofErr w:type="spellStart"/>
      <w:r w:rsidRPr="009C57C9">
        <w:rPr>
          <w:rFonts w:ascii="Palatino Linotype" w:hAnsi="Palatino Linotype"/>
        </w:rPr>
        <w:t>намудани</w:t>
      </w:r>
      <w:proofErr w:type="spellEnd"/>
      <w:r w:rsidRPr="009C57C9">
        <w:rPr>
          <w:rFonts w:ascii="Palatino Linotype" w:hAnsi="Palatino Linotype"/>
        </w:rPr>
        <w:t xml:space="preserve"> </w:t>
      </w:r>
      <w:proofErr w:type="spellStart"/>
      <w:r w:rsidRPr="009C57C9">
        <w:rPr>
          <w:rFonts w:ascii="Palatino Linotype" w:hAnsi="Palatino Linotype"/>
        </w:rPr>
        <w:t>тахассуси</w:t>
      </w:r>
      <w:proofErr w:type="spellEnd"/>
      <w:r w:rsidRPr="009C57C9">
        <w:rPr>
          <w:rFonts w:ascii="Palatino Linotype" w:hAnsi="Palatino Linotype"/>
        </w:rPr>
        <w:t xml:space="preserve"> </w:t>
      </w:r>
      <w:proofErr w:type="spellStart"/>
      <w:r w:rsidRPr="009C57C9">
        <w:rPr>
          <w:rFonts w:ascii="Palatino Linotype" w:hAnsi="Palatino Linotype"/>
        </w:rPr>
        <w:t>дуюмро</w:t>
      </w:r>
      <w:proofErr w:type="spellEnd"/>
      <w:r w:rsidRPr="009C57C9">
        <w:rPr>
          <w:rFonts w:ascii="Palatino Linotype" w:hAnsi="Palatino Linotype"/>
        </w:rPr>
        <w:t xml:space="preserve"> дар </w:t>
      </w:r>
      <w:proofErr w:type="spellStart"/>
      <w:r w:rsidRPr="009C57C9">
        <w:rPr>
          <w:rFonts w:ascii="Palatino Linotype" w:hAnsi="Palatino Linotype"/>
        </w:rPr>
        <w:t>Бонк</w:t>
      </w:r>
      <w:proofErr w:type="spellEnd"/>
      <w:r w:rsidRPr="009C57C9">
        <w:rPr>
          <w:rFonts w:ascii="Palatino Linotype" w:hAnsi="Palatino Linotype"/>
        </w:rPr>
        <w:t xml:space="preserve">, </w:t>
      </w:r>
      <w:proofErr w:type="spellStart"/>
      <w:r w:rsidRPr="009C57C9">
        <w:rPr>
          <w:rFonts w:ascii="Palatino Linotype" w:hAnsi="Palatino Linotype"/>
        </w:rPr>
        <w:t>Бонк</w:t>
      </w:r>
      <w:proofErr w:type="spellEnd"/>
      <w:r w:rsidRPr="009C57C9">
        <w:rPr>
          <w:rFonts w:ascii="Palatino Linotype" w:hAnsi="Palatino Linotype"/>
        </w:rPr>
        <w:t xml:space="preserve"> дар </w:t>
      </w:r>
      <w:proofErr w:type="spellStart"/>
      <w:r w:rsidRPr="009C57C9">
        <w:rPr>
          <w:rFonts w:ascii="Palatino Linotype" w:hAnsi="Palatino Linotype"/>
        </w:rPr>
        <w:t>асоси</w:t>
      </w:r>
      <w:proofErr w:type="spellEnd"/>
      <w:r w:rsidRPr="009C57C9">
        <w:rPr>
          <w:rFonts w:ascii="Palatino Linotype" w:hAnsi="Palatino Linotype"/>
        </w:rPr>
        <w:t xml:space="preserve"> </w:t>
      </w:r>
      <w:proofErr w:type="spellStart"/>
      <w:r w:rsidRPr="009C57C9">
        <w:rPr>
          <w:rFonts w:ascii="Palatino Linotype" w:hAnsi="Palatino Linotype"/>
        </w:rPr>
        <w:t>шарт</w:t>
      </w:r>
      <w:proofErr w:type="spellEnd"/>
      <w:r w:rsidRPr="009C57C9">
        <w:rPr>
          <w:rFonts w:ascii="Palatino Linotype" w:hAnsi="Palatino Linotype"/>
        </w:rPr>
        <w:t xml:space="preserve"> </w:t>
      </w:r>
      <w:proofErr w:type="spellStart"/>
      <w:r w:rsidRPr="009C57C9">
        <w:rPr>
          <w:rFonts w:ascii="Palatino Linotype" w:hAnsi="Palatino Linotype"/>
        </w:rPr>
        <w:t>ва</w:t>
      </w:r>
      <w:proofErr w:type="spellEnd"/>
      <w:r w:rsidRPr="009C57C9">
        <w:rPr>
          <w:rFonts w:ascii="Palatino Linotype" w:hAnsi="Palatino Linotype"/>
        </w:rPr>
        <w:t xml:space="preserve"> </w:t>
      </w:r>
      <w:proofErr w:type="spellStart"/>
      <w:r w:rsidRPr="009C57C9">
        <w:rPr>
          <w:rFonts w:ascii="Palatino Linotype" w:hAnsi="Palatino Linotype"/>
        </w:rPr>
        <w:t>тартиби</w:t>
      </w:r>
      <w:proofErr w:type="spellEnd"/>
      <w:r w:rsidRPr="009C57C9">
        <w:rPr>
          <w:rFonts w:ascii="Palatino Linotype" w:hAnsi="Palatino Linotype"/>
        </w:rPr>
        <w:t xml:space="preserve"> </w:t>
      </w:r>
      <w:proofErr w:type="spellStart"/>
      <w:r w:rsidRPr="009C57C9">
        <w:rPr>
          <w:rFonts w:ascii="Palatino Linotype" w:hAnsi="Palatino Linotype"/>
        </w:rPr>
        <w:t>му</w:t>
      </w:r>
      <w:proofErr w:type="spellEnd"/>
      <w:r w:rsidRPr="009C57C9">
        <w:rPr>
          <w:rFonts w:ascii="Palatino Linotype" w:hAnsi="Palatino Linotype"/>
          <w:lang w:val="tg-Cyrl-TJ"/>
        </w:rPr>
        <w:t>қ</w:t>
      </w:r>
      <w:proofErr w:type="spellStart"/>
      <w:r w:rsidRPr="009C57C9">
        <w:rPr>
          <w:rFonts w:ascii="Palatino Linotype" w:hAnsi="Palatino Linotype"/>
        </w:rPr>
        <w:t>аррарнамудаи</w:t>
      </w:r>
      <w:proofErr w:type="spellEnd"/>
      <w:r w:rsidRPr="009C57C9">
        <w:rPr>
          <w:rFonts w:ascii="Palatino Linotype" w:hAnsi="Palatino Linotype"/>
        </w:rPr>
        <w:t xml:space="preserve"> </w:t>
      </w:r>
      <w:r w:rsidRPr="009C57C9">
        <w:rPr>
          <w:rFonts w:ascii="Palatino Linotype" w:hAnsi="Palatino Linotype"/>
          <w:lang w:val="tg-Cyrl-TJ"/>
        </w:rPr>
        <w:t>қ</w:t>
      </w:r>
      <w:proofErr w:type="spellStart"/>
      <w:r w:rsidRPr="009C57C9">
        <w:rPr>
          <w:rFonts w:ascii="Palatino Linotype" w:hAnsi="Palatino Linotype"/>
        </w:rPr>
        <w:t>онунгузории</w:t>
      </w:r>
      <w:proofErr w:type="spellEnd"/>
      <w:r w:rsidRPr="009C57C9">
        <w:rPr>
          <w:rFonts w:ascii="Palatino Linotype" w:hAnsi="Palatino Linotype"/>
        </w:rPr>
        <w:t xml:space="preserve"> </w:t>
      </w:r>
      <w:r w:rsidRPr="009C57C9">
        <w:rPr>
          <w:rFonts w:ascii="Palatino Linotype" w:hAnsi="Palatino Linotype"/>
          <w:lang w:val="tg-Cyrl-TJ"/>
        </w:rPr>
        <w:t>Ҷумҳурии Тоҷикистон</w:t>
      </w:r>
      <w:r w:rsidRPr="009C57C9">
        <w:rPr>
          <w:rFonts w:ascii="Palatino Linotype" w:hAnsi="Palatino Linotype"/>
        </w:rPr>
        <w:t xml:space="preserve"> </w:t>
      </w:r>
      <w:proofErr w:type="spellStart"/>
      <w:r w:rsidRPr="009C57C9">
        <w:rPr>
          <w:rFonts w:ascii="Palatino Linotype" w:hAnsi="Palatino Linotype"/>
        </w:rPr>
        <w:t>ва</w:t>
      </w:r>
      <w:proofErr w:type="spellEnd"/>
      <w:r w:rsidRPr="009C57C9">
        <w:rPr>
          <w:rFonts w:ascii="Palatino Linotype" w:hAnsi="Palatino Linotype"/>
        </w:rPr>
        <w:t xml:space="preserve"> дар </w:t>
      </w:r>
      <w:r w:rsidRPr="009C57C9">
        <w:rPr>
          <w:rFonts w:ascii="Palatino Linotype" w:hAnsi="Palatino Linotype"/>
          <w:lang w:val="tg-Cyrl-TJ"/>
        </w:rPr>
        <w:t>ҳ</w:t>
      </w:r>
      <w:proofErr w:type="spellStart"/>
      <w:r w:rsidRPr="009C57C9">
        <w:rPr>
          <w:rFonts w:ascii="Palatino Linotype" w:hAnsi="Palatino Linotype"/>
        </w:rPr>
        <w:t>олат</w:t>
      </w:r>
      <w:proofErr w:type="spellEnd"/>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w:t>
      </w:r>
      <w:proofErr w:type="spellStart"/>
      <w:r w:rsidRPr="009C57C9">
        <w:rPr>
          <w:rFonts w:ascii="Palatino Linotype" w:hAnsi="Palatino Linotype"/>
        </w:rPr>
        <w:t>зарур</w:t>
      </w:r>
      <w:proofErr w:type="spellEnd"/>
      <w:r w:rsidRPr="009C57C9">
        <w:rPr>
          <w:rFonts w:ascii="Palatino Linotype" w:hAnsi="Palatino Linotype"/>
          <w:lang w:val="tg-Cyrl-TJ"/>
        </w:rPr>
        <w:t>ӣ</w:t>
      </w:r>
      <w:r w:rsidRPr="009C57C9">
        <w:rPr>
          <w:rFonts w:ascii="Palatino Linotype" w:hAnsi="Palatino Linotype"/>
        </w:rPr>
        <w:t xml:space="preserve"> бо пешни</w:t>
      </w:r>
      <w:r w:rsidRPr="009C57C9">
        <w:rPr>
          <w:rFonts w:ascii="Palatino Linotype" w:hAnsi="Palatino Linotype"/>
          <w:lang w:val="tg-Cyrl-TJ"/>
        </w:rPr>
        <w:t>ҳ</w:t>
      </w:r>
      <w:proofErr w:type="spellStart"/>
      <w:r w:rsidRPr="009C57C9">
        <w:rPr>
          <w:rFonts w:ascii="Palatino Linotype" w:hAnsi="Palatino Linotype"/>
        </w:rPr>
        <w:t>оди</w:t>
      </w:r>
      <w:proofErr w:type="spellEnd"/>
      <w:r w:rsidRPr="009C57C9">
        <w:rPr>
          <w:rFonts w:ascii="Palatino Linotype" w:hAnsi="Palatino Linotype"/>
        </w:rPr>
        <w:t xml:space="preserve"> </w:t>
      </w:r>
      <w:proofErr w:type="spellStart"/>
      <w:r w:rsidRPr="009C57C9">
        <w:rPr>
          <w:rFonts w:ascii="Palatino Linotype" w:hAnsi="Palatino Linotype"/>
        </w:rPr>
        <w:t>сардорони</w:t>
      </w:r>
      <w:proofErr w:type="spellEnd"/>
      <w:r w:rsidRPr="009C57C9">
        <w:rPr>
          <w:rFonts w:ascii="Palatino Linotype" w:hAnsi="Palatino Linotype"/>
        </w:rPr>
        <w:t xml:space="preserve"> </w:t>
      </w:r>
      <w:proofErr w:type="spellStart"/>
      <w:r w:rsidRPr="009C57C9">
        <w:rPr>
          <w:rFonts w:ascii="Palatino Linotype" w:hAnsi="Palatino Linotype"/>
        </w:rPr>
        <w:t>сохтор</w:t>
      </w:r>
      <w:proofErr w:type="spellEnd"/>
      <w:r w:rsidRPr="009C57C9">
        <w:rPr>
          <w:rFonts w:ascii="Palatino Linotype" w:hAnsi="Palatino Linotype"/>
          <w:lang w:val="tg-Cyrl-TJ"/>
        </w:rPr>
        <w:t>ҳ</w:t>
      </w:r>
      <w:r w:rsidRPr="009C57C9">
        <w:rPr>
          <w:rFonts w:ascii="Palatino Linotype" w:hAnsi="Palatino Linotype"/>
        </w:rPr>
        <w:t xml:space="preserve">о ба </w:t>
      </w:r>
      <w:proofErr w:type="spellStart"/>
      <w:r w:rsidRPr="009C57C9">
        <w:rPr>
          <w:rFonts w:ascii="Palatino Linotype" w:hAnsi="Palatino Linotype"/>
        </w:rPr>
        <w:t>ро</w:t>
      </w:r>
      <w:proofErr w:type="spellEnd"/>
      <w:r w:rsidRPr="009C57C9">
        <w:rPr>
          <w:rFonts w:ascii="Palatino Linotype" w:hAnsi="Palatino Linotype"/>
          <w:lang w:val="tg-Cyrl-TJ"/>
        </w:rPr>
        <w:t>ҳ</w:t>
      </w:r>
      <w:r w:rsidRPr="009C57C9">
        <w:rPr>
          <w:rFonts w:ascii="Palatino Linotype" w:hAnsi="Palatino Linotype"/>
        </w:rPr>
        <w:t xml:space="preserve"> </w:t>
      </w:r>
      <w:proofErr w:type="spellStart"/>
      <w:r w:rsidRPr="009C57C9">
        <w:rPr>
          <w:rFonts w:ascii="Palatino Linotype" w:hAnsi="Palatino Linotype"/>
        </w:rPr>
        <w:t>мемонад</w:t>
      </w:r>
      <w:proofErr w:type="spellEnd"/>
      <w:r w:rsidRPr="009C57C9">
        <w:rPr>
          <w:rFonts w:ascii="Palatino Linotype" w:hAnsi="Palatino Linotype"/>
        </w:rPr>
        <w:t xml:space="preserve">. </w:t>
      </w:r>
    </w:p>
    <w:p w14:paraId="633FF230" w14:textId="77777777" w:rsidR="00CA1BB3" w:rsidRPr="009C57C9" w:rsidRDefault="00CA1BB3" w:rsidP="00CA1BB3">
      <w:pPr>
        <w:jc w:val="both"/>
        <w:rPr>
          <w:rFonts w:ascii="Palatino Linotype" w:hAnsi="Palatino Linotype"/>
          <w:lang w:val="tg-Cyrl-TJ"/>
        </w:rPr>
      </w:pPr>
      <w:r w:rsidRPr="009C57C9">
        <w:rPr>
          <w:rFonts w:ascii="Palatino Linotype" w:hAnsi="Palatino Linotype"/>
          <w:lang w:val="tg-Cyrl-TJ"/>
        </w:rPr>
        <w:t>7.2. Кормандоне, ки аз тайёркунии касбӣ, азнавтайёркунӣ ва такмили ихтисос мегузаранд, аз кафолатҳои пешбининамудаи Кодекси меҳнати Ҷумҳурии Тоҷикистон, санадҳои меъёрии ҳуқуқии Ҷумҳурии Тоҷикистон, шартномаи меҳнатӣ, созишнома ва шартномаи коллективии мазкур , бархурдор мебошанд.</w:t>
      </w:r>
    </w:p>
    <w:p w14:paraId="273AFDAC" w14:textId="77777777" w:rsidR="00CA1BB3" w:rsidRPr="009C57C9" w:rsidRDefault="00CA1BB3" w:rsidP="00CA1BB3">
      <w:pPr>
        <w:jc w:val="both"/>
        <w:rPr>
          <w:rFonts w:ascii="Palatino Linotype" w:hAnsi="Palatino Linotype"/>
          <w:lang w:val="tg-Cyrl-TJ"/>
        </w:rPr>
      </w:pPr>
      <w:r w:rsidRPr="009C57C9">
        <w:rPr>
          <w:rFonts w:ascii="Palatino Linotype" w:hAnsi="Palatino Linotype"/>
          <w:lang w:val="tg-Cyrl-TJ"/>
        </w:rPr>
        <w:t>7.3.</w:t>
      </w:r>
      <w:r w:rsidR="007E2752">
        <w:rPr>
          <w:rFonts w:ascii="Palatino Linotype" w:hAnsi="Palatino Linotype"/>
          <w:lang w:val="tg-Cyrl-TJ"/>
        </w:rPr>
        <w:t xml:space="preserve"> </w:t>
      </w:r>
      <w:r w:rsidRPr="009C57C9">
        <w:rPr>
          <w:rFonts w:ascii="Palatino Linotype" w:hAnsi="Palatino Linotype"/>
          <w:lang w:val="tg-Cyrl-TJ"/>
        </w:rPr>
        <w:t xml:space="preserve">Корманд уҳдадор аст, ки пас аз ба итмом расидани тайёркунии касбӣ, азнавтайёркунӣ ва такмили ихтисос ба муҳлати дар шартномаи таҳсил мувофиқанамудаи тарафҳо ба </w:t>
      </w:r>
      <w:r w:rsidR="007864B7" w:rsidRPr="009C57C9">
        <w:rPr>
          <w:rFonts w:ascii="Palatino Linotype" w:hAnsi="Palatino Linotype"/>
          <w:lang w:val="tg-Cyrl-TJ"/>
        </w:rPr>
        <w:t>Бонк</w:t>
      </w:r>
      <w:r w:rsidRPr="009C57C9">
        <w:rPr>
          <w:rFonts w:ascii="Palatino Linotype" w:hAnsi="Palatino Linotype"/>
          <w:lang w:val="tg-Cyrl-TJ"/>
        </w:rPr>
        <w:t xml:space="preserve"> кор кунад.</w:t>
      </w:r>
    </w:p>
    <w:p w14:paraId="1D2267FC" w14:textId="77777777" w:rsidR="00CA1BB3" w:rsidRPr="009C57C9" w:rsidRDefault="00CA1BB3" w:rsidP="00CA1BB3">
      <w:pPr>
        <w:jc w:val="both"/>
        <w:rPr>
          <w:rFonts w:ascii="Palatino Linotype" w:hAnsi="Palatino Linotype"/>
          <w:lang w:val="tg-Cyrl-TJ"/>
        </w:rPr>
      </w:pPr>
      <w:r w:rsidRPr="009C57C9">
        <w:rPr>
          <w:rFonts w:ascii="Palatino Linotype" w:hAnsi="Palatino Linotype"/>
          <w:lang w:val="tg-Cyrl-TJ"/>
        </w:rPr>
        <w:t>7.4.</w:t>
      </w:r>
      <w:r w:rsidR="007E2752">
        <w:rPr>
          <w:rFonts w:ascii="Palatino Linotype" w:hAnsi="Palatino Linotype"/>
          <w:lang w:val="tg-Cyrl-TJ"/>
        </w:rPr>
        <w:t xml:space="preserve"> </w:t>
      </w:r>
      <w:r w:rsidRPr="009C57C9">
        <w:rPr>
          <w:rFonts w:ascii="Palatino Linotype" w:hAnsi="Palatino Linotype"/>
          <w:lang w:val="tg-Cyrl-TJ"/>
        </w:rPr>
        <w:t xml:space="preserve">Дар ҳолати бекор кардани шартномаи меҳнатӣ то муҳлати муқаррарнамудаи шартномаи таҳсил бо ташаббуси корманд ё ташаббуси </w:t>
      </w:r>
      <w:r w:rsidR="007864B7" w:rsidRPr="009C57C9">
        <w:rPr>
          <w:rFonts w:ascii="Palatino Linotype" w:hAnsi="Palatino Linotype"/>
          <w:lang w:val="tg-Cyrl-TJ"/>
        </w:rPr>
        <w:t>Бонк</w:t>
      </w:r>
      <w:r w:rsidRPr="009C57C9">
        <w:rPr>
          <w:rFonts w:ascii="Palatino Linotype" w:hAnsi="Palatino Linotype"/>
          <w:lang w:val="tg-Cyrl-TJ"/>
        </w:rPr>
        <w:t xml:space="preserve"> бинобар гуноҳи корманд , корманд ба </w:t>
      </w:r>
      <w:r w:rsidR="007864B7" w:rsidRPr="009C57C9">
        <w:rPr>
          <w:rFonts w:ascii="Palatino Linotype" w:hAnsi="Palatino Linotype"/>
          <w:lang w:val="tg-Cyrl-TJ"/>
        </w:rPr>
        <w:t>Бонк</w:t>
      </w:r>
      <w:r w:rsidRPr="009C57C9">
        <w:rPr>
          <w:rFonts w:ascii="Palatino Linotype" w:hAnsi="Palatino Linotype"/>
          <w:lang w:val="tg-Cyrl-TJ"/>
        </w:rPr>
        <w:t xml:space="preserve"> хароҷотҳои вобаста ба таҳсил ба муҳлати мутаносибан иҷронакардаи корро бояд пардохт намояд.</w:t>
      </w:r>
    </w:p>
    <w:p w14:paraId="4BFBE060" w14:textId="77777777" w:rsidR="00CA1BB3" w:rsidRPr="009C57C9" w:rsidRDefault="00CA1BB3" w:rsidP="00CA1BB3">
      <w:pPr>
        <w:jc w:val="both"/>
        <w:rPr>
          <w:rFonts w:ascii="Palatino Linotype" w:hAnsi="Palatino Linotype"/>
          <w:lang w:val="tg-Cyrl-TJ"/>
        </w:rPr>
      </w:pPr>
      <w:r w:rsidRPr="009C57C9">
        <w:rPr>
          <w:rFonts w:ascii="Palatino Linotype" w:hAnsi="Palatino Linotype"/>
          <w:lang w:val="tg-Cyrl-TJ"/>
        </w:rPr>
        <w:lastRenderedPageBreak/>
        <w:t>7.5.</w:t>
      </w:r>
      <w:r w:rsidR="007E2752">
        <w:rPr>
          <w:rFonts w:ascii="Palatino Linotype" w:hAnsi="Palatino Linotype"/>
          <w:lang w:val="tg-Cyrl-TJ"/>
        </w:rPr>
        <w:t xml:space="preserve"> </w:t>
      </w:r>
      <w:r w:rsidRPr="009C57C9">
        <w:rPr>
          <w:rFonts w:ascii="Palatino Linotype" w:hAnsi="Palatino Linotype"/>
          <w:lang w:val="tg-Cyrl-TJ"/>
        </w:rPr>
        <w:t>Бонк бояд шароитҳои заруриро барои гузаронидани такмили ихтисоси кормандон, якҷоякунии кор бо хондан муҳайё созад ва кафолатҳои тибқи Кодекси меҳнат ва дигар санадҳои меъёрии ҳуқуқӣ, созишномаҳо, шартномаи (қарордоди) меҳнатӣ пешбинишударо диҳад.</w:t>
      </w:r>
    </w:p>
    <w:p w14:paraId="18DB94B3" w14:textId="77777777" w:rsidR="00CA1BB3" w:rsidRPr="009C57C9" w:rsidRDefault="00CA1BB3" w:rsidP="00CA1BB3">
      <w:pPr>
        <w:jc w:val="both"/>
        <w:rPr>
          <w:rFonts w:ascii="Palatino Linotype" w:hAnsi="Palatino Linotype"/>
          <w:lang w:val="tg-Cyrl-TJ"/>
        </w:rPr>
      </w:pPr>
      <w:r w:rsidRPr="009C57C9">
        <w:rPr>
          <w:rFonts w:ascii="Palatino Linotype" w:hAnsi="Palatino Linotype"/>
          <w:lang w:val="tg-Cyrl-TJ"/>
        </w:rPr>
        <w:t>7.6.</w:t>
      </w:r>
      <w:r w:rsidR="007E2752">
        <w:rPr>
          <w:rFonts w:ascii="Palatino Linotype" w:hAnsi="Palatino Linotype"/>
          <w:lang w:val="tg-Cyrl-TJ"/>
        </w:rPr>
        <w:t xml:space="preserve"> </w:t>
      </w:r>
      <w:r w:rsidRPr="009C57C9">
        <w:rPr>
          <w:rFonts w:ascii="Palatino Linotype" w:hAnsi="Palatino Linotype"/>
          <w:lang w:val="tg-Cyrl-TJ"/>
        </w:rPr>
        <w:t>Комиссияҳои аттестатсионии Бонк аз ҷониби Раиси Раёсати Бонк таъсис дода мешавад. Комиссияҳои аттестатсионӣ доимӣ ва якдафъаина шуда метавонад.</w:t>
      </w:r>
    </w:p>
    <w:p w14:paraId="3AE457FE" w14:textId="0F7779CD" w:rsidR="00CA1BB3" w:rsidRPr="009C57C9" w:rsidRDefault="00CA1BB3" w:rsidP="00CA1BB3">
      <w:pPr>
        <w:ind w:firstLine="708"/>
        <w:jc w:val="both"/>
        <w:rPr>
          <w:rFonts w:ascii="Palatino Linotype" w:hAnsi="Palatino Linotype"/>
          <w:b/>
          <w:lang w:val="tg-Cyrl-TJ"/>
        </w:rPr>
      </w:pPr>
      <w:r w:rsidRPr="009C57C9">
        <w:rPr>
          <w:rFonts w:ascii="Palatino Linotype" w:hAnsi="Palatino Linotype"/>
          <w:lang w:val="tg-Cyrl-TJ"/>
        </w:rPr>
        <w:t xml:space="preserve">Тартиб, мӯҳлат ва шартҳои гузаронидани аттестатсияи кормандон аз тарафи Раиси Раёсати Бонк тасдиқ карда мешавад. Дар асоси </w:t>
      </w:r>
      <w:ins w:id="2107" w:author="Гафуров Камолджон Азимджонович" w:date="2024-10-11T09:03:00Z" w16du:dateUtc="2024-10-11T04:03:00Z">
        <w:r w:rsidR="00F43048" w:rsidRPr="00F43048">
          <w:rPr>
            <w:rFonts w:ascii="Palatino Linotype" w:hAnsi="Palatino Linotype"/>
            <w:lang w:val="tg-Cyrl-TJ"/>
            <w:rPrChange w:id="2108" w:author="Гафуров Камолджон Азимджонович" w:date="2024-10-11T09:03:00Z" w16du:dateUtc="2024-10-11T04:03:00Z">
              <w:rPr>
                <w:rFonts w:ascii="Palatino Linotype" w:hAnsi="Palatino Linotype"/>
              </w:rPr>
            </w:rPrChange>
          </w:rPr>
          <w:t>санадҳои</w:t>
        </w:r>
        <w:r w:rsidR="00F43048">
          <w:rPr>
            <w:rFonts w:ascii="Palatino Linotype" w:hAnsi="Palatino Linotype"/>
            <w:lang w:val="tg-Cyrl-TJ"/>
          </w:rPr>
          <w:t xml:space="preserve"> </w:t>
        </w:r>
        <w:r w:rsidR="00F43048" w:rsidRPr="00F43048">
          <w:rPr>
            <w:rFonts w:ascii="Palatino Linotype" w:hAnsi="Palatino Linotype"/>
            <w:lang w:val="tg-Cyrl-TJ"/>
            <w:rPrChange w:id="2109" w:author="Гафуров Камолджон Азимджонович" w:date="2024-10-11T09:03:00Z" w16du:dateUtc="2024-10-11T04:03:00Z">
              <w:rPr>
                <w:rFonts w:ascii="Palatino Linotype" w:hAnsi="Palatino Linotype"/>
              </w:rPr>
            </w:rPrChange>
          </w:rPr>
          <w:t>дохилӣ (локал</w:t>
        </w:r>
        <w:r w:rsidR="00F43048">
          <w:rPr>
            <w:rFonts w:ascii="Palatino Linotype" w:hAnsi="Palatino Linotype"/>
            <w:lang w:val="tg-Cyrl-TJ"/>
          </w:rPr>
          <w:t>ӣ</w:t>
        </w:r>
        <w:r w:rsidR="00F43048" w:rsidRPr="00F43048">
          <w:rPr>
            <w:rFonts w:ascii="Palatino Linotype" w:hAnsi="Palatino Linotype"/>
            <w:lang w:val="tg-Cyrl-TJ"/>
            <w:rPrChange w:id="2110" w:author="Гафуров Камолджон Азимджонович" w:date="2024-10-11T09:03:00Z" w16du:dateUtc="2024-10-11T04:03:00Z">
              <w:rPr>
                <w:rFonts w:ascii="Palatino Linotype" w:hAnsi="Palatino Linotype"/>
              </w:rPr>
            </w:rPrChange>
          </w:rPr>
          <w:t>)</w:t>
        </w:r>
      </w:ins>
      <w:del w:id="2111" w:author="Гафуров Камолджон Азимджонович" w:date="2024-10-11T09:04:00Z" w16du:dateUtc="2024-10-11T04:04:00Z">
        <w:r w:rsidRPr="009C57C9" w:rsidDel="00F43048">
          <w:rPr>
            <w:rFonts w:ascii="Palatino Linotype" w:hAnsi="Palatino Linotype"/>
            <w:lang w:val="tg-Cyrl-TJ"/>
          </w:rPr>
          <w:delText>шартҳои умумибонкии тасдиқшуда,</w:delText>
        </w:r>
      </w:del>
      <w:r w:rsidRPr="009C57C9">
        <w:rPr>
          <w:rFonts w:ascii="Palatino Linotype" w:hAnsi="Palatino Linotype"/>
          <w:lang w:val="tg-Cyrl-TJ"/>
        </w:rPr>
        <w:t xml:space="preserve"> сардорони Департаментҳо, директорони филиалҳо/сардори идораи амалиёти, тартиб, мӯҳлат ва шартҳои гузаронидани санҷиши кормандонро тасдиқ карда метавонанд.</w:t>
      </w:r>
    </w:p>
    <w:p w14:paraId="65107141" w14:textId="77777777" w:rsidR="00CA1BB3" w:rsidRPr="009C57C9" w:rsidRDefault="00CA1BB3" w:rsidP="00CA1BB3">
      <w:pPr>
        <w:jc w:val="center"/>
        <w:rPr>
          <w:rFonts w:ascii="Palatino Linotype" w:hAnsi="Palatino Linotype"/>
          <w:b/>
          <w:sz w:val="16"/>
          <w:szCs w:val="16"/>
          <w:lang w:val="tg-Cyrl-TJ"/>
        </w:rPr>
      </w:pPr>
    </w:p>
    <w:p w14:paraId="42D5BD7A" w14:textId="77777777" w:rsidR="00CA1BB3" w:rsidRPr="009C57C9" w:rsidRDefault="00CA1BB3" w:rsidP="00CA1BB3">
      <w:pPr>
        <w:jc w:val="center"/>
        <w:rPr>
          <w:rFonts w:ascii="Palatino Linotype" w:hAnsi="Palatino Linotype"/>
          <w:b/>
          <w:lang w:val="tg-Cyrl-TJ"/>
        </w:rPr>
      </w:pPr>
      <w:r w:rsidRPr="009C57C9">
        <w:rPr>
          <w:rFonts w:ascii="Palatino Linotype" w:hAnsi="Palatino Linotype"/>
          <w:b/>
          <w:lang w:val="tg-Cyrl-TJ"/>
        </w:rPr>
        <w:t>8. Ҷавобгарии моддии тарафҳо тибқи шартнома</w:t>
      </w:r>
    </w:p>
    <w:p w14:paraId="1CD2DC9F" w14:textId="77777777" w:rsidR="00CA1BB3" w:rsidRPr="009C57C9" w:rsidRDefault="00CA1BB3" w:rsidP="00CA1BB3">
      <w:pPr>
        <w:jc w:val="both"/>
        <w:rPr>
          <w:rFonts w:ascii="Palatino Linotype" w:hAnsi="Palatino Linotype"/>
          <w:lang w:val="tg-Cyrl-TJ"/>
        </w:rPr>
      </w:pPr>
      <w:r w:rsidRPr="009C57C9">
        <w:rPr>
          <w:rFonts w:ascii="Palatino Linotype" w:hAnsi="Palatino Linotype"/>
          <w:lang w:val="tg-Cyrl-TJ"/>
        </w:rPr>
        <w:t>8.1.Тарафҳо аз рӯйи шартнома зарари ба якдигар расонидашударо мутобиқи қонунгузории Ҷумҳурии Тоҷикистон ҷуброн мекунанд.</w:t>
      </w:r>
    </w:p>
    <w:p w14:paraId="6066776F" w14:textId="77777777" w:rsidR="00CA1BB3" w:rsidRPr="009C57C9" w:rsidRDefault="00CA1BB3" w:rsidP="00CA1BB3">
      <w:pPr>
        <w:jc w:val="both"/>
        <w:rPr>
          <w:rFonts w:ascii="Palatino Linotype" w:hAnsi="Palatino Linotype"/>
          <w:lang w:val="tg-Cyrl-TJ"/>
        </w:rPr>
      </w:pPr>
      <w:r w:rsidRPr="009C57C9">
        <w:rPr>
          <w:rFonts w:ascii="Palatino Linotype" w:hAnsi="Palatino Linotype"/>
          <w:lang w:val="tg-Cyrl-TJ"/>
        </w:rPr>
        <w:t xml:space="preserve">     Ҷавобгарии моддии тарафҳо тибқи шартномаҳои (қарордодҳои) меҳнатӣ ва шартнома оиди ҷавобгарии пурраи моддии фардӣ мушаххас карда мешавад. Дар ин ҳолат ҷавобгарии шартномавии Бонк дар назди корманд назар ба меъёрҳое, ки мувофиқи қонунгузории Ҷумҳурии Тоҷикистон пешбинӣ шудааст, наметавонад паст ва ҷавобгарии корманд дар назди Бонк боло бошад.</w:t>
      </w:r>
    </w:p>
    <w:p w14:paraId="5600B597" w14:textId="77777777" w:rsidR="00CA1BB3" w:rsidRPr="009C57C9" w:rsidRDefault="00CA1BB3" w:rsidP="00CA1BB3">
      <w:pPr>
        <w:jc w:val="both"/>
        <w:rPr>
          <w:rFonts w:ascii="Palatino Linotype" w:hAnsi="Palatino Linotype"/>
          <w:lang w:val="tg-Cyrl-TJ"/>
        </w:rPr>
      </w:pPr>
      <w:r w:rsidRPr="009C57C9">
        <w:rPr>
          <w:rFonts w:ascii="Palatino Linotype" w:hAnsi="Palatino Linotype"/>
          <w:lang w:val="tg-Cyrl-TJ"/>
        </w:rPr>
        <w:t>8.2.Аз сабаби он, ки Бонк муассисаи молиявӣ мебошад ва ҳамаи кормандон аз ягон ҷиҳат бо арзишҳои молию пулӣ ва дороиҳо сару кор доранд (қабул, нигоҳдорӣ, тақсимкунӣ, интиқол), бо ҳамаи кормандон шартномаи ҷавобгарии пурраи моддии фардӣ ба расмият дароварда мешавад. Агар дар шартномаи ҷавобгарии пурраи моддии фардӣ вазифаи корманд ҳангоми қабул шуданаш қайд шуда бошад, ҳангоми ӯ ба вазифаи дигар гузаштанаш, амали шартнома ба вазифаи нави (ҷории) корманд давом дода мешавад.</w:t>
      </w:r>
    </w:p>
    <w:p w14:paraId="74433AA5" w14:textId="77777777" w:rsidR="00CA1BB3" w:rsidRPr="009C57C9" w:rsidRDefault="00CA1BB3" w:rsidP="00CA1BB3">
      <w:pPr>
        <w:jc w:val="both"/>
        <w:rPr>
          <w:rFonts w:ascii="Palatino Linotype" w:hAnsi="Palatino Linotype"/>
          <w:lang w:val="tg-Cyrl-TJ"/>
        </w:rPr>
      </w:pPr>
      <w:r w:rsidRPr="009C57C9">
        <w:rPr>
          <w:rFonts w:ascii="Palatino Linotype" w:hAnsi="Palatino Linotype"/>
          <w:lang w:val="tg-Cyrl-TJ"/>
        </w:rPr>
        <w:t>8.3.Бонк бояд ба корманд музди меҳнати нагирифтаашро дар ҳама ҳолатҳои ғайриқонунӣ маҳрум намудани ӯ аз меҳнат, ҷуброн намояд. Чунин ӯҳдадорӣ аксар вақт дар ҳолатҳои зерин ба миён меояд:</w:t>
      </w:r>
    </w:p>
    <w:p w14:paraId="522DAF25" w14:textId="0AA937DD" w:rsidR="00CA1BB3" w:rsidRPr="009C57C9" w:rsidRDefault="00CA1BB3" w:rsidP="00CA1BB3">
      <w:pPr>
        <w:jc w:val="both"/>
        <w:rPr>
          <w:rFonts w:ascii="Palatino Linotype" w:hAnsi="Palatino Linotype"/>
          <w:lang w:val="tg-Cyrl-TJ"/>
        </w:rPr>
      </w:pPr>
      <w:r w:rsidRPr="009C57C9">
        <w:rPr>
          <w:rFonts w:ascii="Palatino Linotype" w:hAnsi="Palatino Linotype"/>
          <w:lang w:val="tg-Cyrl-TJ"/>
        </w:rPr>
        <w:t xml:space="preserve">1) ғайриқонунӣ аз кор дур кардани корманд, аз кор озод намудани ӯ, ё </w:t>
      </w:r>
      <w:ins w:id="2112" w:author="Гафуров Камолджон Азимджонович" w:date="2024-10-11T09:05:00Z" w16du:dateUtc="2024-10-11T04:05:00Z">
        <w:r w:rsidR="00F43048">
          <w:rPr>
            <w:rFonts w:ascii="Palatino Linotype" w:hAnsi="Palatino Linotype"/>
            <w:lang w:val="tg-Cyrl-TJ"/>
          </w:rPr>
          <w:t xml:space="preserve">ин </w:t>
        </w:r>
      </w:ins>
      <w:r w:rsidRPr="009C57C9">
        <w:rPr>
          <w:rFonts w:ascii="Palatino Linotype" w:hAnsi="Palatino Linotype"/>
          <w:lang w:val="tg-Cyrl-TJ"/>
        </w:rPr>
        <w:t>ки ғайриқонунӣ ба кори дигар гузаронидани корманд;</w:t>
      </w:r>
    </w:p>
    <w:p w14:paraId="3DA50B2A" w14:textId="77777777" w:rsidR="00CA1BB3" w:rsidRPr="009C57C9" w:rsidRDefault="00CA1BB3" w:rsidP="00CA1BB3">
      <w:pPr>
        <w:jc w:val="both"/>
        <w:rPr>
          <w:rFonts w:ascii="Palatino Linotype" w:hAnsi="Palatino Linotype"/>
          <w:lang w:val="tg-Cyrl-TJ"/>
        </w:rPr>
      </w:pPr>
      <w:r w:rsidRPr="009C57C9">
        <w:rPr>
          <w:rFonts w:ascii="Palatino Linotype" w:hAnsi="Palatino Linotype"/>
          <w:lang w:val="tg-Cyrl-TJ"/>
        </w:rPr>
        <w:t>2) бо таъхир додани дафтарчаи меҳнатӣ бо айби Бонк, дар дафтарчаи меҳнатӣ қайд шудани тасвияи носаҳеҳи сабабҳои аз кор озод шудани корманд, ки ба қонунгузории Ҷумҳурии Тоҷикистон мухолиф буда, сабаби монеъгӣ ба кори дигар қабул шудани корманд шудааст;</w:t>
      </w:r>
    </w:p>
    <w:p w14:paraId="7FAA133C" w14:textId="77777777" w:rsidR="00CA1BB3" w:rsidRPr="009C57C9" w:rsidRDefault="00CA1BB3" w:rsidP="00CA1BB3">
      <w:pPr>
        <w:jc w:val="both"/>
        <w:rPr>
          <w:rFonts w:ascii="Palatino Linotype" w:hAnsi="Palatino Linotype"/>
          <w:lang w:val="tg-Cyrl-TJ"/>
        </w:rPr>
      </w:pPr>
      <w:r w:rsidRPr="009C57C9">
        <w:rPr>
          <w:rFonts w:ascii="Palatino Linotype" w:hAnsi="Palatino Linotype"/>
          <w:lang w:val="tg-Cyrl-TJ"/>
        </w:rPr>
        <w:t>3) дар дигар ҳолатҳои тибқи қонунгузории Ҷумҳурии Тоҷикистон пешбинишуда.</w:t>
      </w:r>
    </w:p>
    <w:p w14:paraId="3AB0E1DA" w14:textId="77777777" w:rsidR="00CA1BB3" w:rsidRPr="009C57C9" w:rsidRDefault="00CA1BB3" w:rsidP="00CA1BB3">
      <w:pPr>
        <w:jc w:val="both"/>
        <w:rPr>
          <w:rFonts w:ascii="Palatino Linotype" w:hAnsi="Palatino Linotype"/>
        </w:rPr>
      </w:pPr>
      <w:r w:rsidRPr="009C57C9">
        <w:rPr>
          <w:rFonts w:ascii="Palatino Linotype" w:hAnsi="Palatino Linotype"/>
        </w:rPr>
        <w:t>8.</w:t>
      </w:r>
      <w:proofErr w:type="gramStart"/>
      <w:r w:rsidRPr="009C57C9">
        <w:rPr>
          <w:rFonts w:ascii="Palatino Linotype" w:hAnsi="Palatino Linotype"/>
        </w:rPr>
        <w:t>4.Корманд</w:t>
      </w:r>
      <w:proofErr w:type="gramEnd"/>
      <w:r w:rsidRPr="009C57C9">
        <w:rPr>
          <w:rFonts w:ascii="Palatino Linotype" w:hAnsi="Palatino Linotype"/>
          <w:lang w:val="tg-Cyrl-TJ"/>
        </w:rPr>
        <w:t xml:space="preserve"> </w:t>
      </w:r>
      <w:proofErr w:type="spellStart"/>
      <w:r w:rsidRPr="009C57C9">
        <w:rPr>
          <w:rFonts w:ascii="Palatino Linotype" w:hAnsi="Palatino Linotype"/>
        </w:rPr>
        <w:t>бояд</w:t>
      </w:r>
      <w:proofErr w:type="spellEnd"/>
      <w:r w:rsidRPr="009C57C9">
        <w:rPr>
          <w:rFonts w:ascii="Palatino Linotype" w:hAnsi="Palatino Linotype"/>
        </w:rPr>
        <w:t xml:space="preserve"> ба </w:t>
      </w:r>
      <w:proofErr w:type="spellStart"/>
      <w:r w:rsidRPr="009C57C9">
        <w:rPr>
          <w:rFonts w:ascii="Palatino Linotype" w:hAnsi="Palatino Linotype"/>
        </w:rPr>
        <w:t>Бонк</w:t>
      </w:r>
      <w:proofErr w:type="spellEnd"/>
      <w:r w:rsidRPr="009C57C9">
        <w:rPr>
          <w:rFonts w:ascii="Palatino Linotype" w:hAnsi="Palatino Linotype"/>
        </w:rPr>
        <w:t xml:space="preserve"> </w:t>
      </w:r>
      <w:proofErr w:type="spellStart"/>
      <w:r w:rsidRPr="009C57C9">
        <w:rPr>
          <w:rFonts w:ascii="Palatino Linotype" w:hAnsi="Palatino Linotype"/>
        </w:rPr>
        <w:t>зарари</w:t>
      </w:r>
      <w:proofErr w:type="spellEnd"/>
      <w:r w:rsidRPr="009C57C9">
        <w:rPr>
          <w:rFonts w:ascii="Palatino Linotype" w:hAnsi="Palatino Linotype"/>
        </w:rPr>
        <w:t xml:space="preserve"> </w:t>
      </w:r>
      <w:r w:rsidRPr="009C57C9">
        <w:rPr>
          <w:rFonts w:ascii="Palatino Linotype" w:hAnsi="Palatino Linotype"/>
          <w:lang w:val="tg-Cyrl-TJ"/>
        </w:rPr>
        <w:t>ҷ</w:t>
      </w:r>
      <w:proofErr w:type="spellStart"/>
      <w:r w:rsidRPr="009C57C9">
        <w:rPr>
          <w:rFonts w:ascii="Palatino Linotype" w:hAnsi="Palatino Linotype"/>
        </w:rPr>
        <w:t>ории</w:t>
      </w:r>
      <w:proofErr w:type="spellEnd"/>
      <w:r w:rsidRPr="009C57C9">
        <w:rPr>
          <w:rFonts w:ascii="Palatino Linotype" w:hAnsi="Palatino Linotype"/>
        </w:rPr>
        <w:t xml:space="preserve"> </w:t>
      </w:r>
      <w:proofErr w:type="spellStart"/>
      <w:r w:rsidRPr="009C57C9">
        <w:rPr>
          <w:rFonts w:ascii="Palatino Linotype" w:hAnsi="Palatino Linotype"/>
        </w:rPr>
        <w:t>бевосита</w:t>
      </w:r>
      <w:proofErr w:type="spellEnd"/>
      <w:r w:rsidRPr="009C57C9">
        <w:rPr>
          <w:rFonts w:ascii="Palatino Linotype" w:hAnsi="Palatino Linotype"/>
        </w:rPr>
        <w:t xml:space="preserve"> ба </w:t>
      </w:r>
      <w:r w:rsidRPr="009C57C9">
        <w:rPr>
          <w:rFonts w:ascii="Palatino Linotype" w:hAnsi="Palatino Linotype"/>
          <w:lang w:val="tg-Cyrl-TJ"/>
        </w:rPr>
        <w:t>ӯ</w:t>
      </w:r>
      <w:r w:rsidRPr="009C57C9">
        <w:rPr>
          <w:rFonts w:ascii="Palatino Linotype" w:hAnsi="Palatino Linotype"/>
        </w:rPr>
        <w:t xml:space="preserve"> </w:t>
      </w:r>
      <w:proofErr w:type="spellStart"/>
      <w:r w:rsidRPr="009C57C9">
        <w:rPr>
          <w:rFonts w:ascii="Palatino Linotype" w:hAnsi="Palatino Linotype"/>
        </w:rPr>
        <w:t>расонидашударо</w:t>
      </w:r>
      <w:proofErr w:type="spellEnd"/>
      <w:r w:rsidRPr="009C57C9">
        <w:rPr>
          <w:rFonts w:ascii="Palatino Linotype" w:hAnsi="Palatino Linotype"/>
        </w:rPr>
        <w:t xml:space="preserve"> </w:t>
      </w:r>
      <w:r w:rsidRPr="009C57C9">
        <w:rPr>
          <w:rFonts w:ascii="Palatino Linotype" w:hAnsi="Palatino Linotype"/>
          <w:lang w:val="tg-Cyrl-TJ"/>
        </w:rPr>
        <w:t>ҷ</w:t>
      </w:r>
      <w:proofErr w:type="spellStart"/>
      <w:r w:rsidRPr="009C57C9">
        <w:rPr>
          <w:rFonts w:ascii="Palatino Linotype" w:hAnsi="Palatino Linotype"/>
        </w:rPr>
        <w:t>уброн</w:t>
      </w:r>
      <w:proofErr w:type="spellEnd"/>
      <w:r w:rsidRPr="009C57C9">
        <w:rPr>
          <w:rFonts w:ascii="Palatino Linotype" w:hAnsi="Palatino Linotype"/>
        </w:rPr>
        <w:t xml:space="preserve"> </w:t>
      </w:r>
      <w:proofErr w:type="spellStart"/>
      <w:r w:rsidRPr="009C57C9">
        <w:rPr>
          <w:rFonts w:ascii="Palatino Linotype" w:hAnsi="Palatino Linotype"/>
        </w:rPr>
        <w:t>кунад</w:t>
      </w:r>
      <w:proofErr w:type="spellEnd"/>
      <w:r w:rsidRPr="009C57C9">
        <w:rPr>
          <w:rFonts w:ascii="Palatino Linotype" w:hAnsi="Palatino Linotype"/>
        </w:rPr>
        <w:t xml:space="preserve">. </w:t>
      </w:r>
      <w:proofErr w:type="spellStart"/>
      <w:r w:rsidRPr="009C57C9">
        <w:rPr>
          <w:rFonts w:ascii="Palatino Linotype" w:hAnsi="Palatino Linotype"/>
        </w:rPr>
        <w:t>Зери</w:t>
      </w:r>
      <w:proofErr w:type="spellEnd"/>
      <w:r w:rsidRPr="009C57C9">
        <w:rPr>
          <w:rFonts w:ascii="Palatino Linotype" w:hAnsi="Palatino Linotype"/>
        </w:rPr>
        <w:t xml:space="preserve"> </w:t>
      </w:r>
      <w:proofErr w:type="spellStart"/>
      <w:r w:rsidRPr="009C57C9">
        <w:rPr>
          <w:rFonts w:ascii="Palatino Linotype" w:hAnsi="Palatino Linotype"/>
        </w:rPr>
        <w:t>маф</w:t>
      </w:r>
      <w:proofErr w:type="spellEnd"/>
      <w:r w:rsidRPr="009C57C9">
        <w:rPr>
          <w:rFonts w:ascii="Palatino Linotype" w:hAnsi="Palatino Linotype"/>
          <w:lang w:val="tg-Cyrl-TJ"/>
        </w:rPr>
        <w:t>ҳ</w:t>
      </w:r>
      <w:proofErr w:type="spellStart"/>
      <w:r w:rsidRPr="009C57C9">
        <w:rPr>
          <w:rFonts w:ascii="Palatino Linotype" w:hAnsi="Palatino Linotype"/>
        </w:rPr>
        <w:t>уми</w:t>
      </w:r>
      <w:proofErr w:type="spellEnd"/>
      <w:r w:rsidRPr="009C57C9">
        <w:rPr>
          <w:rFonts w:ascii="Palatino Linotype" w:hAnsi="Palatino Linotype"/>
        </w:rPr>
        <w:t xml:space="preserve"> </w:t>
      </w:r>
      <w:proofErr w:type="spellStart"/>
      <w:r w:rsidRPr="009C57C9">
        <w:rPr>
          <w:rFonts w:ascii="Palatino Linotype" w:hAnsi="Palatino Linotype"/>
        </w:rPr>
        <w:t>зарари</w:t>
      </w:r>
      <w:proofErr w:type="spellEnd"/>
      <w:r w:rsidRPr="009C57C9">
        <w:rPr>
          <w:rFonts w:ascii="Palatino Linotype" w:hAnsi="Palatino Linotype"/>
        </w:rPr>
        <w:t xml:space="preserve"> </w:t>
      </w:r>
      <w:r w:rsidRPr="009C57C9">
        <w:rPr>
          <w:rFonts w:ascii="Palatino Linotype" w:hAnsi="Palatino Linotype"/>
          <w:lang w:val="tg-Cyrl-TJ"/>
        </w:rPr>
        <w:t>ҷ</w:t>
      </w:r>
      <w:proofErr w:type="spellStart"/>
      <w:r w:rsidRPr="009C57C9">
        <w:rPr>
          <w:rFonts w:ascii="Palatino Linotype" w:hAnsi="Palatino Linotype"/>
        </w:rPr>
        <w:t>ории</w:t>
      </w:r>
      <w:proofErr w:type="spellEnd"/>
      <w:r w:rsidRPr="009C57C9">
        <w:rPr>
          <w:rFonts w:ascii="Palatino Linotype" w:hAnsi="Palatino Linotype"/>
        </w:rPr>
        <w:t xml:space="preserve"> </w:t>
      </w:r>
      <w:proofErr w:type="spellStart"/>
      <w:r w:rsidRPr="009C57C9">
        <w:rPr>
          <w:rFonts w:ascii="Palatino Linotype" w:hAnsi="Palatino Linotype"/>
        </w:rPr>
        <w:t>бевосита</w:t>
      </w:r>
      <w:proofErr w:type="spellEnd"/>
      <w:r w:rsidRPr="009C57C9">
        <w:rPr>
          <w:rFonts w:ascii="Palatino Linotype" w:hAnsi="Palatino Linotype"/>
        </w:rPr>
        <w:t xml:space="preserve">, </w:t>
      </w:r>
      <w:proofErr w:type="spellStart"/>
      <w:r w:rsidRPr="009C57C9">
        <w:rPr>
          <w:rFonts w:ascii="Palatino Linotype" w:hAnsi="Palatino Linotype"/>
        </w:rPr>
        <w:t>кам</w:t>
      </w:r>
      <w:proofErr w:type="spellEnd"/>
      <w:r w:rsidRPr="009C57C9">
        <w:rPr>
          <w:rFonts w:ascii="Palatino Linotype" w:hAnsi="Palatino Linotype"/>
        </w:rPr>
        <w:t xml:space="preserve"> </w:t>
      </w:r>
      <w:proofErr w:type="spellStart"/>
      <w:r w:rsidRPr="009C57C9">
        <w:rPr>
          <w:rFonts w:ascii="Palatino Linotype" w:hAnsi="Palatino Linotype"/>
        </w:rPr>
        <w:t>шудани</w:t>
      </w:r>
      <w:proofErr w:type="spellEnd"/>
      <w:r w:rsidRPr="009C57C9">
        <w:rPr>
          <w:rFonts w:ascii="Palatino Linotype" w:hAnsi="Palatino Linotype"/>
        </w:rPr>
        <w:t xml:space="preserve"> </w:t>
      </w:r>
      <w:r w:rsidRPr="009C57C9">
        <w:rPr>
          <w:rFonts w:ascii="Palatino Linotype" w:hAnsi="Palatino Linotype"/>
          <w:lang w:val="tg-Cyrl-TJ"/>
        </w:rPr>
        <w:t xml:space="preserve">молу мулки </w:t>
      </w:r>
      <w:r w:rsidRPr="009C57C9">
        <w:rPr>
          <w:rFonts w:ascii="Palatino Linotype" w:hAnsi="Palatino Linotype"/>
        </w:rPr>
        <w:t>мав</w:t>
      </w:r>
      <w:r w:rsidRPr="009C57C9">
        <w:rPr>
          <w:rFonts w:ascii="Palatino Linotype" w:hAnsi="Palatino Linotype"/>
          <w:lang w:val="tg-Cyrl-TJ"/>
        </w:rPr>
        <w:t>ҷ</w:t>
      </w:r>
      <w:proofErr w:type="spellStart"/>
      <w:r w:rsidRPr="009C57C9">
        <w:rPr>
          <w:rFonts w:ascii="Palatino Linotype" w:hAnsi="Palatino Linotype"/>
        </w:rPr>
        <w:t>удаи</w:t>
      </w:r>
      <w:proofErr w:type="spellEnd"/>
      <w:r w:rsidRPr="009C57C9">
        <w:rPr>
          <w:rFonts w:ascii="Palatino Linotype" w:hAnsi="Palatino Linotype"/>
        </w:rPr>
        <w:t xml:space="preserve"> </w:t>
      </w:r>
      <w:proofErr w:type="spellStart"/>
      <w:r w:rsidRPr="009C57C9">
        <w:rPr>
          <w:rFonts w:ascii="Palatino Linotype" w:hAnsi="Palatino Linotype"/>
        </w:rPr>
        <w:t>Бонк</w:t>
      </w:r>
      <w:proofErr w:type="spellEnd"/>
      <w:r w:rsidRPr="009C57C9">
        <w:rPr>
          <w:rFonts w:ascii="Palatino Linotype" w:hAnsi="Palatino Linotype"/>
        </w:rPr>
        <w:t xml:space="preserve">, </w:t>
      </w:r>
      <w:proofErr w:type="spellStart"/>
      <w:r w:rsidRPr="009C57C9">
        <w:rPr>
          <w:rFonts w:ascii="Palatino Linotype" w:hAnsi="Palatino Linotype"/>
        </w:rPr>
        <w:t>бад</w:t>
      </w:r>
      <w:proofErr w:type="spellEnd"/>
      <w:r w:rsidRPr="009C57C9">
        <w:rPr>
          <w:rFonts w:ascii="Palatino Linotype" w:hAnsi="Palatino Linotype"/>
        </w:rPr>
        <w:t xml:space="preserve"> </w:t>
      </w:r>
      <w:proofErr w:type="spellStart"/>
      <w:r w:rsidRPr="009C57C9">
        <w:rPr>
          <w:rFonts w:ascii="Palatino Linotype" w:hAnsi="Palatino Linotype"/>
        </w:rPr>
        <w:t>шудани</w:t>
      </w:r>
      <w:proofErr w:type="spellEnd"/>
      <w:r w:rsidRPr="009C57C9">
        <w:rPr>
          <w:rFonts w:ascii="Palatino Linotype" w:hAnsi="Palatino Linotype"/>
        </w:rPr>
        <w:t xml:space="preserve"> </w:t>
      </w:r>
      <w:proofErr w:type="spellStart"/>
      <w:r w:rsidRPr="009C57C9">
        <w:rPr>
          <w:rFonts w:ascii="Palatino Linotype" w:hAnsi="Palatino Linotype"/>
        </w:rPr>
        <w:t>вазъи</w:t>
      </w:r>
      <w:proofErr w:type="spellEnd"/>
      <w:r w:rsidRPr="009C57C9">
        <w:rPr>
          <w:rFonts w:ascii="Palatino Linotype" w:hAnsi="Palatino Linotype"/>
        </w:rPr>
        <w:t xml:space="preserve"> </w:t>
      </w:r>
      <w:r w:rsidRPr="009C57C9">
        <w:rPr>
          <w:rFonts w:ascii="Palatino Linotype" w:hAnsi="Palatino Linotype"/>
          <w:lang w:val="tg-Cyrl-TJ"/>
        </w:rPr>
        <w:t>молу мулки</w:t>
      </w:r>
      <w:r w:rsidRPr="009C57C9">
        <w:rPr>
          <w:rFonts w:ascii="Palatino Linotype" w:hAnsi="Palatino Linotype"/>
        </w:rPr>
        <w:t xml:space="preserve"> </w:t>
      </w:r>
      <w:proofErr w:type="spellStart"/>
      <w:r w:rsidRPr="009C57C9">
        <w:rPr>
          <w:rFonts w:ascii="Palatino Linotype" w:hAnsi="Palatino Linotype"/>
        </w:rPr>
        <w:t>нишондодашуда</w:t>
      </w:r>
      <w:proofErr w:type="spellEnd"/>
      <w:r w:rsidRPr="009C57C9">
        <w:rPr>
          <w:rFonts w:ascii="Palatino Linotype" w:hAnsi="Palatino Linotype"/>
        </w:rPr>
        <w:t xml:space="preserve"> (аз </w:t>
      </w:r>
      <w:r w:rsidRPr="009C57C9">
        <w:rPr>
          <w:rFonts w:ascii="Palatino Linotype" w:hAnsi="Palatino Linotype"/>
          <w:lang w:val="tg-Cyrl-TJ"/>
        </w:rPr>
        <w:t>ҷ</w:t>
      </w:r>
      <w:proofErr w:type="spellStart"/>
      <w:r w:rsidRPr="009C57C9">
        <w:rPr>
          <w:rFonts w:ascii="Palatino Linotype" w:hAnsi="Palatino Linotype"/>
        </w:rPr>
        <w:t>умла</w:t>
      </w:r>
      <w:proofErr w:type="spellEnd"/>
      <w:r w:rsidRPr="009C57C9">
        <w:rPr>
          <w:rFonts w:ascii="Palatino Linotype" w:hAnsi="Palatino Linotype"/>
        </w:rPr>
        <w:t xml:space="preserve">, </w:t>
      </w:r>
      <w:r w:rsidRPr="009C57C9">
        <w:rPr>
          <w:rFonts w:ascii="Palatino Linotype" w:hAnsi="Palatino Linotype"/>
          <w:lang w:val="tg-Cyrl-TJ"/>
        </w:rPr>
        <w:t>молу мулки</w:t>
      </w:r>
      <w:r w:rsidRPr="009C57C9">
        <w:rPr>
          <w:rFonts w:ascii="Palatino Linotype" w:hAnsi="Palatino Linotype"/>
        </w:rPr>
        <w:t xml:space="preserve"> </w:t>
      </w:r>
      <w:r w:rsidRPr="009C57C9">
        <w:rPr>
          <w:rFonts w:ascii="Palatino Linotype" w:hAnsi="Palatino Linotype"/>
          <w:lang w:val="tg-Cyrl-TJ"/>
        </w:rPr>
        <w:t xml:space="preserve">шахсони </w:t>
      </w:r>
      <w:proofErr w:type="spellStart"/>
      <w:r w:rsidRPr="009C57C9">
        <w:rPr>
          <w:rFonts w:ascii="Palatino Linotype" w:hAnsi="Palatino Linotype"/>
        </w:rPr>
        <w:t>сеюм</w:t>
      </w:r>
      <w:proofErr w:type="spellEnd"/>
      <w:r w:rsidRPr="009C57C9">
        <w:rPr>
          <w:rFonts w:ascii="Palatino Linotype" w:hAnsi="Palatino Linotype"/>
        </w:rPr>
        <w:t xml:space="preserve">, </w:t>
      </w:r>
      <w:proofErr w:type="spellStart"/>
      <w:r w:rsidRPr="009C57C9">
        <w:rPr>
          <w:rFonts w:ascii="Palatino Linotype" w:hAnsi="Palatino Linotype"/>
        </w:rPr>
        <w:t>ки</w:t>
      </w:r>
      <w:proofErr w:type="spellEnd"/>
      <w:r w:rsidRPr="009C57C9">
        <w:rPr>
          <w:rFonts w:ascii="Palatino Linotype" w:hAnsi="Palatino Linotype"/>
        </w:rPr>
        <w:t xml:space="preserve"> дар </w:t>
      </w:r>
      <w:proofErr w:type="spellStart"/>
      <w:r w:rsidRPr="009C57C9">
        <w:rPr>
          <w:rFonts w:ascii="Palatino Linotype" w:hAnsi="Palatino Linotype"/>
        </w:rPr>
        <w:t>назди</w:t>
      </w:r>
      <w:proofErr w:type="spellEnd"/>
      <w:r w:rsidRPr="009C57C9">
        <w:rPr>
          <w:rFonts w:ascii="Palatino Linotype" w:hAnsi="Palatino Linotype"/>
        </w:rPr>
        <w:t xml:space="preserve"> </w:t>
      </w:r>
      <w:proofErr w:type="spellStart"/>
      <w:r w:rsidRPr="009C57C9">
        <w:rPr>
          <w:rFonts w:ascii="Palatino Linotype" w:hAnsi="Palatino Linotype"/>
        </w:rPr>
        <w:t>Бонк</w:t>
      </w:r>
      <w:proofErr w:type="spellEnd"/>
      <w:r w:rsidRPr="009C57C9">
        <w:rPr>
          <w:rFonts w:ascii="Palatino Linotype" w:hAnsi="Palatino Linotype"/>
        </w:rPr>
        <w:t xml:space="preserve"> </w:t>
      </w:r>
      <w:proofErr w:type="spellStart"/>
      <w:r w:rsidRPr="009C57C9">
        <w:rPr>
          <w:rFonts w:ascii="Palatino Linotype" w:hAnsi="Palatino Linotype"/>
        </w:rPr>
        <w:t>ниго</w:t>
      </w:r>
      <w:proofErr w:type="spellEnd"/>
      <w:r w:rsidRPr="009C57C9">
        <w:rPr>
          <w:rFonts w:ascii="Palatino Linotype" w:hAnsi="Palatino Linotype"/>
          <w:lang w:val="tg-Cyrl-TJ"/>
        </w:rPr>
        <w:t>ҳ</w:t>
      </w:r>
      <w:r w:rsidRPr="009C57C9">
        <w:rPr>
          <w:rFonts w:ascii="Palatino Linotype" w:hAnsi="Palatino Linotype"/>
        </w:rPr>
        <w:t xml:space="preserve"> </w:t>
      </w:r>
      <w:proofErr w:type="spellStart"/>
      <w:r w:rsidRPr="009C57C9">
        <w:rPr>
          <w:rFonts w:ascii="Palatino Linotype" w:hAnsi="Palatino Linotype"/>
        </w:rPr>
        <w:t>дошта</w:t>
      </w:r>
      <w:proofErr w:type="spellEnd"/>
      <w:r w:rsidRPr="009C57C9">
        <w:rPr>
          <w:rFonts w:ascii="Palatino Linotype" w:hAnsi="Palatino Linotype"/>
        </w:rPr>
        <w:t xml:space="preserve"> </w:t>
      </w:r>
      <w:proofErr w:type="spellStart"/>
      <w:r w:rsidRPr="009C57C9">
        <w:rPr>
          <w:rFonts w:ascii="Palatino Linotype" w:hAnsi="Palatino Linotype"/>
        </w:rPr>
        <w:t>мешавад</w:t>
      </w:r>
      <w:proofErr w:type="spellEnd"/>
      <w:r w:rsidRPr="009C57C9">
        <w:rPr>
          <w:rFonts w:ascii="Palatino Linotype" w:hAnsi="Palatino Linotype"/>
        </w:rPr>
        <w:t xml:space="preserve">, агар </w:t>
      </w:r>
      <w:proofErr w:type="spellStart"/>
      <w:r w:rsidRPr="009C57C9">
        <w:rPr>
          <w:rFonts w:ascii="Palatino Linotype" w:hAnsi="Palatino Linotype"/>
        </w:rPr>
        <w:t>охирон</w:t>
      </w:r>
      <w:proofErr w:type="spellEnd"/>
      <w:r w:rsidRPr="009C57C9">
        <w:rPr>
          <w:rFonts w:ascii="Palatino Linotype" w:hAnsi="Palatino Linotype"/>
        </w:rPr>
        <w:t xml:space="preserve"> </w:t>
      </w:r>
      <w:proofErr w:type="spellStart"/>
      <w:r w:rsidRPr="009C57C9">
        <w:rPr>
          <w:rFonts w:ascii="Palatino Linotype" w:hAnsi="Palatino Linotype"/>
        </w:rPr>
        <w:t>барои</w:t>
      </w:r>
      <w:proofErr w:type="spellEnd"/>
      <w:r w:rsidRPr="009C57C9">
        <w:rPr>
          <w:rFonts w:ascii="Palatino Linotype" w:hAnsi="Palatino Linotype"/>
        </w:rPr>
        <w:t xml:space="preserve"> </w:t>
      </w:r>
      <w:proofErr w:type="spellStart"/>
      <w:r w:rsidRPr="009C57C9">
        <w:rPr>
          <w:rFonts w:ascii="Palatino Linotype" w:hAnsi="Palatino Linotype"/>
        </w:rPr>
        <w:t>амнияти</w:t>
      </w:r>
      <w:proofErr w:type="spellEnd"/>
      <w:r w:rsidRPr="009C57C9">
        <w:rPr>
          <w:rFonts w:ascii="Palatino Linotype" w:hAnsi="Palatino Linotype"/>
        </w:rPr>
        <w:t xml:space="preserve"> ин </w:t>
      </w:r>
      <w:r w:rsidRPr="009C57C9">
        <w:rPr>
          <w:rFonts w:ascii="Palatino Linotype" w:hAnsi="Palatino Linotype"/>
          <w:lang w:val="tg-Cyrl-TJ"/>
        </w:rPr>
        <w:t>молу мулки</w:t>
      </w:r>
      <w:r w:rsidRPr="009C57C9">
        <w:rPr>
          <w:rFonts w:ascii="Palatino Linotype" w:hAnsi="Palatino Linotype"/>
        </w:rPr>
        <w:t xml:space="preserve"> </w:t>
      </w:r>
      <w:proofErr w:type="spellStart"/>
      <w:r w:rsidRPr="009C57C9">
        <w:rPr>
          <w:rFonts w:ascii="Palatino Linotype" w:hAnsi="Palatino Linotype"/>
        </w:rPr>
        <w:t>масъул</w:t>
      </w:r>
      <w:proofErr w:type="spellEnd"/>
      <w:r w:rsidRPr="009C57C9">
        <w:rPr>
          <w:rFonts w:ascii="Palatino Linotype" w:hAnsi="Palatino Linotype"/>
        </w:rPr>
        <w:t xml:space="preserve"> </w:t>
      </w:r>
      <w:proofErr w:type="spellStart"/>
      <w:r w:rsidRPr="009C57C9">
        <w:rPr>
          <w:rFonts w:ascii="Palatino Linotype" w:hAnsi="Palatino Linotype"/>
        </w:rPr>
        <w:t>бошад</w:t>
      </w:r>
      <w:proofErr w:type="spellEnd"/>
      <w:r w:rsidRPr="009C57C9">
        <w:rPr>
          <w:rFonts w:ascii="Palatino Linotype" w:hAnsi="Palatino Linotype"/>
        </w:rPr>
        <w:t xml:space="preserve">), </w:t>
      </w:r>
      <w:proofErr w:type="spellStart"/>
      <w:r w:rsidRPr="009C57C9">
        <w:rPr>
          <w:rFonts w:ascii="Palatino Linotype" w:hAnsi="Palatino Linotype"/>
        </w:rPr>
        <w:t>инчунин</w:t>
      </w:r>
      <w:proofErr w:type="spellEnd"/>
      <w:r w:rsidRPr="009C57C9">
        <w:rPr>
          <w:rFonts w:ascii="Palatino Linotype" w:hAnsi="Palatino Linotype"/>
        </w:rPr>
        <w:t xml:space="preserve">, </w:t>
      </w:r>
      <w:proofErr w:type="spellStart"/>
      <w:r w:rsidRPr="009C57C9">
        <w:rPr>
          <w:rFonts w:ascii="Palatino Linotype" w:hAnsi="Palatino Linotype"/>
        </w:rPr>
        <w:t>харо</w:t>
      </w:r>
      <w:proofErr w:type="spellEnd"/>
      <w:r w:rsidRPr="009C57C9">
        <w:rPr>
          <w:rFonts w:ascii="Palatino Linotype" w:hAnsi="Palatino Linotype"/>
          <w:lang w:val="tg-Cyrl-TJ"/>
        </w:rPr>
        <w:t>ҷ</w:t>
      </w:r>
      <w:r w:rsidRPr="009C57C9">
        <w:rPr>
          <w:rFonts w:ascii="Palatino Linotype" w:hAnsi="Palatino Linotype"/>
        </w:rPr>
        <w:t xml:space="preserve">от ё ин </w:t>
      </w:r>
      <w:proofErr w:type="spellStart"/>
      <w:r w:rsidRPr="009C57C9">
        <w:rPr>
          <w:rFonts w:ascii="Palatino Linotype" w:hAnsi="Palatino Linotype"/>
        </w:rPr>
        <w:t>ки</w:t>
      </w:r>
      <w:proofErr w:type="spellEnd"/>
      <w:r w:rsidRPr="009C57C9">
        <w:rPr>
          <w:rFonts w:ascii="Palatino Linotype" w:hAnsi="Palatino Linotype"/>
        </w:rPr>
        <w:t xml:space="preserve"> </w:t>
      </w:r>
      <w:proofErr w:type="spellStart"/>
      <w:r w:rsidRPr="009C57C9">
        <w:rPr>
          <w:rFonts w:ascii="Palatino Linotype" w:hAnsi="Palatino Linotype"/>
        </w:rPr>
        <w:t>пардохт</w:t>
      </w:r>
      <w:proofErr w:type="spellEnd"/>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w:t>
      </w:r>
      <w:proofErr w:type="spellStart"/>
      <w:r w:rsidRPr="009C57C9">
        <w:rPr>
          <w:rFonts w:ascii="Palatino Linotype" w:hAnsi="Palatino Linotype"/>
        </w:rPr>
        <w:t>иловаг</w:t>
      </w:r>
      <w:proofErr w:type="spellEnd"/>
      <w:r w:rsidRPr="009C57C9">
        <w:rPr>
          <w:rFonts w:ascii="Palatino Linotype" w:hAnsi="Palatino Linotype"/>
          <w:lang w:val="tg-Cyrl-TJ"/>
        </w:rPr>
        <w:t>ӣ</w:t>
      </w:r>
      <w:r w:rsidRPr="009C57C9">
        <w:rPr>
          <w:rFonts w:ascii="Palatino Linotype" w:hAnsi="Palatino Linotype"/>
        </w:rPr>
        <w:t xml:space="preserve"> аз </w:t>
      </w:r>
      <w:proofErr w:type="spellStart"/>
      <w:r w:rsidRPr="009C57C9">
        <w:rPr>
          <w:rFonts w:ascii="Palatino Linotype" w:hAnsi="Palatino Linotype"/>
        </w:rPr>
        <w:t>тарафи</w:t>
      </w:r>
      <w:proofErr w:type="spellEnd"/>
      <w:r w:rsidRPr="009C57C9">
        <w:rPr>
          <w:rFonts w:ascii="Palatino Linotype" w:hAnsi="Palatino Linotype"/>
        </w:rPr>
        <w:t xml:space="preserve"> </w:t>
      </w:r>
      <w:proofErr w:type="spellStart"/>
      <w:r w:rsidRPr="009C57C9">
        <w:rPr>
          <w:rFonts w:ascii="Palatino Linotype" w:hAnsi="Palatino Linotype"/>
        </w:rPr>
        <w:t>Бонк</w:t>
      </w:r>
      <w:proofErr w:type="spellEnd"/>
      <w:r w:rsidRPr="009C57C9">
        <w:rPr>
          <w:rFonts w:ascii="Palatino Linotype" w:hAnsi="Palatino Linotype"/>
        </w:rPr>
        <w:t xml:space="preserve">, </w:t>
      </w:r>
      <w:proofErr w:type="spellStart"/>
      <w:r w:rsidRPr="009C57C9">
        <w:rPr>
          <w:rFonts w:ascii="Palatino Linotype" w:hAnsi="Palatino Linotype"/>
        </w:rPr>
        <w:t>ки</w:t>
      </w:r>
      <w:proofErr w:type="spellEnd"/>
      <w:r w:rsidRPr="009C57C9">
        <w:rPr>
          <w:rFonts w:ascii="Palatino Linotype" w:hAnsi="Palatino Linotype"/>
        </w:rPr>
        <w:t xml:space="preserve"> </w:t>
      </w:r>
      <w:proofErr w:type="spellStart"/>
      <w:r w:rsidRPr="009C57C9">
        <w:rPr>
          <w:rFonts w:ascii="Palatino Linotype" w:hAnsi="Palatino Linotype"/>
        </w:rPr>
        <w:t>барои</w:t>
      </w:r>
      <w:proofErr w:type="spellEnd"/>
      <w:r w:rsidRPr="009C57C9">
        <w:rPr>
          <w:rFonts w:ascii="Palatino Linotype" w:hAnsi="Palatino Linotype"/>
        </w:rPr>
        <w:t xml:space="preserve"> бар</w:t>
      </w:r>
      <w:r w:rsidRPr="009C57C9">
        <w:rPr>
          <w:rFonts w:ascii="Palatino Linotype" w:hAnsi="Palatino Linotype"/>
          <w:lang w:val="tg-Cyrl-TJ"/>
        </w:rPr>
        <w:t>қ</w:t>
      </w:r>
      <w:proofErr w:type="spellStart"/>
      <w:r w:rsidRPr="009C57C9">
        <w:rPr>
          <w:rFonts w:ascii="Palatino Linotype" w:hAnsi="Palatino Linotype"/>
        </w:rPr>
        <w:t>арор</w:t>
      </w:r>
      <w:proofErr w:type="spellEnd"/>
      <w:r w:rsidRPr="009C57C9">
        <w:rPr>
          <w:rFonts w:ascii="Palatino Linotype" w:hAnsi="Palatino Linotype"/>
        </w:rPr>
        <w:t xml:space="preserve"> кардан ё </w:t>
      </w:r>
      <w:proofErr w:type="spellStart"/>
      <w:r w:rsidRPr="009C57C9">
        <w:rPr>
          <w:rFonts w:ascii="Palatino Linotype" w:hAnsi="Palatino Linotype"/>
        </w:rPr>
        <w:t>харидани</w:t>
      </w:r>
      <w:proofErr w:type="spellEnd"/>
      <w:r w:rsidRPr="009C57C9">
        <w:rPr>
          <w:rFonts w:ascii="Palatino Linotype" w:hAnsi="Palatino Linotype"/>
        </w:rPr>
        <w:t xml:space="preserve"> </w:t>
      </w:r>
      <w:r w:rsidRPr="009C57C9">
        <w:rPr>
          <w:rFonts w:ascii="Palatino Linotype" w:hAnsi="Palatino Linotype"/>
          <w:lang w:val="tg-Cyrl-TJ"/>
        </w:rPr>
        <w:t>молу мулки</w:t>
      </w:r>
      <w:r w:rsidRPr="009C57C9">
        <w:rPr>
          <w:rFonts w:ascii="Palatino Linotype" w:hAnsi="Palatino Linotype"/>
        </w:rPr>
        <w:t xml:space="preserve"> </w:t>
      </w:r>
      <w:proofErr w:type="spellStart"/>
      <w:r w:rsidRPr="009C57C9">
        <w:rPr>
          <w:rFonts w:ascii="Palatino Linotype" w:hAnsi="Palatino Linotype"/>
        </w:rPr>
        <w:t>сарф</w:t>
      </w:r>
      <w:proofErr w:type="spellEnd"/>
      <w:r w:rsidRPr="009C57C9">
        <w:rPr>
          <w:rFonts w:ascii="Palatino Linotype" w:hAnsi="Palatino Linotype"/>
        </w:rPr>
        <w:t xml:space="preserve"> </w:t>
      </w:r>
      <w:proofErr w:type="spellStart"/>
      <w:r w:rsidRPr="009C57C9">
        <w:rPr>
          <w:rFonts w:ascii="Palatino Linotype" w:hAnsi="Palatino Linotype"/>
        </w:rPr>
        <w:t>шудааст</w:t>
      </w:r>
      <w:proofErr w:type="spellEnd"/>
      <w:r w:rsidRPr="009C57C9">
        <w:rPr>
          <w:rFonts w:ascii="Palatino Linotype" w:hAnsi="Palatino Linotype"/>
        </w:rPr>
        <w:t>, фа</w:t>
      </w:r>
      <w:r w:rsidRPr="009C57C9">
        <w:rPr>
          <w:rFonts w:ascii="Palatino Linotype" w:hAnsi="Palatino Linotype"/>
          <w:lang w:val="tg-Cyrl-TJ"/>
        </w:rPr>
        <w:t>ҳ</w:t>
      </w:r>
      <w:proofErr w:type="spellStart"/>
      <w:r w:rsidRPr="009C57C9">
        <w:rPr>
          <w:rFonts w:ascii="Palatino Linotype" w:hAnsi="Palatino Linotype"/>
        </w:rPr>
        <w:t>мида</w:t>
      </w:r>
      <w:proofErr w:type="spellEnd"/>
      <w:r w:rsidRPr="009C57C9">
        <w:rPr>
          <w:rFonts w:ascii="Palatino Linotype" w:hAnsi="Palatino Linotype"/>
        </w:rPr>
        <w:t xml:space="preserve"> </w:t>
      </w:r>
      <w:proofErr w:type="spellStart"/>
      <w:r w:rsidRPr="009C57C9">
        <w:rPr>
          <w:rFonts w:ascii="Palatino Linotype" w:hAnsi="Palatino Linotype"/>
        </w:rPr>
        <w:t>мешавад</w:t>
      </w:r>
      <w:proofErr w:type="spellEnd"/>
      <w:r w:rsidRPr="009C57C9">
        <w:rPr>
          <w:rFonts w:ascii="Palatino Linotype" w:hAnsi="Palatino Linotype"/>
        </w:rPr>
        <w:t xml:space="preserve">. </w:t>
      </w:r>
      <w:proofErr w:type="spellStart"/>
      <w:r w:rsidRPr="009C57C9">
        <w:rPr>
          <w:rFonts w:ascii="Palatino Linotype" w:hAnsi="Palatino Linotype"/>
        </w:rPr>
        <w:t>Корманд</w:t>
      </w:r>
      <w:proofErr w:type="spellEnd"/>
      <w:r w:rsidRPr="009C57C9">
        <w:rPr>
          <w:rFonts w:ascii="Palatino Linotype" w:hAnsi="Palatino Linotype"/>
        </w:rPr>
        <w:t xml:space="preserve"> </w:t>
      </w:r>
      <w:r w:rsidRPr="009C57C9">
        <w:rPr>
          <w:rFonts w:ascii="Palatino Linotype" w:hAnsi="Palatino Linotype"/>
          <w:lang w:val="tg-Cyrl-TJ"/>
        </w:rPr>
        <w:t>ҳ</w:t>
      </w:r>
      <w:proofErr w:type="spellStart"/>
      <w:r w:rsidRPr="009C57C9">
        <w:rPr>
          <w:rFonts w:ascii="Palatino Linotype" w:hAnsi="Palatino Linotype"/>
        </w:rPr>
        <w:t>ам</w:t>
      </w:r>
      <w:proofErr w:type="spellEnd"/>
      <w:r w:rsidRPr="009C57C9">
        <w:rPr>
          <w:rFonts w:ascii="Palatino Linotype" w:hAnsi="Palatino Linotype"/>
        </w:rPr>
        <w:t xml:space="preserve"> </w:t>
      </w:r>
      <w:proofErr w:type="spellStart"/>
      <w:r w:rsidRPr="009C57C9">
        <w:rPr>
          <w:rFonts w:ascii="Palatino Linotype" w:hAnsi="Palatino Linotype"/>
        </w:rPr>
        <w:t>барои</w:t>
      </w:r>
      <w:proofErr w:type="spellEnd"/>
      <w:r w:rsidRPr="009C57C9">
        <w:rPr>
          <w:rFonts w:ascii="Palatino Linotype" w:hAnsi="Palatino Linotype"/>
        </w:rPr>
        <w:t xml:space="preserve"> </w:t>
      </w:r>
      <w:proofErr w:type="spellStart"/>
      <w:r w:rsidRPr="009C57C9">
        <w:rPr>
          <w:rFonts w:ascii="Palatino Linotype" w:hAnsi="Palatino Linotype"/>
        </w:rPr>
        <w:t>зарари</w:t>
      </w:r>
      <w:proofErr w:type="spellEnd"/>
      <w:r w:rsidRPr="009C57C9">
        <w:rPr>
          <w:rFonts w:ascii="Palatino Linotype" w:hAnsi="Palatino Linotype"/>
        </w:rPr>
        <w:t xml:space="preserve"> </w:t>
      </w:r>
      <w:r w:rsidRPr="009C57C9">
        <w:rPr>
          <w:rFonts w:ascii="Palatino Linotype" w:hAnsi="Palatino Linotype"/>
          <w:lang w:val="tg-Cyrl-TJ"/>
        </w:rPr>
        <w:t>ҷ</w:t>
      </w:r>
      <w:proofErr w:type="spellStart"/>
      <w:r w:rsidRPr="009C57C9">
        <w:rPr>
          <w:rFonts w:ascii="Palatino Linotype" w:hAnsi="Palatino Linotype"/>
        </w:rPr>
        <w:t>ории</w:t>
      </w:r>
      <w:proofErr w:type="spellEnd"/>
      <w:r w:rsidRPr="009C57C9">
        <w:rPr>
          <w:rFonts w:ascii="Palatino Linotype" w:hAnsi="Palatino Linotype"/>
        </w:rPr>
        <w:t xml:space="preserve"> </w:t>
      </w:r>
      <w:proofErr w:type="spellStart"/>
      <w:r w:rsidRPr="009C57C9">
        <w:rPr>
          <w:rFonts w:ascii="Palatino Linotype" w:hAnsi="Palatino Linotype"/>
        </w:rPr>
        <w:t>бевосита</w:t>
      </w:r>
      <w:proofErr w:type="spellEnd"/>
      <w:r w:rsidRPr="009C57C9">
        <w:rPr>
          <w:rFonts w:ascii="Palatino Linotype" w:hAnsi="Palatino Linotype"/>
        </w:rPr>
        <w:t xml:space="preserve"> ба </w:t>
      </w:r>
      <w:proofErr w:type="spellStart"/>
      <w:r w:rsidRPr="009C57C9">
        <w:rPr>
          <w:rFonts w:ascii="Palatino Linotype" w:hAnsi="Palatino Linotype"/>
        </w:rPr>
        <w:t>Бонк</w:t>
      </w:r>
      <w:proofErr w:type="spellEnd"/>
      <w:r w:rsidRPr="009C57C9">
        <w:rPr>
          <w:rFonts w:ascii="Palatino Linotype" w:hAnsi="Palatino Linotype"/>
        </w:rPr>
        <w:t xml:space="preserve"> </w:t>
      </w:r>
      <w:proofErr w:type="spellStart"/>
      <w:r w:rsidRPr="009C57C9">
        <w:rPr>
          <w:rFonts w:ascii="Palatino Linotype" w:hAnsi="Palatino Linotype"/>
        </w:rPr>
        <w:t>расонидааш</w:t>
      </w:r>
      <w:proofErr w:type="spellEnd"/>
      <w:r w:rsidRPr="009C57C9">
        <w:rPr>
          <w:rFonts w:ascii="Palatino Linotype" w:hAnsi="Palatino Linotype"/>
        </w:rPr>
        <w:t xml:space="preserve"> </w:t>
      </w:r>
      <w:proofErr w:type="spellStart"/>
      <w:r w:rsidRPr="009C57C9">
        <w:rPr>
          <w:rFonts w:ascii="Palatino Linotype" w:hAnsi="Palatino Linotype"/>
        </w:rPr>
        <w:t>ва</w:t>
      </w:r>
      <w:proofErr w:type="spellEnd"/>
      <w:r w:rsidRPr="009C57C9">
        <w:rPr>
          <w:rFonts w:ascii="Palatino Linotype" w:hAnsi="Palatino Linotype"/>
        </w:rPr>
        <w:t xml:space="preserve"> </w:t>
      </w:r>
      <w:r w:rsidRPr="009C57C9">
        <w:rPr>
          <w:rFonts w:ascii="Palatino Linotype" w:hAnsi="Palatino Linotype"/>
          <w:lang w:val="tg-Cyrl-TJ"/>
        </w:rPr>
        <w:t>ҳ</w:t>
      </w:r>
      <w:proofErr w:type="spellStart"/>
      <w:r w:rsidRPr="009C57C9">
        <w:rPr>
          <w:rFonts w:ascii="Palatino Linotype" w:hAnsi="Palatino Linotype"/>
        </w:rPr>
        <w:t>ам</w:t>
      </w:r>
      <w:proofErr w:type="spellEnd"/>
      <w:r w:rsidRPr="009C57C9">
        <w:rPr>
          <w:rFonts w:ascii="Palatino Linotype" w:hAnsi="Palatino Linotype"/>
        </w:rPr>
        <w:t xml:space="preserve"> </w:t>
      </w:r>
      <w:proofErr w:type="spellStart"/>
      <w:r w:rsidRPr="009C57C9">
        <w:rPr>
          <w:rFonts w:ascii="Palatino Linotype" w:hAnsi="Palatino Linotype"/>
        </w:rPr>
        <w:t>барои</w:t>
      </w:r>
      <w:proofErr w:type="spellEnd"/>
      <w:r w:rsidRPr="009C57C9">
        <w:rPr>
          <w:rFonts w:ascii="Palatino Linotype" w:hAnsi="Palatino Linotype"/>
        </w:rPr>
        <w:t xml:space="preserve"> </w:t>
      </w:r>
      <w:proofErr w:type="spellStart"/>
      <w:r w:rsidRPr="009C57C9">
        <w:rPr>
          <w:rFonts w:ascii="Palatino Linotype" w:hAnsi="Palatino Linotype"/>
        </w:rPr>
        <w:t>зараре</w:t>
      </w:r>
      <w:proofErr w:type="spellEnd"/>
      <w:r w:rsidRPr="009C57C9">
        <w:rPr>
          <w:rFonts w:ascii="Palatino Linotype" w:hAnsi="Palatino Linotype"/>
        </w:rPr>
        <w:t xml:space="preserve">, </w:t>
      </w:r>
      <w:proofErr w:type="spellStart"/>
      <w:r w:rsidRPr="009C57C9">
        <w:rPr>
          <w:rFonts w:ascii="Palatino Linotype" w:hAnsi="Palatino Linotype"/>
        </w:rPr>
        <w:t>ки</w:t>
      </w:r>
      <w:proofErr w:type="spellEnd"/>
      <w:r w:rsidRPr="009C57C9">
        <w:rPr>
          <w:rFonts w:ascii="Palatino Linotype" w:hAnsi="Palatino Linotype"/>
        </w:rPr>
        <w:t xml:space="preserve"> ба </w:t>
      </w:r>
      <w:proofErr w:type="spellStart"/>
      <w:r w:rsidRPr="009C57C9">
        <w:rPr>
          <w:rFonts w:ascii="Palatino Linotype" w:hAnsi="Palatino Linotype"/>
        </w:rPr>
        <w:t>Бонк</w:t>
      </w:r>
      <w:proofErr w:type="spellEnd"/>
      <w:r w:rsidRPr="009C57C9">
        <w:rPr>
          <w:rFonts w:ascii="Palatino Linotype" w:hAnsi="Palatino Linotype"/>
        </w:rPr>
        <w:t xml:space="preserve"> дар </w:t>
      </w:r>
      <w:proofErr w:type="spellStart"/>
      <w:r w:rsidRPr="009C57C9">
        <w:rPr>
          <w:rFonts w:ascii="Palatino Linotype" w:hAnsi="Palatino Linotype"/>
        </w:rPr>
        <w:t>нати</w:t>
      </w:r>
      <w:proofErr w:type="spellEnd"/>
      <w:r w:rsidRPr="009C57C9">
        <w:rPr>
          <w:rFonts w:ascii="Palatino Linotype" w:hAnsi="Palatino Linotype"/>
          <w:lang w:val="tg-Cyrl-TJ"/>
        </w:rPr>
        <w:t>ҷ</w:t>
      </w:r>
      <w:r w:rsidRPr="009C57C9">
        <w:rPr>
          <w:rFonts w:ascii="Palatino Linotype" w:hAnsi="Palatino Linotype"/>
        </w:rPr>
        <w:t xml:space="preserve">аи </w:t>
      </w:r>
      <w:r w:rsidRPr="009C57C9">
        <w:rPr>
          <w:rFonts w:ascii="Palatino Linotype" w:hAnsi="Palatino Linotype"/>
          <w:lang w:val="tg-Cyrl-TJ"/>
        </w:rPr>
        <w:t>ҷ</w:t>
      </w:r>
      <w:proofErr w:type="spellStart"/>
      <w:r w:rsidRPr="009C57C9">
        <w:rPr>
          <w:rFonts w:ascii="Palatino Linotype" w:hAnsi="Palatino Linotype"/>
        </w:rPr>
        <w:t>уброн</w:t>
      </w:r>
      <w:proofErr w:type="spellEnd"/>
      <w:r w:rsidRPr="009C57C9">
        <w:rPr>
          <w:rFonts w:ascii="Palatino Linotype" w:hAnsi="Palatino Linotype"/>
        </w:rPr>
        <w:t xml:space="preserve"> </w:t>
      </w:r>
      <w:proofErr w:type="spellStart"/>
      <w:r w:rsidRPr="009C57C9">
        <w:rPr>
          <w:rFonts w:ascii="Palatino Linotype" w:hAnsi="Palatino Linotype"/>
        </w:rPr>
        <w:t>кардани</w:t>
      </w:r>
      <w:proofErr w:type="spellEnd"/>
      <w:r w:rsidRPr="009C57C9">
        <w:rPr>
          <w:rFonts w:ascii="Palatino Linotype" w:hAnsi="Palatino Linotype"/>
        </w:rPr>
        <w:t xml:space="preserve"> </w:t>
      </w:r>
      <w:proofErr w:type="spellStart"/>
      <w:r w:rsidRPr="009C57C9">
        <w:rPr>
          <w:rFonts w:ascii="Palatino Linotype" w:hAnsi="Palatino Linotype"/>
        </w:rPr>
        <w:t>зарари</w:t>
      </w:r>
      <w:proofErr w:type="spellEnd"/>
      <w:r w:rsidRPr="009C57C9">
        <w:rPr>
          <w:rFonts w:ascii="Palatino Linotype" w:hAnsi="Palatino Linotype"/>
        </w:rPr>
        <w:t xml:space="preserve"> </w:t>
      </w:r>
      <w:proofErr w:type="spellStart"/>
      <w:r w:rsidRPr="009C57C9">
        <w:rPr>
          <w:rFonts w:ascii="Palatino Linotype" w:hAnsi="Palatino Linotype"/>
        </w:rPr>
        <w:t>расонидашуда</w:t>
      </w:r>
      <w:proofErr w:type="spellEnd"/>
      <w:r w:rsidRPr="009C57C9">
        <w:rPr>
          <w:rFonts w:ascii="Palatino Linotype" w:hAnsi="Palatino Linotype"/>
        </w:rPr>
        <w:t xml:space="preserve"> ба </w:t>
      </w:r>
      <w:proofErr w:type="spellStart"/>
      <w:r w:rsidRPr="009C57C9">
        <w:rPr>
          <w:rFonts w:ascii="Palatino Linotype" w:hAnsi="Palatino Linotype"/>
        </w:rPr>
        <w:t>шахсони</w:t>
      </w:r>
      <w:proofErr w:type="spellEnd"/>
      <w:r w:rsidRPr="009C57C9">
        <w:rPr>
          <w:rFonts w:ascii="Palatino Linotype" w:hAnsi="Palatino Linotype"/>
        </w:rPr>
        <w:t xml:space="preserve"> </w:t>
      </w:r>
      <w:proofErr w:type="spellStart"/>
      <w:r w:rsidRPr="009C57C9">
        <w:rPr>
          <w:rFonts w:ascii="Palatino Linotype" w:hAnsi="Palatino Linotype"/>
        </w:rPr>
        <w:t>сеюм</w:t>
      </w:r>
      <w:proofErr w:type="spellEnd"/>
      <w:r w:rsidRPr="009C57C9">
        <w:rPr>
          <w:rFonts w:ascii="Palatino Linotype" w:hAnsi="Palatino Linotype"/>
        </w:rPr>
        <w:t xml:space="preserve"> ба </w:t>
      </w:r>
      <w:proofErr w:type="spellStart"/>
      <w:r w:rsidRPr="009C57C9">
        <w:rPr>
          <w:rFonts w:ascii="Palatino Linotype" w:hAnsi="Palatino Linotype"/>
        </w:rPr>
        <w:t>ву</w:t>
      </w:r>
      <w:proofErr w:type="spellEnd"/>
      <w:r w:rsidRPr="009C57C9">
        <w:rPr>
          <w:rFonts w:ascii="Palatino Linotype" w:hAnsi="Palatino Linotype"/>
          <w:lang w:val="tg-Cyrl-TJ"/>
        </w:rPr>
        <w:t>ҷ</w:t>
      </w:r>
      <w:r w:rsidRPr="009C57C9">
        <w:rPr>
          <w:rFonts w:ascii="Palatino Linotype" w:hAnsi="Palatino Linotype"/>
        </w:rPr>
        <w:t xml:space="preserve">уд </w:t>
      </w:r>
      <w:proofErr w:type="spellStart"/>
      <w:r w:rsidRPr="009C57C9">
        <w:rPr>
          <w:rFonts w:ascii="Palatino Linotype" w:hAnsi="Palatino Linotype"/>
        </w:rPr>
        <w:t>омадааст</w:t>
      </w:r>
      <w:proofErr w:type="spellEnd"/>
      <w:r w:rsidRPr="009C57C9">
        <w:rPr>
          <w:rFonts w:ascii="Palatino Linotype" w:hAnsi="Palatino Linotype"/>
        </w:rPr>
        <w:t xml:space="preserve">, </w:t>
      </w:r>
      <w:r w:rsidRPr="009C57C9">
        <w:rPr>
          <w:rFonts w:ascii="Palatino Linotype" w:hAnsi="Palatino Linotype"/>
          <w:lang w:val="tg-Cyrl-TJ"/>
        </w:rPr>
        <w:t>ҷ</w:t>
      </w:r>
      <w:proofErr w:type="spellStart"/>
      <w:r w:rsidRPr="009C57C9">
        <w:rPr>
          <w:rFonts w:ascii="Palatino Linotype" w:hAnsi="Palatino Linotype"/>
        </w:rPr>
        <w:t>авобгар</w:t>
      </w:r>
      <w:proofErr w:type="spellEnd"/>
      <w:r w:rsidRPr="009C57C9">
        <w:rPr>
          <w:rFonts w:ascii="Palatino Linotype" w:hAnsi="Palatino Linotype"/>
        </w:rPr>
        <w:t xml:space="preserve"> </w:t>
      </w:r>
      <w:proofErr w:type="spellStart"/>
      <w:r w:rsidRPr="009C57C9">
        <w:rPr>
          <w:rFonts w:ascii="Palatino Linotype" w:hAnsi="Palatino Linotype"/>
        </w:rPr>
        <w:t>мебошад</w:t>
      </w:r>
      <w:proofErr w:type="spellEnd"/>
      <w:r w:rsidRPr="009C57C9">
        <w:rPr>
          <w:rFonts w:ascii="Palatino Linotype" w:hAnsi="Palatino Linotype"/>
        </w:rPr>
        <w:t>.</w:t>
      </w:r>
    </w:p>
    <w:p w14:paraId="2ED5482E" w14:textId="77777777" w:rsidR="00282F57" w:rsidRPr="009C57C9" w:rsidRDefault="00282F57" w:rsidP="00CA1BB3">
      <w:pPr>
        <w:jc w:val="both"/>
        <w:rPr>
          <w:rFonts w:ascii="Palatino Linotype" w:hAnsi="Palatino Linotype"/>
          <w:lang w:val="tg-Cyrl-TJ"/>
        </w:rPr>
      </w:pPr>
      <w:r w:rsidRPr="009C57C9">
        <w:rPr>
          <w:rFonts w:ascii="Palatino Linotype" w:hAnsi="Palatino Linotype"/>
          <w:lang w:val="tg-Cyrl-TJ"/>
        </w:rPr>
        <w:t xml:space="preserve">8.5. </w:t>
      </w:r>
      <w:r w:rsidRPr="009C57C9">
        <w:rPr>
          <w:rFonts w:ascii="Palatino Linotype" w:hAnsi="Palatino Linotype"/>
          <w:spacing w:val="2"/>
        </w:rPr>
        <w:t xml:space="preserve">Дар </w:t>
      </w:r>
      <w:proofErr w:type="spellStart"/>
      <w:r w:rsidRPr="009C57C9">
        <w:rPr>
          <w:rFonts w:ascii="Palatino Linotype" w:hAnsi="Palatino Linotype"/>
          <w:spacing w:val="2"/>
        </w:rPr>
        <w:t>сурати</w:t>
      </w:r>
      <w:proofErr w:type="spellEnd"/>
      <w:r w:rsidRPr="009C57C9">
        <w:rPr>
          <w:rFonts w:ascii="Palatino Linotype" w:hAnsi="Palatino Linotype"/>
          <w:spacing w:val="2"/>
        </w:rPr>
        <w:t xml:space="preserve"> </w:t>
      </w:r>
      <w:proofErr w:type="spellStart"/>
      <w:r w:rsidRPr="009C57C9">
        <w:rPr>
          <w:rFonts w:ascii="Palatino Linotype" w:hAnsi="Palatino Linotype"/>
          <w:spacing w:val="2"/>
        </w:rPr>
        <w:t>саркашӣ</w:t>
      </w:r>
      <w:proofErr w:type="spellEnd"/>
      <w:r w:rsidRPr="009C57C9">
        <w:rPr>
          <w:rFonts w:ascii="Palatino Linotype" w:hAnsi="Palatino Linotype"/>
          <w:spacing w:val="2"/>
        </w:rPr>
        <w:t xml:space="preserve"> </w:t>
      </w:r>
      <w:proofErr w:type="spellStart"/>
      <w:r w:rsidRPr="009C57C9">
        <w:rPr>
          <w:rFonts w:ascii="Palatino Linotype" w:hAnsi="Palatino Linotype"/>
          <w:spacing w:val="2"/>
        </w:rPr>
        <w:t>намудан</w:t>
      </w:r>
      <w:proofErr w:type="spellEnd"/>
      <w:r w:rsidRPr="009C57C9">
        <w:rPr>
          <w:rFonts w:ascii="Palatino Linotype" w:hAnsi="Palatino Linotype"/>
          <w:spacing w:val="2"/>
        </w:rPr>
        <w:t xml:space="preserve"> аз </w:t>
      </w:r>
      <w:proofErr w:type="spellStart"/>
      <w:r w:rsidRPr="009C57C9">
        <w:rPr>
          <w:rFonts w:ascii="Palatino Linotype" w:hAnsi="Palatino Linotype"/>
          <w:spacing w:val="2"/>
        </w:rPr>
        <w:t>музокирот</w:t>
      </w:r>
      <w:proofErr w:type="spellEnd"/>
      <w:r w:rsidRPr="009C57C9">
        <w:rPr>
          <w:rFonts w:ascii="Palatino Linotype" w:hAnsi="Palatino Linotype"/>
          <w:spacing w:val="2"/>
        </w:rPr>
        <w:t xml:space="preserve"> </w:t>
      </w:r>
      <w:proofErr w:type="spellStart"/>
      <w:r w:rsidRPr="009C57C9">
        <w:rPr>
          <w:rFonts w:ascii="Palatino Linotype" w:hAnsi="Palatino Linotype"/>
          <w:spacing w:val="2"/>
        </w:rPr>
        <w:t>ва</w:t>
      </w:r>
      <w:proofErr w:type="spellEnd"/>
      <w:r w:rsidRPr="009C57C9">
        <w:rPr>
          <w:rFonts w:ascii="Palatino Linotype" w:hAnsi="Palatino Linotype"/>
          <w:spacing w:val="2"/>
        </w:rPr>
        <w:t xml:space="preserve"> бо </w:t>
      </w:r>
      <w:proofErr w:type="spellStart"/>
      <w:r w:rsidRPr="009C57C9">
        <w:rPr>
          <w:rFonts w:ascii="Palatino Linotype" w:hAnsi="Palatino Linotype"/>
          <w:spacing w:val="2"/>
        </w:rPr>
        <w:t>гуноҳи</w:t>
      </w:r>
      <w:proofErr w:type="spellEnd"/>
      <w:r w:rsidRPr="009C57C9">
        <w:rPr>
          <w:rFonts w:ascii="Palatino Linotype" w:hAnsi="Palatino Linotype"/>
          <w:spacing w:val="2"/>
        </w:rPr>
        <w:t xml:space="preserve"> яке аз </w:t>
      </w:r>
      <w:proofErr w:type="spellStart"/>
      <w:r w:rsidRPr="009C57C9">
        <w:rPr>
          <w:rFonts w:ascii="Palatino Linotype" w:hAnsi="Palatino Linotype"/>
          <w:spacing w:val="2"/>
        </w:rPr>
        <w:t>тарафҳо</w:t>
      </w:r>
      <w:proofErr w:type="spellEnd"/>
      <w:r w:rsidRPr="009C57C9">
        <w:rPr>
          <w:rFonts w:ascii="Palatino Linotype" w:hAnsi="Palatino Linotype"/>
          <w:spacing w:val="2"/>
        </w:rPr>
        <w:t xml:space="preserve"> </w:t>
      </w:r>
      <w:proofErr w:type="spellStart"/>
      <w:r w:rsidRPr="009C57C9">
        <w:rPr>
          <w:rFonts w:ascii="Palatino Linotype" w:hAnsi="Palatino Linotype"/>
          <w:spacing w:val="2"/>
        </w:rPr>
        <w:t>иҷро</w:t>
      </w:r>
      <w:proofErr w:type="spellEnd"/>
      <w:r w:rsidRPr="009C57C9">
        <w:rPr>
          <w:rFonts w:ascii="Palatino Linotype" w:hAnsi="Palatino Linotype"/>
          <w:spacing w:val="2"/>
        </w:rPr>
        <w:t xml:space="preserve"> </w:t>
      </w:r>
      <w:proofErr w:type="spellStart"/>
      <w:r w:rsidRPr="009C57C9">
        <w:rPr>
          <w:rFonts w:ascii="Palatino Linotype" w:hAnsi="Palatino Linotype"/>
          <w:spacing w:val="2"/>
        </w:rPr>
        <w:t>нагардидани</w:t>
      </w:r>
      <w:proofErr w:type="spellEnd"/>
      <w:r w:rsidRPr="009C57C9">
        <w:rPr>
          <w:rFonts w:ascii="Palatino Linotype" w:hAnsi="Palatino Linotype"/>
          <w:spacing w:val="2"/>
        </w:rPr>
        <w:t xml:space="preserve"> </w:t>
      </w:r>
      <w:proofErr w:type="spellStart"/>
      <w:r w:rsidRPr="009C57C9">
        <w:rPr>
          <w:rFonts w:ascii="Palatino Linotype" w:hAnsi="Palatino Linotype"/>
          <w:spacing w:val="2"/>
        </w:rPr>
        <w:t>шартҳои</w:t>
      </w:r>
      <w:proofErr w:type="spellEnd"/>
      <w:r w:rsidRPr="009C57C9">
        <w:rPr>
          <w:rFonts w:ascii="Palatino Linotype" w:hAnsi="Palatino Linotype"/>
          <w:spacing w:val="2"/>
        </w:rPr>
        <w:t xml:space="preserve"> </w:t>
      </w:r>
      <w:proofErr w:type="spellStart"/>
      <w:r w:rsidRPr="009C57C9">
        <w:rPr>
          <w:rFonts w:ascii="Palatino Linotype" w:hAnsi="Palatino Linotype"/>
          <w:spacing w:val="2"/>
        </w:rPr>
        <w:t>шартномаҳои</w:t>
      </w:r>
      <w:proofErr w:type="spellEnd"/>
      <w:r w:rsidRPr="009C57C9">
        <w:rPr>
          <w:rFonts w:ascii="Palatino Linotype" w:hAnsi="Palatino Linotype"/>
          <w:spacing w:val="2"/>
        </w:rPr>
        <w:t xml:space="preserve"> </w:t>
      </w:r>
      <w:proofErr w:type="spellStart"/>
      <w:r w:rsidRPr="009C57C9">
        <w:rPr>
          <w:rFonts w:ascii="Palatino Linotype" w:hAnsi="Palatino Linotype"/>
          <w:spacing w:val="2"/>
        </w:rPr>
        <w:t>коллективӣ</w:t>
      </w:r>
      <w:proofErr w:type="spellEnd"/>
      <w:r w:rsidR="004E10DB" w:rsidRPr="009C57C9">
        <w:rPr>
          <w:rFonts w:ascii="Palatino Linotype" w:hAnsi="Palatino Linotype"/>
          <w:spacing w:val="2"/>
          <w:lang w:val="tg-Cyrl-TJ"/>
        </w:rPr>
        <w:t>,</w:t>
      </w:r>
      <w:r w:rsidRPr="009C57C9">
        <w:rPr>
          <w:rFonts w:ascii="Palatino Linotype" w:hAnsi="Palatino Linotype"/>
          <w:spacing w:val="2"/>
        </w:rPr>
        <w:t xml:space="preserve"> </w:t>
      </w:r>
      <w:proofErr w:type="spellStart"/>
      <w:r w:rsidRPr="009C57C9">
        <w:rPr>
          <w:rFonts w:ascii="Palatino Linotype" w:hAnsi="Palatino Linotype"/>
          <w:spacing w:val="2"/>
        </w:rPr>
        <w:t>тарафи</w:t>
      </w:r>
      <w:proofErr w:type="spellEnd"/>
      <w:r w:rsidRPr="009C57C9">
        <w:rPr>
          <w:rFonts w:ascii="Palatino Linotype" w:hAnsi="Palatino Linotype"/>
          <w:spacing w:val="2"/>
        </w:rPr>
        <w:t xml:space="preserve"> </w:t>
      </w:r>
      <w:proofErr w:type="spellStart"/>
      <w:r w:rsidRPr="009C57C9">
        <w:rPr>
          <w:rFonts w:ascii="Palatino Linotype" w:hAnsi="Palatino Linotype"/>
          <w:spacing w:val="2"/>
        </w:rPr>
        <w:t>дигар</w:t>
      </w:r>
      <w:proofErr w:type="spellEnd"/>
      <w:r w:rsidRPr="009C57C9">
        <w:rPr>
          <w:rFonts w:ascii="Palatino Linotype" w:hAnsi="Palatino Linotype"/>
          <w:spacing w:val="2"/>
        </w:rPr>
        <w:t xml:space="preserve"> </w:t>
      </w:r>
      <w:proofErr w:type="spellStart"/>
      <w:r w:rsidRPr="009C57C9">
        <w:rPr>
          <w:rFonts w:ascii="Palatino Linotype" w:hAnsi="Palatino Linotype"/>
          <w:spacing w:val="2"/>
        </w:rPr>
        <w:t>ҳуқуқ</w:t>
      </w:r>
      <w:proofErr w:type="spellEnd"/>
      <w:r w:rsidRPr="009C57C9">
        <w:rPr>
          <w:rFonts w:ascii="Palatino Linotype" w:hAnsi="Palatino Linotype"/>
          <w:spacing w:val="2"/>
        </w:rPr>
        <w:t xml:space="preserve"> дорад дар </w:t>
      </w:r>
      <w:proofErr w:type="spellStart"/>
      <w:r w:rsidRPr="009C57C9">
        <w:rPr>
          <w:rFonts w:ascii="Palatino Linotype" w:hAnsi="Palatino Linotype"/>
          <w:spacing w:val="2"/>
        </w:rPr>
        <w:t>бораи</w:t>
      </w:r>
      <w:proofErr w:type="spellEnd"/>
      <w:r w:rsidRPr="009C57C9">
        <w:rPr>
          <w:rFonts w:ascii="Palatino Linotype" w:hAnsi="Palatino Linotype"/>
          <w:spacing w:val="2"/>
        </w:rPr>
        <w:t xml:space="preserve"> </w:t>
      </w:r>
      <w:proofErr w:type="spellStart"/>
      <w:r w:rsidRPr="009C57C9">
        <w:rPr>
          <w:rFonts w:ascii="Palatino Linotype" w:hAnsi="Palatino Linotype"/>
          <w:spacing w:val="2"/>
        </w:rPr>
        <w:lastRenderedPageBreak/>
        <w:t>ҷуброни</w:t>
      </w:r>
      <w:proofErr w:type="spellEnd"/>
      <w:r w:rsidRPr="009C57C9">
        <w:rPr>
          <w:rFonts w:ascii="Palatino Linotype" w:hAnsi="Palatino Linotype"/>
          <w:spacing w:val="2"/>
        </w:rPr>
        <w:t xml:space="preserve"> </w:t>
      </w:r>
      <w:proofErr w:type="spellStart"/>
      <w:r w:rsidRPr="009C57C9">
        <w:rPr>
          <w:rFonts w:ascii="Palatino Linotype" w:hAnsi="Palatino Linotype"/>
          <w:spacing w:val="2"/>
        </w:rPr>
        <w:t>зарари</w:t>
      </w:r>
      <w:proofErr w:type="spellEnd"/>
      <w:r w:rsidRPr="009C57C9">
        <w:rPr>
          <w:rFonts w:ascii="Palatino Linotype" w:hAnsi="Palatino Linotype"/>
          <w:spacing w:val="2"/>
        </w:rPr>
        <w:t xml:space="preserve"> </w:t>
      </w:r>
      <w:proofErr w:type="spellStart"/>
      <w:r w:rsidRPr="009C57C9">
        <w:rPr>
          <w:rFonts w:ascii="Palatino Linotype" w:hAnsi="Palatino Linotype"/>
          <w:spacing w:val="2"/>
        </w:rPr>
        <w:t>моддии</w:t>
      </w:r>
      <w:proofErr w:type="spellEnd"/>
      <w:r w:rsidRPr="009C57C9">
        <w:rPr>
          <w:rFonts w:ascii="Palatino Linotype" w:hAnsi="Palatino Linotype"/>
          <w:spacing w:val="2"/>
        </w:rPr>
        <w:t xml:space="preserve"> дар </w:t>
      </w:r>
      <w:proofErr w:type="spellStart"/>
      <w:r w:rsidRPr="009C57C9">
        <w:rPr>
          <w:rFonts w:ascii="Palatino Linotype" w:hAnsi="Palatino Linotype"/>
          <w:spacing w:val="2"/>
        </w:rPr>
        <w:t>натиҷаи</w:t>
      </w:r>
      <w:proofErr w:type="spellEnd"/>
      <w:r w:rsidRPr="009C57C9">
        <w:rPr>
          <w:rFonts w:ascii="Palatino Linotype" w:hAnsi="Palatino Linotype"/>
          <w:spacing w:val="2"/>
        </w:rPr>
        <w:t xml:space="preserve"> ин </w:t>
      </w:r>
      <w:proofErr w:type="spellStart"/>
      <w:r w:rsidRPr="009C57C9">
        <w:rPr>
          <w:rFonts w:ascii="Palatino Linotype" w:hAnsi="Palatino Linotype"/>
          <w:spacing w:val="2"/>
        </w:rPr>
        <w:t>амал</w:t>
      </w:r>
      <w:proofErr w:type="spellEnd"/>
      <w:r w:rsidRPr="009C57C9">
        <w:rPr>
          <w:rFonts w:ascii="Palatino Linotype" w:hAnsi="Palatino Linotype"/>
          <w:spacing w:val="2"/>
        </w:rPr>
        <w:t xml:space="preserve"> </w:t>
      </w:r>
      <w:proofErr w:type="spellStart"/>
      <w:r w:rsidRPr="009C57C9">
        <w:rPr>
          <w:rFonts w:ascii="Palatino Linotype" w:hAnsi="Palatino Linotype"/>
          <w:spacing w:val="2"/>
        </w:rPr>
        <w:t>расонидашуда</w:t>
      </w:r>
      <w:proofErr w:type="spellEnd"/>
      <w:r w:rsidRPr="009C57C9">
        <w:rPr>
          <w:rFonts w:ascii="Palatino Linotype" w:hAnsi="Palatino Linotype"/>
          <w:spacing w:val="2"/>
        </w:rPr>
        <w:t xml:space="preserve"> </w:t>
      </w:r>
      <w:proofErr w:type="spellStart"/>
      <w:r w:rsidRPr="009C57C9">
        <w:rPr>
          <w:rFonts w:ascii="Palatino Linotype" w:hAnsi="Palatino Linotype"/>
          <w:spacing w:val="2"/>
        </w:rPr>
        <w:t>тибқи</w:t>
      </w:r>
      <w:proofErr w:type="spellEnd"/>
      <w:r w:rsidRPr="009C57C9">
        <w:rPr>
          <w:rFonts w:ascii="Palatino Linotype" w:hAnsi="Palatino Linotype"/>
          <w:spacing w:val="2"/>
        </w:rPr>
        <w:t xml:space="preserve"> </w:t>
      </w:r>
      <w:proofErr w:type="spellStart"/>
      <w:r w:rsidRPr="009C57C9">
        <w:rPr>
          <w:rFonts w:ascii="Palatino Linotype" w:hAnsi="Palatino Linotype"/>
          <w:spacing w:val="2"/>
        </w:rPr>
        <w:t>муқаррароти</w:t>
      </w:r>
      <w:proofErr w:type="spellEnd"/>
      <w:r w:rsidRPr="009C57C9">
        <w:rPr>
          <w:rFonts w:ascii="Palatino Linotype" w:hAnsi="Palatino Linotype"/>
          <w:spacing w:val="2"/>
        </w:rPr>
        <w:t xml:space="preserve"> </w:t>
      </w:r>
      <w:proofErr w:type="spellStart"/>
      <w:r w:rsidRPr="009C57C9">
        <w:rPr>
          <w:rFonts w:ascii="Palatino Linotype" w:hAnsi="Palatino Linotype"/>
          <w:spacing w:val="2"/>
        </w:rPr>
        <w:t>қонунгузории</w:t>
      </w:r>
      <w:proofErr w:type="spellEnd"/>
      <w:r w:rsidRPr="009C57C9">
        <w:rPr>
          <w:rFonts w:ascii="Palatino Linotype" w:hAnsi="Palatino Linotype"/>
          <w:spacing w:val="2"/>
        </w:rPr>
        <w:t xml:space="preserve"> </w:t>
      </w:r>
      <w:proofErr w:type="spellStart"/>
      <w:r w:rsidRPr="009C57C9">
        <w:rPr>
          <w:rFonts w:ascii="Palatino Linotype" w:hAnsi="Palatino Linotype"/>
          <w:spacing w:val="2"/>
        </w:rPr>
        <w:t>Ҷумҳурии</w:t>
      </w:r>
      <w:proofErr w:type="spellEnd"/>
      <w:r w:rsidRPr="009C57C9">
        <w:rPr>
          <w:rFonts w:ascii="Palatino Linotype" w:hAnsi="Palatino Linotype"/>
          <w:spacing w:val="2"/>
        </w:rPr>
        <w:t xml:space="preserve"> </w:t>
      </w:r>
      <w:proofErr w:type="spellStart"/>
      <w:r w:rsidRPr="009C57C9">
        <w:rPr>
          <w:rFonts w:ascii="Palatino Linotype" w:hAnsi="Palatino Linotype"/>
          <w:spacing w:val="2"/>
        </w:rPr>
        <w:t>Тоҷикистон</w:t>
      </w:r>
      <w:proofErr w:type="spellEnd"/>
      <w:r w:rsidRPr="009C57C9">
        <w:rPr>
          <w:rFonts w:ascii="Palatino Linotype" w:hAnsi="Palatino Linotype"/>
          <w:spacing w:val="2"/>
        </w:rPr>
        <w:t xml:space="preserve"> </w:t>
      </w:r>
      <w:r w:rsidR="004E10DB" w:rsidRPr="009C57C9">
        <w:rPr>
          <w:rFonts w:ascii="Palatino Linotype" w:hAnsi="Palatino Linotype"/>
          <w:bCs/>
          <w:spacing w:val="2"/>
          <w:lang w:val="tg-Cyrl-TJ"/>
        </w:rPr>
        <w:t>ба суди дахлдор</w:t>
      </w:r>
      <w:r w:rsidR="004E10DB" w:rsidRPr="009C57C9">
        <w:rPr>
          <w:rFonts w:ascii="Palatino Linotype" w:hAnsi="Palatino Linotype"/>
          <w:b/>
          <w:bCs/>
          <w:spacing w:val="2"/>
          <w:lang w:val="tg-Cyrl-TJ"/>
        </w:rPr>
        <w:t xml:space="preserve"> </w:t>
      </w:r>
      <w:proofErr w:type="spellStart"/>
      <w:r w:rsidRPr="009C57C9">
        <w:rPr>
          <w:rFonts w:ascii="Palatino Linotype" w:hAnsi="Palatino Linotype"/>
          <w:spacing w:val="2"/>
        </w:rPr>
        <w:t>аризаи</w:t>
      </w:r>
      <w:proofErr w:type="spellEnd"/>
      <w:r w:rsidRPr="009C57C9">
        <w:rPr>
          <w:rFonts w:ascii="Palatino Linotype" w:hAnsi="Palatino Linotype"/>
          <w:spacing w:val="2"/>
        </w:rPr>
        <w:t xml:space="preserve"> </w:t>
      </w:r>
      <w:proofErr w:type="spellStart"/>
      <w:r w:rsidRPr="009C57C9">
        <w:rPr>
          <w:rFonts w:ascii="Palatino Linotype" w:hAnsi="Palatino Linotype"/>
          <w:spacing w:val="2"/>
        </w:rPr>
        <w:t>даъвогӣ</w:t>
      </w:r>
      <w:proofErr w:type="spellEnd"/>
      <w:r w:rsidRPr="009C57C9">
        <w:rPr>
          <w:rFonts w:ascii="Palatino Linotype" w:hAnsi="Palatino Linotype"/>
          <w:spacing w:val="2"/>
        </w:rPr>
        <w:t xml:space="preserve"> </w:t>
      </w:r>
      <w:proofErr w:type="spellStart"/>
      <w:r w:rsidRPr="009C57C9">
        <w:rPr>
          <w:rFonts w:ascii="Palatino Linotype" w:hAnsi="Palatino Linotype"/>
          <w:spacing w:val="2"/>
        </w:rPr>
        <w:t>пешниҳод</w:t>
      </w:r>
      <w:proofErr w:type="spellEnd"/>
      <w:r w:rsidRPr="009C57C9">
        <w:rPr>
          <w:rFonts w:ascii="Palatino Linotype" w:hAnsi="Palatino Linotype"/>
          <w:spacing w:val="2"/>
        </w:rPr>
        <w:t xml:space="preserve"> </w:t>
      </w:r>
      <w:proofErr w:type="spellStart"/>
      <w:r w:rsidRPr="009C57C9">
        <w:rPr>
          <w:rFonts w:ascii="Palatino Linotype" w:hAnsi="Palatino Linotype"/>
          <w:spacing w:val="2"/>
        </w:rPr>
        <w:t>намояд</w:t>
      </w:r>
      <w:proofErr w:type="spellEnd"/>
      <w:r w:rsidRPr="009C57C9">
        <w:rPr>
          <w:rFonts w:ascii="Palatino Linotype" w:hAnsi="Palatino Linotype"/>
          <w:spacing w:val="2"/>
        </w:rPr>
        <w:t>.</w:t>
      </w:r>
    </w:p>
    <w:p w14:paraId="473EDA56" w14:textId="77777777" w:rsidR="00CA1BB3" w:rsidRPr="009C57C9" w:rsidRDefault="00CA1BB3" w:rsidP="00CA1BB3">
      <w:pPr>
        <w:jc w:val="center"/>
        <w:rPr>
          <w:rFonts w:ascii="Palatino Linotype" w:hAnsi="Palatino Linotype"/>
          <w:b/>
          <w:lang w:val="tg-Cyrl-TJ"/>
        </w:rPr>
      </w:pPr>
      <w:r w:rsidRPr="009C57C9">
        <w:rPr>
          <w:rFonts w:ascii="Palatino Linotype" w:hAnsi="Palatino Linotype"/>
          <w:b/>
          <w:lang w:val="tg-Cyrl-TJ"/>
        </w:rPr>
        <w:t>9. Баррасии баҳсҳои меҳнатӣ ва ҳалли онҳо</w:t>
      </w:r>
    </w:p>
    <w:p w14:paraId="514AF5F9" w14:textId="77777777" w:rsidR="00CA1BB3" w:rsidRPr="009C57C9" w:rsidRDefault="00CA1BB3" w:rsidP="00CA1BB3">
      <w:pPr>
        <w:jc w:val="both"/>
        <w:rPr>
          <w:rFonts w:ascii="Palatino Linotype" w:hAnsi="Palatino Linotype"/>
          <w:lang w:val="tg-Cyrl-TJ"/>
        </w:rPr>
      </w:pPr>
      <w:r w:rsidRPr="009C57C9">
        <w:rPr>
          <w:rFonts w:ascii="Palatino Linotype" w:hAnsi="Palatino Linotype"/>
          <w:lang w:val="tg-Cyrl-TJ"/>
        </w:rPr>
        <w:t>9.1.Зери мафҳуми баҳсҳои меҳнатӣ зиддиятҳои ба танзим дароварданашудаи байни кормандон (намояндагони ваколатдори онҳо) ва Бонк оид ба муқаррару тағйир додани шартҳои меҳнат (ҳамчунин ҳисоби музди меҳнат), бастани шартнома ва тағйир додану иҷрои шартномаи мазкур, шартномаи меҳнатӣ ва дигар созишномаҳо, ҳамчунин аз тарафи Бонк сарфи назар кардани фикру мулоҳизаҳои кормандон ҳангоми қабули санадҳои меъёрӣ, ки дорои меъёри ҳуқуқ ба меҳнат мебошанд, фаҳмида мешавад.</w:t>
      </w:r>
    </w:p>
    <w:p w14:paraId="43CB3E67" w14:textId="77777777" w:rsidR="00CA1BB3" w:rsidRPr="009C57C9" w:rsidRDefault="00CA1BB3" w:rsidP="00CA1BB3">
      <w:pPr>
        <w:jc w:val="both"/>
        <w:rPr>
          <w:rFonts w:ascii="Palatino Linotype" w:hAnsi="Palatino Linotype"/>
          <w:lang w:val="tg-Cyrl-TJ"/>
        </w:rPr>
      </w:pPr>
      <w:r w:rsidRPr="009C57C9">
        <w:rPr>
          <w:rFonts w:ascii="Palatino Linotype" w:hAnsi="Palatino Linotype"/>
          <w:lang w:val="tg-Cyrl-TJ"/>
        </w:rPr>
        <w:t>9.2.Дар ҳама ҳолатҳо, ки сухан оид ба баррасӣ ва ҳалли баҳсҳои меҳнатӣ меравад, тарафҳо вазифадоранд тартиб ва қоидаҳои тибқи қонунгузории Ҷумҳурии Тоҷикистон пешбинишударо риоя намоянд.</w:t>
      </w:r>
    </w:p>
    <w:p w14:paraId="6725D34D" w14:textId="77777777" w:rsidR="00CA1BB3" w:rsidRPr="009C57C9" w:rsidRDefault="00CA1BB3" w:rsidP="00CA1BB3">
      <w:pPr>
        <w:jc w:val="both"/>
        <w:rPr>
          <w:rFonts w:ascii="Palatino Linotype" w:hAnsi="Palatino Linotype"/>
        </w:rPr>
      </w:pPr>
      <w:r w:rsidRPr="009C57C9">
        <w:rPr>
          <w:rFonts w:ascii="Palatino Linotype" w:hAnsi="Palatino Linotype"/>
          <w:lang w:val="tg-Cyrl-TJ"/>
        </w:rPr>
        <w:t>9.3.Барои ҳалли баҳсҳои меҳнатӣ «Комиссия оид ба баҳсҳои меҳнатӣ» таъсис дода мешавад. Комиссияи мазкур ҳамчун мақоми ибтидоии баррасикунандаи баҳсҳои меҳнатӣ ба ҳисоб мераванд. Ҳ</w:t>
      </w:r>
      <w:proofErr w:type="spellStart"/>
      <w:r w:rsidRPr="009C57C9">
        <w:rPr>
          <w:rFonts w:ascii="Palatino Linotype" w:hAnsi="Palatino Linotype"/>
        </w:rPr>
        <w:t>айати</w:t>
      </w:r>
      <w:proofErr w:type="spellEnd"/>
      <w:r w:rsidRPr="009C57C9">
        <w:rPr>
          <w:rFonts w:ascii="Palatino Linotype" w:hAnsi="Palatino Linotype"/>
        </w:rPr>
        <w:t xml:space="preserve"> ин комиссия аз ми</w:t>
      </w:r>
      <w:r w:rsidRPr="009C57C9">
        <w:rPr>
          <w:rFonts w:ascii="Palatino Linotype" w:hAnsi="Palatino Linotype"/>
          <w:lang w:val="tg-Cyrl-TJ"/>
        </w:rPr>
        <w:t>қ</w:t>
      </w:r>
      <w:r w:rsidRPr="009C57C9">
        <w:rPr>
          <w:rFonts w:ascii="Palatino Linotype" w:hAnsi="Palatino Linotype"/>
        </w:rPr>
        <w:t xml:space="preserve">дори </w:t>
      </w:r>
      <w:proofErr w:type="spellStart"/>
      <w:r w:rsidRPr="009C57C9">
        <w:rPr>
          <w:rFonts w:ascii="Palatino Linotype" w:hAnsi="Palatino Linotype"/>
        </w:rPr>
        <w:t>баробари</w:t>
      </w:r>
      <w:proofErr w:type="spellEnd"/>
      <w:r w:rsidRPr="009C57C9">
        <w:rPr>
          <w:rFonts w:ascii="Palatino Linotype" w:hAnsi="Palatino Linotype"/>
        </w:rPr>
        <w:t xml:space="preserve"> </w:t>
      </w:r>
      <w:proofErr w:type="spellStart"/>
      <w:r w:rsidRPr="009C57C9">
        <w:rPr>
          <w:rFonts w:ascii="Palatino Linotype" w:hAnsi="Palatino Linotype"/>
        </w:rPr>
        <w:t>намояндагони</w:t>
      </w:r>
      <w:proofErr w:type="spellEnd"/>
      <w:r w:rsidRPr="009C57C9">
        <w:rPr>
          <w:rFonts w:ascii="Palatino Linotype" w:hAnsi="Palatino Linotype"/>
        </w:rPr>
        <w:t xml:space="preserve"> </w:t>
      </w:r>
      <w:proofErr w:type="spellStart"/>
      <w:r w:rsidRPr="009C57C9">
        <w:rPr>
          <w:rFonts w:ascii="Palatino Linotype" w:hAnsi="Palatino Linotype"/>
        </w:rPr>
        <w:t>Бонк</w:t>
      </w:r>
      <w:proofErr w:type="spellEnd"/>
      <w:r w:rsidRPr="009C57C9">
        <w:rPr>
          <w:rFonts w:ascii="Palatino Linotype" w:hAnsi="Palatino Linotype"/>
        </w:rPr>
        <w:t xml:space="preserve"> </w:t>
      </w:r>
      <w:proofErr w:type="spellStart"/>
      <w:r w:rsidRPr="009C57C9">
        <w:rPr>
          <w:rFonts w:ascii="Palatino Linotype" w:hAnsi="Palatino Linotype"/>
        </w:rPr>
        <w:t>ва</w:t>
      </w:r>
      <w:proofErr w:type="spellEnd"/>
      <w:r w:rsidRPr="009C57C9">
        <w:rPr>
          <w:rFonts w:ascii="Palatino Linotype" w:hAnsi="Palatino Linotype"/>
        </w:rPr>
        <w:t xml:space="preserve"> </w:t>
      </w:r>
      <w:proofErr w:type="spellStart"/>
      <w:r w:rsidRPr="009C57C9">
        <w:rPr>
          <w:rFonts w:ascii="Palatino Linotype" w:hAnsi="Palatino Linotype"/>
        </w:rPr>
        <w:t>намояндагони</w:t>
      </w:r>
      <w:proofErr w:type="spellEnd"/>
      <w:r w:rsidRPr="009C57C9">
        <w:rPr>
          <w:rFonts w:ascii="Palatino Linotype" w:hAnsi="Palatino Linotype"/>
        </w:rPr>
        <w:t xml:space="preserve"> кормандон </w:t>
      </w:r>
      <w:proofErr w:type="spellStart"/>
      <w:r w:rsidRPr="009C57C9">
        <w:rPr>
          <w:rFonts w:ascii="Palatino Linotype" w:hAnsi="Palatino Linotype"/>
        </w:rPr>
        <w:t>ташкил</w:t>
      </w:r>
      <w:proofErr w:type="spellEnd"/>
      <w:r w:rsidRPr="009C57C9">
        <w:rPr>
          <w:rFonts w:ascii="Palatino Linotype" w:hAnsi="Palatino Linotype"/>
        </w:rPr>
        <w:t xml:space="preserve"> карда </w:t>
      </w:r>
      <w:proofErr w:type="spellStart"/>
      <w:r w:rsidRPr="009C57C9">
        <w:rPr>
          <w:rFonts w:ascii="Palatino Linotype" w:hAnsi="Palatino Linotype"/>
        </w:rPr>
        <w:t>мешавад</w:t>
      </w:r>
      <w:proofErr w:type="spellEnd"/>
      <w:r w:rsidRPr="009C57C9">
        <w:rPr>
          <w:rFonts w:ascii="Palatino Linotype" w:hAnsi="Palatino Linotype"/>
        </w:rPr>
        <w:t xml:space="preserve">. </w:t>
      </w:r>
      <w:proofErr w:type="spellStart"/>
      <w:r w:rsidRPr="009C57C9">
        <w:rPr>
          <w:rFonts w:ascii="Palatino Linotype" w:hAnsi="Palatino Linotype"/>
        </w:rPr>
        <w:t>Намояндагони</w:t>
      </w:r>
      <w:proofErr w:type="spellEnd"/>
      <w:r w:rsidRPr="009C57C9">
        <w:rPr>
          <w:rFonts w:ascii="Palatino Linotype" w:hAnsi="Palatino Linotype"/>
        </w:rPr>
        <w:t xml:space="preserve"> кормандон ба </w:t>
      </w:r>
      <w:proofErr w:type="spellStart"/>
      <w:r w:rsidRPr="009C57C9">
        <w:rPr>
          <w:rFonts w:ascii="Palatino Linotype" w:hAnsi="Palatino Linotype"/>
        </w:rPr>
        <w:t>комиссияи</w:t>
      </w:r>
      <w:proofErr w:type="spellEnd"/>
      <w:r w:rsidRPr="009C57C9">
        <w:rPr>
          <w:rFonts w:ascii="Palatino Linotype" w:hAnsi="Palatino Linotype"/>
        </w:rPr>
        <w:t xml:space="preserve"> ба</w:t>
      </w:r>
      <w:r w:rsidRPr="009C57C9">
        <w:rPr>
          <w:rFonts w:ascii="Palatino Linotype" w:hAnsi="Palatino Linotype"/>
          <w:lang w:val="tg-Cyrl-TJ"/>
        </w:rPr>
        <w:t>ҳ</w:t>
      </w:r>
      <w:r w:rsidRPr="009C57C9">
        <w:rPr>
          <w:rFonts w:ascii="Palatino Linotype" w:hAnsi="Palatino Linotype"/>
        </w:rPr>
        <w:t>с</w:t>
      </w:r>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ме</w:t>
      </w:r>
      <w:r w:rsidRPr="009C57C9">
        <w:rPr>
          <w:rFonts w:ascii="Palatino Linotype" w:hAnsi="Palatino Linotype"/>
          <w:lang w:val="tg-Cyrl-TJ"/>
        </w:rPr>
        <w:t>ҳ</w:t>
      </w:r>
      <w:proofErr w:type="spellStart"/>
      <w:r w:rsidRPr="009C57C9">
        <w:rPr>
          <w:rFonts w:ascii="Palatino Linotype" w:hAnsi="Palatino Linotype"/>
        </w:rPr>
        <w:t>натии</w:t>
      </w:r>
      <w:proofErr w:type="spellEnd"/>
      <w:r w:rsidRPr="009C57C9">
        <w:rPr>
          <w:rFonts w:ascii="Palatino Linotype" w:hAnsi="Palatino Linotype"/>
        </w:rPr>
        <w:t xml:space="preserve"> </w:t>
      </w:r>
      <w:proofErr w:type="spellStart"/>
      <w:r w:rsidRPr="009C57C9">
        <w:rPr>
          <w:rFonts w:ascii="Palatino Linotype" w:hAnsi="Palatino Linotype"/>
        </w:rPr>
        <w:t>фард</w:t>
      </w:r>
      <w:proofErr w:type="spellEnd"/>
      <w:r w:rsidRPr="009C57C9">
        <w:rPr>
          <w:rFonts w:ascii="Palatino Linotype" w:hAnsi="Palatino Linotype"/>
          <w:lang w:val="tg-Cyrl-TJ"/>
        </w:rPr>
        <w:t>ӣ</w:t>
      </w:r>
      <w:r w:rsidRPr="009C57C9">
        <w:rPr>
          <w:rFonts w:ascii="Palatino Linotype" w:hAnsi="Palatino Linotype"/>
        </w:rPr>
        <w:t xml:space="preserve"> дар </w:t>
      </w:r>
      <w:r w:rsidR="004B466E" w:rsidRPr="009C57C9">
        <w:rPr>
          <w:rFonts w:ascii="Palatino Linotype" w:hAnsi="Palatino Linotype"/>
          <w:lang w:val="tg-Cyrl-TJ"/>
        </w:rPr>
        <w:t>М</w:t>
      </w:r>
      <w:r w:rsidRPr="009C57C9">
        <w:rPr>
          <w:rFonts w:ascii="Palatino Linotype" w:hAnsi="Palatino Linotype"/>
        </w:rPr>
        <w:t>а</w:t>
      </w:r>
      <w:r w:rsidRPr="009C57C9">
        <w:rPr>
          <w:rFonts w:ascii="Palatino Linotype" w:hAnsi="Palatino Linotype"/>
          <w:lang w:val="tg-Cyrl-TJ"/>
        </w:rPr>
        <w:t>ҷ</w:t>
      </w:r>
      <w:r w:rsidRPr="009C57C9">
        <w:rPr>
          <w:rFonts w:ascii="Palatino Linotype" w:hAnsi="Palatino Linotype"/>
        </w:rPr>
        <w:t xml:space="preserve">лиси </w:t>
      </w:r>
      <w:proofErr w:type="spellStart"/>
      <w:r w:rsidRPr="009C57C9">
        <w:rPr>
          <w:rFonts w:ascii="Palatino Linotype" w:hAnsi="Palatino Linotype"/>
        </w:rPr>
        <w:t>умумии</w:t>
      </w:r>
      <w:proofErr w:type="spellEnd"/>
      <w:r w:rsidR="00213EB4" w:rsidRPr="009C57C9">
        <w:rPr>
          <w:rFonts w:ascii="Palatino Linotype" w:hAnsi="Palatino Linotype"/>
          <w:lang w:val="tg-Cyrl-TJ"/>
        </w:rPr>
        <w:t xml:space="preserve"> </w:t>
      </w:r>
      <w:r w:rsidR="004B466E" w:rsidRPr="009C57C9">
        <w:rPr>
          <w:rFonts w:ascii="Palatino Linotype" w:hAnsi="Palatino Linotype"/>
          <w:lang w:val="tg-Cyrl-TJ"/>
        </w:rPr>
        <w:t>коллективи</w:t>
      </w:r>
      <w:r w:rsidR="00213EB4" w:rsidRPr="009C57C9">
        <w:rPr>
          <w:rFonts w:ascii="Palatino Linotype" w:hAnsi="Palatino Linotype"/>
          <w:lang w:val="tg-Cyrl-TJ"/>
        </w:rPr>
        <w:t xml:space="preserve"> меҳнатии</w:t>
      </w:r>
      <w:r w:rsidRPr="009C57C9">
        <w:rPr>
          <w:rFonts w:ascii="Palatino Linotype" w:hAnsi="Palatino Linotype"/>
        </w:rPr>
        <w:t xml:space="preserve"> </w:t>
      </w:r>
      <w:proofErr w:type="spellStart"/>
      <w:r w:rsidRPr="009C57C9">
        <w:rPr>
          <w:rFonts w:ascii="Palatino Linotype" w:hAnsi="Palatino Linotype"/>
        </w:rPr>
        <w:t>Бонк</w:t>
      </w:r>
      <w:proofErr w:type="spellEnd"/>
      <w:r w:rsidRPr="009C57C9">
        <w:rPr>
          <w:rFonts w:ascii="Palatino Linotype" w:hAnsi="Palatino Linotype"/>
        </w:rPr>
        <w:t xml:space="preserve"> </w:t>
      </w:r>
      <w:proofErr w:type="spellStart"/>
      <w:r w:rsidRPr="009C57C9">
        <w:rPr>
          <w:rFonts w:ascii="Palatino Linotype" w:hAnsi="Palatino Linotype"/>
        </w:rPr>
        <w:t>интихоб</w:t>
      </w:r>
      <w:proofErr w:type="spellEnd"/>
      <w:r w:rsidRPr="009C57C9">
        <w:rPr>
          <w:rFonts w:ascii="Palatino Linotype" w:hAnsi="Palatino Linotype"/>
        </w:rPr>
        <w:t xml:space="preserve"> карда </w:t>
      </w:r>
      <w:proofErr w:type="spellStart"/>
      <w:r w:rsidRPr="009C57C9">
        <w:rPr>
          <w:rFonts w:ascii="Palatino Linotype" w:hAnsi="Palatino Linotype"/>
        </w:rPr>
        <w:t>мешаванд</w:t>
      </w:r>
      <w:proofErr w:type="spellEnd"/>
      <w:r w:rsidRPr="009C57C9">
        <w:rPr>
          <w:rFonts w:ascii="Palatino Linotype" w:hAnsi="Palatino Linotype"/>
        </w:rPr>
        <w:t xml:space="preserve">. </w:t>
      </w:r>
      <w:proofErr w:type="spellStart"/>
      <w:r w:rsidRPr="009C57C9">
        <w:rPr>
          <w:rFonts w:ascii="Palatino Linotype" w:hAnsi="Palatino Linotype"/>
        </w:rPr>
        <w:t>Намояндагони</w:t>
      </w:r>
      <w:proofErr w:type="spellEnd"/>
      <w:r w:rsidRPr="009C57C9">
        <w:rPr>
          <w:rFonts w:ascii="Palatino Linotype" w:hAnsi="Palatino Linotype"/>
        </w:rPr>
        <w:t xml:space="preserve"> </w:t>
      </w:r>
      <w:proofErr w:type="spellStart"/>
      <w:r w:rsidRPr="009C57C9">
        <w:rPr>
          <w:rFonts w:ascii="Palatino Linotype" w:hAnsi="Palatino Linotype"/>
        </w:rPr>
        <w:t>Бонк</w:t>
      </w:r>
      <w:proofErr w:type="spellEnd"/>
      <w:r w:rsidRPr="009C57C9">
        <w:rPr>
          <w:rFonts w:ascii="Palatino Linotype" w:hAnsi="Palatino Linotype"/>
        </w:rPr>
        <w:t xml:space="preserve"> </w:t>
      </w:r>
      <w:r w:rsidRPr="009C57C9">
        <w:rPr>
          <w:rFonts w:ascii="Palatino Linotype" w:hAnsi="Palatino Linotype"/>
          <w:lang w:val="tg-Cyrl-TJ"/>
        </w:rPr>
        <w:t xml:space="preserve">аз ҷониби </w:t>
      </w:r>
      <w:r w:rsidRPr="009C57C9">
        <w:rPr>
          <w:rFonts w:ascii="Palatino Linotype" w:hAnsi="Palatino Linotype"/>
        </w:rPr>
        <w:t xml:space="preserve">Раиси </w:t>
      </w:r>
      <w:proofErr w:type="spellStart"/>
      <w:r w:rsidRPr="009C57C9">
        <w:rPr>
          <w:rFonts w:ascii="Palatino Linotype" w:hAnsi="Palatino Linotype"/>
        </w:rPr>
        <w:t>Раёсат</w:t>
      </w:r>
      <w:proofErr w:type="spellEnd"/>
      <w:r w:rsidRPr="009C57C9">
        <w:rPr>
          <w:rFonts w:ascii="Palatino Linotype" w:hAnsi="Palatino Linotype"/>
          <w:lang w:val="tg-Cyrl-TJ"/>
        </w:rPr>
        <w:t>и Бонк</w:t>
      </w:r>
      <w:r w:rsidRPr="009C57C9">
        <w:rPr>
          <w:rFonts w:ascii="Palatino Linotype" w:hAnsi="Palatino Linotype"/>
        </w:rPr>
        <w:t xml:space="preserve"> </w:t>
      </w:r>
      <w:proofErr w:type="spellStart"/>
      <w:r w:rsidRPr="009C57C9">
        <w:rPr>
          <w:rFonts w:ascii="Palatino Linotype" w:hAnsi="Palatino Linotype"/>
        </w:rPr>
        <w:t>таъин</w:t>
      </w:r>
      <w:proofErr w:type="spellEnd"/>
      <w:r w:rsidRPr="009C57C9">
        <w:rPr>
          <w:rFonts w:ascii="Palatino Linotype" w:hAnsi="Palatino Linotype"/>
        </w:rPr>
        <w:t xml:space="preserve"> карда </w:t>
      </w:r>
      <w:proofErr w:type="spellStart"/>
      <w:r w:rsidRPr="009C57C9">
        <w:rPr>
          <w:rFonts w:ascii="Palatino Linotype" w:hAnsi="Palatino Linotype"/>
        </w:rPr>
        <w:t>мешаванд</w:t>
      </w:r>
      <w:proofErr w:type="spellEnd"/>
      <w:r w:rsidRPr="009C57C9">
        <w:rPr>
          <w:rFonts w:ascii="Palatino Linotype" w:hAnsi="Palatino Linotype"/>
        </w:rPr>
        <w:t>.</w:t>
      </w:r>
    </w:p>
    <w:p w14:paraId="312821AB" w14:textId="77777777" w:rsidR="00CA1BB3" w:rsidRPr="009C57C9" w:rsidRDefault="00CA1BB3" w:rsidP="00CA1BB3">
      <w:pPr>
        <w:jc w:val="both"/>
        <w:rPr>
          <w:rFonts w:ascii="Palatino Linotype" w:hAnsi="Palatino Linotype"/>
        </w:rPr>
      </w:pPr>
      <w:r w:rsidRPr="009C57C9">
        <w:rPr>
          <w:rFonts w:ascii="Palatino Linotype" w:hAnsi="Palatino Linotype"/>
        </w:rPr>
        <w:t>9.</w:t>
      </w:r>
      <w:proofErr w:type="gramStart"/>
      <w:r w:rsidRPr="009C57C9">
        <w:rPr>
          <w:rFonts w:ascii="Palatino Linotype" w:hAnsi="Palatino Linotype"/>
        </w:rPr>
        <w:t>4.Дар</w:t>
      </w:r>
      <w:proofErr w:type="gramEnd"/>
      <w:r w:rsidRPr="009C57C9">
        <w:rPr>
          <w:rFonts w:ascii="Palatino Linotype" w:hAnsi="Palatino Linotype"/>
        </w:rPr>
        <w:t xml:space="preserve"> филиал</w:t>
      </w:r>
      <w:r w:rsidRPr="009C57C9">
        <w:rPr>
          <w:rFonts w:ascii="Palatino Linotype" w:hAnsi="Palatino Linotype"/>
          <w:lang w:val="tg-Cyrl-TJ"/>
        </w:rPr>
        <w:t>ҳ</w:t>
      </w:r>
      <w:r w:rsidRPr="009C57C9">
        <w:rPr>
          <w:rFonts w:ascii="Palatino Linotype" w:hAnsi="Palatino Linotype"/>
        </w:rPr>
        <w:t xml:space="preserve">о </w:t>
      </w:r>
      <w:r w:rsidRPr="009C57C9">
        <w:rPr>
          <w:rFonts w:ascii="Palatino Linotype" w:hAnsi="Palatino Linotype"/>
          <w:lang w:val="tg-Cyrl-TJ"/>
        </w:rPr>
        <w:t xml:space="preserve">барои ҳалли баҳсҳои меҳнатӣ </w:t>
      </w:r>
      <w:proofErr w:type="spellStart"/>
      <w:r w:rsidRPr="009C57C9">
        <w:rPr>
          <w:rFonts w:ascii="Palatino Linotype" w:hAnsi="Palatino Linotype"/>
        </w:rPr>
        <w:t>комиссияи</w:t>
      </w:r>
      <w:proofErr w:type="spellEnd"/>
      <w:r w:rsidRPr="009C57C9">
        <w:rPr>
          <w:rFonts w:ascii="Palatino Linotype" w:hAnsi="Palatino Linotype"/>
        </w:rPr>
        <w:t xml:space="preserve"> ало</w:t>
      </w:r>
      <w:r w:rsidRPr="009C57C9">
        <w:rPr>
          <w:rFonts w:ascii="Palatino Linotype" w:hAnsi="Palatino Linotype"/>
          <w:lang w:val="tg-Cyrl-TJ"/>
        </w:rPr>
        <w:t>ҳ</w:t>
      </w:r>
      <w:proofErr w:type="spellStart"/>
      <w:r w:rsidRPr="009C57C9">
        <w:rPr>
          <w:rFonts w:ascii="Palatino Linotype" w:hAnsi="Palatino Linotype"/>
        </w:rPr>
        <w:t>ида</w:t>
      </w:r>
      <w:proofErr w:type="spellEnd"/>
      <w:r w:rsidRPr="009C57C9">
        <w:rPr>
          <w:rFonts w:ascii="Palatino Linotype" w:hAnsi="Palatino Linotype"/>
        </w:rPr>
        <w:t xml:space="preserve"> </w:t>
      </w:r>
      <w:proofErr w:type="spellStart"/>
      <w:r w:rsidRPr="009C57C9">
        <w:rPr>
          <w:rFonts w:ascii="Palatino Linotype" w:hAnsi="Palatino Linotype"/>
        </w:rPr>
        <w:t>таъсис</w:t>
      </w:r>
      <w:proofErr w:type="spellEnd"/>
      <w:r w:rsidRPr="009C57C9">
        <w:rPr>
          <w:rFonts w:ascii="Palatino Linotype" w:hAnsi="Palatino Linotype"/>
        </w:rPr>
        <w:t xml:space="preserve"> </w:t>
      </w:r>
      <w:proofErr w:type="spellStart"/>
      <w:r w:rsidRPr="009C57C9">
        <w:rPr>
          <w:rFonts w:ascii="Palatino Linotype" w:hAnsi="Palatino Linotype"/>
        </w:rPr>
        <w:t>дода</w:t>
      </w:r>
      <w:proofErr w:type="spellEnd"/>
      <w:r w:rsidRPr="009C57C9">
        <w:rPr>
          <w:rFonts w:ascii="Palatino Linotype" w:hAnsi="Palatino Linotype"/>
        </w:rPr>
        <w:t xml:space="preserve"> </w:t>
      </w:r>
      <w:proofErr w:type="spellStart"/>
      <w:r w:rsidRPr="009C57C9">
        <w:rPr>
          <w:rFonts w:ascii="Palatino Linotype" w:hAnsi="Palatino Linotype"/>
        </w:rPr>
        <w:t>шуданаш</w:t>
      </w:r>
      <w:proofErr w:type="spellEnd"/>
      <w:r w:rsidRPr="009C57C9">
        <w:rPr>
          <w:rFonts w:ascii="Palatino Linotype" w:hAnsi="Palatino Linotype"/>
        </w:rPr>
        <w:t xml:space="preserve"> </w:t>
      </w:r>
      <w:proofErr w:type="spellStart"/>
      <w:r w:rsidRPr="009C57C9">
        <w:rPr>
          <w:rFonts w:ascii="Palatino Linotype" w:hAnsi="Palatino Linotype"/>
        </w:rPr>
        <w:t>мумкин</w:t>
      </w:r>
      <w:proofErr w:type="spellEnd"/>
      <w:r w:rsidRPr="009C57C9">
        <w:rPr>
          <w:rFonts w:ascii="Palatino Linotype" w:hAnsi="Palatino Linotype"/>
        </w:rPr>
        <w:t xml:space="preserve"> </w:t>
      </w:r>
      <w:proofErr w:type="spellStart"/>
      <w:r w:rsidRPr="009C57C9">
        <w:rPr>
          <w:rFonts w:ascii="Palatino Linotype" w:hAnsi="Palatino Linotype"/>
        </w:rPr>
        <w:t>аст</w:t>
      </w:r>
      <w:proofErr w:type="spellEnd"/>
      <w:r w:rsidRPr="009C57C9">
        <w:rPr>
          <w:rFonts w:ascii="Palatino Linotype" w:hAnsi="Palatino Linotype"/>
        </w:rPr>
        <w:t xml:space="preserve">. </w:t>
      </w:r>
      <w:r w:rsidRPr="009C57C9">
        <w:rPr>
          <w:rFonts w:ascii="Palatino Linotype" w:hAnsi="Palatino Linotype"/>
          <w:lang w:val="tg-Cyrl-TJ"/>
        </w:rPr>
        <w:t>Ҳ</w:t>
      </w:r>
      <w:proofErr w:type="spellStart"/>
      <w:r w:rsidRPr="009C57C9">
        <w:rPr>
          <w:rFonts w:ascii="Palatino Linotype" w:hAnsi="Palatino Linotype"/>
        </w:rPr>
        <w:t>ангоми</w:t>
      </w:r>
      <w:proofErr w:type="spellEnd"/>
      <w:r w:rsidRPr="009C57C9">
        <w:rPr>
          <w:rFonts w:ascii="Palatino Linotype" w:hAnsi="Palatino Linotype"/>
        </w:rPr>
        <w:t xml:space="preserve"> дар филиал</w:t>
      </w:r>
      <w:r w:rsidRPr="009C57C9">
        <w:rPr>
          <w:rFonts w:ascii="Palatino Linotype" w:hAnsi="Palatino Linotype"/>
          <w:lang w:val="tg-Cyrl-TJ"/>
        </w:rPr>
        <w:t>ҳ</w:t>
      </w:r>
      <w:r w:rsidRPr="009C57C9">
        <w:rPr>
          <w:rFonts w:ascii="Palatino Linotype" w:hAnsi="Palatino Linotype"/>
        </w:rPr>
        <w:t xml:space="preserve">о </w:t>
      </w:r>
      <w:proofErr w:type="spellStart"/>
      <w:r w:rsidRPr="009C57C9">
        <w:rPr>
          <w:rFonts w:ascii="Palatino Linotype" w:hAnsi="Palatino Linotype"/>
        </w:rPr>
        <w:t>набудани</w:t>
      </w:r>
      <w:proofErr w:type="spellEnd"/>
      <w:r w:rsidRPr="009C57C9">
        <w:rPr>
          <w:rFonts w:ascii="Palatino Linotype" w:hAnsi="Palatino Linotype"/>
        </w:rPr>
        <w:t xml:space="preserve"> </w:t>
      </w:r>
      <w:proofErr w:type="spellStart"/>
      <w:r w:rsidRPr="009C57C9">
        <w:rPr>
          <w:rFonts w:ascii="Palatino Linotype" w:hAnsi="Palatino Linotype"/>
        </w:rPr>
        <w:t>чунин</w:t>
      </w:r>
      <w:proofErr w:type="spellEnd"/>
      <w:r w:rsidRPr="009C57C9">
        <w:rPr>
          <w:rFonts w:ascii="Palatino Linotype" w:hAnsi="Palatino Linotype"/>
        </w:rPr>
        <w:t xml:space="preserve"> комиссия</w:t>
      </w:r>
      <w:r w:rsidRPr="009C57C9">
        <w:rPr>
          <w:rFonts w:ascii="Palatino Linotype" w:hAnsi="Palatino Linotype"/>
          <w:lang w:val="tg-Cyrl-TJ"/>
        </w:rPr>
        <w:t>ҳ</w:t>
      </w:r>
      <w:r w:rsidRPr="009C57C9">
        <w:rPr>
          <w:rFonts w:ascii="Palatino Linotype" w:hAnsi="Palatino Linotype"/>
        </w:rPr>
        <w:t>о, ба</w:t>
      </w:r>
      <w:r w:rsidRPr="009C57C9">
        <w:rPr>
          <w:rFonts w:ascii="Palatino Linotype" w:hAnsi="Palatino Linotype"/>
          <w:lang w:val="tg-Cyrl-TJ"/>
        </w:rPr>
        <w:t>ҳ</w:t>
      </w:r>
      <w:r w:rsidRPr="009C57C9">
        <w:rPr>
          <w:rFonts w:ascii="Palatino Linotype" w:hAnsi="Palatino Linotype"/>
        </w:rPr>
        <w:t>с</w:t>
      </w:r>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ме</w:t>
      </w:r>
      <w:r w:rsidRPr="009C57C9">
        <w:rPr>
          <w:rFonts w:ascii="Palatino Linotype" w:hAnsi="Palatino Linotype"/>
          <w:lang w:val="tg-Cyrl-TJ"/>
        </w:rPr>
        <w:t>ҳ</w:t>
      </w:r>
      <w:proofErr w:type="spellStart"/>
      <w:r w:rsidRPr="009C57C9">
        <w:rPr>
          <w:rFonts w:ascii="Palatino Linotype" w:hAnsi="Palatino Linotype"/>
        </w:rPr>
        <w:t>натии</w:t>
      </w:r>
      <w:proofErr w:type="spellEnd"/>
      <w:r w:rsidRPr="009C57C9">
        <w:rPr>
          <w:rFonts w:ascii="Palatino Linotype" w:hAnsi="Palatino Linotype"/>
        </w:rPr>
        <w:t xml:space="preserve"> </w:t>
      </w:r>
      <w:proofErr w:type="spellStart"/>
      <w:r w:rsidRPr="009C57C9">
        <w:rPr>
          <w:rFonts w:ascii="Palatino Linotype" w:hAnsi="Palatino Linotype"/>
        </w:rPr>
        <w:t>фард</w:t>
      </w:r>
      <w:proofErr w:type="spellEnd"/>
      <w:r w:rsidRPr="009C57C9">
        <w:rPr>
          <w:rFonts w:ascii="Palatino Linotype" w:hAnsi="Palatino Linotype"/>
          <w:lang w:val="tg-Cyrl-TJ"/>
        </w:rPr>
        <w:t>ӣ</w:t>
      </w:r>
      <w:r w:rsidRPr="009C57C9">
        <w:rPr>
          <w:rFonts w:ascii="Palatino Linotype" w:hAnsi="Palatino Linotype"/>
        </w:rPr>
        <w:t xml:space="preserve"> дар комиссия </w:t>
      </w:r>
      <w:proofErr w:type="spellStart"/>
      <w:r w:rsidRPr="009C57C9">
        <w:rPr>
          <w:rFonts w:ascii="Palatino Linotype" w:hAnsi="Palatino Linotype"/>
        </w:rPr>
        <w:t>оид</w:t>
      </w:r>
      <w:proofErr w:type="spellEnd"/>
      <w:r w:rsidRPr="009C57C9">
        <w:rPr>
          <w:rFonts w:ascii="Palatino Linotype" w:hAnsi="Palatino Linotype"/>
        </w:rPr>
        <w:t xml:space="preserve"> ба </w:t>
      </w:r>
      <w:proofErr w:type="spellStart"/>
      <w:r w:rsidRPr="009C57C9">
        <w:rPr>
          <w:rFonts w:ascii="Palatino Linotype" w:hAnsi="Palatino Linotype"/>
        </w:rPr>
        <w:t>ба</w:t>
      </w:r>
      <w:proofErr w:type="spellEnd"/>
      <w:r w:rsidRPr="009C57C9">
        <w:rPr>
          <w:rFonts w:ascii="Palatino Linotype" w:hAnsi="Palatino Linotype"/>
          <w:lang w:val="tg-Cyrl-TJ"/>
        </w:rPr>
        <w:t>ҳ</w:t>
      </w:r>
      <w:r w:rsidRPr="009C57C9">
        <w:rPr>
          <w:rFonts w:ascii="Palatino Linotype" w:hAnsi="Palatino Linotype"/>
        </w:rPr>
        <w:t>с</w:t>
      </w:r>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ме</w:t>
      </w:r>
      <w:r w:rsidRPr="009C57C9">
        <w:rPr>
          <w:rFonts w:ascii="Palatino Linotype" w:hAnsi="Palatino Linotype"/>
          <w:lang w:val="tg-Cyrl-TJ"/>
        </w:rPr>
        <w:t>ҳ</w:t>
      </w:r>
      <w:proofErr w:type="spellStart"/>
      <w:r w:rsidRPr="009C57C9">
        <w:rPr>
          <w:rFonts w:ascii="Palatino Linotype" w:hAnsi="Palatino Linotype"/>
        </w:rPr>
        <w:t>натии</w:t>
      </w:r>
      <w:proofErr w:type="spellEnd"/>
      <w:r w:rsidRPr="009C57C9">
        <w:rPr>
          <w:rFonts w:ascii="Palatino Linotype" w:hAnsi="Palatino Linotype"/>
        </w:rPr>
        <w:t xml:space="preserve"> </w:t>
      </w:r>
      <w:proofErr w:type="spellStart"/>
      <w:r w:rsidRPr="009C57C9">
        <w:rPr>
          <w:rFonts w:ascii="Palatino Linotype" w:hAnsi="Palatino Linotype"/>
        </w:rPr>
        <w:t>Сарбонк</w:t>
      </w:r>
      <w:proofErr w:type="spellEnd"/>
      <w:r w:rsidRPr="009C57C9">
        <w:rPr>
          <w:rFonts w:ascii="Palatino Linotype" w:hAnsi="Palatino Linotype"/>
        </w:rPr>
        <w:t xml:space="preserve"> </w:t>
      </w:r>
      <w:proofErr w:type="spellStart"/>
      <w:r w:rsidRPr="009C57C9">
        <w:rPr>
          <w:rFonts w:ascii="Palatino Linotype" w:hAnsi="Palatino Linotype"/>
        </w:rPr>
        <w:t>баррас</w:t>
      </w:r>
      <w:proofErr w:type="spellEnd"/>
      <w:r w:rsidRPr="009C57C9">
        <w:rPr>
          <w:rFonts w:ascii="Palatino Linotype" w:hAnsi="Palatino Linotype"/>
          <w:lang w:val="tg-Cyrl-TJ"/>
        </w:rPr>
        <w:t>ӣ</w:t>
      </w:r>
      <w:r w:rsidRPr="009C57C9">
        <w:rPr>
          <w:rFonts w:ascii="Palatino Linotype" w:hAnsi="Palatino Linotype"/>
        </w:rPr>
        <w:t xml:space="preserve"> карда </w:t>
      </w:r>
      <w:proofErr w:type="spellStart"/>
      <w:r w:rsidRPr="009C57C9">
        <w:rPr>
          <w:rFonts w:ascii="Palatino Linotype" w:hAnsi="Palatino Linotype"/>
        </w:rPr>
        <w:t>мешаванд</w:t>
      </w:r>
      <w:proofErr w:type="spellEnd"/>
      <w:r w:rsidRPr="009C57C9">
        <w:rPr>
          <w:rFonts w:ascii="Palatino Linotype" w:hAnsi="Palatino Linotype"/>
        </w:rPr>
        <w:t>.</w:t>
      </w:r>
    </w:p>
    <w:p w14:paraId="6BA057CA" w14:textId="77777777" w:rsidR="00CA1BB3" w:rsidRPr="009C57C9" w:rsidRDefault="00CA1BB3" w:rsidP="00CA1BB3">
      <w:pPr>
        <w:jc w:val="center"/>
        <w:rPr>
          <w:rFonts w:ascii="Palatino Linotype" w:hAnsi="Palatino Linotype"/>
          <w:b/>
        </w:rPr>
      </w:pPr>
      <w:r w:rsidRPr="009C57C9">
        <w:rPr>
          <w:rFonts w:ascii="Palatino Linotype" w:hAnsi="Palatino Linotype"/>
          <w:b/>
        </w:rPr>
        <w:t>10.Шартнома</w:t>
      </w:r>
      <w:r w:rsidRPr="009C57C9">
        <w:rPr>
          <w:rFonts w:ascii="Palatino Linotype" w:hAnsi="Palatino Linotype"/>
          <w:b/>
          <w:lang w:val="tg-Cyrl-TJ"/>
        </w:rPr>
        <w:t>ҳ</w:t>
      </w:r>
      <w:proofErr w:type="spellStart"/>
      <w:r w:rsidRPr="009C57C9">
        <w:rPr>
          <w:rFonts w:ascii="Palatino Linotype" w:hAnsi="Palatino Linotype"/>
          <w:b/>
        </w:rPr>
        <w:t>ои</w:t>
      </w:r>
      <w:proofErr w:type="spellEnd"/>
      <w:r w:rsidRPr="009C57C9">
        <w:rPr>
          <w:rFonts w:ascii="Palatino Linotype" w:hAnsi="Palatino Linotype"/>
          <w:b/>
        </w:rPr>
        <w:t xml:space="preserve"> (</w:t>
      </w:r>
      <w:r w:rsidRPr="009C57C9">
        <w:rPr>
          <w:rFonts w:ascii="Palatino Linotype" w:hAnsi="Palatino Linotype"/>
          <w:b/>
          <w:lang w:val="tg-Cyrl-TJ"/>
        </w:rPr>
        <w:t>қ</w:t>
      </w:r>
      <w:proofErr w:type="spellStart"/>
      <w:r w:rsidRPr="009C57C9">
        <w:rPr>
          <w:rFonts w:ascii="Palatino Linotype" w:hAnsi="Palatino Linotype"/>
          <w:b/>
        </w:rPr>
        <w:t>арордоди</w:t>
      </w:r>
      <w:proofErr w:type="spellEnd"/>
      <w:r w:rsidRPr="009C57C9">
        <w:rPr>
          <w:rFonts w:ascii="Palatino Linotype" w:hAnsi="Palatino Linotype"/>
          <w:b/>
        </w:rPr>
        <w:t>) ме</w:t>
      </w:r>
      <w:r w:rsidRPr="009C57C9">
        <w:rPr>
          <w:rFonts w:ascii="Palatino Linotype" w:hAnsi="Palatino Linotype"/>
          <w:b/>
          <w:lang w:val="tg-Cyrl-TJ"/>
        </w:rPr>
        <w:t>ҳ</w:t>
      </w:r>
      <w:r w:rsidRPr="009C57C9">
        <w:rPr>
          <w:rFonts w:ascii="Palatino Linotype" w:hAnsi="Palatino Linotype"/>
          <w:b/>
        </w:rPr>
        <w:t>нат</w:t>
      </w:r>
      <w:r w:rsidRPr="009C57C9">
        <w:rPr>
          <w:rFonts w:ascii="Palatino Linotype" w:hAnsi="Palatino Linotype"/>
          <w:b/>
          <w:lang w:val="tg-Cyrl-TJ"/>
        </w:rPr>
        <w:t>ӣ</w:t>
      </w:r>
      <w:r w:rsidRPr="009C57C9">
        <w:rPr>
          <w:rFonts w:ascii="Palatino Linotype" w:hAnsi="Palatino Linotype"/>
          <w:b/>
        </w:rPr>
        <w:t xml:space="preserve"> </w:t>
      </w:r>
    </w:p>
    <w:p w14:paraId="0154C2D8" w14:textId="77777777" w:rsidR="00CA1BB3" w:rsidRPr="009C57C9" w:rsidRDefault="00CA1BB3" w:rsidP="00CA1BB3">
      <w:pPr>
        <w:jc w:val="center"/>
        <w:rPr>
          <w:rFonts w:ascii="Palatino Linotype" w:hAnsi="Palatino Linotype"/>
          <w:b/>
        </w:rPr>
      </w:pPr>
      <w:proofErr w:type="spellStart"/>
      <w:r w:rsidRPr="009C57C9">
        <w:rPr>
          <w:rFonts w:ascii="Palatino Linotype" w:hAnsi="Palatino Linotype"/>
          <w:b/>
        </w:rPr>
        <w:t>байни</w:t>
      </w:r>
      <w:proofErr w:type="spellEnd"/>
      <w:r w:rsidRPr="009C57C9">
        <w:rPr>
          <w:rFonts w:ascii="Palatino Linotype" w:hAnsi="Palatino Linotype"/>
          <w:b/>
        </w:rPr>
        <w:t xml:space="preserve"> </w:t>
      </w:r>
      <w:proofErr w:type="spellStart"/>
      <w:r w:rsidRPr="009C57C9">
        <w:rPr>
          <w:rFonts w:ascii="Palatino Linotype" w:hAnsi="Palatino Linotype"/>
          <w:b/>
        </w:rPr>
        <w:t>Бонк</w:t>
      </w:r>
      <w:proofErr w:type="spellEnd"/>
      <w:r w:rsidRPr="009C57C9">
        <w:rPr>
          <w:rFonts w:ascii="Palatino Linotype" w:hAnsi="Palatino Linotype"/>
          <w:b/>
        </w:rPr>
        <w:t xml:space="preserve"> </w:t>
      </w:r>
      <w:proofErr w:type="spellStart"/>
      <w:r w:rsidRPr="009C57C9">
        <w:rPr>
          <w:rFonts w:ascii="Palatino Linotype" w:hAnsi="Palatino Linotype"/>
          <w:b/>
        </w:rPr>
        <w:t>ва</w:t>
      </w:r>
      <w:proofErr w:type="spellEnd"/>
      <w:r w:rsidRPr="009C57C9">
        <w:rPr>
          <w:rFonts w:ascii="Palatino Linotype" w:hAnsi="Palatino Linotype"/>
          <w:b/>
        </w:rPr>
        <w:t xml:space="preserve"> кормандон.</w:t>
      </w:r>
    </w:p>
    <w:p w14:paraId="2BC37FA8" w14:textId="7DCAA64F" w:rsidR="00CA1BB3" w:rsidRPr="00F43048" w:rsidRDefault="00CA1BB3" w:rsidP="00CA1BB3">
      <w:pPr>
        <w:jc w:val="both"/>
        <w:rPr>
          <w:rFonts w:ascii="Palatino Linotype" w:hAnsi="Palatino Linotype"/>
          <w:lang w:val="tg-Cyrl-TJ"/>
          <w:rPrChange w:id="2113" w:author="Гафуров Камолджон Азимджонович" w:date="2024-10-11T09:06:00Z" w16du:dateUtc="2024-10-11T04:06:00Z">
            <w:rPr>
              <w:rFonts w:ascii="Palatino Linotype" w:hAnsi="Palatino Linotype"/>
            </w:rPr>
          </w:rPrChange>
        </w:rPr>
      </w:pPr>
      <w:r w:rsidRPr="009C57C9">
        <w:rPr>
          <w:rFonts w:ascii="Palatino Linotype" w:hAnsi="Palatino Linotype"/>
        </w:rPr>
        <w:t>10.</w:t>
      </w:r>
      <w:proofErr w:type="gramStart"/>
      <w:r w:rsidRPr="009C57C9">
        <w:rPr>
          <w:rFonts w:ascii="Palatino Linotype" w:hAnsi="Palatino Linotype"/>
        </w:rPr>
        <w:t>1.Шартномаи</w:t>
      </w:r>
      <w:proofErr w:type="gramEnd"/>
      <w:r w:rsidRPr="009C57C9">
        <w:rPr>
          <w:rFonts w:ascii="Palatino Linotype" w:hAnsi="Palatino Linotype"/>
        </w:rPr>
        <w:t xml:space="preserve"> (</w:t>
      </w:r>
      <w:r w:rsidRPr="009C57C9">
        <w:rPr>
          <w:rFonts w:ascii="Palatino Linotype" w:hAnsi="Palatino Linotype"/>
          <w:lang w:val="tg-Cyrl-TJ"/>
        </w:rPr>
        <w:t>қ</w:t>
      </w:r>
      <w:proofErr w:type="spellStart"/>
      <w:r w:rsidRPr="009C57C9">
        <w:rPr>
          <w:rFonts w:ascii="Palatino Linotype" w:hAnsi="Palatino Linotype"/>
        </w:rPr>
        <w:t>арордоди</w:t>
      </w:r>
      <w:proofErr w:type="spellEnd"/>
      <w:r w:rsidRPr="009C57C9">
        <w:rPr>
          <w:rFonts w:ascii="Palatino Linotype" w:hAnsi="Palatino Linotype"/>
        </w:rPr>
        <w:t>) ме</w:t>
      </w:r>
      <w:r w:rsidRPr="009C57C9">
        <w:rPr>
          <w:rFonts w:ascii="Palatino Linotype" w:hAnsi="Palatino Linotype"/>
          <w:lang w:val="tg-Cyrl-TJ"/>
        </w:rPr>
        <w:t>ҳ</w:t>
      </w:r>
      <w:r w:rsidRPr="009C57C9">
        <w:rPr>
          <w:rFonts w:ascii="Palatino Linotype" w:hAnsi="Palatino Linotype"/>
        </w:rPr>
        <w:t>нат</w:t>
      </w:r>
      <w:r w:rsidRPr="009C57C9">
        <w:rPr>
          <w:rFonts w:ascii="Palatino Linotype" w:hAnsi="Palatino Linotype"/>
          <w:lang w:val="tg-Cyrl-TJ"/>
        </w:rPr>
        <w:t>ӣ</w:t>
      </w:r>
      <w:r w:rsidRPr="009C57C9">
        <w:rPr>
          <w:rFonts w:ascii="Palatino Linotype" w:hAnsi="Palatino Linotype"/>
        </w:rPr>
        <w:t xml:space="preserve"> бо кормандон дар </w:t>
      </w:r>
      <w:proofErr w:type="spellStart"/>
      <w:r w:rsidRPr="009C57C9">
        <w:rPr>
          <w:rFonts w:ascii="Palatino Linotype" w:hAnsi="Palatino Linotype"/>
        </w:rPr>
        <w:t>асоси</w:t>
      </w:r>
      <w:proofErr w:type="spellEnd"/>
      <w:r w:rsidRPr="009C57C9">
        <w:rPr>
          <w:rFonts w:ascii="Palatino Linotype" w:hAnsi="Palatino Linotype"/>
        </w:rPr>
        <w:t xml:space="preserve"> </w:t>
      </w:r>
      <w:proofErr w:type="spellStart"/>
      <w:r w:rsidRPr="009C57C9">
        <w:rPr>
          <w:rFonts w:ascii="Palatino Linotype" w:hAnsi="Palatino Linotype"/>
        </w:rPr>
        <w:t>нати</w:t>
      </w:r>
      <w:proofErr w:type="spellEnd"/>
      <w:r w:rsidRPr="009C57C9">
        <w:rPr>
          <w:rFonts w:ascii="Palatino Linotype" w:hAnsi="Palatino Linotype"/>
          <w:lang w:val="tg-Cyrl-TJ"/>
        </w:rPr>
        <w:t>ҷ</w:t>
      </w:r>
      <w:r w:rsidRPr="009C57C9">
        <w:rPr>
          <w:rFonts w:ascii="Palatino Linotype" w:hAnsi="Palatino Linotype"/>
        </w:rPr>
        <w:t>аи сан</w:t>
      </w:r>
      <w:r w:rsidRPr="009C57C9">
        <w:rPr>
          <w:rFonts w:ascii="Palatino Linotype" w:hAnsi="Palatino Linotype"/>
          <w:lang w:val="tg-Cyrl-TJ"/>
        </w:rPr>
        <w:t>ҷ</w:t>
      </w:r>
      <w:proofErr w:type="spellStart"/>
      <w:r w:rsidRPr="009C57C9">
        <w:rPr>
          <w:rFonts w:ascii="Palatino Linotype" w:hAnsi="Palatino Linotype"/>
        </w:rPr>
        <w:t>иши</w:t>
      </w:r>
      <w:proofErr w:type="spellEnd"/>
      <w:r w:rsidRPr="009C57C9">
        <w:rPr>
          <w:rFonts w:ascii="Palatino Linotype" w:hAnsi="Palatino Linotype"/>
        </w:rPr>
        <w:t xml:space="preserve"> </w:t>
      </w:r>
      <w:proofErr w:type="spellStart"/>
      <w:r w:rsidRPr="009C57C9">
        <w:rPr>
          <w:rFonts w:ascii="Palatino Linotype" w:hAnsi="Palatino Linotype"/>
        </w:rPr>
        <w:t>тахас</w:t>
      </w:r>
      <w:proofErr w:type="spellEnd"/>
      <w:r w:rsidRPr="009C57C9">
        <w:rPr>
          <w:rFonts w:ascii="Palatino Linotype" w:hAnsi="Palatino Linotype"/>
          <w:lang w:val="tg-Cyrl-TJ"/>
        </w:rPr>
        <w:t>с</w:t>
      </w:r>
      <w:proofErr w:type="spellStart"/>
      <w:r w:rsidRPr="009C57C9">
        <w:rPr>
          <w:rFonts w:ascii="Palatino Linotype" w:hAnsi="Palatino Linotype"/>
        </w:rPr>
        <w:t>усии</w:t>
      </w:r>
      <w:proofErr w:type="spellEnd"/>
      <w:r w:rsidRPr="009C57C9">
        <w:rPr>
          <w:rFonts w:ascii="Palatino Linotype" w:hAnsi="Palatino Linotype"/>
        </w:rPr>
        <w:t xml:space="preserve"> </w:t>
      </w:r>
      <w:proofErr w:type="spellStart"/>
      <w:r w:rsidRPr="009C57C9">
        <w:rPr>
          <w:rFonts w:ascii="Palatino Linotype" w:hAnsi="Palatino Linotype"/>
        </w:rPr>
        <w:t>корманд</w:t>
      </w:r>
      <w:proofErr w:type="spellEnd"/>
      <w:r w:rsidRPr="009C57C9">
        <w:rPr>
          <w:rFonts w:ascii="Palatino Linotype" w:hAnsi="Palatino Linotype"/>
        </w:rPr>
        <w:t xml:space="preserve"> ба м</w:t>
      </w:r>
      <w:r w:rsidRPr="009C57C9">
        <w:rPr>
          <w:rFonts w:ascii="Palatino Linotype" w:hAnsi="Palatino Linotype"/>
          <w:lang w:val="tg-Cyrl-TJ"/>
        </w:rPr>
        <w:t>ӯҳ</w:t>
      </w:r>
      <w:r w:rsidRPr="009C57C9">
        <w:rPr>
          <w:rFonts w:ascii="Palatino Linotype" w:hAnsi="Palatino Linotype"/>
        </w:rPr>
        <w:t>лат</w:t>
      </w:r>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w:t>
      </w:r>
      <w:proofErr w:type="spellStart"/>
      <w:r w:rsidRPr="009C57C9">
        <w:rPr>
          <w:rFonts w:ascii="Palatino Linotype" w:hAnsi="Palatino Linotype"/>
        </w:rPr>
        <w:t>гуногун</w:t>
      </w:r>
      <w:proofErr w:type="spellEnd"/>
      <w:r w:rsidRPr="009C57C9">
        <w:rPr>
          <w:rFonts w:ascii="Palatino Linotype" w:hAnsi="Palatino Linotype"/>
        </w:rPr>
        <w:t xml:space="preserve"> баста </w:t>
      </w:r>
      <w:proofErr w:type="spellStart"/>
      <w:r w:rsidRPr="009C57C9">
        <w:rPr>
          <w:rFonts w:ascii="Palatino Linotype" w:hAnsi="Palatino Linotype"/>
        </w:rPr>
        <w:t>мешавад</w:t>
      </w:r>
      <w:proofErr w:type="spellEnd"/>
      <w:r w:rsidRPr="009C57C9">
        <w:rPr>
          <w:rFonts w:ascii="Palatino Linotype" w:hAnsi="Palatino Linotype"/>
        </w:rPr>
        <w:t>.</w:t>
      </w:r>
      <w:ins w:id="2114" w:author="Гафуров Камолджон Азимджонович" w:date="2024-10-11T09:06:00Z" w16du:dateUtc="2024-10-11T04:06:00Z">
        <w:r w:rsidR="00F43048">
          <w:rPr>
            <w:rFonts w:ascii="Palatino Linotype" w:hAnsi="Palatino Linotype"/>
            <w:lang w:val="tg-Cyrl-TJ"/>
          </w:rPr>
          <w:t xml:space="preserve"> </w:t>
        </w:r>
        <w:r w:rsidR="00F43048" w:rsidRPr="00F43048">
          <w:rPr>
            <w:rFonts w:ascii="Palatino Linotype" w:hAnsi="Palatino Linotype" w:cs="Tahoma"/>
            <w:lang w:val="tg-Cyrl-TJ"/>
            <w:rPrChange w:id="2115" w:author="Гафуров Камолджон Азимджонович" w:date="2024-10-11T09:06:00Z" w16du:dateUtc="2024-10-11T04:06:00Z">
              <w:rPr>
                <w:rFonts w:ascii="Palatino Linotype" w:hAnsi="Palatino Linotype" w:cs="Tahoma"/>
              </w:rPr>
            </w:rPrChange>
          </w:rPr>
          <w:t>Шартномаи</w:t>
        </w:r>
        <w:r w:rsidR="00F43048" w:rsidRPr="0045364E">
          <w:rPr>
            <w:rFonts w:ascii="Palatino Linotype" w:hAnsi="Palatino Linotype" w:cs="Tahoma"/>
            <w:lang w:val="tg-Cyrl-TJ"/>
          </w:rPr>
          <w:t xml:space="preserve"> </w:t>
        </w:r>
        <w:r w:rsidR="00F43048" w:rsidRPr="0045364E">
          <w:rPr>
            <w:rFonts w:ascii="Palatino Linotype" w:hAnsi="Palatino Linotype"/>
            <w:lang w:val="tg-Cyrl-TJ"/>
          </w:rPr>
          <w:t>(қарордоди)</w:t>
        </w:r>
        <w:r w:rsidR="00F43048" w:rsidRPr="00F43048">
          <w:rPr>
            <w:rFonts w:ascii="Palatino Linotype" w:hAnsi="Palatino Linotype" w:cs="Tahoma"/>
            <w:lang w:val="tg-Cyrl-TJ"/>
            <w:rPrChange w:id="2116" w:author="Гафуров Камолджон Азимджонович" w:date="2024-10-11T09:06:00Z" w16du:dateUtc="2024-10-11T04:06:00Z">
              <w:rPr>
                <w:rFonts w:ascii="Palatino Linotype" w:hAnsi="Palatino Linotype" w:cs="Tahoma"/>
              </w:rPr>
            </w:rPrChange>
          </w:rPr>
          <w:t xml:space="preserve"> ме</w:t>
        </w:r>
        <w:r w:rsidR="00F43048" w:rsidRPr="00F43048">
          <w:rPr>
            <w:rFonts w:ascii="Palatino Linotype" w:hAnsi="Palatino Linotype"/>
            <w:lang w:val="tg-Cyrl-TJ"/>
            <w:rPrChange w:id="2117" w:author="Гафуров Камолджон Азимджонович" w:date="2024-10-11T09:06:00Z" w16du:dateUtc="2024-10-11T04:06:00Z">
              <w:rPr>
                <w:rFonts w:ascii="Palatino Linotype" w:hAnsi="Palatino Linotype"/>
              </w:rPr>
            </w:rPrChange>
          </w:rPr>
          <w:t>ҳ</w:t>
        </w:r>
        <w:r w:rsidR="00F43048" w:rsidRPr="00F43048">
          <w:rPr>
            <w:rFonts w:ascii="Palatino Linotype" w:hAnsi="Palatino Linotype" w:cs="Tahoma"/>
            <w:lang w:val="tg-Cyrl-TJ"/>
            <w:rPrChange w:id="2118" w:author="Гафуров Камолджон Азимджонович" w:date="2024-10-11T09:06:00Z" w16du:dateUtc="2024-10-11T04:06:00Z">
              <w:rPr>
                <w:rFonts w:ascii="Palatino Linotype" w:hAnsi="Palatino Linotype" w:cs="Tahoma"/>
              </w:rPr>
            </w:rPrChange>
          </w:rPr>
          <w:t>нат</w:t>
        </w:r>
        <w:r w:rsidR="00F43048" w:rsidRPr="00F43048">
          <w:rPr>
            <w:rFonts w:ascii="Palatino Linotype" w:hAnsi="Palatino Linotype"/>
            <w:lang w:val="tg-Cyrl-TJ"/>
            <w:rPrChange w:id="2119" w:author="Гафуров Камолджон Азимджонович" w:date="2024-10-11T09:06:00Z" w16du:dateUtc="2024-10-11T04:06:00Z">
              <w:rPr>
                <w:rFonts w:ascii="Palatino Linotype" w:hAnsi="Palatino Linotype"/>
              </w:rPr>
            </w:rPrChange>
          </w:rPr>
          <w:t>ӣ</w:t>
        </w:r>
        <w:r w:rsidR="00F43048" w:rsidRPr="00F43048">
          <w:rPr>
            <w:rFonts w:ascii="Palatino Linotype" w:hAnsi="Palatino Linotype" w:cs="Tahoma"/>
            <w:lang w:val="tg-Cyrl-TJ"/>
            <w:rPrChange w:id="2120" w:author="Гафуров Камолджон Азимджонович" w:date="2024-10-11T09:06:00Z" w16du:dateUtc="2024-10-11T04:06:00Z">
              <w:rPr>
                <w:rFonts w:ascii="Palatino Linotype" w:hAnsi="Palatino Linotype" w:cs="Tahoma"/>
              </w:rPr>
            </w:rPrChange>
          </w:rPr>
          <w:t xml:space="preserve"> дар шакли хатт</w:t>
        </w:r>
        <w:r w:rsidR="00F43048" w:rsidRPr="00F43048">
          <w:rPr>
            <w:rFonts w:ascii="Palatino Linotype" w:hAnsi="Palatino Linotype"/>
            <w:lang w:val="tg-Cyrl-TJ"/>
            <w:rPrChange w:id="2121" w:author="Гафуров Камолджон Азимджонович" w:date="2024-10-11T09:06:00Z" w16du:dateUtc="2024-10-11T04:06:00Z">
              <w:rPr>
                <w:rFonts w:ascii="Palatino Linotype" w:hAnsi="Palatino Linotype"/>
              </w:rPr>
            </w:rPrChange>
          </w:rPr>
          <w:t>ӣ</w:t>
        </w:r>
        <w:r w:rsidR="00F43048" w:rsidRPr="00F43048">
          <w:rPr>
            <w:rFonts w:ascii="Palatino Linotype" w:hAnsi="Palatino Linotype" w:cs="Tahoma"/>
            <w:lang w:val="tg-Cyrl-TJ"/>
            <w:rPrChange w:id="2122" w:author="Гафуров Камолджон Азимджонович" w:date="2024-10-11T09:06:00Z" w16du:dateUtc="2024-10-11T04:06:00Z">
              <w:rPr>
                <w:rFonts w:ascii="Palatino Linotype" w:hAnsi="Palatino Linotype" w:cs="Tahoma"/>
              </w:rPr>
            </w:rPrChange>
          </w:rPr>
          <w:t xml:space="preserve"> баста шуда, дар ду нусха тартиб дода мешавад ва аз </w:t>
        </w:r>
        <w:r w:rsidR="00F43048" w:rsidRPr="00F43048">
          <w:rPr>
            <w:rFonts w:ascii="Palatino Linotype" w:hAnsi="Palatino Linotype"/>
            <w:lang w:val="tg-Cyrl-TJ"/>
            <w:rPrChange w:id="2123" w:author="Гафуров Камолджон Азимджонович" w:date="2024-10-11T09:06:00Z" w16du:dateUtc="2024-10-11T04:06:00Z">
              <w:rPr>
                <w:rFonts w:ascii="Palatino Linotype" w:hAnsi="Palatino Linotype"/>
              </w:rPr>
            </w:rPrChange>
          </w:rPr>
          <w:t>ҷ</w:t>
        </w:r>
        <w:r w:rsidR="00F43048" w:rsidRPr="00F43048">
          <w:rPr>
            <w:rFonts w:ascii="Palatino Linotype" w:hAnsi="Palatino Linotype" w:cs="Tahoma"/>
            <w:lang w:val="tg-Cyrl-TJ"/>
            <w:rPrChange w:id="2124" w:author="Гафуров Камолджон Азимджонович" w:date="2024-10-11T09:06:00Z" w16du:dateUtc="2024-10-11T04:06:00Z">
              <w:rPr>
                <w:rFonts w:ascii="Palatino Linotype" w:hAnsi="Palatino Linotype" w:cs="Tahoma"/>
              </w:rPr>
            </w:rPrChange>
          </w:rPr>
          <w:t>ониби тараф</w:t>
        </w:r>
        <w:r w:rsidR="00F43048" w:rsidRPr="00F43048">
          <w:rPr>
            <w:rFonts w:ascii="Palatino Linotype" w:hAnsi="Palatino Linotype"/>
            <w:lang w:val="tg-Cyrl-TJ"/>
            <w:rPrChange w:id="2125" w:author="Гафуров Камолджон Азимджонович" w:date="2024-10-11T09:06:00Z" w16du:dateUtc="2024-10-11T04:06:00Z">
              <w:rPr>
                <w:rFonts w:ascii="Palatino Linotype" w:hAnsi="Palatino Linotype"/>
              </w:rPr>
            </w:rPrChange>
          </w:rPr>
          <w:t>ҳ</w:t>
        </w:r>
        <w:r w:rsidR="00F43048" w:rsidRPr="00F43048">
          <w:rPr>
            <w:rFonts w:ascii="Palatino Linotype" w:hAnsi="Palatino Linotype" w:cs="Tahoma"/>
            <w:lang w:val="tg-Cyrl-TJ"/>
            <w:rPrChange w:id="2126" w:author="Гафуров Камолджон Азимджонович" w:date="2024-10-11T09:06:00Z" w16du:dateUtc="2024-10-11T04:06:00Z">
              <w:rPr>
                <w:rFonts w:ascii="Palatino Linotype" w:hAnsi="Palatino Linotype" w:cs="Tahoma"/>
              </w:rPr>
            </w:rPrChange>
          </w:rPr>
          <w:t>о имзо карда мешавад. Як нусхаи шартномаи</w:t>
        </w:r>
        <w:r w:rsidR="00F43048" w:rsidRPr="0045364E">
          <w:rPr>
            <w:rFonts w:ascii="Palatino Linotype" w:hAnsi="Palatino Linotype" w:cs="Tahoma"/>
            <w:lang w:val="tg-Cyrl-TJ"/>
          </w:rPr>
          <w:t xml:space="preserve"> </w:t>
        </w:r>
        <w:r w:rsidR="00F43048" w:rsidRPr="0045364E">
          <w:rPr>
            <w:rFonts w:ascii="Palatino Linotype" w:hAnsi="Palatino Linotype"/>
            <w:lang w:val="tg-Cyrl-TJ"/>
          </w:rPr>
          <w:t xml:space="preserve">(қарордоди) </w:t>
        </w:r>
        <w:r w:rsidR="00F43048" w:rsidRPr="00F43048">
          <w:rPr>
            <w:rFonts w:ascii="Palatino Linotype" w:hAnsi="Palatino Linotype" w:cs="Tahoma"/>
            <w:lang w:val="tg-Cyrl-TJ"/>
            <w:rPrChange w:id="2127" w:author="Гафуров Камолджон Азимджонович" w:date="2024-10-11T09:06:00Z" w16du:dateUtc="2024-10-11T04:06:00Z">
              <w:rPr>
                <w:rFonts w:ascii="Palatino Linotype" w:hAnsi="Palatino Linotype" w:cs="Tahoma"/>
              </w:rPr>
            </w:rPrChange>
          </w:rPr>
          <w:t>ме</w:t>
        </w:r>
        <w:r w:rsidR="00F43048" w:rsidRPr="00F43048">
          <w:rPr>
            <w:rFonts w:ascii="Palatino Linotype" w:hAnsi="Palatino Linotype"/>
            <w:lang w:val="tg-Cyrl-TJ"/>
            <w:rPrChange w:id="2128" w:author="Гафуров Камолджон Азимджонович" w:date="2024-10-11T09:06:00Z" w16du:dateUtc="2024-10-11T04:06:00Z">
              <w:rPr>
                <w:rFonts w:ascii="Palatino Linotype" w:hAnsi="Palatino Linotype"/>
              </w:rPr>
            </w:rPrChange>
          </w:rPr>
          <w:t>ҳ</w:t>
        </w:r>
        <w:r w:rsidR="00F43048" w:rsidRPr="00F43048">
          <w:rPr>
            <w:rFonts w:ascii="Palatino Linotype" w:hAnsi="Palatino Linotype" w:cs="Tahoma"/>
            <w:lang w:val="tg-Cyrl-TJ"/>
            <w:rPrChange w:id="2129" w:author="Гафуров Камолджон Азимджонович" w:date="2024-10-11T09:06:00Z" w16du:dateUtc="2024-10-11T04:06:00Z">
              <w:rPr>
                <w:rFonts w:ascii="Palatino Linotype" w:hAnsi="Palatino Linotype" w:cs="Tahoma"/>
              </w:rPr>
            </w:rPrChange>
          </w:rPr>
          <w:t>нат</w:t>
        </w:r>
        <w:r w:rsidR="00F43048" w:rsidRPr="00F43048">
          <w:rPr>
            <w:rFonts w:ascii="Palatino Linotype" w:hAnsi="Palatino Linotype"/>
            <w:lang w:val="tg-Cyrl-TJ"/>
            <w:rPrChange w:id="2130" w:author="Гафуров Камолджон Азимджонович" w:date="2024-10-11T09:06:00Z" w16du:dateUtc="2024-10-11T04:06:00Z">
              <w:rPr>
                <w:rFonts w:ascii="Palatino Linotype" w:hAnsi="Palatino Linotype"/>
              </w:rPr>
            </w:rPrChange>
          </w:rPr>
          <w:t>ӣ</w:t>
        </w:r>
        <w:r w:rsidR="00F43048" w:rsidRPr="00F43048">
          <w:rPr>
            <w:rFonts w:ascii="Palatino Linotype" w:hAnsi="Palatino Linotype" w:cs="Tahoma"/>
            <w:lang w:val="tg-Cyrl-TJ"/>
            <w:rPrChange w:id="2131" w:author="Гафуров Камолджон Азимджонович" w:date="2024-10-11T09:06:00Z" w16du:dateUtc="2024-10-11T04:06:00Z">
              <w:rPr>
                <w:rFonts w:ascii="Palatino Linotype" w:hAnsi="Palatino Linotype" w:cs="Tahoma"/>
              </w:rPr>
            </w:rPrChange>
          </w:rPr>
          <w:t xml:space="preserve"> ба корманд дода шуда, нусхаи дигарро </w:t>
        </w:r>
      </w:ins>
      <w:ins w:id="2132" w:author="Гафуров Камолджон Азимджонович" w:date="2024-10-11T09:08:00Z" w16du:dateUtc="2024-10-11T04:08:00Z">
        <w:r w:rsidR="00F43048">
          <w:rPr>
            <w:rFonts w:ascii="Palatino Linotype" w:hAnsi="Palatino Linotype" w:cs="Tahoma"/>
            <w:lang w:val="tg-Cyrl-TJ"/>
          </w:rPr>
          <w:t>Бонк</w:t>
        </w:r>
      </w:ins>
      <w:ins w:id="2133" w:author="Гафуров Камолджон Азимджонович" w:date="2024-10-11T09:06:00Z" w16du:dateUtc="2024-10-11T04:06:00Z">
        <w:r w:rsidR="00F43048" w:rsidRPr="00F43048">
          <w:rPr>
            <w:rFonts w:ascii="Palatino Linotype" w:hAnsi="Palatino Linotype" w:cs="Tahoma"/>
            <w:lang w:val="tg-Cyrl-TJ"/>
            <w:rPrChange w:id="2134" w:author="Гафуров Камолджон Азимджонович" w:date="2024-10-11T09:06:00Z" w16du:dateUtc="2024-10-11T04:06:00Z">
              <w:rPr>
                <w:rFonts w:ascii="Palatino Linotype" w:hAnsi="Palatino Linotype" w:cs="Tahoma"/>
              </w:rPr>
            </w:rPrChange>
          </w:rPr>
          <w:t xml:space="preserve"> </w:t>
        </w:r>
        <w:r w:rsidR="00F43048" w:rsidRPr="0045364E">
          <w:rPr>
            <w:rFonts w:ascii="Palatino Linotype" w:hAnsi="Palatino Linotype" w:cs="Tahoma"/>
            <w:lang w:val="tg-Cyrl-TJ"/>
          </w:rPr>
          <w:t>нигоҳ</w:t>
        </w:r>
        <w:r w:rsidR="00F43048" w:rsidRPr="00F43048">
          <w:rPr>
            <w:rFonts w:ascii="Palatino Linotype" w:hAnsi="Palatino Linotype" w:cs="Tahoma"/>
            <w:lang w:val="tg-Cyrl-TJ"/>
            <w:rPrChange w:id="2135" w:author="Гафуров Камолджон Азимджонович" w:date="2024-10-11T09:06:00Z" w16du:dateUtc="2024-10-11T04:06:00Z">
              <w:rPr>
                <w:rFonts w:ascii="Palatino Linotype" w:hAnsi="Palatino Linotype" w:cs="Tahoma"/>
              </w:rPr>
            </w:rPrChange>
          </w:rPr>
          <w:t xml:space="preserve"> медорад.</w:t>
        </w:r>
      </w:ins>
      <w:ins w:id="2136" w:author="Гафуров Камолджон Азимджонович" w:date="2024-10-11T09:09:00Z" w16du:dateUtc="2024-10-11T04:09:00Z">
        <w:r w:rsidR="00F43048">
          <w:rPr>
            <w:rFonts w:ascii="Palatino Linotype" w:hAnsi="Palatino Linotype" w:cs="Tahoma"/>
            <w:lang w:val="tg-Cyrl-TJ"/>
          </w:rPr>
          <w:t xml:space="preserve"> </w:t>
        </w:r>
      </w:ins>
      <w:ins w:id="2137" w:author="Гафуров Камолджон Азимджонович" w:date="2024-10-11T09:10:00Z" w16du:dateUtc="2024-10-11T04:10:00Z">
        <w:r w:rsidR="00F43048" w:rsidRPr="0045364E">
          <w:rPr>
            <w:rFonts w:ascii="Palatino Linotype" w:hAnsi="Palatino Linotype" w:cs="Tahoma"/>
            <w:lang w:val="tg-Cyrl-TJ"/>
          </w:rPr>
          <w:t>Ворид намудани та</w:t>
        </w:r>
        <w:r w:rsidR="00F43048" w:rsidRPr="0045364E">
          <w:rPr>
            <w:rFonts w:ascii="Palatino Linotype" w:hAnsi="Palatino Linotype"/>
            <w:lang w:val="tg-Cyrl-TJ"/>
          </w:rPr>
          <w:t>ғ</w:t>
        </w:r>
        <w:r w:rsidR="00F43048" w:rsidRPr="0045364E">
          <w:rPr>
            <w:rFonts w:ascii="Palatino Linotype" w:hAnsi="Palatino Linotype" w:cs="Tahoma"/>
            <w:lang w:val="tg-Cyrl-TJ"/>
          </w:rPr>
          <w:t>йиру илова</w:t>
        </w:r>
        <w:r w:rsidR="00F43048" w:rsidRPr="0045364E">
          <w:rPr>
            <w:rFonts w:ascii="Palatino Linotype" w:hAnsi="Palatino Linotype"/>
            <w:lang w:val="tg-Cyrl-TJ"/>
          </w:rPr>
          <w:t>ҳ</w:t>
        </w:r>
        <w:r w:rsidR="00F43048" w:rsidRPr="0045364E">
          <w:rPr>
            <w:rFonts w:ascii="Palatino Linotype" w:hAnsi="Palatino Linotype" w:cs="Tahoma"/>
            <w:lang w:val="tg-Cyrl-TJ"/>
          </w:rPr>
          <w:t xml:space="preserve">о ба шартномаи </w:t>
        </w:r>
        <w:r w:rsidR="00F43048" w:rsidRPr="0045364E">
          <w:rPr>
            <w:rFonts w:ascii="Palatino Linotype" w:hAnsi="Palatino Linotype"/>
            <w:lang w:val="tg-Cyrl-TJ"/>
          </w:rPr>
          <w:t xml:space="preserve">(қарордоди) </w:t>
        </w:r>
        <w:r w:rsidR="00F43048" w:rsidRPr="0045364E">
          <w:rPr>
            <w:rFonts w:ascii="Palatino Linotype" w:hAnsi="Palatino Linotype" w:cs="Tahoma"/>
            <w:lang w:val="tg-Cyrl-TJ"/>
          </w:rPr>
          <w:t>ме</w:t>
        </w:r>
        <w:r w:rsidR="00F43048" w:rsidRPr="0045364E">
          <w:rPr>
            <w:rFonts w:ascii="Palatino Linotype" w:hAnsi="Palatino Linotype"/>
            <w:lang w:val="tg-Cyrl-TJ"/>
          </w:rPr>
          <w:t>ҳ</w:t>
        </w:r>
        <w:r w:rsidR="00F43048" w:rsidRPr="0045364E">
          <w:rPr>
            <w:rFonts w:ascii="Palatino Linotype" w:hAnsi="Palatino Linotype" w:cs="Tahoma"/>
            <w:lang w:val="tg-Cyrl-TJ"/>
          </w:rPr>
          <w:t>нат</w:t>
        </w:r>
        <w:r w:rsidR="00F43048" w:rsidRPr="0045364E">
          <w:rPr>
            <w:rFonts w:ascii="Palatino Linotype" w:hAnsi="Palatino Linotype"/>
            <w:lang w:val="tg-Cyrl-TJ"/>
          </w:rPr>
          <w:t>ӣ</w:t>
        </w:r>
        <w:r w:rsidR="00F43048" w:rsidRPr="0045364E">
          <w:rPr>
            <w:rFonts w:ascii="Palatino Linotype" w:hAnsi="Palatino Linotype" w:cs="Tahoma"/>
            <w:lang w:val="tg-Cyrl-TJ"/>
          </w:rPr>
          <w:t xml:space="preserve">, аз </w:t>
        </w:r>
        <w:r w:rsidR="00F43048" w:rsidRPr="0045364E">
          <w:rPr>
            <w:rFonts w:ascii="Palatino Linotype" w:hAnsi="Palatino Linotype"/>
            <w:lang w:val="tg-Cyrl-TJ"/>
          </w:rPr>
          <w:t>ҷ</w:t>
        </w:r>
        <w:r w:rsidR="00F43048" w:rsidRPr="0045364E">
          <w:rPr>
            <w:rFonts w:ascii="Palatino Linotype" w:hAnsi="Palatino Linotype" w:cs="Tahoma"/>
            <w:lang w:val="tg-Cyrl-TJ"/>
          </w:rPr>
          <w:t xml:space="preserve">умла </w:t>
        </w:r>
        <w:r w:rsidR="00F43048" w:rsidRPr="0045364E">
          <w:rPr>
            <w:rFonts w:ascii="Palatino Linotype" w:hAnsi="Palatino Linotype"/>
            <w:lang w:val="tg-Cyrl-TJ"/>
          </w:rPr>
          <w:t>ҳ</w:t>
        </w:r>
        <w:r w:rsidR="00F43048" w:rsidRPr="0045364E">
          <w:rPr>
            <w:rFonts w:ascii="Palatino Linotype" w:hAnsi="Palatino Linotype" w:cs="Tahoma"/>
            <w:lang w:val="tg-Cyrl-TJ"/>
          </w:rPr>
          <w:t xml:space="preserve">ангоми гузаронидан ба кори дигар аз </w:t>
        </w:r>
        <w:r w:rsidR="00F43048" w:rsidRPr="0045364E">
          <w:rPr>
            <w:rFonts w:ascii="Palatino Linotype" w:hAnsi="Palatino Linotype"/>
            <w:lang w:val="tg-Cyrl-TJ"/>
          </w:rPr>
          <w:t>ҷ</w:t>
        </w:r>
        <w:r w:rsidR="00F43048" w:rsidRPr="0045364E">
          <w:rPr>
            <w:rFonts w:ascii="Palatino Linotype" w:hAnsi="Palatino Linotype" w:cs="Tahoma"/>
            <w:lang w:val="tg-Cyrl-TJ"/>
          </w:rPr>
          <w:t>ониби тараф</w:t>
        </w:r>
        <w:r w:rsidR="00F43048" w:rsidRPr="0045364E">
          <w:rPr>
            <w:rFonts w:ascii="Palatino Linotype" w:hAnsi="Palatino Linotype"/>
            <w:lang w:val="tg-Cyrl-TJ"/>
          </w:rPr>
          <w:t>ҳ</w:t>
        </w:r>
        <w:r w:rsidR="00F43048" w:rsidRPr="0045364E">
          <w:rPr>
            <w:rFonts w:ascii="Palatino Linotype" w:hAnsi="Palatino Linotype" w:cs="Tahoma"/>
            <w:lang w:val="tg-Cyrl-TJ"/>
          </w:rPr>
          <w:t>о дар шакли хатт</w:t>
        </w:r>
        <w:r w:rsidR="00F43048" w:rsidRPr="0045364E">
          <w:rPr>
            <w:rFonts w:ascii="Palatino Linotype" w:hAnsi="Palatino Linotype"/>
            <w:lang w:val="tg-Cyrl-TJ"/>
          </w:rPr>
          <w:t>ӣ</w:t>
        </w:r>
        <w:r w:rsidR="00F43048" w:rsidRPr="0045364E">
          <w:rPr>
            <w:rFonts w:ascii="Palatino Linotype" w:hAnsi="Palatino Linotype" w:cs="Tahoma"/>
            <w:lang w:val="tg-Cyrl-TJ"/>
          </w:rPr>
          <w:t xml:space="preserve"> амал</w:t>
        </w:r>
        <w:r w:rsidR="00F43048" w:rsidRPr="0045364E">
          <w:rPr>
            <w:rFonts w:ascii="Palatino Linotype" w:hAnsi="Palatino Linotype"/>
            <w:lang w:val="tg-Cyrl-TJ"/>
          </w:rPr>
          <w:t>ӣ</w:t>
        </w:r>
        <w:r w:rsidR="00F43048" w:rsidRPr="0045364E">
          <w:rPr>
            <w:rFonts w:ascii="Palatino Linotype" w:hAnsi="Palatino Linotype" w:cs="Tahoma"/>
            <w:lang w:val="tg-Cyrl-TJ"/>
          </w:rPr>
          <w:t xml:space="preserve"> карда мешавад. Пешни</w:t>
        </w:r>
        <w:r w:rsidR="00F43048" w:rsidRPr="0045364E">
          <w:rPr>
            <w:rFonts w:ascii="Palatino Linotype" w:hAnsi="Palatino Linotype"/>
            <w:lang w:val="tg-Cyrl-TJ"/>
          </w:rPr>
          <w:t>ҳ</w:t>
        </w:r>
        <w:r w:rsidR="00F43048" w:rsidRPr="0045364E">
          <w:rPr>
            <w:rFonts w:ascii="Palatino Linotype" w:hAnsi="Palatino Linotype" w:cs="Tahoma"/>
            <w:lang w:val="tg-Cyrl-TJ"/>
          </w:rPr>
          <w:t>оди та</w:t>
        </w:r>
        <w:r w:rsidR="00F43048" w:rsidRPr="0045364E">
          <w:rPr>
            <w:rFonts w:ascii="Palatino Linotype" w:hAnsi="Palatino Linotype"/>
            <w:lang w:val="tg-Cyrl-TJ"/>
          </w:rPr>
          <w:t>ғ</w:t>
        </w:r>
        <w:r w:rsidR="00F43048" w:rsidRPr="0045364E">
          <w:rPr>
            <w:rFonts w:ascii="Palatino Linotype" w:hAnsi="Palatino Linotype" w:cs="Tahoma"/>
            <w:lang w:val="tg-Cyrl-TJ"/>
          </w:rPr>
          <w:t>йир додани шарт</w:t>
        </w:r>
        <w:r w:rsidR="00F43048" w:rsidRPr="0045364E">
          <w:rPr>
            <w:rFonts w:ascii="Palatino Linotype" w:hAnsi="Palatino Linotype"/>
            <w:lang w:val="tg-Cyrl-TJ"/>
          </w:rPr>
          <w:t>ҳ</w:t>
        </w:r>
        <w:r w:rsidR="00F43048" w:rsidRPr="0045364E">
          <w:rPr>
            <w:rFonts w:ascii="Palatino Linotype" w:hAnsi="Palatino Linotype" w:cs="Tahoma"/>
            <w:lang w:val="tg-Cyrl-TJ"/>
          </w:rPr>
          <w:t>ои шартномаи ме</w:t>
        </w:r>
        <w:r w:rsidR="00F43048" w:rsidRPr="0045364E">
          <w:rPr>
            <w:rFonts w:ascii="Palatino Linotype" w:hAnsi="Palatino Linotype"/>
            <w:lang w:val="tg-Cyrl-TJ"/>
          </w:rPr>
          <w:t>ҳ</w:t>
        </w:r>
        <w:r w:rsidR="00F43048" w:rsidRPr="0045364E">
          <w:rPr>
            <w:rFonts w:ascii="Palatino Linotype" w:hAnsi="Palatino Linotype" w:cs="Tahoma"/>
            <w:lang w:val="tg-Cyrl-TJ"/>
          </w:rPr>
          <w:t>нат</w:t>
        </w:r>
        <w:r w:rsidR="00F43048" w:rsidRPr="0045364E">
          <w:rPr>
            <w:rFonts w:ascii="Palatino Linotype" w:hAnsi="Palatino Linotype"/>
            <w:lang w:val="tg-Cyrl-TJ"/>
          </w:rPr>
          <w:t>ӣ</w:t>
        </w:r>
        <w:r w:rsidR="00F43048" w:rsidRPr="0045364E">
          <w:rPr>
            <w:rFonts w:ascii="Palatino Linotype" w:hAnsi="Palatino Linotype" w:cs="Tahoma"/>
            <w:lang w:val="tg-Cyrl-TJ"/>
          </w:rPr>
          <w:t xml:space="preserve"> аз </w:t>
        </w:r>
        <w:r w:rsidR="00F43048" w:rsidRPr="0045364E">
          <w:rPr>
            <w:rFonts w:ascii="Palatino Linotype" w:hAnsi="Palatino Linotype"/>
            <w:lang w:val="tg-Cyrl-TJ"/>
          </w:rPr>
          <w:t>ҷ</w:t>
        </w:r>
        <w:r w:rsidR="00F43048" w:rsidRPr="0045364E">
          <w:rPr>
            <w:rFonts w:ascii="Palatino Linotype" w:hAnsi="Palatino Linotype" w:cs="Tahoma"/>
            <w:lang w:val="tg-Cyrl-TJ"/>
          </w:rPr>
          <w:t>ониби яке аз тараф</w:t>
        </w:r>
        <w:r w:rsidR="00F43048" w:rsidRPr="0045364E">
          <w:rPr>
            <w:rFonts w:ascii="Palatino Linotype" w:hAnsi="Palatino Linotype"/>
            <w:lang w:val="tg-Cyrl-TJ"/>
          </w:rPr>
          <w:t>ҳ</w:t>
        </w:r>
        <w:r w:rsidR="00F43048" w:rsidRPr="0045364E">
          <w:rPr>
            <w:rFonts w:ascii="Palatino Linotype" w:hAnsi="Palatino Linotype" w:cs="Tahoma"/>
            <w:lang w:val="tg-Cyrl-TJ"/>
          </w:rPr>
          <w:t>ои шартномаи ме</w:t>
        </w:r>
        <w:r w:rsidR="00F43048" w:rsidRPr="0045364E">
          <w:rPr>
            <w:rFonts w:ascii="Palatino Linotype" w:hAnsi="Palatino Linotype"/>
            <w:lang w:val="tg-Cyrl-TJ"/>
          </w:rPr>
          <w:t>ҳ</w:t>
        </w:r>
        <w:r w:rsidR="00F43048" w:rsidRPr="0045364E">
          <w:rPr>
            <w:rFonts w:ascii="Palatino Linotype" w:hAnsi="Palatino Linotype" w:cs="Tahoma"/>
            <w:lang w:val="tg-Cyrl-TJ"/>
          </w:rPr>
          <w:t>нат</w:t>
        </w:r>
        <w:r w:rsidR="00F43048" w:rsidRPr="0045364E">
          <w:rPr>
            <w:rFonts w:ascii="Palatino Linotype" w:hAnsi="Palatino Linotype"/>
            <w:lang w:val="tg-Cyrl-TJ"/>
          </w:rPr>
          <w:t>ӣ</w:t>
        </w:r>
        <w:r w:rsidR="00F43048" w:rsidRPr="0045364E">
          <w:rPr>
            <w:rFonts w:ascii="Palatino Linotype" w:hAnsi="Palatino Linotype" w:cs="Tahoma"/>
            <w:lang w:val="tg-Cyrl-TJ"/>
          </w:rPr>
          <w:t xml:space="preserve"> дар шакли хатт</w:t>
        </w:r>
        <w:r w:rsidR="00F43048" w:rsidRPr="0045364E">
          <w:rPr>
            <w:rFonts w:ascii="Palatino Linotype" w:hAnsi="Palatino Linotype"/>
            <w:lang w:val="tg-Cyrl-TJ"/>
          </w:rPr>
          <w:t>ӣ</w:t>
        </w:r>
        <w:r w:rsidR="00F43048" w:rsidRPr="0045364E">
          <w:rPr>
            <w:rFonts w:ascii="Palatino Linotype" w:hAnsi="Palatino Linotype" w:cs="Tahoma"/>
            <w:lang w:val="tg-Cyrl-TJ"/>
          </w:rPr>
          <w:t xml:space="preserve"> дода мешавад ва он аз </w:t>
        </w:r>
        <w:r w:rsidR="00F43048" w:rsidRPr="0045364E">
          <w:rPr>
            <w:rFonts w:ascii="Palatino Linotype" w:hAnsi="Palatino Linotype"/>
            <w:lang w:val="tg-Cyrl-TJ"/>
          </w:rPr>
          <w:t>ҷ</w:t>
        </w:r>
        <w:r w:rsidR="00F43048" w:rsidRPr="0045364E">
          <w:rPr>
            <w:rFonts w:ascii="Palatino Linotype" w:hAnsi="Palatino Linotype" w:cs="Tahoma"/>
            <w:lang w:val="tg-Cyrl-TJ"/>
          </w:rPr>
          <w:t>ониби тарафи дигар дар му</w:t>
        </w:r>
        <w:r w:rsidR="00F43048" w:rsidRPr="0045364E">
          <w:rPr>
            <w:rFonts w:ascii="Palatino Linotype" w:hAnsi="Palatino Linotype"/>
            <w:lang w:val="tg-Cyrl-TJ"/>
          </w:rPr>
          <w:t>ҳ</w:t>
        </w:r>
        <w:r w:rsidR="00F43048" w:rsidRPr="0045364E">
          <w:rPr>
            <w:rFonts w:ascii="Palatino Linotype" w:hAnsi="Palatino Linotype" w:cs="Tahoma"/>
            <w:lang w:val="tg-Cyrl-TJ"/>
          </w:rPr>
          <w:t xml:space="preserve">лати то </w:t>
        </w:r>
        <w:r w:rsidR="00F43048" w:rsidRPr="0045364E">
          <w:rPr>
            <w:rFonts w:ascii="Palatino Linotype" w:hAnsi="Palatino Linotype"/>
            <w:lang w:val="tg-Cyrl-TJ"/>
          </w:rPr>
          <w:t>ҳ</w:t>
        </w:r>
        <w:r w:rsidR="00F43048" w:rsidRPr="0045364E">
          <w:rPr>
            <w:rFonts w:ascii="Palatino Linotype" w:hAnsi="Palatino Linotype" w:cs="Tahoma"/>
            <w:lang w:val="tg-Cyrl-TJ"/>
          </w:rPr>
          <w:t>афт рўзи та</w:t>
        </w:r>
        <w:r w:rsidR="00F43048" w:rsidRPr="0045364E">
          <w:rPr>
            <w:rFonts w:ascii="Palatino Linotype" w:hAnsi="Palatino Linotype"/>
            <w:lang w:val="tg-Cyrl-TJ"/>
          </w:rPr>
          <w:t>қ</w:t>
        </w:r>
        <w:r w:rsidR="00F43048" w:rsidRPr="0045364E">
          <w:rPr>
            <w:rFonts w:ascii="Palatino Linotype" w:hAnsi="Palatino Linotype" w:cs="Tahoma"/>
            <w:lang w:val="tg-Cyrl-TJ"/>
          </w:rPr>
          <w:t>вим</w:t>
        </w:r>
        <w:r w:rsidR="00F43048" w:rsidRPr="0045364E">
          <w:rPr>
            <w:rFonts w:ascii="Palatino Linotype" w:hAnsi="Palatino Linotype"/>
            <w:lang w:val="tg-Cyrl-TJ"/>
          </w:rPr>
          <w:t>ӣ</w:t>
        </w:r>
        <w:r w:rsidR="00F43048" w:rsidRPr="0045364E">
          <w:rPr>
            <w:rFonts w:ascii="Palatino Linotype" w:hAnsi="Palatino Linotype" w:cs="Tahoma"/>
            <w:lang w:val="tg-Cyrl-TJ"/>
          </w:rPr>
          <w:t xml:space="preserve"> аз рўзи дода шудан баррас</w:t>
        </w:r>
        <w:r w:rsidR="00F43048" w:rsidRPr="0045364E">
          <w:rPr>
            <w:rFonts w:ascii="Palatino Linotype" w:hAnsi="Palatino Linotype"/>
            <w:lang w:val="tg-Cyrl-TJ"/>
          </w:rPr>
          <w:t>ӣ</w:t>
        </w:r>
        <w:r w:rsidR="00F43048" w:rsidRPr="0045364E">
          <w:rPr>
            <w:rFonts w:ascii="Palatino Linotype" w:hAnsi="Palatino Linotype" w:cs="Tahoma"/>
            <w:lang w:val="tg-Cyrl-TJ"/>
          </w:rPr>
          <w:t xml:space="preserve"> карда мешавад.</w:t>
        </w:r>
      </w:ins>
    </w:p>
    <w:p w14:paraId="060529CD" w14:textId="77777777" w:rsidR="00CA1BB3" w:rsidRPr="003D3FF5" w:rsidRDefault="00CA1BB3" w:rsidP="00CA1BB3">
      <w:pPr>
        <w:jc w:val="both"/>
        <w:rPr>
          <w:rFonts w:ascii="Palatino Linotype" w:hAnsi="Palatino Linotype"/>
          <w:lang w:val="tg-Cyrl-TJ"/>
          <w:rPrChange w:id="2138" w:author="Гафуров Камолджон Азимджонович" w:date="2024-10-11T11:09:00Z" w16du:dateUtc="2024-10-11T06:09:00Z">
            <w:rPr>
              <w:rFonts w:ascii="Palatino Linotype" w:hAnsi="Palatino Linotype"/>
            </w:rPr>
          </w:rPrChange>
        </w:rPr>
      </w:pPr>
      <w:r w:rsidRPr="003D3FF5">
        <w:rPr>
          <w:rFonts w:ascii="Palatino Linotype" w:hAnsi="Palatino Linotype"/>
          <w:lang w:val="tg-Cyrl-TJ"/>
          <w:rPrChange w:id="2139" w:author="Гафуров Камолджон Азимджонович" w:date="2024-10-11T11:09:00Z" w16du:dateUtc="2024-10-11T06:09:00Z">
            <w:rPr>
              <w:rFonts w:ascii="Palatino Linotype" w:hAnsi="Palatino Linotype"/>
            </w:rPr>
          </w:rPrChange>
        </w:rPr>
        <w:t xml:space="preserve">10.2.Бо </w:t>
      </w:r>
      <w:r w:rsidRPr="009C57C9">
        <w:rPr>
          <w:rFonts w:ascii="Palatino Linotype" w:hAnsi="Palatino Linotype"/>
          <w:lang w:val="tg-Cyrl-TJ"/>
        </w:rPr>
        <w:t>ҳ</w:t>
      </w:r>
      <w:r w:rsidRPr="003D3FF5">
        <w:rPr>
          <w:rFonts w:ascii="Palatino Linotype" w:hAnsi="Palatino Linotype"/>
          <w:lang w:val="tg-Cyrl-TJ"/>
          <w:rPrChange w:id="2140" w:author="Гафуров Камолджон Азимджонович" w:date="2024-10-11T11:09:00Z" w16du:dateUtc="2024-10-11T06:09:00Z">
            <w:rPr>
              <w:rFonts w:ascii="Palatino Linotype" w:hAnsi="Palatino Linotype"/>
            </w:rPr>
          </w:rPrChange>
        </w:rPr>
        <w:t>амаи кормандони штатии Бонк баъд аз бо нати</w:t>
      </w:r>
      <w:r w:rsidRPr="009C57C9">
        <w:rPr>
          <w:rFonts w:ascii="Palatino Linotype" w:hAnsi="Palatino Linotype"/>
          <w:lang w:val="tg-Cyrl-TJ"/>
        </w:rPr>
        <w:t>ҷ</w:t>
      </w:r>
      <w:r w:rsidRPr="003D3FF5">
        <w:rPr>
          <w:rFonts w:ascii="Palatino Linotype" w:hAnsi="Palatino Linotype"/>
          <w:lang w:val="tg-Cyrl-TJ"/>
          <w:rPrChange w:id="2141" w:author="Гафуров Камолджон Азимджонович" w:date="2024-10-11T11:09:00Z" w16du:dateUtc="2024-10-11T06:09:00Z">
            <w:rPr>
              <w:rFonts w:ascii="Palatino Linotype" w:hAnsi="Palatino Linotype"/>
            </w:rPr>
          </w:rPrChange>
        </w:rPr>
        <w:t>а</w:t>
      </w:r>
      <w:r w:rsidRPr="009C57C9">
        <w:rPr>
          <w:rFonts w:ascii="Palatino Linotype" w:hAnsi="Palatino Linotype"/>
          <w:lang w:val="tg-Cyrl-TJ"/>
        </w:rPr>
        <w:t>ҳ</w:t>
      </w:r>
      <w:r w:rsidRPr="003D3FF5">
        <w:rPr>
          <w:rFonts w:ascii="Palatino Linotype" w:hAnsi="Palatino Linotype"/>
          <w:lang w:val="tg-Cyrl-TJ"/>
          <w:rPrChange w:id="2142" w:author="Гафуров Камолджон Азимджонович" w:date="2024-10-11T11:09:00Z" w16du:dateUtc="2024-10-11T06:09:00Z">
            <w:rPr>
              <w:rFonts w:ascii="Palatino Linotype" w:hAnsi="Palatino Linotype"/>
            </w:rPr>
          </w:rPrChange>
        </w:rPr>
        <w:t>ои хуб ба охир расидани м</w:t>
      </w:r>
      <w:r w:rsidRPr="009C57C9">
        <w:rPr>
          <w:rFonts w:ascii="Palatino Linotype" w:hAnsi="Palatino Linotype"/>
          <w:lang w:val="tg-Cyrl-TJ"/>
        </w:rPr>
        <w:t>ӯҳ</w:t>
      </w:r>
      <w:r w:rsidRPr="003D3FF5">
        <w:rPr>
          <w:rFonts w:ascii="Palatino Linotype" w:hAnsi="Palatino Linotype"/>
          <w:lang w:val="tg-Cyrl-TJ"/>
          <w:rPrChange w:id="2143" w:author="Гафуров Камолджон Азимджонович" w:date="2024-10-11T11:09:00Z" w16du:dateUtc="2024-10-11T06:09:00Z">
            <w:rPr>
              <w:rFonts w:ascii="Palatino Linotype" w:hAnsi="Palatino Linotype"/>
            </w:rPr>
          </w:rPrChange>
        </w:rPr>
        <w:t>лати сан</w:t>
      </w:r>
      <w:r w:rsidRPr="009C57C9">
        <w:rPr>
          <w:rFonts w:ascii="Palatino Linotype" w:hAnsi="Palatino Linotype"/>
          <w:lang w:val="tg-Cyrl-TJ"/>
        </w:rPr>
        <w:t>ҷ</w:t>
      </w:r>
      <w:r w:rsidRPr="003D3FF5">
        <w:rPr>
          <w:rFonts w:ascii="Palatino Linotype" w:hAnsi="Palatino Linotype"/>
          <w:lang w:val="tg-Cyrl-TJ"/>
          <w:rPrChange w:id="2144" w:author="Гафуров Камолджон Азимджонович" w:date="2024-10-11T11:09:00Z" w16du:dateUtc="2024-10-11T06:09:00Z">
            <w:rPr>
              <w:rFonts w:ascii="Palatino Linotype" w:hAnsi="Palatino Linotype"/>
            </w:rPr>
          </w:rPrChange>
        </w:rPr>
        <w:t>иш</w:t>
      </w:r>
      <w:r w:rsidRPr="009C57C9">
        <w:rPr>
          <w:rFonts w:ascii="Palatino Linotype" w:hAnsi="Palatino Linotype"/>
          <w:lang w:val="tg-Cyrl-TJ"/>
        </w:rPr>
        <w:t>ӣ</w:t>
      </w:r>
      <w:r w:rsidRPr="003D3FF5">
        <w:rPr>
          <w:rFonts w:ascii="Palatino Linotype" w:hAnsi="Palatino Linotype"/>
          <w:lang w:val="tg-Cyrl-TJ"/>
          <w:rPrChange w:id="2145" w:author="Гафуров Камолджон Азимджонович" w:date="2024-10-11T11:09:00Z" w16du:dateUtc="2024-10-11T06:09:00Z">
            <w:rPr>
              <w:rFonts w:ascii="Palatino Linotype" w:hAnsi="Palatino Linotype"/>
            </w:rPr>
          </w:rPrChange>
        </w:rPr>
        <w:t xml:space="preserve"> ё давраи </w:t>
      </w:r>
      <w:r w:rsidRPr="009C57C9">
        <w:rPr>
          <w:rFonts w:ascii="Palatino Linotype" w:hAnsi="Palatino Linotype"/>
          <w:lang w:val="tg-Cyrl-TJ"/>
        </w:rPr>
        <w:t xml:space="preserve">шогирдӣ </w:t>
      </w:r>
      <w:r w:rsidRPr="003D3FF5">
        <w:rPr>
          <w:rFonts w:ascii="Palatino Linotype" w:hAnsi="Palatino Linotype"/>
          <w:lang w:val="tg-Cyrl-TJ"/>
          <w:rPrChange w:id="2146" w:author="Гафуров Камолджон Азимджонович" w:date="2024-10-11T11:09:00Z" w16du:dateUtc="2024-10-11T06:09:00Z">
            <w:rPr>
              <w:rFonts w:ascii="Palatino Linotype" w:hAnsi="Palatino Linotype"/>
            </w:rPr>
          </w:rPrChange>
        </w:rPr>
        <w:t>шартномаи (</w:t>
      </w:r>
      <w:r w:rsidRPr="009C57C9">
        <w:rPr>
          <w:rFonts w:ascii="Palatino Linotype" w:hAnsi="Palatino Linotype"/>
          <w:lang w:val="tg-Cyrl-TJ"/>
        </w:rPr>
        <w:t>қ</w:t>
      </w:r>
      <w:r w:rsidRPr="003D3FF5">
        <w:rPr>
          <w:rFonts w:ascii="Palatino Linotype" w:hAnsi="Palatino Linotype"/>
          <w:lang w:val="tg-Cyrl-TJ"/>
          <w:rPrChange w:id="2147" w:author="Гафуров Камолджон Азимджонович" w:date="2024-10-11T11:09:00Z" w16du:dateUtc="2024-10-11T06:09:00Z">
            <w:rPr>
              <w:rFonts w:ascii="Palatino Linotype" w:hAnsi="Palatino Linotype"/>
            </w:rPr>
          </w:rPrChange>
        </w:rPr>
        <w:t>арордоди) ме</w:t>
      </w:r>
      <w:r w:rsidRPr="009C57C9">
        <w:rPr>
          <w:rFonts w:ascii="Palatino Linotype" w:hAnsi="Palatino Linotype"/>
          <w:lang w:val="tg-Cyrl-TJ"/>
        </w:rPr>
        <w:t>ҳ</w:t>
      </w:r>
      <w:r w:rsidRPr="003D3FF5">
        <w:rPr>
          <w:rFonts w:ascii="Palatino Linotype" w:hAnsi="Palatino Linotype"/>
          <w:lang w:val="tg-Cyrl-TJ"/>
          <w:rPrChange w:id="2148" w:author="Гафуров Камолджон Азимджонович" w:date="2024-10-11T11:09:00Z" w16du:dateUtc="2024-10-11T06:09:00Z">
            <w:rPr>
              <w:rFonts w:ascii="Palatino Linotype" w:hAnsi="Palatino Linotype"/>
            </w:rPr>
          </w:rPrChange>
        </w:rPr>
        <w:t>нат</w:t>
      </w:r>
      <w:r w:rsidRPr="009C57C9">
        <w:rPr>
          <w:rFonts w:ascii="Palatino Linotype" w:hAnsi="Palatino Linotype"/>
          <w:lang w:val="tg-Cyrl-TJ"/>
        </w:rPr>
        <w:t>ӣ</w:t>
      </w:r>
      <w:r w:rsidRPr="003D3FF5">
        <w:rPr>
          <w:rFonts w:ascii="Palatino Linotype" w:hAnsi="Palatino Linotype"/>
          <w:lang w:val="tg-Cyrl-TJ"/>
          <w:rPrChange w:id="2149" w:author="Гафуров Камолджон Азимджонович" w:date="2024-10-11T11:09:00Z" w16du:dateUtc="2024-10-11T06:09:00Z">
            <w:rPr>
              <w:rFonts w:ascii="Palatino Linotype" w:hAnsi="Palatino Linotype"/>
            </w:rPr>
          </w:rPrChange>
        </w:rPr>
        <w:t xml:space="preserve"> </w:t>
      </w:r>
      <w:r w:rsidRPr="009C57C9">
        <w:rPr>
          <w:rFonts w:ascii="Palatino Linotype" w:hAnsi="Palatino Linotype"/>
          <w:lang w:val="tg-Cyrl-TJ"/>
        </w:rPr>
        <w:t xml:space="preserve">барасмият дароварда </w:t>
      </w:r>
      <w:r w:rsidRPr="003D3FF5">
        <w:rPr>
          <w:rFonts w:ascii="Palatino Linotype" w:hAnsi="Palatino Linotype"/>
          <w:lang w:val="tg-Cyrl-TJ"/>
          <w:rPrChange w:id="2150" w:author="Гафуров Камолджон Азимджонович" w:date="2024-10-11T11:09:00Z" w16du:dateUtc="2024-10-11T06:09:00Z">
            <w:rPr>
              <w:rFonts w:ascii="Palatino Linotype" w:hAnsi="Palatino Linotype"/>
            </w:rPr>
          </w:rPrChange>
        </w:rPr>
        <w:t xml:space="preserve">мешавад. </w:t>
      </w:r>
    </w:p>
    <w:p w14:paraId="0F214D51" w14:textId="35C93CC6" w:rsidR="00CA1BB3" w:rsidRPr="003D3FF5" w:rsidDel="001311B7" w:rsidRDefault="00CA1BB3" w:rsidP="005366BD">
      <w:pPr>
        <w:jc w:val="both"/>
        <w:rPr>
          <w:del w:id="2151" w:author="Гафуров Камолджон Азимджонович" w:date="2024-10-11T09:38:00Z" w16du:dateUtc="2024-10-11T04:38:00Z"/>
          <w:rFonts w:ascii="Palatino Linotype" w:hAnsi="Palatino Linotype"/>
          <w:strike/>
          <w:lang w:val="tg-Cyrl-TJ"/>
          <w:rPrChange w:id="2152" w:author="Гафуров Камолджон Азимджонович" w:date="2024-10-11T11:10:00Z" w16du:dateUtc="2024-10-11T06:10:00Z">
            <w:rPr>
              <w:del w:id="2153" w:author="Гафуров Камолджон Азимджонович" w:date="2024-10-11T09:38:00Z" w16du:dateUtc="2024-10-11T04:38:00Z"/>
              <w:rFonts w:ascii="Palatino Linotype" w:hAnsi="Palatino Linotype"/>
              <w:strike/>
            </w:rPr>
          </w:rPrChange>
        </w:rPr>
      </w:pPr>
      <w:r w:rsidRPr="003D3FF5">
        <w:rPr>
          <w:rFonts w:ascii="Palatino Linotype" w:hAnsi="Palatino Linotype"/>
          <w:lang w:val="tg-Cyrl-TJ"/>
          <w:rPrChange w:id="2154" w:author="Гафуров Камолджон Азимджонович" w:date="2024-10-11T11:10:00Z" w16du:dateUtc="2024-10-11T06:10:00Z">
            <w:rPr>
              <w:rFonts w:ascii="Palatino Linotype" w:hAnsi="Palatino Linotype"/>
            </w:rPr>
          </w:rPrChange>
        </w:rPr>
        <w:t>10.3.Шартномаи (</w:t>
      </w:r>
      <w:r w:rsidRPr="009C57C9">
        <w:rPr>
          <w:rFonts w:ascii="Palatino Linotype" w:hAnsi="Palatino Linotype"/>
          <w:lang w:val="tg-Cyrl-TJ"/>
        </w:rPr>
        <w:t>қ</w:t>
      </w:r>
      <w:r w:rsidRPr="003D3FF5">
        <w:rPr>
          <w:rFonts w:ascii="Palatino Linotype" w:hAnsi="Palatino Linotype"/>
          <w:lang w:val="tg-Cyrl-TJ"/>
          <w:rPrChange w:id="2155" w:author="Гафуров Камолджон Азимджонович" w:date="2024-10-11T11:10:00Z" w16du:dateUtc="2024-10-11T06:10:00Z">
            <w:rPr>
              <w:rFonts w:ascii="Palatino Linotype" w:hAnsi="Palatino Linotype"/>
            </w:rPr>
          </w:rPrChange>
        </w:rPr>
        <w:t>арордоди) ме</w:t>
      </w:r>
      <w:r w:rsidRPr="009C57C9">
        <w:rPr>
          <w:rFonts w:ascii="Palatino Linotype" w:hAnsi="Palatino Linotype"/>
          <w:lang w:val="tg-Cyrl-TJ"/>
        </w:rPr>
        <w:t>ҳ</w:t>
      </w:r>
      <w:r w:rsidRPr="003D3FF5">
        <w:rPr>
          <w:rFonts w:ascii="Palatino Linotype" w:hAnsi="Palatino Linotype"/>
          <w:lang w:val="tg-Cyrl-TJ"/>
          <w:rPrChange w:id="2156" w:author="Гафуров Камолджон Азимджонович" w:date="2024-10-11T11:10:00Z" w16du:dateUtc="2024-10-11T06:10:00Z">
            <w:rPr>
              <w:rFonts w:ascii="Palatino Linotype" w:hAnsi="Palatino Linotype"/>
            </w:rPr>
          </w:rPrChange>
        </w:rPr>
        <w:t>нат</w:t>
      </w:r>
      <w:r w:rsidRPr="009C57C9">
        <w:rPr>
          <w:rFonts w:ascii="Palatino Linotype" w:hAnsi="Palatino Linotype"/>
          <w:lang w:val="tg-Cyrl-TJ"/>
        </w:rPr>
        <w:t>ӣ</w:t>
      </w:r>
      <w:r w:rsidRPr="003D3FF5">
        <w:rPr>
          <w:rFonts w:ascii="Palatino Linotype" w:hAnsi="Palatino Linotype"/>
          <w:lang w:val="tg-Cyrl-TJ"/>
          <w:rPrChange w:id="2157" w:author="Гафуров Камолджон Азимджонович" w:date="2024-10-11T11:10:00Z" w16du:dateUtc="2024-10-11T06:10:00Z">
            <w:rPr>
              <w:rFonts w:ascii="Palatino Linotype" w:hAnsi="Palatino Linotype"/>
            </w:rPr>
          </w:rPrChange>
        </w:rPr>
        <w:t xml:space="preserve"> бо ташаббуси Бонк бо асос</w:t>
      </w:r>
      <w:r w:rsidRPr="009C57C9">
        <w:rPr>
          <w:rFonts w:ascii="Palatino Linotype" w:hAnsi="Palatino Linotype"/>
          <w:lang w:val="tg-Cyrl-TJ"/>
        </w:rPr>
        <w:t>ҳ</w:t>
      </w:r>
      <w:r w:rsidRPr="003D3FF5">
        <w:rPr>
          <w:rFonts w:ascii="Palatino Linotype" w:hAnsi="Palatino Linotype"/>
          <w:lang w:val="tg-Cyrl-TJ"/>
          <w:rPrChange w:id="2158" w:author="Гафуров Камолджон Азимджонович" w:date="2024-10-11T11:10:00Z" w16du:dateUtc="2024-10-11T06:10:00Z">
            <w:rPr>
              <w:rFonts w:ascii="Palatino Linotype" w:hAnsi="Palatino Linotype"/>
            </w:rPr>
          </w:rPrChange>
        </w:rPr>
        <w:t xml:space="preserve">ои дар </w:t>
      </w:r>
      <w:r w:rsidRPr="009C57C9">
        <w:rPr>
          <w:rFonts w:ascii="Palatino Linotype" w:hAnsi="Palatino Linotype"/>
          <w:lang w:val="tg-Cyrl-TJ"/>
        </w:rPr>
        <w:t>қ</w:t>
      </w:r>
      <w:r w:rsidRPr="003D3FF5">
        <w:rPr>
          <w:rFonts w:ascii="Palatino Linotype" w:hAnsi="Palatino Linotype"/>
          <w:lang w:val="tg-Cyrl-TJ"/>
          <w:rPrChange w:id="2159" w:author="Гафуров Камолджон Азимджонович" w:date="2024-10-11T11:10:00Z" w16du:dateUtc="2024-10-11T06:10:00Z">
            <w:rPr>
              <w:rFonts w:ascii="Palatino Linotype" w:hAnsi="Palatino Linotype"/>
            </w:rPr>
          </w:rPrChange>
        </w:rPr>
        <w:t xml:space="preserve">онунгузории </w:t>
      </w:r>
      <w:r w:rsidRPr="009C57C9">
        <w:rPr>
          <w:rFonts w:ascii="Palatino Linotype" w:hAnsi="Palatino Linotype"/>
          <w:lang w:val="tg-Cyrl-TJ"/>
        </w:rPr>
        <w:t>Ҷумҳурии Тоҷикистон</w:t>
      </w:r>
      <w:r w:rsidRPr="003D3FF5">
        <w:rPr>
          <w:rFonts w:ascii="Palatino Linotype" w:hAnsi="Palatino Linotype"/>
          <w:lang w:val="tg-Cyrl-TJ"/>
          <w:rPrChange w:id="2160" w:author="Гафуров Камолджон Азимджонович" w:date="2024-10-11T11:10:00Z" w16du:dateUtc="2024-10-11T06:10:00Z">
            <w:rPr>
              <w:rFonts w:ascii="Palatino Linotype" w:hAnsi="Palatino Linotype"/>
            </w:rPr>
          </w:rPrChange>
        </w:rPr>
        <w:t xml:space="preserve"> пешбинишуда бекор карда мешавад. </w:t>
      </w:r>
      <w:del w:id="2161" w:author="Гафуров Камолджон Азимджонович" w:date="2024-10-11T09:38:00Z" w16du:dateUtc="2024-10-11T04:38:00Z">
        <w:r w:rsidRPr="009C57C9" w:rsidDel="001311B7">
          <w:rPr>
            <w:rFonts w:ascii="Palatino Linotype" w:hAnsi="Palatino Linotype"/>
            <w:lang w:val="tg-Cyrl-TJ"/>
          </w:rPr>
          <w:delText>Ҳ</w:delText>
        </w:r>
        <w:r w:rsidRPr="003D3FF5" w:rsidDel="001311B7">
          <w:rPr>
            <w:rFonts w:ascii="Palatino Linotype" w:hAnsi="Palatino Linotype"/>
            <w:lang w:val="tg-Cyrl-TJ"/>
            <w:rPrChange w:id="2162" w:author="Гафуров Камолджон Азимджонович" w:date="2024-10-11T11:10:00Z" w16du:dateUtc="2024-10-11T06:10:00Z">
              <w:rPr>
                <w:rFonts w:ascii="Palatino Linotype" w:hAnsi="Palatino Linotype"/>
              </w:rPr>
            </w:rPrChange>
          </w:rPr>
          <w:delText>амчун асос</w:delText>
        </w:r>
        <w:r w:rsidRPr="009C57C9" w:rsidDel="001311B7">
          <w:rPr>
            <w:rFonts w:ascii="Palatino Linotype" w:hAnsi="Palatino Linotype"/>
            <w:lang w:val="tg-Cyrl-TJ"/>
          </w:rPr>
          <w:delText>ҳ</w:delText>
        </w:r>
        <w:r w:rsidRPr="003D3FF5" w:rsidDel="001311B7">
          <w:rPr>
            <w:rFonts w:ascii="Palatino Linotype" w:hAnsi="Palatino Linotype"/>
            <w:lang w:val="tg-Cyrl-TJ"/>
            <w:rPrChange w:id="2163" w:author="Гафуров Камолджон Азимджонович" w:date="2024-10-11T11:10:00Z" w16du:dateUtc="2024-10-11T06:10:00Z">
              <w:rPr>
                <w:rFonts w:ascii="Palatino Linotype" w:hAnsi="Palatino Linotype"/>
              </w:rPr>
            </w:rPrChange>
          </w:rPr>
          <w:delText>ои иловаг</w:delText>
        </w:r>
        <w:r w:rsidRPr="009C57C9" w:rsidDel="001311B7">
          <w:rPr>
            <w:rFonts w:ascii="Palatino Linotype" w:hAnsi="Palatino Linotype"/>
            <w:lang w:val="tg-Cyrl-TJ"/>
          </w:rPr>
          <w:delText>ӣ</w:delText>
        </w:r>
        <w:r w:rsidRPr="003D3FF5" w:rsidDel="001311B7">
          <w:rPr>
            <w:rFonts w:ascii="Palatino Linotype" w:hAnsi="Palatino Linotype"/>
            <w:lang w:val="tg-Cyrl-TJ"/>
            <w:rPrChange w:id="2164" w:author="Гафуров Камолджон Азимджонович" w:date="2024-10-11T11:10:00Z" w16du:dateUtc="2024-10-11T06:10:00Z">
              <w:rPr>
                <w:rFonts w:ascii="Palatino Linotype" w:hAnsi="Palatino Linotype"/>
              </w:rPr>
            </w:rPrChange>
          </w:rPr>
          <w:delText xml:space="preserve"> барои бо ташаббуси Бонк бекор карда шудани шартнома (</w:delText>
        </w:r>
        <w:r w:rsidRPr="009C57C9" w:rsidDel="001311B7">
          <w:rPr>
            <w:rFonts w:ascii="Palatino Linotype" w:hAnsi="Palatino Linotype"/>
            <w:lang w:val="tg-Cyrl-TJ"/>
          </w:rPr>
          <w:delText>қ</w:delText>
        </w:r>
        <w:r w:rsidRPr="003D3FF5" w:rsidDel="001311B7">
          <w:rPr>
            <w:rFonts w:ascii="Palatino Linotype" w:hAnsi="Palatino Linotype"/>
            <w:lang w:val="tg-Cyrl-TJ"/>
            <w:rPrChange w:id="2165" w:author="Гафуров Камолджон Азимджонович" w:date="2024-10-11T11:10:00Z" w16du:dateUtc="2024-10-11T06:10:00Z">
              <w:rPr>
                <w:rFonts w:ascii="Palatino Linotype" w:hAnsi="Palatino Linotype"/>
              </w:rPr>
            </w:rPrChange>
          </w:rPr>
          <w:delText>арордоди) ме</w:delText>
        </w:r>
        <w:r w:rsidRPr="009C57C9" w:rsidDel="001311B7">
          <w:rPr>
            <w:rFonts w:ascii="Palatino Linotype" w:hAnsi="Palatino Linotype"/>
            <w:lang w:val="tg-Cyrl-TJ"/>
          </w:rPr>
          <w:delText>ҳ</w:delText>
        </w:r>
        <w:r w:rsidRPr="003D3FF5" w:rsidDel="001311B7">
          <w:rPr>
            <w:rFonts w:ascii="Palatino Linotype" w:hAnsi="Palatino Linotype"/>
            <w:lang w:val="tg-Cyrl-TJ"/>
            <w:rPrChange w:id="2166" w:author="Гафуров Камолджон Азимджонович" w:date="2024-10-11T11:10:00Z" w16du:dateUtc="2024-10-11T06:10:00Z">
              <w:rPr>
                <w:rFonts w:ascii="Palatino Linotype" w:hAnsi="Palatino Linotype"/>
              </w:rPr>
            </w:rPrChange>
          </w:rPr>
          <w:delText>нат</w:delText>
        </w:r>
        <w:r w:rsidRPr="009C57C9" w:rsidDel="001311B7">
          <w:rPr>
            <w:rFonts w:ascii="Palatino Linotype" w:hAnsi="Palatino Linotype"/>
            <w:lang w:val="tg-Cyrl-TJ"/>
          </w:rPr>
          <w:delText>ӣ</w:delText>
        </w:r>
        <w:r w:rsidRPr="003D3FF5" w:rsidDel="001311B7">
          <w:rPr>
            <w:rFonts w:ascii="Palatino Linotype" w:hAnsi="Palatino Linotype"/>
            <w:lang w:val="tg-Cyrl-TJ"/>
            <w:rPrChange w:id="2167" w:author="Гафуров Камолджон Азимджонович" w:date="2024-10-11T11:10:00Z" w16du:dateUtc="2024-10-11T06:10:00Z">
              <w:rPr>
                <w:rFonts w:ascii="Palatino Linotype" w:hAnsi="Palatino Linotype"/>
              </w:rPr>
            </w:rPrChange>
          </w:rPr>
          <w:delText xml:space="preserve"> бо асос</w:delText>
        </w:r>
        <w:r w:rsidRPr="009C57C9" w:rsidDel="001311B7">
          <w:rPr>
            <w:rFonts w:ascii="Palatino Linotype" w:hAnsi="Palatino Linotype"/>
            <w:lang w:val="tg-Cyrl-TJ"/>
          </w:rPr>
          <w:delText>ҳ</w:delText>
        </w:r>
        <w:r w:rsidRPr="003D3FF5" w:rsidDel="001311B7">
          <w:rPr>
            <w:rFonts w:ascii="Palatino Linotype" w:hAnsi="Palatino Linotype"/>
            <w:lang w:val="tg-Cyrl-TJ"/>
            <w:rPrChange w:id="2168" w:author="Гафуров Камолджон Азимджонович" w:date="2024-10-11T11:10:00Z" w16du:dateUtc="2024-10-11T06:10:00Z">
              <w:rPr>
                <w:rFonts w:ascii="Palatino Linotype" w:hAnsi="Palatino Linotype"/>
              </w:rPr>
            </w:rPrChange>
          </w:rPr>
          <w:delText>ои зерин ин</w:delText>
        </w:r>
        <w:r w:rsidRPr="009C57C9" w:rsidDel="001311B7">
          <w:rPr>
            <w:rFonts w:ascii="Palatino Linotype" w:hAnsi="Palatino Linotype"/>
            <w:lang w:val="tg-Cyrl-TJ"/>
          </w:rPr>
          <w:delText>ҳ</w:delText>
        </w:r>
        <w:r w:rsidRPr="003D3FF5" w:rsidDel="001311B7">
          <w:rPr>
            <w:rFonts w:ascii="Palatino Linotype" w:hAnsi="Palatino Linotype"/>
            <w:lang w:val="tg-Cyrl-TJ"/>
            <w:rPrChange w:id="2169" w:author="Гафуров Камолджон Азимджонович" w:date="2024-10-11T11:10:00Z" w16du:dateUtc="2024-10-11T06:10:00Z">
              <w:rPr>
                <w:rFonts w:ascii="Palatino Linotype" w:hAnsi="Palatino Linotype"/>
              </w:rPr>
            </w:rPrChange>
          </w:rPr>
          <w:delText xml:space="preserve">о шуда метавонанд: </w:delText>
        </w:r>
      </w:del>
    </w:p>
    <w:p w14:paraId="0B9FE23A" w14:textId="732A8763" w:rsidR="00CA1BB3" w:rsidRPr="003D3FF5" w:rsidDel="001311B7" w:rsidRDefault="00CA1BB3" w:rsidP="005366BD">
      <w:pPr>
        <w:jc w:val="both"/>
        <w:rPr>
          <w:del w:id="2170" w:author="Гафуров Камолджон Азимджонович" w:date="2024-10-11T09:38:00Z" w16du:dateUtc="2024-10-11T04:38:00Z"/>
          <w:rFonts w:ascii="Palatino Linotype" w:hAnsi="Palatino Linotype"/>
          <w:lang w:val="tg-Cyrl-TJ"/>
          <w:rPrChange w:id="2171" w:author="Гафуров Камолджон Азимджонович" w:date="2024-10-11T11:10:00Z" w16du:dateUtc="2024-10-11T06:10:00Z">
            <w:rPr>
              <w:del w:id="2172" w:author="Гафуров Камолджон Азимджонович" w:date="2024-10-11T09:38:00Z" w16du:dateUtc="2024-10-11T04:38:00Z"/>
              <w:rFonts w:ascii="Palatino Linotype" w:hAnsi="Palatino Linotype"/>
            </w:rPr>
          </w:rPrChange>
        </w:rPr>
      </w:pPr>
      <w:del w:id="2173" w:author="Гафуров Камолджон Азимджонович" w:date="2024-10-11T09:38:00Z" w16du:dateUtc="2024-10-11T04:38:00Z">
        <w:r w:rsidRPr="003D3FF5" w:rsidDel="001311B7">
          <w:rPr>
            <w:rFonts w:ascii="Palatino Linotype" w:hAnsi="Palatino Linotype"/>
            <w:lang w:val="tg-Cyrl-TJ"/>
            <w:rPrChange w:id="2174" w:author="Гафуров Камолджон Азимджонович" w:date="2024-10-11T11:10:00Z" w16du:dateUtc="2024-10-11T06:10:00Z">
              <w:rPr>
                <w:rFonts w:ascii="Palatino Linotype" w:hAnsi="Palatino Linotype"/>
              </w:rPr>
            </w:rPrChange>
          </w:rPr>
          <w:delText>1) бо асоси гум шудани бовар</w:delText>
        </w:r>
        <w:r w:rsidRPr="009C57C9" w:rsidDel="001311B7">
          <w:rPr>
            <w:rFonts w:ascii="Palatino Linotype" w:hAnsi="Palatino Linotype"/>
            <w:lang w:val="tg-Cyrl-TJ"/>
          </w:rPr>
          <w:delText>ӣ</w:delText>
        </w:r>
        <w:r w:rsidRPr="003D3FF5" w:rsidDel="001311B7">
          <w:rPr>
            <w:rFonts w:ascii="Palatino Linotype" w:hAnsi="Palatino Linotype"/>
            <w:lang w:val="tg-Cyrl-TJ"/>
            <w:rPrChange w:id="2175" w:author="Гафуров Камолджон Азимджонович" w:date="2024-10-11T11:10:00Z" w16du:dateUtc="2024-10-11T06:10:00Z">
              <w:rPr>
                <w:rFonts w:ascii="Palatino Linotype" w:hAnsi="Palatino Linotype"/>
              </w:rPr>
            </w:rPrChange>
          </w:rPr>
          <w:delText>:</w:delText>
        </w:r>
      </w:del>
    </w:p>
    <w:p w14:paraId="0FB672F9" w14:textId="3891B1E0" w:rsidR="00CA1BB3" w:rsidRPr="003D3FF5" w:rsidDel="001311B7" w:rsidRDefault="00CA1BB3" w:rsidP="005366BD">
      <w:pPr>
        <w:jc w:val="both"/>
        <w:rPr>
          <w:del w:id="2176" w:author="Гафуров Камолджон Азимджонович" w:date="2024-10-11T09:38:00Z" w16du:dateUtc="2024-10-11T04:38:00Z"/>
          <w:rFonts w:ascii="Palatino Linotype" w:hAnsi="Palatino Linotype"/>
          <w:lang w:val="tg-Cyrl-TJ"/>
          <w:rPrChange w:id="2177" w:author="Гафуров Камолджон Азимджонович" w:date="2024-10-11T11:10:00Z" w16du:dateUtc="2024-10-11T06:10:00Z">
            <w:rPr>
              <w:del w:id="2178" w:author="Гафуров Камолджон Азимджонович" w:date="2024-10-11T09:38:00Z" w16du:dateUtc="2024-10-11T04:38:00Z"/>
              <w:rFonts w:ascii="Palatino Linotype" w:hAnsi="Palatino Linotype"/>
            </w:rPr>
          </w:rPrChange>
        </w:rPr>
      </w:pPr>
      <w:del w:id="2179" w:author="Гафуров Камолджон Азимджонович" w:date="2024-10-11T09:38:00Z" w16du:dateUtc="2024-10-11T04:38:00Z">
        <w:r w:rsidRPr="003D3FF5" w:rsidDel="001311B7">
          <w:rPr>
            <w:rFonts w:ascii="Palatino Linotype" w:hAnsi="Palatino Linotype"/>
            <w:lang w:val="tg-Cyrl-TJ"/>
            <w:rPrChange w:id="2180" w:author="Гафуров Камолджон Азимджонович" w:date="2024-10-11T11:10:00Z" w16du:dateUtc="2024-10-11T06:10:00Z">
              <w:rPr>
                <w:rFonts w:ascii="Palatino Linotype" w:hAnsi="Palatino Linotype"/>
              </w:rPr>
            </w:rPrChange>
          </w:rPr>
          <w:delText xml:space="preserve">а) </w:delText>
        </w:r>
        <w:r w:rsidRPr="009C57C9" w:rsidDel="001311B7">
          <w:rPr>
            <w:rFonts w:ascii="Palatino Linotype" w:hAnsi="Palatino Linotype"/>
            <w:lang w:val="tg-Cyrl-TJ"/>
          </w:rPr>
          <w:delText>ҳ</w:delText>
        </w:r>
        <w:r w:rsidRPr="003D3FF5" w:rsidDel="001311B7">
          <w:rPr>
            <w:rFonts w:ascii="Palatino Linotype" w:hAnsi="Palatino Linotype"/>
            <w:lang w:val="tg-Cyrl-TJ"/>
            <w:rPrChange w:id="2181" w:author="Гафуров Камолджон Азимджонович" w:date="2024-10-11T11:10:00Z" w16du:dateUtc="2024-10-11T06:10:00Z">
              <w:rPr>
                <w:rFonts w:ascii="Palatino Linotype" w:hAnsi="Palatino Linotype"/>
              </w:rPr>
            </w:rPrChange>
          </w:rPr>
          <w:delText>аракат ва ё бе</w:delText>
        </w:r>
        <w:r w:rsidRPr="009C57C9" w:rsidDel="001311B7">
          <w:rPr>
            <w:rFonts w:ascii="Palatino Linotype" w:hAnsi="Palatino Linotype"/>
            <w:lang w:val="tg-Cyrl-TJ"/>
          </w:rPr>
          <w:delText>ҳ</w:delText>
        </w:r>
        <w:r w:rsidRPr="003D3FF5" w:rsidDel="001311B7">
          <w:rPr>
            <w:rFonts w:ascii="Palatino Linotype" w:hAnsi="Palatino Linotype"/>
            <w:lang w:val="tg-Cyrl-TJ"/>
            <w:rPrChange w:id="2182" w:author="Гафуров Камолджон Азимджонович" w:date="2024-10-11T11:10:00Z" w16du:dateUtc="2024-10-11T06:10:00Z">
              <w:rPr>
                <w:rFonts w:ascii="Palatino Linotype" w:hAnsi="Palatino Linotype"/>
              </w:rPr>
            </w:rPrChange>
          </w:rPr>
          <w:delText>аракатии кормандон, ки боиси аз тарафи кормандони дигар аз худ намудани мабла</w:delText>
        </w:r>
        <w:r w:rsidRPr="009C57C9" w:rsidDel="001311B7">
          <w:rPr>
            <w:rFonts w:ascii="Palatino Linotype" w:hAnsi="Palatino Linotype"/>
            <w:lang w:val="tg-Cyrl-TJ"/>
          </w:rPr>
          <w:delText>ғ</w:delText>
        </w:r>
        <w:r w:rsidRPr="003D3FF5" w:rsidDel="001311B7">
          <w:rPr>
            <w:rFonts w:ascii="Palatino Linotype" w:hAnsi="Palatino Linotype"/>
            <w:lang w:val="tg-Cyrl-TJ"/>
            <w:rPrChange w:id="2183" w:author="Гафуров Камолджон Азимджонович" w:date="2024-10-11T11:10:00Z" w16du:dateUtc="2024-10-11T06:10:00Z">
              <w:rPr>
                <w:rFonts w:ascii="Palatino Linotype" w:hAnsi="Palatino Linotype"/>
              </w:rPr>
            </w:rPrChange>
          </w:rPr>
          <w:delText xml:space="preserve"> ва ё боиси харо</w:delText>
        </w:r>
        <w:r w:rsidRPr="009C57C9" w:rsidDel="001311B7">
          <w:rPr>
            <w:rFonts w:ascii="Palatino Linotype" w:hAnsi="Palatino Linotype"/>
            <w:lang w:val="tg-Cyrl-TJ"/>
          </w:rPr>
          <w:delText>ҷ</w:delText>
        </w:r>
        <w:r w:rsidRPr="003D3FF5" w:rsidDel="001311B7">
          <w:rPr>
            <w:rFonts w:ascii="Palatino Linotype" w:hAnsi="Palatino Linotype"/>
            <w:lang w:val="tg-Cyrl-TJ"/>
            <w:rPrChange w:id="2184" w:author="Гафуров Камолджон Азимджонович" w:date="2024-10-11T11:10:00Z" w16du:dateUtc="2024-10-11T06:10:00Z">
              <w:rPr>
                <w:rFonts w:ascii="Palatino Linotype" w:hAnsi="Palatino Linotype"/>
              </w:rPr>
            </w:rPrChange>
          </w:rPr>
          <w:delText xml:space="preserve">оти зиёд, камомад ва дигар </w:delText>
        </w:r>
        <w:r w:rsidRPr="009C57C9" w:rsidDel="001311B7">
          <w:rPr>
            <w:rFonts w:ascii="Palatino Linotype" w:hAnsi="Palatino Linotype"/>
            <w:lang w:val="tg-Cyrl-TJ"/>
          </w:rPr>
          <w:delText>ҳ</w:delText>
        </w:r>
        <w:r w:rsidRPr="003D3FF5" w:rsidDel="001311B7">
          <w:rPr>
            <w:rFonts w:ascii="Palatino Linotype" w:hAnsi="Palatino Linotype"/>
            <w:lang w:val="tg-Cyrl-TJ"/>
            <w:rPrChange w:id="2185" w:author="Гафуров Камолджон Азимджонович" w:date="2024-10-11T11:10:00Z" w16du:dateUtc="2024-10-11T06:10:00Z">
              <w:rPr>
                <w:rFonts w:ascii="Palatino Linotype" w:hAnsi="Palatino Linotype"/>
              </w:rPr>
            </w:rPrChange>
          </w:rPr>
          <w:delText>олат</w:delText>
        </w:r>
        <w:r w:rsidRPr="009C57C9" w:rsidDel="001311B7">
          <w:rPr>
            <w:rFonts w:ascii="Palatino Linotype" w:hAnsi="Palatino Linotype"/>
            <w:lang w:val="tg-Cyrl-TJ"/>
          </w:rPr>
          <w:delText>ҳ</w:delText>
        </w:r>
        <w:r w:rsidRPr="003D3FF5" w:rsidDel="001311B7">
          <w:rPr>
            <w:rFonts w:ascii="Palatino Linotype" w:hAnsi="Palatino Linotype"/>
            <w:lang w:val="tg-Cyrl-TJ"/>
            <w:rPrChange w:id="2186" w:author="Гафуров Камолджон Азимджонович" w:date="2024-10-11T11:10:00Z" w16du:dateUtc="2024-10-11T06:10:00Z">
              <w:rPr>
                <w:rFonts w:ascii="Palatino Linotype" w:hAnsi="Palatino Linotype"/>
              </w:rPr>
            </w:rPrChange>
          </w:rPr>
          <w:delText>ои да</w:delText>
        </w:r>
        <w:r w:rsidRPr="009C57C9" w:rsidDel="001311B7">
          <w:rPr>
            <w:rFonts w:ascii="Palatino Linotype" w:hAnsi="Palatino Linotype"/>
            <w:lang w:val="tg-Cyrl-TJ"/>
          </w:rPr>
          <w:delText>ғ</w:delText>
        </w:r>
        <w:r w:rsidRPr="003D3FF5" w:rsidDel="001311B7">
          <w:rPr>
            <w:rFonts w:ascii="Palatino Linotype" w:hAnsi="Palatino Linotype"/>
            <w:lang w:val="tg-Cyrl-TJ"/>
            <w:rPrChange w:id="2187" w:author="Гафуров Камолджон Азимджонович" w:date="2024-10-11T11:10:00Z" w16du:dateUtc="2024-10-11T06:10:00Z">
              <w:rPr>
                <w:rFonts w:ascii="Palatino Linotype" w:hAnsi="Palatino Linotype"/>
              </w:rPr>
            </w:rPrChange>
          </w:rPr>
          <w:delText>алона вайрон карда шудани санад</w:delText>
        </w:r>
        <w:r w:rsidRPr="009C57C9" w:rsidDel="001311B7">
          <w:rPr>
            <w:rFonts w:ascii="Palatino Linotype" w:hAnsi="Palatino Linotype"/>
            <w:lang w:val="tg-Cyrl-TJ"/>
          </w:rPr>
          <w:delText>ҳ</w:delText>
        </w:r>
        <w:r w:rsidRPr="003D3FF5" w:rsidDel="001311B7">
          <w:rPr>
            <w:rFonts w:ascii="Palatino Linotype" w:hAnsi="Palatino Linotype"/>
            <w:lang w:val="tg-Cyrl-TJ"/>
            <w:rPrChange w:id="2188" w:author="Гафуров Камолджон Азимджонович" w:date="2024-10-11T11:10:00Z" w16du:dateUtc="2024-10-11T06:10:00Z">
              <w:rPr>
                <w:rFonts w:ascii="Palatino Linotype" w:hAnsi="Palatino Linotype"/>
              </w:rPr>
            </w:rPrChange>
          </w:rPr>
          <w:delText xml:space="preserve">ои меъёрии амалкунанда шудааст, агар онро комиссия оид ба </w:delText>
        </w:r>
        <w:r w:rsidRPr="003D3FF5" w:rsidDel="001311B7">
          <w:rPr>
            <w:rFonts w:ascii="Palatino Linotype" w:hAnsi="Palatino Linotype"/>
            <w:lang w:val="tg-Cyrl-TJ"/>
            <w:rPrChange w:id="2189" w:author="Гафуров Камолджон Азимджонович" w:date="2024-10-11T11:10:00Z" w16du:dateUtc="2024-10-11T06:10:00Z">
              <w:rPr>
                <w:rFonts w:ascii="Palatino Linotype" w:hAnsi="Palatino Linotype"/>
              </w:rPr>
            </w:rPrChange>
          </w:rPr>
          <w:lastRenderedPageBreak/>
          <w:delText>ба</w:delText>
        </w:r>
        <w:r w:rsidRPr="009C57C9" w:rsidDel="001311B7">
          <w:rPr>
            <w:rFonts w:ascii="Palatino Linotype" w:hAnsi="Palatino Linotype"/>
            <w:lang w:val="tg-Cyrl-TJ"/>
          </w:rPr>
          <w:delText>ҳ</w:delText>
        </w:r>
        <w:r w:rsidRPr="003D3FF5" w:rsidDel="001311B7">
          <w:rPr>
            <w:rFonts w:ascii="Palatino Linotype" w:hAnsi="Palatino Linotype"/>
            <w:lang w:val="tg-Cyrl-TJ"/>
            <w:rPrChange w:id="2190" w:author="Гафуров Камолджон Азимджонович" w:date="2024-10-11T11:10:00Z" w16du:dateUtc="2024-10-11T06:10:00Z">
              <w:rPr>
                <w:rFonts w:ascii="Palatino Linotype" w:hAnsi="Palatino Linotype"/>
              </w:rPr>
            </w:rPrChange>
          </w:rPr>
          <w:delText>с</w:delText>
        </w:r>
        <w:r w:rsidRPr="009C57C9" w:rsidDel="001311B7">
          <w:rPr>
            <w:rFonts w:ascii="Palatino Linotype" w:hAnsi="Palatino Linotype"/>
            <w:lang w:val="tg-Cyrl-TJ"/>
          </w:rPr>
          <w:delText>ҳ</w:delText>
        </w:r>
        <w:r w:rsidRPr="003D3FF5" w:rsidDel="001311B7">
          <w:rPr>
            <w:rFonts w:ascii="Palatino Linotype" w:hAnsi="Palatino Linotype"/>
            <w:lang w:val="tg-Cyrl-TJ"/>
            <w:rPrChange w:id="2191" w:author="Гафуров Камолджон Азимджонович" w:date="2024-10-11T11:10:00Z" w16du:dateUtc="2024-10-11T06:10:00Z">
              <w:rPr>
                <w:rFonts w:ascii="Palatino Linotype" w:hAnsi="Palatino Linotype"/>
              </w:rPr>
            </w:rPrChange>
          </w:rPr>
          <w:delText>ои ме</w:delText>
        </w:r>
        <w:r w:rsidRPr="009C57C9" w:rsidDel="001311B7">
          <w:rPr>
            <w:rFonts w:ascii="Palatino Linotype" w:hAnsi="Palatino Linotype"/>
            <w:lang w:val="tg-Cyrl-TJ"/>
          </w:rPr>
          <w:delText>ҳ</w:delText>
        </w:r>
        <w:r w:rsidRPr="003D3FF5" w:rsidDel="001311B7">
          <w:rPr>
            <w:rFonts w:ascii="Palatino Linotype" w:hAnsi="Palatino Linotype"/>
            <w:lang w:val="tg-Cyrl-TJ"/>
            <w:rPrChange w:id="2192" w:author="Гафуров Камолджон Азимджонович" w:date="2024-10-11T11:10:00Z" w16du:dateUtc="2024-10-11T06:10:00Z">
              <w:rPr>
                <w:rFonts w:ascii="Palatino Linotype" w:hAnsi="Palatino Linotype"/>
              </w:rPr>
            </w:rPrChange>
          </w:rPr>
          <w:delText>натии фард</w:delText>
        </w:r>
        <w:r w:rsidRPr="009C57C9" w:rsidDel="001311B7">
          <w:rPr>
            <w:rFonts w:ascii="Palatino Linotype" w:hAnsi="Palatino Linotype"/>
            <w:lang w:val="tg-Cyrl-TJ"/>
          </w:rPr>
          <w:delText>ӣ</w:delText>
        </w:r>
        <w:r w:rsidRPr="003D3FF5" w:rsidDel="001311B7">
          <w:rPr>
            <w:rFonts w:ascii="Palatino Linotype" w:hAnsi="Palatino Linotype"/>
            <w:lang w:val="tg-Cyrl-TJ"/>
            <w:rPrChange w:id="2193" w:author="Гафуров Камолджон Азимджонович" w:date="2024-10-11T11:10:00Z" w16du:dateUtc="2024-10-11T06:10:00Z">
              <w:rPr>
                <w:rFonts w:ascii="Palatino Linotype" w:hAnsi="Palatino Linotype"/>
              </w:rPr>
            </w:rPrChange>
          </w:rPr>
          <w:delText>, гур</w:delText>
        </w:r>
        <w:r w:rsidRPr="009C57C9" w:rsidDel="001311B7">
          <w:rPr>
            <w:rFonts w:ascii="Palatino Linotype" w:hAnsi="Palatino Linotype"/>
            <w:lang w:val="tg-Cyrl-TJ"/>
          </w:rPr>
          <w:delText>ӯҳ</w:delText>
        </w:r>
        <w:r w:rsidRPr="003D3FF5" w:rsidDel="001311B7">
          <w:rPr>
            <w:rFonts w:ascii="Palatino Linotype" w:hAnsi="Palatino Linotype"/>
            <w:lang w:val="tg-Cyrl-TJ"/>
            <w:rPrChange w:id="2194" w:author="Гафуров Камолджон Азимджонович" w:date="2024-10-11T11:10:00Z" w16du:dateUtc="2024-10-11T06:10:00Z">
              <w:rPr>
                <w:rFonts w:ascii="Palatino Linotype" w:hAnsi="Palatino Linotype"/>
              </w:rPr>
            </w:rPrChange>
          </w:rPr>
          <w:delText>и кор</w:delText>
        </w:r>
        <w:r w:rsidRPr="009C57C9" w:rsidDel="001311B7">
          <w:rPr>
            <w:rFonts w:ascii="Palatino Linotype" w:hAnsi="Palatino Linotype"/>
            <w:lang w:val="tg-Cyrl-TJ"/>
          </w:rPr>
          <w:delText>ӣ</w:delText>
        </w:r>
        <w:r w:rsidRPr="003D3FF5" w:rsidDel="001311B7">
          <w:rPr>
            <w:rFonts w:ascii="Palatino Linotype" w:hAnsi="Palatino Linotype"/>
            <w:lang w:val="tg-Cyrl-TJ"/>
            <w:rPrChange w:id="2195" w:author="Гафуров Камолджон Азимджонович" w:date="2024-10-11T11:10:00Z" w16du:dateUtc="2024-10-11T06:10:00Z">
              <w:rPr>
                <w:rFonts w:ascii="Palatino Linotype" w:hAnsi="Palatino Linotype"/>
              </w:rPr>
            </w:rPrChange>
          </w:rPr>
          <w:delText xml:space="preserve"> ё комиссияи яква</w:delText>
        </w:r>
        <w:r w:rsidRPr="009C57C9" w:rsidDel="001311B7">
          <w:rPr>
            <w:rFonts w:ascii="Palatino Linotype" w:hAnsi="Palatino Linotype"/>
            <w:lang w:val="tg-Cyrl-TJ"/>
          </w:rPr>
          <w:delText>қ</w:delText>
        </w:r>
        <w:r w:rsidRPr="003D3FF5" w:rsidDel="001311B7">
          <w:rPr>
            <w:rFonts w:ascii="Palatino Linotype" w:hAnsi="Palatino Linotype"/>
            <w:lang w:val="tg-Cyrl-TJ"/>
            <w:rPrChange w:id="2196" w:author="Гафуров Камолджон Азимджонович" w:date="2024-10-11T11:10:00Z" w16du:dateUtc="2024-10-11T06:10:00Z">
              <w:rPr>
                <w:rFonts w:ascii="Palatino Linotype" w:hAnsi="Palatino Linotype"/>
              </w:rPr>
            </w:rPrChange>
          </w:rPr>
          <w:delText>тина таъсисдодашуда муайян карда, онро асоснок дониста бошад.</w:delText>
        </w:r>
      </w:del>
    </w:p>
    <w:p w14:paraId="65657683" w14:textId="2E5D6CD1" w:rsidR="00CA1BB3" w:rsidRPr="003D3FF5" w:rsidDel="001311B7" w:rsidRDefault="00CA1BB3" w:rsidP="005366BD">
      <w:pPr>
        <w:jc w:val="both"/>
        <w:rPr>
          <w:del w:id="2197" w:author="Гафуров Камолджон Азимджонович" w:date="2024-10-11T09:38:00Z" w16du:dateUtc="2024-10-11T04:38:00Z"/>
          <w:rFonts w:ascii="Palatino Linotype" w:hAnsi="Palatino Linotype"/>
          <w:lang w:val="tg-Cyrl-TJ"/>
          <w:rPrChange w:id="2198" w:author="Гафуров Камолджон Азимджонович" w:date="2024-10-11T11:10:00Z" w16du:dateUtc="2024-10-11T06:10:00Z">
            <w:rPr>
              <w:del w:id="2199" w:author="Гафуров Камолджон Азимджонович" w:date="2024-10-11T09:38:00Z" w16du:dateUtc="2024-10-11T04:38:00Z"/>
              <w:rFonts w:ascii="Palatino Linotype" w:hAnsi="Palatino Linotype"/>
            </w:rPr>
          </w:rPrChange>
        </w:rPr>
      </w:pPr>
      <w:del w:id="2200" w:author="Гафуров Камолджон Азимджонович" w:date="2024-10-11T09:38:00Z" w16du:dateUtc="2024-10-11T04:38:00Z">
        <w:r w:rsidRPr="003D3FF5" w:rsidDel="001311B7">
          <w:rPr>
            <w:rFonts w:ascii="Palatino Linotype" w:hAnsi="Palatino Linotype"/>
            <w:lang w:val="tg-Cyrl-TJ"/>
            <w:rPrChange w:id="2201" w:author="Гафуров Камолджон Азимджонович" w:date="2024-10-11T11:10:00Z" w16du:dateUtc="2024-10-11T06:10:00Z">
              <w:rPr>
                <w:rFonts w:ascii="Palatino Linotype" w:hAnsi="Palatino Linotype"/>
              </w:rPr>
            </w:rPrChange>
          </w:rPr>
          <w:delText xml:space="preserve">б) додан ва ё ба расмият даровардани </w:delText>
        </w:r>
        <w:r w:rsidRPr="009C57C9" w:rsidDel="001311B7">
          <w:rPr>
            <w:rFonts w:ascii="Palatino Linotype" w:hAnsi="Palatino Linotype"/>
            <w:lang w:val="tg-Cyrl-TJ"/>
          </w:rPr>
          <w:delText>қ</w:delText>
        </w:r>
        <w:r w:rsidRPr="003D3FF5" w:rsidDel="001311B7">
          <w:rPr>
            <w:rFonts w:ascii="Palatino Linotype" w:hAnsi="Palatino Linotype"/>
            <w:lang w:val="tg-Cyrl-TJ"/>
            <w:rPrChange w:id="2202" w:author="Гафуров Камолджон Азимджонович" w:date="2024-10-11T11:10:00Z" w16du:dateUtc="2024-10-11T06:10:00Z">
              <w:rPr>
                <w:rFonts w:ascii="Palatino Linotype" w:hAnsi="Palatino Linotype"/>
              </w:rPr>
            </w:rPrChange>
          </w:rPr>
          <w:delText>арз</w:delText>
        </w:r>
        <w:r w:rsidRPr="009C57C9" w:rsidDel="001311B7">
          <w:rPr>
            <w:rFonts w:ascii="Palatino Linotype" w:hAnsi="Palatino Linotype"/>
            <w:lang w:val="tg-Cyrl-TJ"/>
          </w:rPr>
          <w:delText>ҳ</w:delText>
        </w:r>
        <w:r w:rsidRPr="003D3FF5" w:rsidDel="001311B7">
          <w:rPr>
            <w:rFonts w:ascii="Palatino Linotype" w:hAnsi="Palatino Linotype"/>
            <w:lang w:val="tg-Cyrl-TJ"/>
            <w:rPrChange w:id="2203" w:author="Гафуров Камолджон Азимджонович" w:date="2024-10-11T11:10:00Z" w16du:dateUtc="2024-10-11T06:10:00Z">
              <w:rPr>
                <w:rFonts w:ascii="Palatino Linotype" w:hAnsi="Palatino Linotype"/>
              </w:rPr>
            </w:rPrChange>
          </w:rPr>
          <w:delText>о бо да</w:delText>
        </w:r>
        <w:r w:rsidRPr="009C57C9" w:rsidDel="001311B7">
          <w:rPr>
            <w:rFonts w:ascii="Palatino Linotype" w:hAnsi="Palatino Linotype"/>
            <w:lang w:val="tg-Cyrl-TJ"/>
          </w:rPr>
          <w:delText>ғ</w:delText>
        </w:r>
        <w:r w:rsidRPr="003D3FF5" w:rsidDel="001311B7">
          <w:rPr>
            <w:rFonts w:ascii="Palatino Linotype" w:hAnsi="Palatino Linotype"/>
            <w:lang w:val="tg-Cyrl-TJ"/>
            <w:rPrChange w:id="2204" w:author="Гафуров Камолджон Азимджонович" w:date="2024-10-11T11:10:00Z" w16du:dateUtc="2024-10-11T06:10:00Z">
              <w:rPr>
                <w:rFonts w:ascii="Palatino Linotype" w:hAnsi="Palatino Linotype"/>
              </w:rPr>
            </w:rPrChange>
          </w:rPr>
          <w:delText xml:space="preserve">алона вайрон намудани тартиб ва </w:delText>
        </w:r>
        <w:r w:rsidRPr="009C57C9" w:rsidDel="001311B7">
          <w:rPr>
            <w:rFonts w:ascii="Palatino Linotype" w:hAnsi="Palatino Linotype"/>
            <w:lang w:val="tg-Cyrl-TJ"/>
          </w:rPr>
          <w:delText>қ</w:delText>
        </w:r>
        <w:r w:rsidRPr="003D3FF5" w:rsidDel="001311B7">
          <w:rPr>
            <w:rFonts w:ascii="Palatino Linotype" w:hAnsi="Palatino Linotype"/>
            <w:lang w:val="tg-Cyrl-TJ"/>
            <w:rPrChange w:id="2205" w:author="Гафуров Камолджон Азимджонович" w:date="2024-10-11T11:10:00Z" w16du:dateUtc="2024-10-11T06:10:00Z">
              <w:rPr>
                <w:rFonts w:ascii="Palatino Linotype" w:hAnsi="Palatino Linotype"/>
              </w:rPr>
            </w:rPrChange>
          </w:rPr>
          <w:delText>оида</w:delText>
        </w:r>
        <w:r w:rsidRPr="009C57C9" w:rsidDel="001311B7">
          <w:rPr>
            <w:rFonts w:ascii="Palatino Linotype" w:hAnsi="Palatino Linotype"/>
            <w:lang w:val="tg-Cyrl-TJ"/>
          </w:rPr>
          <w:delText>ҳ</w:delText>
        </w:r>
        <w:r w:rsidRPr="003D3FF5" w:rsidDel="001311B7">
          <w:rPr>
            <w:rFonts w:ascii="Palatino Linotype" w:hAnsi="Palatino Linotype"/>
            <w:lang w:val="tg-Cyrl-TJ"/>
            <w:rPrChange w:id="2206" w:author="Гафуров Камолджон Азимджонович" w:date="2024-10-11T11:10:00Z" w16du:dateUtc="2024-10-11T06:10:00Z">
              <w:rPr>
                <w:rFonts w:ascii="Palatino Linotype" w:hAnsi="Palatino Linotype"/>
              </w:rPr>
            </w:rPrChange>
          </w:rPr>
          <w:delText>ои бо низомнома</w:delText>
        </w:r>
        <w:r w:rsidRPr="009C57C9" w:rsidDel="001311B7">
          <w:rPr>
            <w:rFonts w:ascii="Palatino Linotype" w:hAnsi="Palatino Linotype"/>
            <w:lang w:val="tg-Cyrl-TJ"/>
          </w:rPr>
          <w:delText>ҳ</w:delText>
        </w:r>
        <w:r w:rsidRPr="003D3FF5" w:rsidDel="001311B7">
          <w:rPr>
            <w:rFonts w:ascii="Palatino Linotype" w:hAnsi="Palatino Linotype"/>
            <w:lang w:val="tg-Cyrl-TJ"/>
            <w:rPrChange w:id="2207" w:author="Гафуров Камолджон Азимджонович" w:date="2024-10-11T11:10:00Z" w16du:dateUtc="2024-10-11T06:10:00Z">
              <w:rPr>
                <w:rFonts w:ascii="Palatino Linotype" w:hAnsi="Palatino Linotype"/>
              </w:rPr>
            </w:rPrChange>
          </w:rPr>
          <w:delText>о пешбинишуда, агар хулосаи ш</w:delText>
        </w:r>
        <w:r w:rsidRPr="009C57C9" w:rsidDel="001311B7">
          <w:rPr>
            <w:rFonts w:ascii="Palatino Linotype" w:hAnsi="Palatino Linotype"/>
            <w:lang w:val="tg-Cyrl-TJ"/>
          </w:rPr>
          <w:delText>ӯ</w:delText>
        </w:r>
        <w:r w:rsidRPr="003D3FF5" w:rsidDel="001311B7">
          <w:rPr>
            <w:rFonts w:ascii="Palatino Linotype" w:hAnsi="Palatino Linotype"/>
            <w:lang w:val="tg-Cyrl-TJ"/>
            <w:rPrChange w:id="2208" w:author="Гафуров Камолджон Азимджонович" w:date="2024-10-11T11:10:00Z" w16du:dateUtc="2024-10-11T06:10:00Z">
              <w:rPr>
                <w:rFonts w:ascii="Palatino Linotype" w:hAnsi="Palatino Linotype"/>
              </w:rPr>
            </w:rPrChange>
          </w:rPr>
          <w:delText>ъба (гур</w:delText>
        </w:r>
        <w:r w:rsidRPr="009C57C9" w:rsidDel="001311B7">
          <w:rPr>
            <w:rFonts w:ascii="Palatino Linotype" w:hAnsi="Palatino Linotype"/>
            <w:lang w:val="tg-Cyrl-TJ"/>
          </w:rPr>
          <w:delText>ӯҳҳ</w:delText>
        </w:r>
        <w:r w:rsidRPr="003D3FF5" w:rsidDel="001311B7">
          <w:rPr>
            <w:rFonts w:ascii="Palatino Linotype" w:hAnsi="Palatino Linotype"/>
            <w:lang w:val="tg-Cyrl-TJ"/>
            <w:rPrChange w:id="2209" w:author="Гафуров Камолджон Азимджонович" w:date="2024-10-11T11:10:00Z" w16du:dateUtc="2024-10-11T06:10:00Z">
              <w:rPr>
                <w:rFonts w:ascii="Palatino Linotype" w:hAnsi="Palatino Linotype"/>
              </w:rPr>
            </w:rPrChange>
          </w:rPr>
          <w:delText>ои кор</w:delText>
        </w:r>
        <w:r w:rsidRPr="009C57C9" w:rsidDel="001311B7">
          <w:rPr>
            <w:rFonts w:ascii="Palatino Linotype" w:hAnsi="Palatino Linotype"/>
            <w:lang w:val="tg-Cyrl-TJ"/>
          </w:rPr>
          <w:delText>ӣ</w:delText>
        </w:r>
        <w:r w:rsidRPr="003D3FF5" w:rsidDel="001311B7">
          <w:rPr>
            <w:rFonts w:ascii="Palatino Linotype" w:hAnsi="Palatino Linotype"/>
            <w:lang w:val="tg-Cyrl-TJ"/>
            <w:rPrChange w:id="2210" w:author="Гафуров Камолджон Азимджонович" w:date="2024-10-11T11:10:00Z" w16du:dateUtc="2024-10-11T06:10:00Z">
              <w:rPr>
                <w:rFonts w:ascii="Palatino Linotype" w:hAnsi="Palatino Linotype"/>
              </w:rPr>
            </w:rPrChange>
          </w:rPr>
          <w:delText>, комиссия</w:delText>
        </w:r>
        <w:r w:rsidRPr="009C57C9" w:rsidDel="001311B7">
          <w:rPr>
            <w:rFonts w:ascii="Palatino Linotype" w:hAnsi="Palatino Linotype"/>
            <w:lang w:val="tg-Cyrl-TJ"/>
          </w:rPr>
          <w:delText>)-ҳ</w:delText>
        </w:r>
        <w:r w:rsidRPr="003D3FF5" w:rsidDel="001311B7">
          <w:rPr>
            <w:rFonts w:ascii="Palatino Linotype" w:hAnsi="Palatino Linotype"/>
            <w:lang w:val="tg-Cyrl-TJ"/>
            <w:rPrChange w:id="2211" w:author="Гафуров Камолджон Азимджонович" w:date="2024-10-11T11:10:00Z" w16du:dateUtc="2024-10-11T06:10:00Z">
              <w:rPr>
                <w:rFonts w:ascii="Palatino Linotype" w:hAnsi="Palatino Linotype"/>
              </w:rPr>
            </w:rPrChange>
          </w:rPr>
          <w:delText>ои дахлдори Бонк гирифта шуда бошад.</w:delText>
        </w:r>
      </w:del>
    </w:p>
    <w:p w14:paraId="1C957166" w14:textId="7DF31C6D" w:rsidR="00986780" w:rsidRPr="003D3FF5" w:rsidDel="001311B7" w:rsidRDefault="00CA1BB3" w:rsidP="005366BD">
      <w:pPr>
        <w:jc w:val="both"/>
        <w:rPr>
          <w:del w:id="2212" w:author="Гафуров Камолджон Азимджонович" w:date="2024-10-11T09:38:00Z" w16du:dateUtc="2024-10-11T04:38:00Z"/>
          <w:rFonts w:ascii="Palatino Linotype" w:hAnsi="Palatino Linotype"/>
          <w:lang w:val="tg-Cyrl-TJ"/>
          <w:rPrChange w:id="2213" w:author="Гафуров Камолджон Азимджонович" w:date="2024-10-11T11:10:00Z" w16du:dateUtc="2024-10-11T06:10:00Z">
            <w:rPr>
              <w:del w:id="2214" w:author="Гафуров Камолджон Азимджонович" w:date="2024-10-11T09:38:00Z" w16du:dateUtc="2024-10-11T04:38:00Z"/>
              <w:rFonts w:ascii="Palatino Linotype" w:hAnsi="Palatino Linotype"/>
            </w:rPr>
          </w:rPrChange>
        </w:rPr>
      </w:pPr>
      <w:del w:id="2215" w:author="Гафуров Камолджон Азимджонович" w:date="2024-10-11T09:38:00Z" w16du:dateUtc="2024-10-11T04:38:00Z">
        <w:r w:rsidRPr="003D3FF5" w:rsidDel="001311B7">
          <w:rPr>
            <w:rFonts w:ascii="Palatino Linotype" w:hAnsi="Palatino Linotype"/>
            <w:lang w:val="tg-Cyrl-TJ"/>
            <w:rPrChange w:id="2216" w:author="Гафуров Камолджон Азимджонович" w:date="2024-10-11T11:10:00Z" w16du:dateUtc="2024-10-11T06:10:00Z">
              <w:rPr>
                <w:rFonts w:ascii="Palatino Linotype" w:hAnsi="Palatino Linotype"/>
              </w:rPr>
            </w:rPrChange>
          </w:rPr>
          <w:delText>2) бо асоси номувофи</w:delText>
        </w:r>
        <w:r w:rsidRPr="009C57C9" w:rsidDel="001311B7">
          <w:rPr>
            <w:rFonts w:ascii="Palatino Linotype" w:hAnsi="Palatino Linotype"/>
            <w:lang w:val="tg-Cyrl-TJ"/>
          </w:rPr>
          <w:delText>қ</w:delText>
        </w:r>
        <w:r w:rsidRPr="003D3FF5" w:rsidDel="001311B7">
          <w:rPr>
            <w:rFonts w:ascii="Palatino Linotype" w:hAnsi="Palatino Linotype"/>
            <w:lang w:val="tg-Cyrl-TJ"/>
            <w:rPrChange w:id="2217" w:author="Гафуров Камолджон Азимджонович" w:date="2024-10-11T11:10:00Z" w16du:dateUtc="2024-10-11T06:10:00Z">
              <w:rPr>
                <w:rFonts w:ascii="Palatino Linotype" w:hAnsi="Palatino Linotype"/>
              </w:rPr>
            </w:rPrChange>
          </w:rPr>
          <w:delText>ии корманд ба вазифаи иш</w:delText>
        </w:r>
        <w:r w:rsidRPr="009C57C9" w:rsidDel="001311B7">
          <w:rPr>
            <w:rFonts w:ascii="Palatino Linotype" w:hAnsi="Palatino Linotype"/>
            <w:lang w:val="tg-Cyrl-TJ"/>
          </w:rPr>
          <w:delText>ғ</w:delText>
        </w:r>
        <w:r w:rsidRPr="003D3FF5" w:rsidDel="001311B7">
          <w:rPr>
            <w:rFonts w:ascii="Palatino Linotype" w:hAnsi="Palatino Linotype"/>
            <w:lang w:val="tg-Cyrl-TJ"/>
            <w:rPrChange w:id="2218" w:author="Гафуров Камолджон Азимджонович" w:date="2024-10-11T11:10:00Z" w16du:dateUtc="2024-10-11T06:10:00Z">
              <w:rPr>
                <w:rFonts w:ascii="Palatino Linotype" w:hAnsi="Palatino Linotype"/>
              </w:rPr>
            </w:rPrChange>
          </w:rPr>
          <w:delText>олкардааш ё кори и</w:delText>
        </w:r>
        <w:r w:rsidRPr="009C57C9" w:rsidDel="001311B7">
          <w:rPr>
            <w:rFonts w:ascii="Palatino Linotype" w:hAnsi="Palatino Linotype"/>
            <w:lang w:val="tg-Cyrl-TJ"/>
          </w:rPr>
          <w:delText>ҷ</w:delText>
        </w:r>
        <w:r w:rsidRPr="003D3FF5" w:rsidDel="001311B7">
          <w:rPr>
            <w:rFonts w:ascii="Palatino Linotype" w:hAnsi="Palatino Linotype"/>
            <w:lang w:val="tg-Cyrl-TJ"/>
            <w:rPrChange w:id="2219" w:author="Гафуров Камолджон Азимджонович" w:date="2024-10-11T11:10:00Z" w16du:dateUtc="2024-10-11T06:10:00Z">
              <w:rPr>
                <w:rFonts w:ascii="Palatino Linotype" w:hAnsi="Palatino Linotype"/>
              </w:rPr>
            </w:rPrChange>
          </w:rPr>
          <w:delText>ро мекардагиаш дар нати</w:delText>
        </w:r>
        <w:r w:rsidRPr="009C57C9" w:rsidDel="001311B7">
          <w:rPr>
            <w:rFonts w:ascii="Palatino Linotype" w:hAnsi="Palatino Linotype"/>
            <w:lang w:val="tg-Cyrl-TJ"/>
          </w:rPr>
          <w:delText>ҷ</w:delText>
        </w:r>
        <w:r w:rsidRPr="003D3FF5" w:rsidDel="001311B7">
          <w:rPr>
            <w:rFonts w:ascii="Palatino Linotype" w:hAnsi="Palatino Linotype"/>
            <w:lang w:val="tg-Cyrl-TJ"/>
            <w:rPrChange w:id="2220" w:author="Гафуров Камолджон Азимджонович" w:date="2024-10-11T11:10:00Z" w16du:dateUtc="2024-10-11T06:10:00Z">
              <w:rPr>
                <w:rFonts w:ascii="Palatino Linotype" w:hAnsi="Palatino Linotype"/>
              </w:rPr>
            </w:rPrChange>
          </w:rPr>
          <w:delText>аи нокифоягии ихтисос</w:delText>
        </w:r>
        <w:r w:rsidR="00986780" w:rsidDel="001311B7">
          <w:rPr>
            <w:rFonts w:ascii="Palatino Linotype" w:hAnsi="Palatino Linotype"/>
            <w:lang w:val="tg-Cyrl-TJ"/>
          </w:rPr>
          <w:delText xml:space="preserve"> </w:delText>
        </w:r>
        <w:r w:rsidR="00986780" w:rsidRPr="003D3FF5" w:rsidDel="001311B7">
          <w:rPr>
            <w:rFonts w:ascii="Palatino Linotype" w:hAnsi="Palatino Linotype"/>
            <w:highlight w:val="yellow"/>
            <w:lang w:val="tg-Cyrl-TJ"/>
            <w:rPrChange w:id="2221" w:author="Гафуров Камолджон Азимджонович" w:date="2024-10-11T11:10:00Z" w16du:dateUtc="2024-10-11T06:10:00Z">
              <w:rPr>
                <w:rFonts w:ascii="Palatino Linotype" w:hAnsi="Palatino Linotype"/>
                <w:highlight w:val="yellow"/>
              </w:rPr>
            </w:rPrChange>
          </w:rPr>
          <w:delText>ё нишонди</w:delText>
        </w:r>
        <w:r w:rsidR="00986780" w:rsidDel="001311B7">
          <w:rPr>
            <w:rFonts w:ascii="Palatino Linotype" w:hAnsi="Palatino Linotype"/>
            <w:highlight w:val="yellow"/>
            <w:lang w:val="tg-Cyrl-TJ"/>
          </w:rPr>
          <w:delText>ҳан</w:delText>
        </w:r>
        <w:r w:rsidR="00986780" w:rsidRPr="003D3FF5" w:rsidDel="001311B7">
          <w:rPr>
            <w:rFonts w:ascii="Palatino Linotype" w:hAnsi="Palatino Linotype"/>
            <w:highlight w:val="yellow"/>
            <w:lang w:val="tg-Cyrl-TJ"/>
            <w:rPrChange w:id="2222" w:author="Гафуров Камолджон Азимджонович" w:date="2024-10-11T11:10:00Z" w16du:dateUtc="2024-10-11T06:10:00Z">
              <w:rPr>
                <w:rFonts w:ascii="Palatino Linotype" w:hAnsi="Palatino Linotype"/>
                <w:highlight w:val="yellow"/>
              </w:rPr>
            </w:rPrChange>
          </w:rPr>
          <w:delText>даи самаранокии паст аз меъёр</w:delText>
        </w:r>
        <w:r w:rsidR="00986780" w:rsidRPr="003D3FF5" w:rsidDel="001311B7">
          <w:rPr>
            <w:rFonts w:ascii="Cambria" w:hAnsi="Cambria" w:cs="Cambria"/>
            <w:highlight w:val="yellow"/>
            <w:lang w:val="tg-Cyrl-TJ"/>
            <w:rPrChange w:id="2223" w:author="Гафуров Камолджон Азимджонович" w:date="2024-10-11T11:10:00Z" w16du:dateUtc="2024-10-11T06:10:00Z">
              <w:rPr>
                <w:rFonts w:ascii="Cambria" w:hAnsi="Cambria" w:cs="Cambria"/>
                <w:highlight w:val="yellow"/>
              </w:rPr>
            </w:rPrChange>
          </w:rPr>
          <w:delText>ӽ</w:delText>
        </w:r>
        <w:r w:rsidR="00986780" w:rsidRPr="003D3FF5" w:rsidDel="001311B7">
          <w:rPr>
            <w:rFonts w:ascii="Palatino Linotype" w:hAnsi="Palatino Linotype" w:cs="Palatino Linotype"/>
            <w:highlight w:val="yellow"/>
            <w:lang w:val="tg-Cyrl-TJ"/>
            <w:rPrChange w:id="2224" w:author="Гафуров Камолджон Азимджонович" w:date="2024-10-11T11:10:00Z" w16du:dateUtc="2024-10-11T06:10:00Z">
              <w:rPr>
                <w:rFonts w:ascii="Palatino Linotype" w:hAnsi="Palatino Linotype" w:cs="Palatino Linotype"/>
                <w:highlight w:val="yellow"/>
              </w:rPr>
            </w:rPrChange>
          </w:rPr>
          <w:delText>ои</w:delText>
        </w:r>
        <w:r w:rsidR="00986780" w:rsidRPr="003D3FF5" w:rsidDel="001311B7">
          <w:rPr>
            <w:rFonts w:ascii="Palatino Linotype" w:hAnsi="Palatino Linotype"/>
            <w:highlight w:val="yellow"/>
            <w:lang w:val="tg-Cyrl-TJ"/>
            <w:rPrChange w:id="2225" w:author="Гафуров Камолджон Азимджонович" w:date="2024-10-11T11:10:00Z" w16du:dateUtc="2024-10-11T06:10:00Z">
              <w:rPr>
                <w:rFonts w:ascii="Palatino Linotype" w:hAnsi="Palatino Linotype"/>
                <w:highlight w:val="yellow"/>
              </w:rPr>
            </w:rPrChange>
          </w:rPr>
          <w:delText xml:space="preserve"> </w:delText>
        </w:r>
        <w:r w:rsidR="00986780" w:rsidRPr="003D3FF5" w:rsidDel="001311B7">
          <w:rPr>
            <w:rFonts w:ascii="Palatino Linotype" w:hAnsi="Palatino Linotype" w:cs="Palatino Linotype"/>
            <w:highlight w:val="yellow"/>
            <w:lang w:val="tg-Cyrl-TJ"/>
            <w:rPrChange w:id="2226" w:author="Гафуров Камолджон Азимджонович" w:date="2024-10-11T11:10:00Z" w16du:dateUtc="2024-10-11T06:10:00Z">
              <w:rPr>
                <w:rFonts w:ascii="Palatino Linotype" w:hAnsi="Palatino Linotype" w:cs="Palatino Linotype"/>
                <w:highlight w:val="yellow"/>
              </w:rPr>
            </w:rPrChange>
          </w:rPr>
          <w:delText>муқарраркардаи</w:delText>
        </w:r>
        <w:r w:rsidR="00986780" w:rsidRPr="003D3FF5" w:rsidDel="001311B7">
          <w:rPr>
            <w:rFonts w:ascii="Palatino Linotype" w:hAnsi="Palatino Linotype"/>
            <w:highlight w:val="yellow"/>
            <w:lang w:val="tg-Cyrl-TJ"/>
            <w:rPrChange w:id="2227" w:author="Гафуров Камолджон Азимджонович" w:date="2024-10-11T11:10:00Z" w16du:dateUtc="2024-10-11T06:10:00Z">
              <w:rPr>
                <w:rFonts w:ascii="Palatino Linotype" w:hAnsi="Palatino Linotype"/>
                <w:highlight w:val="yellow"/>
              </w:rPr>
            </w:rPrChange>
          </w:rPr>
          <w:delText xml:space="preserve"> </w:delText>
        </w:r>
        <w:r w:rsidR="00986780" w:rsidRPr="003D3FF5" w:rsidDel="001311B7">
          <w:rPr>
            <w:rFonts w:ascii="Palatino Linotype" w:hAnsi="Palatino Linotype" w:cs="Palatino Linotype"/>
            <w:highlight w:val="yellow"/>
            <w:lang w:val="tg-Cyrl-TJ"/>
            <w:rPrChange w:id="2228" w:author="Гафуров Камолджон Азимджонович" w:date="2024-10-11T11:10:00Z" w16du:dateUtc="2024-10-11T06:10:00Z">
              <w:rPr>
                <w:rFonts w:ascii="Palatino Linotype" w:hAnsi="Palatino Linotype" w:cs="Palatino Linotype"/>
                <w:highlight w:val="yellow"/>
              </w:rPr>
            </w:rPrChange>
          </w:rPr>
          <w:delText>Бонк</w:delText>
        </w:r>
        <w:r w:rsidR="00986780" w:rsidRPr="003D3FF5" w:rsidDel="001311B7">
          <w:rPr>
            <w:rFonts w:ascii="Palatino Linotype" w:hAnsi="Palatino Linotype"/>
            <w:highlight w:val="yellow"/>
            <w:lang w:val="tg-Cyrl-TJ"/>
            <w:rPrChange w:id="2229" w:author="Гафуров Камолджон Азимджонович" w:date="2024-10-11T11:10:00Z" w16du:dateUtc="2024-10-11T06:10:00Z">
              <w:rPr>
                <w:rFonts w:ascii="Palatino Linotype" w:hAnsi="Palatino Linotype"/>
                <w:highlight w:val="yellow"/>
              </w:rPr>
            </w:rPrChange>
          </w:rPr>
          <w:delText>:</w:delText>
        </w:r>
      </w:del>
    </w:p>
    <w:p w14:paraId="5770AD0B" w14:textId="393DA633" w:rsidR="00CA1BB3" w:rsidRPr="003D3FF5" w:rsidDel="001311B7" w:rsidRDefault="00CA1BB3" w:rsidP="005366BD">
      <w:pPr>
        <w:jc w:val="both"/>
        <w:rPr>
          <w:del w:id="2230" w:author="Гафуров Камолджон Азимджонович" w:date="2024-10-11T09:38:00Z" w16du:dateUtc="2024-10-11T04:38:00Z"/>
          <w:rFonts w:ascii="Palatino Linotype" w:hAnsi="Palatino Linotype"/>
          <w:lang w:val="tg-Cyrl-TJ"/>
          <w:rPrChange w:id="2231" w:author="Гафуров Камолджон Азимджонович" w:date="2024-10-11T11:10:00Z" w16du:dateUtc="2024-10-11T06:10:00Z">
            <w:rPr>
              <w:del w:id="2232" w:author="Гафуров Камолджон Азимджонович" w:date="2024-10-11T09:38:00Z" w16du:dateUtc="2024-10-11T04:38:00Z"/>
              <w:rFonts w:ascii="Palatino Linotype" w:hAnsi="Palatino Linotype"/>
            </w:rPr>
          </w:rPrChange>
        </w:rPr>
      </w:pPr>
      <w:del w:id="2233" w:author="Гафуров Камолджон Азимджонович" w:date="2024-10-11T09:38:00Z" w16du:dateUtc="2024-10-11T04:38:00Z">
        <w:r w:rsidRPr="003D3FF5" w:rsidDel="001311B7">
          <w:rPr>
            <w:rFonts w:ascii="Palatino Linotype" w:hAnsi="Palatino Linotype"/>
            <w:lang w:val="tg-Cyrl-TJ"/>
            <w:rPrChange w:id="2234" w:author="Гафуров Камолджон Азимджонович" w:date="2024-10-11T11:10:00Z" w16du:dateUtc="2024-10-11T06:10:00Z">
              <w:rPr>
                <w:rFonts w:ascii="Palatino Linotype" w:hAnsi="Palatino Linotype"/>
              </w:rPr>
            </w:rPrChange>
          </w:rPr>
          <w:delText xml:space="preserve">а) дар </w:delText>
        </w:r>
        <w:r w:rsidRPr="009C57C9" w:rsidDel="001311B7">
          <w:rPr>
            <w:rFonts w:ascii="Palatino Linotype" w:hAnsi="Palatino Linotype"/>
            <w:lang w:val="tg-Cyrl-TJ"/>
          </w:rPr>
          <w:delText>ҳ</w:delText>
        </w:r>
        <w:r w:rsidRPr="003D3FF5" w:rsidDel="001311B7">
          <w:rPr>
            <w:rFonts w:ascii="Palatino Linotype" w:hAnsi="Palatino Linotype"/>
            <w:lang w:val="tg-Cyrl-TJ"/>
            <w:rPrChange w:id="2235" w:author="Гафуров Камолджон Азимджонович" w:date="2024-10-11T11:10:00Z" w16du:dateUtc="2024-10-11T06:10:00Z">
              <w:rPr>
                <w:rFonts w:ascii="Palatino Linotype" w:hAnsi="Palatino Linotype"/>
              </w:rPr>
            </w:rPrChange>
          </w:rPr>
          <w:delText>олати корманд ба меъёр</w:delText>
        </w:r>
        <w:r w:rsidRPr="009C57C9" w:rsidDel="001311B7">
          <w:rPr>
            <w:rFonts w:ascii="Palatino Linotype" w:hAnsi="Palatino Linotype"/>
            <w:lang w:val="tg-Cyrl-TJ"/>
          </w:rPr>
          <w:delText>ҳ</w:delText>
        </w:r>
        <w:r w:rsidRPr="003D3FF5" w:rsidDel="001311B7">
          <w:rPr>
            <w:rFonts w:ascii="Palatino Linotype" w:hAnsi="Palatino Linotype"/>
            <w:lang w:val="tg-Cyrl-TJ"/>
            <w:rPrChange w:id="2236" w:author="Гафуров Камолджон Азимджонович" w:date="2024-10-11T11:10:00Z" w16du:dateUtc="2024-10-11T06:10:00Z">
              <w:rPr>
                <w:rFonts w:ascii="Palatino Linotype" w:hAnsi="Palatino Linotype"/>
              </w:rPr>
            </w:rPrChange>
          </w:rPr>
          <w:delText>ои тасди</w:delText>
        </w:r>
        <w:r w:rsidRPr="009C57C9" w:rsidDel="001311B7">
          <w:rPr>
            <w:rFonts w:ascii="Palatino Linotype" w:hAnsi="Palatino Linotype"/>
            <w:lang w:val="tg-Cyrl-TJ"/>
          </w:rPr>
          <w:delText>қ</w:delText>
        </w:r>
        <w:r w:rsidRPr="003D3FF5" w:rsidDel="001311B7">
          <w:rPr>
            <w:rFonts w:ascii="Palatino Linotype" w:hAnsi="Palatino Linotype"/>
            <w:lang w:val="tg-Cyrl-TJ"/>
            <w:rPrChange w:id="2237" w:author="Гафуров Камолджон Азимджонович" w:date="2024-10-11T11:10:00Z" w16du:dateUtc="2024-10-11T06:10:00Z">
              <w:rPr>
                <w:rFonts w:ascii="Palatino Linotype" w:hAnsi="Palatino Linotype"/>
              </w:rPr>
            </w:rPrChange>
          </w:rPr>
          <w:delText>шудаи Бонк, на</w:delText>
        </w:r>
        <w:r w:rsidRPr="009C57C9" w:rsidDel="001311B7">
          <w:rPr>
            <w:rFonts w:ascii="Palatino Linotype" w:hAnsi="Palatino Linotype"/>
            <w:lang w:val="tg-Cyrl-TJ"/>
          </w:rPr>
          <w:delText>қ</w:delText>
        </w:r>
        <w:r w:rsidRPr="003D3FF5" w:rsidDel="001311B7">
          <w:rPr>
            <w:rFonts w:ascii="Palatino Linotype" w:hAnsi="Palatino Linotype"/>
            <w:lang w:val="tg-Cyrl-TJ"/>
            <w:rPrChange w:id="2238" w:author="Гафуров Камолджон Азимджонович" w:date="2024-10-11T11:10:00Z" w16du:dateUtc="2024-10-11T06:10:00Z">
              <w:rPr>
                <w:rFonts w:ascii="Palatino Linotype" w:hAnsi="Palatino Linotype"/>
              </w:rPr>
            </w:rPrChange>
          </w:rPr>
          <w:delText>ша</w:delText>
        </w:r>
        <w:r w:rsidRPr="009C57C9" w:rsidDel="001311B7">
          <w:rPr>
            <w:rFonts w:ascii="Palatino Linotype" w:hAnsi="Palatino Linotype"/>
            <w:lang w:val="tg-Cyrl-TJ"/>
          </w:rPr>
          <w:delText>ҳ</w:delText>
        </w:r>
        <w:r w:rsidRPr="003D3FF5" w:rsidDel="001311B7">
          <w:rPr>
            <w:rFonts w:ascii="Palatino Linotype" w:hAnsi="Palatino Linotype"/>
            <w:lang w:val="tg-Cyrl-TJ"/>
            <w:rPrChange w:id="2239" w:author="Гафуров Камолджон Азимджонович" w:date="2024-10-11T11:10:00Z" w16du:dateUtc="2024-10-11T06:10:00Z">
              <w:rPr>
                <w:rFonts w:ascii="Palatino Linotype" w:hAnsi="Palatino Linotype"/>
              </w:rPr>
            </w:rPrChange>
          </w:rPr>
          <w:delText>ои кор</w:delText>
        </w:r>
        <w:r w:rsidRPr="009C57C9" w:rsidDel="001311B7">
          <w:rPr>
            <w:rFonts w:ascii="Palatino Linotype" w:hAnsi="Palatino Linotype"/>
            <w:lang w:val="tg-Cyrl-TJ"/>
          </w:rPr>
          <w:delText>ӣ</w:delText>
        </w:r>
        <w:r w:rsidRPr="003D3FF5" w:rsidDel="001311B7">
          <w:rPr>
            <w:rFonts w:ascii="Palatino Linotype" w:hAnsi="Palatino Linotype"/>
            <w:lang w:val="tg-Cyrl-TJ"/>
            <w:rPrChange w:id="2240" w:author="Гафуров Камолджон Азимджонович" w:date="2024-10-11T11:10:00Z" w16du:dateUtc="2024-10-11T06:10:00Z">
              <w:rPr>
                <w:rFonts w:ascii="Palatino Linotype" w:hAnsi="Palatino Linotype"/>
              </w:rPr>
            </w:rPrChange>
          </w:rPr>
          <w:delText>, меъёр</w:delText>
        </w:r>
        <w:r w:rsidRPr="009C57C9" w:rsidDel="001311B7">
          <w:rPr>
            <w:rFonts w:ascii="Palatino Linotype" w:hAnsi="Palatino Linotype"/>
            <w:lang w:val="tg-Cyrl-TJ"/>
          </w:rPr>
          <w:delText>ҳ</w:delText>
        </w:r>
        <w:r w:rsidRPr="003D3FF5" w:rsidDel="001311B7">
          <w:rPr>
            <w:rFonts w:ascii="Palatino Linotype" w:hAnsi="Palatino Linotype"/>
            <w:lang w:val="tg-Cyrl-TJ"/>
            <w:rPrChange w:id="2241" w:author="Гафуров Камолджон Азимджонович" w:date="2024-10-11T11:10:00Z" w16du:dateUtc="2024-10-11T06:10:00Z">
              <w:rPr>
                <w:rFonts w:ascii="Palatino Linotype" w:hAnsi="Palatino Linotype"/>
              </w:rPr>
            </w:rPrChange>
          </w:rPr>
          <w:delText>ои ва</w:delText>
        </w:r>
        <w:r w:rsidRPr="009C57C9" w:rsidDel="001311B7">
          <w:rPr>
            <w:rFonts w:ascii="Palatino Linotype" w:hAnsi="Palatino Linotype"/>
            <w:lang w:val="tg-Cyrl-TJ"/>
          </w:rPr>
          <w:delText>қ</w:delText>
        </w:r>
        <w:r w:rsidRPr="003D3FF5" w:rsidDel="001311B7">
          <w:rPr>
            <w:rFonts w:ascii="Palatino Linotype" w:hAnsi="Palatino Linotype"/>
            <w:lang w:val="tg-Cyrl-TJ"/>
            <w:rPrChange w:id="2242" w:author="Гафуров Камолджон Азимджонович" w:date="2024-10-11T11:10:00Z" w16du:dateUtc="2024-10-11T06:10:00Z">
              <w:rPr>
                <w:rFonts w:ascii="Palatino Linotype" w:hAnsi="Palatino Linotype"/>
              </w:rPr>
            </w:rPrChange>
          </w:rPr>
          <w:delText>т</w:delText>
        </w:r>
        <w:r w:rsidRPr="009C57C9" w:rsidDel="001311B7">
          <w:rPr>
            <w:rFonts w:ascii="Palatino Linotype" w:hAnsi="Palatino Linotype"/>
            <w:lang w:val="tg-Cyrl-TJ"/>
          </w:rPr>
          <w:delText>ӣ</w:delText>
        </w:r>
        <w:r w:rsidRPr="003D3FF5" w:rsidDel="001311B7">
          <w:rPr>
            <w:rFonts w:ascii="Palatino Linotype" w:hAnsi="Palatino Linotype"/>
            <w:lang w:val="tg-Cyrl-TJ"/>
            <w:rPrChange w:id="2243" w:author="Гафуров Камолджон Азимджонович" w:date="2024-10-11T11:10:00Z" w16du:dateUtc="2024-10-11T06:10:00Z">
              <w:rPr>
                <w:rFonts w:ascii="Palatino Linotype" w:hAnsi="Palatino Linotype"/>
              </w:rPr>
            </w:rPrChange>
          </w:rPr>
          <w:delText>, расидан ба ягон нишонди</w:delText>
        </w:r>
        <w:r w:rsidRPr="009C57C9" w:rsidDel="001311B7">
          <w:rPr>
            <w:rFonts w:ascii="Palatino Linotype" w:hAnsi="Palatino Linotype"/>
            <w:lang w:val="tg-Cyrl-TJ"/>
          </w:rPr>
          <w:delText>ҳ</w:delText>
        </w:r>
        <w:r w:rsidRPr="003D3FF5" w:rsidDel="001311B7">
          <w:rPr>
            <w:rFonts w:ascii="Palatino Linotype" w:hAnsi="Palatino Linotype"/>
            <w:lang w:val="tg-Cyrl-TJ"/>
            <w:rPrChange w:id="2244" w:author="Гафуров Камолджон Азимджонович" w:date="2024-10-11T11:10:00Z" w16du:dateUtc="2024-10-11T06:10:00Z">
              <w:rPr>
                <w:rFonts w:ascii="Palatino Linotype" w:hAnsi="Palatino Linotype"/>
              </w:rPr>
            </w:rPrChange>
          </w:rPr>
          <w:delText>анда</w:delText>
        </w:r>
        <w:r w:rsidRPr="009C57C9" w:rsidDel="001311B7">
          <w:rPr>
            <w:rFonts w:ascii="Palatino Linotype" w:hAnsi="Palatino Linotype"/>
            <w:lang w:val="tg-Cyrl-TJ"/>
          </w:rPr>
          <w:delText>ҳ</w:delText>
        </w:r>
        <w:r w:rsidRPr="003D3FF5" w:rsidDel="001311B7">
          <w:rPr>
            <w:rFonts w:ascii="Palatino Linotype" w:hAnsi="Palatino Linotype"/>
            <w:lang w:val="tg-Cyrl-TJ"/>
            <w:rPrChange w:id="2245" w:author="Гафуров Камолджон Азимджонович" w:date="2024-10-11T11:10:00Z" w16du:dateUtc="2024-10-11T06:10:00Z">
              <w:rPr>
                <w:rFonts w:ascii="Palatino Linotype" w:hAnsi="Palatino Linotype"/>
              </w:rPr>
            </w:rPrChange>
          </w:rPr>
          <w:delText>о дар м</w:delText>
        </w:r>
        <w:r w:rsidRPr="009C57C9" w:rsidDel="001311B7">
          <w:rPr>
            <w:rFonts w:ascii="Palatino Linotype" w:hAnsi="Palatino Linotype"/>
            <w:lang w:val="tg-Cyrl-TJ"/>
          </w:rPr>
          <w:delText>ӯҳ</w:delText>
        </w:r>
        <w:r w:rsidRPr="003D3FF5" w:rsidDel="001311B7">
          <w:rPr>
            <w:rFonts w:ascii="Palatino Linotype" w:hAnsi="Palatino Linotype"/>
            <w:lang w:val="tg-Cyrl-TJ"/>
            <w:rPrChange w:id="2246" w:author="Гафуров Камолджон Азимджонович" w:date="2024-10-11T11:10:00Z" w16du:dateUtc="2024-10-11T06:10:00Z">
              <w:rPr>
                <w:rFonts w:ascii="Palatino Linotype" w:hAnsi="Palatino Linotype"/>
              </w:rPr>
            </w:rPrChange>
          </w:rPr>
          <w:delText>лати муайян ноил шуда натавонад, агар бо пешни</w:delText>
        </w:r>
        <w:r w:rsidRPr="009C57C9" w:rsidDel="001311B7">
          <w:rPr>
            <w:rFonts w:ascii="Palatino Linotype" w:hAnsi="Palatino Linotype"/>
            <w:lang w:val="tg-Cyrl-TJ"/>
          </w:rPr>
          <w:delText>ҳ</w:delText>
        </w:r>
        <w:r w:rsidRPr="003D3FF5" w:rsidDel="001311B7">
          <w:rPr>
            <w:rFonts w:ascii="Palatino Linotype" w:hAnsi="Palatino Linotype"/>
            <w:lang w:val="tg-Cyrl-TJ"/>
            <w:rPrChange w:id="2247" w:author="Гафуров Камолджон Азимджонович" w:date="2024-10-11T11:10:00Z" w16du:dateUtc="2024-10-11T06:10:00Z">
              <w:rPr>
                <w:rFonts w:ascii="Palatino Linotype" w:hAnsi="Palatino Linotype"/>
              </w:rPr>
            </w:rPrChange>
          </w:rPr>
          <w:delText>оди сохтор</w:delText>
        </w:r>
        <w:r w:rsidRPr="009C57C9" w:rsidDel="001311B7">
          <w:rPr>
            <w:rFonts w:ascii="Palatino Linotype" w:hAnsi="Palatino Linotype"/>
            <w:lang w:val="tg-Cyrl-TJ"/>
          </w:rPr>
          <w:delText>ҳ</w:delText>
        </w:r>
        <w:r w:rsidRPr="003D3FF5" w:rsidDel="001311B7">
          <w:rPr>
            <w:rFonts w:ascii="Palatino Linotype" w:hAnsi="Palatino Linotype"/>
            <w:lang w:val="tg-Cyrl-TJ"/>
            <w:rPrChange w:id="2248" w:author="Гафуров Камолджон Азимджонович" w:date="2024-10-11T11:10:00Z" w16du:dateUtc="2024-10-11T06:10:00Z">
              <w:rPr>
                <w:rFonts w:ascii="Palatino Linotype" w:hAnsi="Palatino Linotype"/>
              </w:rPr>
            </w:rPrChange>
          </w:rPr>
          <w:delText xml:space="preserve">ои Бонк аз тарафи Раёсати Бонк ё </w:delText>
        </w:r>
        <w:r w:rsidRPr="009C57C9" w:rsidDel="001311B7">
          <w:rPr>
            <w:rFonts w:ascii="Palatino Linotype" w:hAnsi="Palatino Linotype"/>
            <w:lang w:val="tg-Cyrl-TJ"/>
          </w:rPr>
          <w:delText xml:space="preserve">Фонди ҳифзи ҳуқуқӣ ва иҷтимоии кормандон </w:delText>
        </w:r>
        <w:r w:rsidRPr="003D3FF5" w:rsidDel="001311B7">
          <w:rPr>
            <w:rFonts w:ascii="Palatino Linotype" w:hAnsi="Palatino Linotype"/>
            <w:lang w:val="tg-Cyrl-TJ"/>
            <w:rPrChange w:id="2249" w:author="Гафуров Камолджон Азимджонович" w:date="2024-10-11T11:10:00Z" w16du:dateUtc="2024-10-11T06:10:00Z">
              <w:rPr>
                <w:rFonts w:ascii="Palatino Linotype" w:hAnsi="Palatino Linotype"/>
              </w:rPr>
            </w:rPrChange>
          </w:rPr>
          <w:delText>ё дигар ма</w:delText>
        </w:r>
        <w:r w:rsidRPr="009C57C9" w:rsidDel="001311B7">
          <w:rPr>
            <w:rFonts w:ascii="Palatino Linotype" w:hAnsi="Palatino Linotype"/>
            <w:lang w:val="tg-Cyrl-TJ"/>
          </w:rPr>
          <w:delText>қ</w:delText>
        </w:r>
        <w:r w:rsidRPr="003D3FF5" w:rsidDel="001311B7">
          <w:rPr>
            <w:rFonts w:ascii="Palatino Linotype" w:hAnsi="Palatino Linotype"/>
            <w:lang w:val="tg-Cyrl-TJ"/>
            <w:rPrChange w:id="2250" w:author="Гафуров Камолджон Азимджонович" w:date="2024-10-11T11:10:00Z" w16du:dateUtc="2024-10-11T06:10:00Z">
              <w:rPr>
                <w:rFonts w:ascii="Palatino Linotype" w:hAnsi="Palatino Linotype"/>
              </w:rPr>
            </w:rPrChange>
          </w:rPr>
          <w:delText>оми намояндагии кормандон розиг</w:delText>
        </w:r>
        <w:r w:rsidRPr="009C57C9" w:rsidDel="001311B7">
          <w:rPr>
            <w:rFonts w:ascii="Palatino Linotype" w:hAnsi="Palatino Linotype"/>
            <w:lang w:val="tg-Cyrl-TJ"/>
          </w:rPr>
          <w:delText>ӣ</w:delText>
        </w:r>
        <w:r w:rsidRPr="003D3FF5" w:rsidDel="001311B7">
          <w:rPr>
            <w:rFonts w:ascii="Palatino Linotype" w:hAnsi="Palatino Linotype"/>
            <w:lang w:val="tg-Cyrl-TJ"/>
            <w:rPrChange w:id="2251" w:author="Гафуров Камолджон Азимджонович" w:date="2024-10-11T11:10:00Z" w16du:dateUtc="2024-10-11T06:10:00Z">
              <w:rPr>
                <w:rFonts w:ascii="Palatino Linotype" w:hAnsi="Palatino Linotype"/>
              </w:rPr>
            </w:rPrChange>
          </w:rPr>
          <w:delText xml:space="preserve"> дода шуда бошад.</w:delText>
        </w:r>
      </w:del>
    </w:p>
    <w:p w14:paraId="18AB686D" w14:textId="6F454E9E" w:rsidR="00CA1BB3" w:rsidRPr="00972E38" w:rsidRDefault="00CA1BB3" w:rsidP="001311B7">
      <w:pPr>
        <w:jc w:val="both"/>
        <w:rPr>
          <w:rFonts w:ascii="Palatino Linotype" w:hAnsi="Palatino Linotype"/>
          <w:lang w:val="tg-Cyrl-TJ"/>
          <w:rPrChange w:id="2252" w:author="Гафуров Камолджон Азимджонович" w:date="2024-10-11T15:06:00Z" w16du:dateUtc="2024-10-11T10:06:00Z">
            <w:rPr>
              <w:rFonts w:ascii="Palatino Linotype" w:hAnsi="Palatino Linotype"/>
            </w:rPr>
          </w:rPrChange>
        </w:rPr>
      </w:pPr>
      <w:del w:id="2253" w:author="Гафуров Камолджон Азимджонович" w:date="2024-10-11T09:38:00Z" w16du:dateUtc="2024-10-11T04:38:00Z">
        <w:r w:rsidRPr="003D3FF5" w:rsidDel="001311B7">
          <w:rPr>
            <w:rFonts w:ascii="Palatino Linotype" w:hAnsi="Palatino Linotype"/>
            <w:lang w:val="tg-Cyrl-TJ"/>
            <w:rPrChange w:id="2254" w:author="Гафуров Камолджон Азимджонович" w:date="2024-10-11T11:10:00Z" w16du:dateUtc="2024-10-11T06:10:00Z">
              <w:rPr>
                <w:rFonts w:ascii="Palatino Linotype" w:hAnsi="Palatino Linotype"/>
              </w:rPr>
            </w:rPrChange>
          </w:rPr>
          <w:delText xml:space="preserve">б) дар </w:delText>
        </w:r>
        <w:r w:rsidRPr="009C57C9" w:rsidDel="001311B7">
          <w:rPr>
            <w:rFonts w:ascii="Palatino Linotype" w:hAnsi="Palatino Linotype"/>
            <w:lang w:val="tg-Cyrl-TJ"/>
          </w:rPr>
          <w:delText>ҳ</w:delText>
        </w:r>
        <w:r w:rsidRPr="003D3FF5" w:rsidDel="001311B7">
          <w:rPr>
            <w:rFonts w:ascii="Palatino Linotype" w:hAnsi="Palatino Linotype"/>
            <w:lang w:val="tg-Cyrl-TJ"/>
            <w:rPrChange w:id="2255" w:author="Гафуров Камолджон Азимджонович" w:date="2024-10-11T11:10:00Z" w16du:dateUtc="2024-10-11T06:10:00Z">
              <w:rPr>
                <w:rFonts w:ascii="Palatino Linotype" w:hAnsi="Palatino Linotype"/>
              </w:rPr>
            </w:rPrChange>
          </w:rPr>
          <w:delText>олати корманд як ё якчанд маротиба аз сан</w:delText>
        </w:r>
        <w:r w:rsidRPr="009C57C9" w:rsidDel="001311B7">
          <w:rPr>
            <w:rFonts w:ascii="Palatino Linotype" w:hAnsi="Palatino Linotype"/>
            <w:lang w:val="tg-Cyrl-TJ"/>
          </w:rPr>
          <w:delText>ҷ</w:delText>
        </w:r>
        <w:r w:rsidRPr="003D3FF5" w:rsidDel="001311B7">
          <w:rPr>
            <w:rFonts w:ascii="Palatino Linotype" w:hAnsi="Palatino Linotype"/>
            <w:lang w:val="tg-Cyrl-TJ"/>
            <w:rPrChange w:id="2256" w:author="Гафуров Камолджон Азимджонович" w:date="2024-10-11T11:10:00Z" w16du:dateUtc="2024-10-11T06:10:00Z">
              <w:rPr>
                <w:rFonts w:ascii="Palatino Linotype" w:hAnsi="Palatino Linotype"/>
              </w:rPr>
            </w:rPrChange>
          </w:rPr>
          <w:delText>иш</w:delText>
        </w:r>
        <w:r w:rsidRPr="009C57C9" w:rsidDel="001311B7">
          <w:rPr>
            <w:rFonts w:ascii="Palatino Linotype" w:hAnsi="Palatino Linotype"/>
            <w:lang w:val="tg-Cyrl-TJ"/>
          </w:rPr>
          <w:delText>ҳ</w:delText>
        </w:r>
        <w:r w:rsidRPr="003D3FF5" w:rsidDel="001311B7">
          <w:rPr>
            <w:rFonts w:ascii="Palatino Linotype" w:hAnsi="Palatino Linotype"/>
            <w:lang w:val="tg-Cyrl-TJ"/>
            <w:rPrChange w:id="2257" w:author="Гафуров Камолджон Азимджонович" w:date="2024-10-11T11:10:00Z" w16du:dateUtc="2024-10-11T06:10:00Z">
              <w:rPr>
                <w:rFonts w:ascii="Palatino Linotype" w:hAnsi="Palatino Linotype"/>
              </w:rPr>
            </w:rPrChange>
          </w:rPr>
          <w:delText>ое, ки аз р</w:delText>
        </w:r>
        <w:r w:rsidRPr="009C57C9" w:rsidDel="001311B7">
          <w:rPr>
            <w:rFonts w:ascii="Palatino Linotype" w:hAnsi="Palatino Linotype"/>
            <w:lang w:val="tg-Cyrl-TJ"/>
          </w:rPr>
          <w:delText>ӯ</w:delText>
        </w:r>
        <w:r w:rsidRPr="003D3FF5" w:rsidDel="001311B7">
          <w:rPr>
            <w:rFonts w:ascii="Palatino Linotype" w:hAnsi="Palatino Linotype"/>
            <w:lang w:val="tg-Cyrl-TJ"/>
            <w:rPrChange w:id="2258" w:author="Гафуров Камолджон Азимджонович" w:date="2024-10-11T11:10:00Z" w16du:dateUtc="2024-10-11T06:10:00Z">
              <w:rPr>
                <w:rFonts w:ascii="Palatino Linotype" w:hAnsi="Palatino Linotype"/>
              </w:rPr>
            </w:rPrChange>
          </w:rPr>
          <w:delText>и нати</w:delText>
        </w:r>
        <w:r w:rsidRPr="009C57C9" w:rsidDel="001311B7">
          <w:rPr>
            <w:rFonts w:ascii="Palatino Linotype" w:hAnsi="Palatino Linotype"/>
            <w:lang w:val="tg-Cyrl-TJ"/>
          </w:rPr>
          <w:delText>ҷ</w:delText>
        </w:r>
        <w:r w:rsidRPr="003D3FF5" w:rsidDel="001311B7">
          <w:rPr>
            <w:rFonts w:ascii="Palatino Linotype" w:hAnsi="Palatino Linotype"/>
            <w:lang w:val="tg-Cyrl-TJ"/>
            <w:rPrChange w:id="2259" w:author="Гафуров Камолджон Азимджонович" w:date="2024-10-11T11:10:00Z" w16du:dateUtc="2024-10-11T06:10:00Z">
              <w:rPr>
                <w:rFonts w:ascii="Palatino Linotype" w:hAnsi="Palatino Linotype"/>
              </w:rPr>
            </w:rPrChange>
          </w:rPr>
          <w:delText>аи дарс</w:delText>
        </w:r>
        <w:r w:rsidRPr="009C57C9" w:rsidDel="001311B7">
          <w:rPr>
            <w:rFonts w:ascii="Palatino Linotype" w:hAnsi="Palatino Linotype"/>
            <w:lang w:val="tg-Cyrl-TJ"/>
          </w:rPr>
          <w:delText>ҳ</w:delText>
        </w:r>
        <w:r w:rsidRPr="003D3FF5" w:rsidDel="001311B7">
          <w:rPr>
            <w:rFonts w:ascii="Palatino Linotype" w:hAnsi="Palatino Linotype"/>
            <w:lang w:val="tg-Cyrl-TJ"/>
            <w:rPrChange w:id="2260" w:author="Гафуров Камолджон Азимджонович" w:date="2024-10-11T11:10:00Z" w16du:dateUtc="2024-10-11T06:10:00Z">
              <w:rPr>
                <w:rFonts w:ascii="Palatino Linotype" w:hAnsi="Palatino Linotype"/>
              </w:rPr>
            </w:rPrChange>
          </w:rPr>
          <w:delText>ои (тренинг</w:delText>
        </w:r>
        <w:r w:rsidRPr="009C57C9" w:rsidDel="001311B7">
          <w:rPr>
            <w:rFonts w:ascii="Palatino Linotype" w:hAnsi="Palatino Linotype"/>
            <w:lang w:val="tg-Cyrl-TJ"/>
          </w:rPr>
          <w:delText>ҳ</w:delText>
        </w:r>
        <w:r w:rsidRPr="003D3FF5" w:rsidDel="001311B7">
          <w:rPr>
            <w:rFonts w:ascii="Palatino Linotype" w:hAnsi="Palatino Linotype"/>
            <w:lang w:val="tg-Cyrl-TJ"/>
            <w:rPrChange w:id="2261" w:author="Гафуров Камолджон Азимджонович" w:date="2024-10-11T11:10:00Z" w16du:dateUtc="2024-10-11T06:10:00Z">
              <w:rPr>
                <w:rFonts w:ascii="Palatino Linotype" w:hAnsi="Palatino Linotype"/>
              </w:rPr>
            </w:rPrChange>
          </w:rPr>
          <w:delText>о, семинар</w:delText>
        </w:r>
        <w:r w:rsidRPr="009C57C9" w:rsidDel="001311B7">
          <w:rPr>
            <w:rFonts w:ascii="Palatino Linotype" w:hAnsi="Palatino Linotype"/>
            <w:lang w:val="tg-Cyrl-TJ"/>
          </w:rPr>
          <w:delText>ҳ</w:delText>
        </w:r>
        <w:r w:rsidRPr="003D3FF5" w:rsidDel="001311B7">
          <w:rPr>
            <w:rFonts w:ascii="Palatino Linotype" w:hAnsi="Palatino Linotype"/>
            <w:lang w:val="tg-Cyrl-TJ"/>
            <w:rPrChange w:id="2262" w:author="Гафуров Камолджон Азимджонович" w:date="2024-10-11T11:10:00Z" w16du:dateUtc="2024-10-11T06:10:00Z">
              <w:rPr>
                <w:rFonts w:ascii="Palatino Linotype" w:hAnsi="Palatino Linotype"/>
              </w:rPr>
            </w:rPrChange>
          </w:rPr>
          <w:delText xml:space="preserve">о ва </w:delText>
        </w:r>
        <w:r w:rsidRPr="009C57C9" w:rsidDel="001311B7">
          <w:rPr>
            <w:rFonts w:ascii="Palatino Linotype" w:hAnsi="Palatino Linotype"/>
            <w:lang w:val="tg-Cyrl-TJ"/>
          </w:rPr>
          <w:delText>ғ</w:delText>
        </w:r>
        <w:r w:rsidRPr="003D3FF5" w:rsidDel="001311B7">
          <w:rPr>
            <w:rFonts w:ascii="Palatino Linotype" w:hAnsi="Palatino Linotype"/>
            <w:lang w:val="tg-Cyrl-TJ"/>
            <w:rPrChange w:id="2263" w:author="Гафуров Камолджон Азимджонович" w:date="2024-10-11T11:10:00Z" w16du:dateUtc="2024-10-11T06:10:00Z">
              <w:rPr>
                <w:rFonts w:ascii="Palatino Linotype" w:hAnsi="Palatino Linotype"/>
              </w:rPr>
            </w:rPrChange>
          </w:rPr>
          <w:delText>.) аз тарафи Бонк барои баланд бардоштани ихтисоси кормандон ташкилшуда нагузашта бошад, агар бо пешни</w:delText>
        </w:r>
        <w:r w:rsidRPr="009C57C9" w:rsidDel="001311B7">
          <w:rPr>
            <w:rFonts w:ascii="Palatino Linotype" w:hAnsi="Palatino Linotype"/>
            <w:lang w:val="tg-Cyrl-TJ"/>
          </w:rPr>
          <w:delText>ҳ</w:delText>
        </w:r>
        <w:r w:rsidRPr="003D3FF5" w:rsidDel="001311B7">
          <w:rPr>
            <w:rFonts w:ascii="Palatino Linotype" w:hAnsi="Palatino Linotype"/>
            <w:lang w:val="tg-Cyrl-TJ"/>
            <w:rPrChange w:id="2264" w:author="Гафуров Камолджон Азимджонович" w:date="2024-10-11T11:10:00Z" w16du:dateUtc="2024-10-11T06:10:00Z">
              <w:rPr>
                <w:rFonts w:ascii="Palatino Linotype" w:hAnsi="Palatino Linotype"/>
              </w:rPr>
            </w:rPrChange>
          </w:rPr>
          <w:delText>оди сохтор</w:delText>
        </w:r>
        <w:r w:rsidRPr="009C57C9" w:rsidDel="001311B7">
          <w:rPr>
            <w:rFonts w:ascii="Palatino Linotype" w:hAnsi="Palatino Linotype"/>
            <w:lang w:val="tg-Cyrl-TJ"/>
          </w:rPr>
          <w:delText>ҳ</w:delText>
        </w:r>
        <w:r w:rsidRPr="003D3FF5" w:rsidDel="001311B7">
          <w:rPr>
            <w:rFonts w:ascii="Palatino Linotype" w:hAnsi="Palatino Linotype"/>
            <w:lang w:val="tg-Cyrl-TJ"/>
            <w:rPrChange w:id="2265" w:author="Гафуров Камолджон Азимджонович" w:date="2024-10-11T11:10:00Z" w16du:dateUtc="2024-10-11T06:10:00Z">
              <w:rPr>
                <w:rFonts w:ascii="Palatino Linotype" w:hAnsi="Palatino Linotype"/>
              </w:rPr>
            </w:rPrChange>
          </w:rPr>
          <w:delText xml:space="preserve">ои Бонк аз тарафи Раёсати Бонк ё </w:delText>
        </w:r>
        <w:r w:rsidRPr="009C57C9" w:rsidDel="001311B7">
          <w:rPr>
            <w:rFonts w:ascii="Palatino Linotype" w:hAnsi="Palatino Linotype"/>
            <w:lang w:val="tg-Cyrl-TJ"/>
          </w:rPr>
          <w:delText xml:space="preserve">Фонди ҳифзи ҳуқуқӣ ва иҷтимоии кормандон </w:delText>
        </w:r>
        <w:r w:rsidRPr="003D3FF5" w:rsidDel="001311B7">
          <w:rPr>
            <w:rFonts w:ascii="Palatino Linotype" w:hAnsi="Palatino Linotype"/>
            <w:lang w:val="tg-Cyrl-TJ"/>
            <w:rPrChange w:id="2266" w:author="Гафуров Камолджон Азимджонович" w:date="2024-10-11T11:10:00Z" w16du:dateUtc="2024-10-11T06:10:00Z">
              <w:rPr>
                <w:rFonts w:ascii="Palatino Linotype" w:hAnsi="Palatino Linotype"/>
              </w:rPr>
            </w:rPrChange>
          </w:rPr>
          <w:delText>ё дигар ма</w:delText>
        </w:r>
        <w:r w:rsidRPr="009C57C9" w:rsidDel="001311B7">
          <w:rPr>
            <w:rFonts w:ascii="Palatino Linotype" w:hAnsi="Palatino Linotype"/>
            <w:lang w:val="tg-Cyrl-TJ"/>
          </w:rPr>
          <w:delText>қ</w:delText>
        </w:r>
        <w:r w:rsidRPr="003D3FF5" w:rsidDel="001311B7">
          <w:rPr>
            <w:rFonts w:ascii="Palatino Linotype" w:hAnsi="Palatino Linotype"/>
            <w:lang w:val="tg-Cyrl-TJ"/>
            <w:rPrChange w:id="2267" w:author="Гафуров Камолджон Азимджонович" w:date="2024-10-11T11:10:00Z" w16du:dateUtc="2024-10-11T06:10:00Z">
              <w:rPr>
                <w:rFonts w:ascii="Palatino Linotype" w:hAnsi="Palatino Linotype"/>
              </w:rPr>
            </w:rPrChange>
          </w:rPr>
          <w:delText>оми намояндагии кормандон розиг</w:delText>
        </w:r>
        <w:r w:rsidRPr="009C57C9" w:rsidDel="001311B7">
          <w:rPr>
            <w:rFonts w:ascii="Palatino Linotype" w:hAnsi="Palatino Linotype"/>
            <w:lang w:val="tg-Cyrl-TJ"/>
          </w:rPr>
          <w:delText>ӣ</w:delText>
        </w:r>
        <w:r w:rsidRPr="003D3FF5" w:rsidDel="001311B7">
          <w:rPr>
            <w:rFonts w:ascii="Palatino Linotype" w:hAnsi="Palatino Linotype"/>
            <w:lang w:val="tg-Cyrl-TJ"/>
            <w:rPrChange w:id="2268" w:author="Гафуров Камолджон Азимджонович" w:date="2024-10-11T11:10:00Z" w16du:dateUtc="2024-10-11T06:10:00Z">
              <w:rPr>
                <w:rFonts w:ascii="Palatino Linotype" w:hAnsi="Palatino Linotype"/>
              </w:rPr>
            </w:rPrChange>
          </w:rPr>
          <w:delText xml:space="preserve"> дода шуда бошад.</w:delText>
        </w:r>
      </w:del>
    </w:p>
    <w:p w14:paraId="02D1CBFB" w14:textId="2833850E" w:rsidR="00CA1BB3" w:rsidRPr="009D7CE4" w:rsidRDefault="00CA1BB3" w:rsidP="00CA1BB3">
      <w:pPr>
        <w:pStyle w:val="a9"/>
        <w:jc w:val="both"/>
        <w:rPr>
          <w:rFonts w:ascii="Palatino Linotype" w:hAnsi="Palatino Linotype"/>
          <w:sz w:val="24"/>
          <w:szCs w:val="24"/>
          <w:lang w:val="tg-Cyrl-TJ"/>
        </w:rPr>
      </w:pPr>
      <w:r w:rsidRPr="003D3FF5">
        <w:rPr>
          <w:rFonts w:ascii="Palatino Linotype" w:hAnsi="Palatino Linotype"/>
          <w:sz w:val="24"/>
          <w:szCs w:val="24"/>
          <w:lang w:val="tg-Cyrl-TJ"/>
          <w:rPrChange w:id="2269" w:author="Гафуров Камолджон Азимджонович" w:date="2024-10-11T11:17:00Z" w16du:dateUtc="2024-10-11T06:17:00Z">
            <w:rPr>
              <w:rFonts w:ascii="Palatino Linotype" w:hAnsi="Palatino Linotype"/>
              <w:sz w:val="24"/>
              <w:szCs w:val="24"/>
            </w:rPr>
          </w:rPrChange>
        </w:rPr>
        <w:t>10.4 Бекор кардани шартномаи меҳнатӣ бо ташаббуси Бонк (моддаи 42 Кодекси ме</w:t>
      </w:r>
      <w:r w:rsidRPr="009C57C9">
        <w:rPr>
          <w:rFonts w:ascii="Palatino Linotype" w:hAnsi="Palatino Linotype"/>
          <w:sz w:val="24"/>
          <w:szCs w:val="24"/>
          <w:lang w:val="tg-Cyrl-TJ"/>
        </w:rPr>
        <w:t>ҳ</w:t>
      </w:r>
      <w:r w:rsidRPr="003D3FF5">
        <w:rPr>
          <w:rFonts w:ascii="Palatino Linotype" w:hAnsi="Palatino Linotype"/>
          <w:sz w:val="24"/>
          <w:szCs w:val="24"/>
          <w:lang w:val="tg-Cyrl-TJ"/>
          <w:rPrChange w:id="2270" w:author="Гафуров Камолджон Азимджонович" w:date="2024-10-11T11:17:00Z" w16du:dateUtc="2024-10-11T06:17:00Z">
            <w:rPr>
              <w:rFonts w:ascii="Palatino Linotype" w:hAnsi="Palatino Linotype"/>
              <w:sz w:val="24"/>
              <w:szCs w:val="24"/>
            </w:rPr>
          </w:rPrChange>
        </w:rPr>
        <w:t>нат</w:t>
      </w:r>
      <w:del w:id="2271" w:author="Гафуров Камолджон Азимджонович" w:date="2024-10-11T09:38:00Z" w16du:dateUtc="2024-10-11T04:38:00Z">
        <w:r w:rsidRPr="003D3FF5" w:rsidDel="001311B7">
          <w:rPr>
            <w:rFonts w:ascii="Palatino Linotype" w:hAnsi="Palatino Linotype"/>
            <w:sz w:val="24"/>
            <w:szCs w:val="24"/>
            <w:lang w:val="tg-Cyrl-TJ"/>
            <w:rPrChange w:id="2272" w:author="Гафуров Камолджон Азимджонович" w:date="2024-10-11T11:17:00Z" w16du:dateUtc="2024-10-11T06:17:00Z">
              <w:rPr>
                <w:rFonts w:ascii="Palatino Linotype" w:hAnsi="Palatino Linotype"/>
                <w:sz w:val="24"/>
                <w:szCs w:val="24"/>
              </w:rPr>
            </w:rPrChange>
          </w:rPr>
          <w:delText xml:space="preserve">и </w:delText>
        </w:r>
        <w:r w:rsidRPr="009C57C9" w:rsidDel="001311B7">
          <w:rPr>
            <w:rFonts w:ascii="Palatino Linotype" w:hAnsi="Palatino Linotype"/>
            <w:sz w:val="24"/>
            <w:szCs w:val="24"/>
            <w:lang w:val="tg-Cyrl-TJ"/>
          </w:rPr>
          <w:delText>Ҷумҳурии Тоҷикистон</w:delText>
        </w:r>
      </w:del>
      <w:r w:rsidRPr="003D3FF5">
        <w:rPr>
          <w:rFonts w:ascii="Palatino Linotype" w:hAnsi="Palatino Linotype"/>
          <w:sz w:val="24"/>
          <w:szCs w:val="24"/>
          <w:lang w:val="tg-Cyrl-TJ"/>
          <w:rPrChange w:id="2273" w:author="Гафуров Камолджон Азимджонович" w:date="2024-10-11T11:17:00Z" w16du:dateUtc="2024-10-11T06:17:00Z">
            <w:rPr>
              <w:rFonts w:ascii="Palatino Linotype" w:hAnsi="Palatino Linotype"/>
              <w:sz w:val="24"/>
              <w:szCs w:val="24"/>
            </w:rPr>
          </w:rPrChange>
        </w:rPr>
        <w:t>)</w:t>
      </w:r>
      <w:del w:id="2274" w:author="Гафуров Камолджон Азимджонович" w:date="2024-10-11T09:39:00Z" w16du:dateUtc="2024-10-11T04:39:00Z">
        <w:r w:rsidRPr="003D3FF5" w:rsidDel="001311B7">
          <w:rPr>
            <w:rFonts w:ascii="Palatino Linotype" w:hAnsi="Palatino Linotype"/>
            <w:sz w:val="24"/>
            <w:szCs w:val="24"/>
            <w:lang w:val="tg-Cyrl-TJ"/>
            <w:rPrChange w:id="2275" w:author="Гафуров Камолджон Азимджонович" w:date="2024-10-11T11:17:00Z" w16du:dateUtc="2024-10-11T06:17:00Z">
              <w:rPr>
                <w:rFonts w:ascii="Palatino Linotype" w:hAnsi="Palatino Linotype"/>
                <w:sz w:val="24"/>
                <w:szCs w:val="24"/>
              </w:rPr>
            </w:rPrChange>
          </w:rPr>
          <w:delText xml:space="preserve"> ва бо асос</w:delText>
        </w:r>
        <w:r w:rsidRPr="009C57C9" w:rsidDel="001311B7">
          <w:rPr>
            <w:rFonts w:ascii="Palatino Linotype" w:hAnsi="Palatino Linotype"/>
            <w:sz w:val="24"/>
            <w:szCs w:val="24"/>
            <w:lang w:val="tg-Cyrl-TJ"/>
          </w:rPr>
          <w:delText>ҳ</w:delText>
        </w:r>
        <w:r w:rsidRPr="003D3FF5" w:rsidDel="001311B7">
          <w:rPr>
            <w:rFonts w:ascii="Palatino Linotype" w:hAnsi="Palatino Linotype"/>
            <w:sz w:val="24"/>
            <w:szCs w:val="24"/>
            <w:lang w:val="tg-Cyrl-TJ"/>
            <w:rPrChange w:id="2276" w:author="Гафуров Камолджон Азимджонович" w:date="2024-10-11T11:17:00Z" w16du:dateUtc="2024-10-11T06:17:00Z">
              <w:rPr>
                <w:rFonts w:ascii="Palatino Linotype" w:hAnsi="Palatino Linotype"/>
                <w:sz w:val="24"/>
                <w:szCs w:val="24"/>
              </w:rPr>
            </w:rPrChange>
          </w:rPr>
          <w:delText xml:space="preserve">ои дар </w:delText>
        </w:r>
      </w:del>
      <w:del w:id="2277" w:author="Гафуров Камолджон Азимджонович" w:date="2024-10-11T08:50:00Z" w16du:dateUtc="2024-10-11T03:50:00Z">
        <w:r w:rsidRPr="003D3FF5" w:rsidDel="008F74B9">
          <w:rPr>
            <w:rFonts w:ascii="Palatino Linotype" w:hAnsi="Palatino Linotype"/>
            <w:sz w:val="24"/>
            <w:szCs w:val="24"/>
            <w:lang w:val="tg-Cyrl-TJ"/>
            <w:rPrChange w:id="2278" w:author="Гафуров Камолджон Азимджонович" w:date="2024-10-11T11:17:00Z" w16du:dateUtc="2024-10-11T06:17:00Z">
              <w:rPr>
                <w:rFonts w:ascii="Palatino Linotype" w:hAnsi="Palatino Linotype"/>
                <w:sz w:val="24"/>
                <w:szCs w:val="24"/>
              </w:rPr>
            </w:rPrChange>
          </w:rPr>
          <w:delText xml:space="preserve">моддаи </w:delText>
        </w:r>
      </w:del>
      <w:del w:id="2279" w:author="Гафуров Камолджон Азимджонович" w:date="2024-10-11T09:39:00Z" w16du:dateUtc="2024-10-11T04:39:00Z">
        <w:r w:rsidRPr="003D3FF5" w:rsidDel="001311B7">
          <w:rPr>
            <w:rFonts w:ascii="Palatino Linotype" w:hAnsi="Palatino Linotype"/>
            <w:sz w:val="24"/>
            <w:szCs w:val="24"/>
            <w:lang w:val="tg-Cyrl-TJ"/>
            <w:rPrChange w:id="2280" w:author="Гафуров Камолджон Азимджонович" w:date="2024-10-11T11:17:00Z" w16du:dateUtc="2024-10-11T06:17:00Z">
              <w:rPr>
                <w:rFonts w:ascii="Palatino Linotype" w:hAnsi="Palatino Linotype"/>
                <w:sz w:val="24"/>
                <w:szCs w:val="24"/>
              </w:rPr>
            </w:rPrChange>
          </w:rPr>
          <w:delText xml:space="preserve">10.3-и шартномаи </w:delText>
        </w:r>
        <w:r w:rsidRPr="009C57C9" w:rsidDel="001311B7">
          <w:rPr>
            <w:rFonts w:ascii="Palatino Linotype" w:hAnsi="Palatino Linotype"/>
            <w:sz w:val="24"/>
            <w:szCs w:val="24"/>
            <w:lang w:val="tg-Cyrl-TJ"/>
          </w:rPr>
          <w:delText xml:space="preserve">коллективии </w:delText>
        </w:r>
        <w:r w:rsidRPr="003D3FF5" w:rsidDel="001311B7">
          <w:rPr>
            <w:rFonts w:ascii="Palatino Linotype" w:hAnsi="Palatino Linotype"/>
            <w:sz w:val="24"/>
            <w:szCs w:val="24"/>
            <w:lang w:val="tg-Cyrl-TJ"/>
            <w:rPrChange w:id="2281" w:author="Гафуров Камолджон Азимджонович" w:date="2024-10-11T11:17:00Z" w16du:dateUtc="2024-10-11T06:17:00Z">
              <w:rPr>
                <w:rFonts w:ascii="Palatino Linotype" w:hAnsi="Palatino Linotype"/>
                <w:sz w:val="24"/>
                <w:szCs w:val="24"/>
              </w:rPr>
            </w:rPrChange>
          </w:rPr>
          <w:delText>мазкур</w:delText>
        </w:r>
        <w:r w:rsidRPr="009C57C9" w:rsidDel="001311B7">
          <w:rPr>
            <w:rFonts w:ascii="Palatino Linotype" w:hAnsi="Palatino Linotype"/>
            <w:sz w:val="24"/>
            <w:szCs w:val="24"/>
            <w:lang w:val="tg-Cyrl-TJ"/>
          </w:rPr>
          <w:delText xml:space="preserve"> пешбинишуда</w:delText>
        </w:r>
      </w:del>
      <w:del w:id="2282" w:author="Гафуров Камолджон Азимджонович" w:date="2024-10-11T09:40:00Z" w16du:dateUtc="2024-10-11T04:40:00Z">
        <w:r w:rsidRPr="009C57C9" w:rsidDel="001311B7">
          <w:rPr>
            <w:rFonts w:ascii="Palatino Linotype" w:hAnsi="Palatino Linotype"/>
            <w:sz w:val="24"/>
            <w:szCs w:val="24"/>
            <w:lang w:val="tg-Cyrl-TJ"/>
          </w:rPr>
          <w:delText>,</w:delText>
        </w:r>
      </w:del>
      <w:r w:rsidRPr="003D3FF5">
        <w:rPr>
          <w:rFonts w:ascii="Palatino Linotype" w:hAnsi="Palatino Linotype"/>
          <w:sz w:val="24"/>
          <w:szCs w:val="24"/>
          <w:lang w:val="tg-Cyrl-TJ"/>
          <w:rPrChange w:id="2283" w:author="Гафуров Камолджон Азимджонович" w:date="2024-10-11T11:17:00Z" w16du:dateUtc="2024-10-11T06:17:00Z">
            <w:rPr>
              <w:rFonts w:ascii="Palatino Linotype" w:hAnsi="Palatino Linotype"/>
              <w:sz w:val="24"/>
              <w:szCs w:val="24"/>
            </w:rPr>
          </w:rPrChange>
        </w:rPr>
        <w:t xml:space="preserve"> баъд аз пешакӣ, на дертар аз ду ҳафта, огоҳ намудани </w:t>
      </w:r>
      <w:r w:rsidRPr="009C57C9">
        <w:rPr>
          <w:rFonts w:ascii="Palatino Linotype" w:hAnsi="Palatino Linotype"/>
          <w:sz w:val="24"/>
          <w:szCs w:val="24"/>
          <w:lang w:val="tg-Cyrl-TJ"/>
        </w:rPr>
        <w:t xml:space="preserve">Фонди ҳифзи ҳуқуқӣ ва иҷтимоии кормандон </w:t>
      </w:r>
      <w:r w:rsidRPr="009D7CE4">
        <w:rPr>
          <w:rFonts w:ascii="Palatino Linotype" w:hAnsi="Palatino Linotype"/>
          <w:sz w:val="24"/>
          <w:szCs w:val="24"/>
          <w:lang w:val="tg-Cyrl-TJ"/>
        </w:rPr>
        <w:t>сурат мегирад.</w:t>
      </w:r>
    </w:p>
    <w:p w14:paraId="458B205E" w14:textId="77777777" w:rsidR="00CA1BB3" w:rsidRPr="003D3FF5" w:rsidRDefault="00CA1BB3" w:rsidP="00CA1BB3">
      <w:pPr>
        <w:pStyle w:val="a9"/>
        <w:ind w:firstLine="567"/>
        <w:jc w:val="both"/>
        <w:rPr>
          <w:rFonts w:ascii="Palatino Linotype" w:hAnsi="Palatino Linotype"/>
          <w:sz w:val="24"/>
          <w:szCs w:val="24"/>
          <w:lang w:val="tg-Cyrl-TJ"/>
          <w:rPrChange w:id="2284" w:author="Гафуров Камолджон Азимджонович" w:date="2024-10-11T11:17:00Z" w16du:dateUtc="2024-10-11T06:17:00Z">
            <w:rPr>
              <w:rFonts w:ascii="Palatino Linotype" w:hAnsi="Palatino Linotype"/>
              <w:sz w:val="24"/>
              <w:szCs w:val="24"/>
            </w:rPr>
          </w:rPrChange>
        </w:rPr>
      </w:pPr>
      <w:r w:rsidRPr="009C57C9">
        <w:rPr>
          <w:rFonts w:ascii="Palatino Linotype" w:hAnsi="Palatino Linotype"/>
          <w:sz w:val="24"/>
          <w:szCs w:val="24"/>
          <w:lang w:val="tg-Cyrl-TJ"/>
        </w:rPr>
        <w:t xml:space="preserve">Фонди ҳифзи ҳуқуқӣ ва иҷтимоии кормандон </w:t>
      </w:r>
      <w:r w:rsidRPr="003D3FF5">
        <w:rPr>
          <w:rFonts w:ascii="Palatino Linotype" w:hAnsi="Palatino Linotype"/>
          <w:sz w:val="24"/>
          <w:szCs w:val="24"/>
          <w:lang w:val="tg-Cyrl-TJ"/>
          <w:rPrChange w:id="2285" w:author="Гафуров Камолджон Азимджонович" w:date="2024-10-11T11:17:00Z" w16du:dateUtc="2024-10-11T06:17:00Z">
            <w:rPr>
              <w:rFonts w:ascii="Palatino Linotype" w:hAnsi="Palatino Linotype"/>
              <w:sz w:val="24"/>
              <w:szCs w:val="24"/>
            </w:rPr>
          </w:rPrChange>
        </w:rPr>
        <w:t>бояд дар м</w:t>
      </w:r>
      <w:r w:rsidRPr="009C57C9">
        <w:rPr>
          <w:rFonts w:ascii="Palatino Linotype" w:hAnsi="Palatino Linotype"/>
          <w:sz w:val="24"/>
          <w:szCs w:val="24"/>
          <w:lang w:val="tg-Cyrl-TJ"/>
        </w:rPr>
        <w:t>ӯҳ</w:t>
      </w:r>
      <w:r w:rsidRPr="003D3FF5">
        <w:rPr>
          <w:rFonts w:ascii="Palatino Linotype" w:hAnsi="Palatino Linotype"/>
          <w:sz w:val="24"/>
          <w:szCs w:val="24"/>
          <w:lang w:val="tg-Cyrl-TJ"/>
          <w:rPrChange w:id="2286" w:author="Гафуров Камолджон Азимджонович" w:date="2024-10-11T11:17:00Z" w16du:dateUtc="2024-10-11T06:17:00Z">
            <w:rPr>
              <w:rFonts w:ascii="Palatino Linotype" w:hAnsi="Palatino Linotype"/>
              <w:sz w:val="24"/>
              <w:szCs w:val="24"/>
            </w:rPr>
          </w:rPrChange>
        </w:rPr>
        <w:t xml:space="preserve">лати даҳ рўзи гирифтани пешниҳоди бекор намудани шартномаи меҳнати, ба </w:t>
      </w:r>
      <w:r w:rsidRPr="009C57C9">
        <w:rPr>
          <w:rFonts w:ascii="Palatino Linotype" w:hAnsi="Palatino Linotype"/>
          <w:sz w:val="24"/>
          <w:szCs w:val="24"/>
          <w:lang w:val="tg-Cyrl-TJ"/>
        </w:rPr>
        <w:t>Бонк</w:t>
      </w:r>
      <w:r w:rsidRPr="003D3FF5">
        <w:rPr>
          <w:rFonts w:ascii="Palatino Linotype" w:hAnsi="Palatino Linotype"/>
          <w:sz w:val="24"/>
          <w:szCs w:val="24"/>
          <w:lang w:val="tg-Cyrl-TJ"/>
          <w:rPrChange w:id="2287" w:author="Гафуров Камолджон Азимджонович" w:date="2024-10-11T11:17:00Z" w16du:dateUtc="2024-10-11T06:17:00Z">
            <w:rPr>
              <w:rFonts w:ascii="Palatino Linotype" w:hAnsi="Palatino Linotype"/>
              <w:sz w:val="24"/>
              <w:szCs w:val="24"/>
            </w:rPr>
          </w:rPrChange>
        </w:rPr>
        <w:t xml:space="preserve"> дар бораи қарори қабулшуда доир ба додани розигӣ барои бо корманд қатъ кардани шартномаи меҳнатӣ дар шакли хаттӣ хабар диҳад.</w:t>
      </w:r>
    </w:p>
    <w:p w14:paraId="05659B3C" w14:textId="3D2BD5E2" w:rsidR="00CA1BB3" w:rsidRPr="009C57C9" w:rsidDel="001311B7" w:rsidRDefault="00CA1BB3" w:rsidP="00CA1BB3">
      <w:pPr>
        <w:pStyle w:val="a9"/>
        <w:ind w:firstLine="567"/>
        <w:jc w:val="both"/>
        <w:rPr>
          <w:del w:id="2288" w:author="Гафуров Камолджон Азимджонович" w:date="2024-10-11T09:42:00Z" w16du:dateUtc="2024-10-11T04:42:00Z"/>
          <w:rFonts w:ascii="Palatino Linotype" w:hAnsi="Palatino Linotype"/>
          <w:sz w:val="24"/>
          <w:szCs w:val="24"/>
        </w:rPr>
      </w:pPr>
      <w:del w:id="2289" w:author="Гафуров Камолджон Азимджонович" w:date="2024-10-11T09:42:00Z" w16du:dateUtc="2024-10-11T04:42:00Z">
        <w:r w:rsidRPr="009C57C9" w:rsidDel="001311B7">
          <w:rPr>
            <w:rFonts w:ascii="Palatino Linotype" w:hAnsi="Palatino Linotype"/>
            <w:sz w:val="24"/>
            <w:szCs w:val="24"/>
            <w:lang w:val="tg-Cyrl-TJ"/>
          </w:rPr>
          <w:delText>Бонк</w:delText>
        </w:r>
        <w:r w:rsidRPr="009C57C9" w:rsidDel="001311B7">
          <w:rPr>
            <w:rFonts w:ascii="Palatino Linotype" w:hAnsi="Palatino Linotype"/>
            <w:sz w:val="24"/>
            <w:szCs w:val="24"/>
          </w:rPr>
          <w:delText xml:space="preserve"> ҳуқуқ дорад шартномаи меҳнатиро на дертар аз як моҳи гирифтани розигии </w:delText>
        </w:r>
        <w:r w:rsidRPr="009C57C9" w:rsidDel="001311B7">
          <w:rPr>
            <w:rFonts w:ascii="Palatino Linotype" w:hAnsi="Palatino Linotype"/>
            <w:sz w:val="24"/>
            <w:szCs w:val="24"/>
            <w:lang w:val="tg-Cyrl-TJ"/>
          </w:rPr>
          <w:delText xml:space="preserve">Фонди ҳифзи ҳуқуқӣ ва иҷтимоии кормандон </w:delText>
        </w:r>
        <w:r w:rsidRPr="009C57C9" w:rsidDel="001311B7">
          <w:rPr>
            <w:rFonts w:ascii="Palatino Linotype" w:hAnsi="Palatino Linotype"/>
            <w:sz w:val="24"/>
            <w:szCs w:val="24"/>
          </w:rPr>
          <w:delText>қатъ намояд.</w:delText>
        </w:r>
      </w:del>
    </w:p>
    <w:p w14:paraId="2600F230" w14:textId="77777777" w:rsidR="00CA1BB3" w:rsidRPr="009C57C9" w:rsidRDefault="00CA1BB3" w:rsidP="00CA1BB3">
      <w:pPr>
        <w:jc w:val="both"/>
        <w:rPr>
          <w:rFonts w:ascii="Palatino Linotype" w:hAnsi="Palatino Linotype"/>
        </w:rPr>
      </w:pPr>
      <w:r w:rsidRPr="009C57C9">
        <w:rPr>
          <w:rFonts w:ascii="Palatino Linotype" w:hAnsi="Palatino Linotype"/>
        </w:rPr>
        <w:t xml:space="preserve">10.5. </w:t>
      </w:r>
      <w:proofErr w:type="spellStart"/>
      <w:r w:rsidRPr="009C57C9">
        <w:rPr>
          <w:rFonts w:ascii="Palatino Linotype" w:hAnsi="Palatino Linotype"/>
        </w:rPr>
        <w:t>Мува</w:t>
      </w:r>
      <w:proofErr w:type="spellEnd"/>
      <w:r w:rsidRPr="009C57C9">
        <w:rPr>
          <w:rFonts w:ascii="Palatino Linotype" w:hAnsi="Palatino Linotype"/>
          <w:lang w:val="tg-Cyrl-TJ"/>
        </w:rPr>
        <w:t>ққ</w:t>
      </w:r>
      <w:proofErr w:type="spellStart"/>
      <w:r w:rsidRPr="009C57C9">
        <w:rPr>
          <w:rFonts w:ascii="Palatino Linotype" w:hAnsi="Palatino Linotype"/>
        </w:rPr>
        <w:t>атан</w:t>
      </w:r>
      <w:proofErr w:type="spellEnd"/>
      <w:r w:rsidRPr="009C57C9">
        <w:rPr>
          <w:rFonts w:ascii="Palatino Linotype" w:hAnsi="Palatino Linotype"/>
        </w:rPr>
        <w:t xml:space="preserve"> аз кор дур </w:t>
      </w:r>
      <w:proofErr w:type="spellStart"/>
      <w:r w:rsidRPr="009C57C9">
        <w:rPr>
          <w:rFonts w:ascii="Palatino Linotype" w:hAnsi="Palatino Linotype"/>
        </w:rPr>
        <w:t>кардани</w:t>
      </w:r>
      <w:proofErr w:type="spellEnd"/>
      <w:r w:rsidRPr="009C57C9">
        <w:rPr>
          <w:rFonts w:ascii="Palatino Linotype" w:hAnsi="Palatino Linotype"/>
        </w:rPr>
        <w:t xml:space="preserve"> </w:t>
      </w:r>
      <w:proofErr w:type="spellStart"/>
      <w:r w:rsidRPr="009C57C9">
        <w:rPr>
          <w:rFonts w:ascii="Palatino Linotype" w:hAnsi="Palatino Linotype"/>
        </w:rPr>
        <w:t>корманд</w:t>
      </w:r>
      <w:proofErr w:type="spellEnd"/>
      <w:r w:rsidRPr="009C57C9">
        <w:rPr>
          <w:rFonts w:ascii="Palatino Linotype" w:hAnsi="Palatino Linotype"/>
        </w:rPr>
        <w:t>.</w:t>
      </w:r>
    </w:p>
    <w:p w14:paraId="0D57E76B" w14:textId="654F19D7" w:rsidR="00CA1BB3" w:rsidRPr="009C57C9" w:rsidRDefault="00CA1BB3" w:rsidP="00CA1BB3">
      <w:pPr>
        <w:jc w:val="both"/>
        <w:rPr>
          <w:rFonts w:ascii="Palatino Linotype" w:hAnsi="Palatino Linotype"/>
        </w:rPr>
      </w:pPr>
      <w:r w:rsidRPr="009C57C9">
        <w:rPr>
          <w:rFonts w:ascii="Palatino Linotype" w:hAnsi="Palatino Linotype"/>
        </w:rPr>
        <w:t xml:space="preserve">       Аз кор дур </w:t>
      </w:r>
      <w:proofErr w:type="spellStart"/>
      <w:r w:rsidRPr="009C57C9">
        <w:rPr>
          <w:rFonts w:ascii="Palatino Linotype" w:hAnsi="Palatino Linotype"/>
        </w:rPr>
        <w:t>кардани</w:t>
      </w:r>
      <w:proofErr w:type="spellEnd"/>
      <w:r w:rsidRPr="009C57C9">
        <w:rPr>
          <w:rFonts w:ascii="Palatino Linotype" w:hAnsi="Palatino Linotype"/>
        </w:rPr>
        <w:t xml:space="preserve"> </w:t>
      </w:r>
      <w:proofErr w:type="spellStart"/>
      <w:r w:rsidRPr="009C57C9">
        <w:rPr>
          <w:rFonts w:ascii="Palatino Linotype" w:hAnsi="Palatino Linotype"/>
        </w:rPr>
        <w:t>корманд</w:t>
      </w:r>
      <w:proofErr w:type="spellEnd"/>
      <w:r w:rsidRPr="009C57C9">
        <w:rPr>
          <w:rFonts w:ascii="Palatino Linotype" w:hAnsi="Palatino Linotype"/>
        </w:rPr>
        <w:t xml:space="preserve"> </w:t>
      </w:r>
      <w:r w:rsidRPr="009C57C9">
        <w:rPr>
          <w:rFonts w:ascii="Palatino Linotype" w:hAnsi="Palatino Linotype"/>
          <w:lang w:val="tg-Cyrl-TJ"/>
        </w:rPr>
        <w:t xml:space="preserve">тибқи </w:t>
      </w:r>
      <w:proofErr w:type="spellStart"/>
      <w:r w:rsidRPr="009C57C9">
        <w:rPr>
          <w:rFonts w:ascii="Palatino Linotype" w:hAnsi="Palatino Linotype"/>
        </w:rPr>
        <w:t>му</w:t>
      </w:r>
      <w:proofErr w:type="spellEnd"/>
      <w:r w:rsidRPr="009C57C9">
        <w:rPr>
          <w:rFonts w:ascii="Palatino Linotype" w:hAnsi="Palatino Linotype"/>
          <w:lang w:val="tg-Cyrl-TJ"/>
        </w:rPr>
        <w:t>қ</w:t>
      </w:r>
      <w:proofErr w:type="spellStart"/>
      <w:r w:rsidRPr="009C57C9">
        <w:rPr>
          <w:rFonts w:ascii="Palatino Linotype" w:hAnsi="Palatino Linotype"/>
        </w:rPr>
        <w:t>аррароти</w:t>
      </w:r>
      <w:proofErr w:type="spellEnd"/>
      <w:r w:rsidRPr="009C57C9">
        <w:rPr>
          <w:rFonts w:ascii="Palatino Linotype" w:hAnsi="Palatino Linotype"/>
        </w:rPr>
        <w:t xml:space="preserve"> </w:t>
      </w:r>
      <w:r w:rsidRPr="009C57C9">
        <w:rPr>
          <w:rFonts w:ascii="Palatino Linotype" w:hAnsi="Palatino Linotype"/>
          <w:lang w:val="tg-Cyrl-TJ"/>
        </w:rPr>
        <w:t>қ</w:t>
      </w:r>
      <w:proofErr w:type="spellStart"/>
      <w:r w:rsidRPr="009C57C9">
        <w:rPr>
          <w:rFonts w:ascii="Palatino Linotype" w:hAnsi="Palatino Linotype"/>
        </w:rPr>
        <w:t>онунгузории</w:t>
      </w:r>
      <w:proofErr w:type="spellEnd"/>
      <w:r w:rsidRPr="009C57C9">
        <w:rPr>
          <w:rFonts w:ascii="Palatino Linotype" w:hAnsi="Palatino Linotype"/>
        </w:rPr>
        <w:t xml:space="preserve"> </w:t>
      </w:r>
      <w:r w:rsidRPr="009C57C9">
        <w:rPr>
          <w:rFonts w:ascii="Palatino Linotype" w:hAnsi="Palatino Linotype"/>
          <w:lang w:val="tg-Cyrl-TJ"/>
        </w:rPr>
        <w:t>Ҷумҳурии Тоҷикистон</w:t>
      </w:r>
      <w:r w:rsidRPr="009C57C9">
        <w:rPr>
          <w:rFonts w:ascii="Palatino Linotype" w:hAnsi="Palatino Linotype"/>
        </w:rPr>
        <w:t xml:space="preserve"> </w:t>
      </w:r>
      <w:r w:rsidRPr="009C57C9">
        <w:rPr>
          <w:rFonts w:ascii="Palatino Linotype" w:hAnsi="Palatino Linotype"/>
          <w:lang w:val="tg-Cyrl-TJ"/>
        </w:rPr>
        <w:t xml:space="preserve">ва </w:t>
      </w:r>
      <w:ins w:id="2290" w:author="Гафуров Камолджон Азимджонович" w:date="2024-10-11T09:45:00Z" w16du:dateUtc="2024-10-11T04:45:00Z">
        <w:r w:rsidR="001311B7" w:rsidRPr="00B01C64">
          <w:rPr>
            <w:rFonts w:ascii="Palatino Linotype" w:hAnsi="Palatino Linotype"/>
            <w:lang w:val="tg-Cyrl-TJ"/>
          </w:rPr>
          <w:t xml:space="preserve">дигар </w:t>
        </w:r>
        <w:r w:rsidR="001311B7" w:rsidRPr="00474D02">
          <w:rPr>
            <w:rFonts w:ascii="Palatino Linotype" w:hAnsi="Palatino Linotype"/>
            <w:lang w:val="tg-Cyrl-TJ"/>
          </w:rPr>
          <w:t>санадҳои дохилӣ (локал</w:t>
        </w:r>
        <w:r w:rsidR="001311B7">
          <w:rPr>
            <w:rFonts w:ascii="Palatino Linotype" w:hAnsi="Palatino Linotype"/>
            <w:lang w:val="tg-Cyrl-TJ"/>
          </w:rPr>
          <w:t>ӣ)</w:t>
        </w:r>
        <w:r w:rsidR="001311B7" w:rsidRPr="00474D02">
          <w:rPr>
            <w:rFonts w:ascii="Palatino Linotype" w:hAnsi="Palatino Linotype"/>
            <w:lang w:val="tg-Cyrl-TJ"/>
          </w:rPr>
          <w:t xml:space="preserve"> </w:t>
        </w:r>
      </w:ins>
      <w:del w:id="2291" w:author="Гафуров Камолджон Азимджонович" w:date="2024-10-11T09:45:00Z" w16du:dateUtc="2024-10-11T04:45:00Z">
        <w:r w:rsidRPr="009C57C9" w:rsidDel="001311B7">
          <w:rPr>
            <w:rFonts w:ascii="Palatino Linotype" w:hAnsi="Palatino Linotype"/>
            <w:lang w:val="tg-Cyrl-TJ"/>
          </w:rPr>
          <w:delText xml:space="preserve">санадҳои дохилибонкӣ </w:delText>
        </w:r>
      </w:del>
      <w:r w:rsidRPr="009C57C9">
        <w:rPr>
          <w:rFonts w:ascii="Palatino Linotype" w:hAnsi="Palatino Linotype"/>
        </w:rPr>
        <w:t xml:space="preserve">ба </w:t>
      </w:r>
      <w:proofErr w:type="spellStart"/>
      <w:r w:rsidRPr="009C57C9">
        <w:rPr>
          <w:rFonts w:ascii="Palatino Linotype" w:hAnsi="Palatino Linotype"/>
        </w:rPr>
        <w:t>амал</w:t>
      </w:r>
      <w:proofErr w:type="spellEnd"/>
      <w:r w:rsidRPr="009C57C9">
        <w:rPr>
          <w:rFonts w:ascii="Palatino Linotype" w:hAnsi="Palatino Linotype"/>
        </w:rPr>
        <w:t xml:space="preserve"> </w:t>
      </w:r>
      <w:proofErr w:type="spellStart"/>
      <w:r w:rsidRPr="009C57C9">
        <w:rPr>
          <w:rFonts w:ascii="Palatino Linotype" w:hAnsi="Palatino Linotype"/>
        </w:rPr>
        <w:t>бароварда</w:t>
      </w:r>
      <w:proofErr w:type="spellEnd"/>
      <w:r w:rsidRPr="009C57C9">
        <w:rPr>
          <w:rFonts w:ascii="Palatino Linotype" w:hAnsi="Palatino Linotype"/>
        </w:rPr>
        <w:t xml:space="preserve"> </w:t>
      </w:r>
      <w:proofErr w:type="spellStart"/>
      <w:r w:rsidRPr="009C57C9">
        <w:rPr>
          <w:rFonts w:ascii="Palatino Linotype" w:hAnsi="Palatino Linotype"/>
        </w:rPr>
        <w:t>мешавад</w:t>
      </w:r>
      <w:proofErr w:type="spellEnd"/>
      <w:r w:rsidRPr="009C57C9">
        <w:rPr>
          <w:rFonts w:ascii="Palatino Linotype" w:hAnsi="Palatino Linotype"/>
        </w:rPr>
        <w:t xml:space="preserve">.  </w:t>
      </w:r>
    </w:p>
    <w:p w14:paraId="0055AE65" w14:textId="77777777" w:rsidR="00CA1BB3" w:rsidRPr="009C57C9" w:rsidRDefault="00CA1BB3" w:rsidP="00CA1BB3">
      <w:pPr>
        <w:jc w:val="both"/>
        <w:rPr>
          <w:rFonts w:ascii="Palatino Linotype" w:hAnsi="Palatino Linotype"/>
        </w:rPr>
      </w:pPr>
      <w:r w:rsidRPr="009C57C9">
        <w:rPr>
          <w:rFonts w:ascii="Palatino Linotype" w:hAnsi="Palatino Linotype"/>
        </w:rPr>
        <w:t xml:space="preserve">        </w:t>
      </w:r>
      <w:proofErr w:type="spellStart"/>
      <w:r w:rsidRPr="009C57C9">
        <w:rPr>
          <w:rFonts w:ascii="Palatino Linotype" w:hAnsi="Palatino Linotype"/>
        </w:rPr>
        <w:t>Барои</w:t>
      </w:r>
      <w:proofErr w:type="spellEnd"/>
      <w:r w:rsidRPr="009C57C9">
        <w:rPr>
          <w:rFonts w:ascii="Palatino Linotype" w:hAnsi="Palatino Linotype"/>
        </w:rPr>
        <w:t xml:space="preserve"> аз кор дур карда</w:t>
      </w:r>
      <w:r w:rsidRPr="009C57C9">
        <w:rPr>
          <w:rFonts w:ascii="Palatino Linotype" w:hAnsi="Palatino Linotype"/>
          <w:lang w:val="tg-Cyrl-TJ"/>
        </w:rPr>
        <w:t>ни</w:t>
      </w:r>
      <w:r w:rsidRPr="009C57C9">
        <w:rPr>
          <w:rFonts w:ascii="Palatino Linotype" w:hAnsi="Palatino Linotype"/>
        </w:rPr>
        <w:t xml:space="preserve"> </w:t>
      </w:r>
      <w:proofErr w:type="spellStart"/>
      <w:r w:rsidRPr="009C57C9">
        <w:rPr>
          <w:rFonts w:ascii="Palatino Linotype" w:hAnsi="Palatino Linotype"/>
        </w:rPr>
        <w:t>корманд</w:t>
      </w:r>
      <w:proofErr w:type="spellEnd"/>
      <w:r w:rsidRPr="009C57C9">
        <w:rPr>
          <w:rFonts w:ascii="Palatino Linotype" w:hAnsi="Palatino Linotype"/>
        </w:rPr>
        <w:t xml:space="preserve"> ин</w:t>
      </w:r>
      <w:r w:rsidRPr="009C57C9">
        <w:rPr>
          <w:rFonts w:ascii="Palatino Linotype" w:hAnsi="Palatino Linotype"/>
          <w:lang w:val="tg-Cyrl-TJ"/>
        </w:rPr>
        <w:t>ҳ</w:t>
      </w:r>
      <w:r w:rsidRPr="009C57C9">
        <w:rPr>
          <w:rFonts w:ascii="Palatino Linotype" w:hAnsi="Palatino Linotype"/>
        </w:rPr>
        <w:t xml:space="preserve">о </w:t>
      </w:r>
      <w:proofErr w:type="spellStart"/>
      <w:r w:rsidRPr="009C57C9">
        <w:rPr>
          <w:rFonts w:ascii="Palatino Linotype" w:hAnsi="Palatino Linotype"/>
        </w:rPr>
        <w:t>асос</w:t>
      </w:r>
      <w:proofErr w:type="spellEnd"/>
      <w:r w:rsidRPr="009C57C9">
        <w:rPr>
          <w:rFonts w:ascii="Palatino Linotype" w:hAnsi="Palatino Linotype"/>
        </w:rPr>
        <w:t xml:space="preserve"> </w:t>
      </w:r>
      <w:proofErr w:type="spellStart"/>
      <w:r w:rsidRPr="009C57C9">
        <w:rPr>
          <w:rFonts w:ascii="Palatino Linotype" w:hAnsi="Palatino Linotype"/>
        </w:rPr>
        <w:t>шуда</w:t>
      </w:r>
      <w:proofErr w:type="spellEnd"/>
      <w:r w:rsidRPr="009C57C9">
        <w:rPr>
          <w:rFonts w:ascii="Palatino Linotype" w:hAnsi="Palatino Linotype"/>
        </w:rPr>
        <w:t xml:space="preserve"> </w:t>
      </w:r>
      <w:proofErr w:type="spellStart"/>
      <w:r w:rsidRPr="009C57C9">
        <w:rPr>
          <w:rFonts w:ascii="Palatino Linotype" w:hAnsi="Palatino Linotype"/>
        </w:rPr>
        <w:t>метавона</w:t>
      </w:r>
      <w:proofErr w:type="spellEnd"/>
      <w:r w:rsidRPr="009C57C9">
        <w:rPr>
          <w:rFonts w:ascii="Palatino Linotype" w:hAnsi="Palatino Linotype"/>
          <w:lang w:val="tg-Cyrl-TJ"/>
        </w:rPr>
        <w:t>н</w:t>
      </w:r>
      <w:r w:rsidRPr="009C57C9">
        <w:rPr>
          <w:rFonts w:ascii="Palatino Linotype" w:hAnsi="Palatino Linotype"/>
        </w:rPr>
        <w:t>д:</w:t>
      </w:r>
    </w:p>
    <w:p w14:paraId="721006D8" w14:textId="77777777" w:rsidR="00CA1BB3" w:rsidRPr="009C57C9" w:rsidRDefault="00CA1BB3" w:rsidP="00CA1BB3">
      <w:pPr>
        <w:jc w:val="both"/>
        <w:rPr>
          <w:rFonts w:ascii="Palatino Linotype" w:hAnsi="Palatino Linotype"/>
        </w:rPr>
      </w:pPr>
      <w:r w:rsidRPr="009C57C9">
        <w:rPr>
          <w:rFonts w:ascii="Palatino Linotype" w:hAnsi="Palatino Linotype"/>
        </w:rPr>
        <w:t xml:space="preserve">а) </w:t>
      </w:r>
      <w:proofErr w:type="spellStart"/>
      <w:r w:rsidRPr="009C57C9">
        <w:rPr>
          <w:rFonts w:ascii="Palatino Linotype" w:hAnsi="Palatino Linotype"/>
        </w:rPr>
        <w:t>талаби</w:t>
      </w:r>
      <w:proofErr w:type="spellEnd"/>
      <w:r w:rsidRPr="009C57C9">
        <w:rPr>
          <w:rFonts w:ascii="Palatino Linotype" w:hAnsi="Palatino Linotype"/>
        </w:rPr>
        <w:t xml:space="preserve"> </w:t>
      </w:r>
      <w:proofErr w:type="spellStart"/>
      <w:r w:rsidRPr="009C57C9">
        <w:rPr>
          <w:rFonts w:ascii="Palatino Linotype" w:hAnsi="Palatino Linotype"/>
        </w:rPr>
        <w:t>ма</w:t>
      </w:r>
      <w:proofErr w:type="spellEnd"/>
      <w:r w:rsidRPr="009C57C9">
        <w:rPr>
          <w:rFonts w:ascii="Palatino Linotype" w:hAnsi="Palatino Linotype"/>
          <w:lang w:val="tg-Cyrl-TJ"/>
        </w:rPr>
        <w:t>қ</w:t>
      </w:r>
      <w:proofErr w:type="spellStart"/>
      <w:r w:rsidRPr="009C57C9">
        <w:rPr>
          <w:rFonts w:ascii="Palatino Linotype" w:hAnsi="Palatino Linotype"/>
        </w:rPr>
        <w:t>омоти</w:t>
      </w:r>
      <w:proofErr w:type="spellEnd"/>
      <w:r w:rsidRPr="009C57C9">
        <w:rPr>
          <w:rFonts w:ascii="Palatino Linotype" w:hAnsi="Palatino Linotype"/>
        </w:rPr>
        <w:t xml:space="preserve"> </w:t>
      </w:r>
      <w:proofErr w:type="spellStart"/>
      <w:r w:rsidRPr="009C57C9">
        <w:rPr>
          <w:rFonts w:ascii="Palatino Linotype" w:hAnsi="Palatino Linotype"/>
        </w:rPr>
        <w:t>ваколатдори</w:t>
      </w:r>
      <w:proofErr w:type="spellEnd"/>
      <w:r w:rsidRPr="009C57C9">
        <w:rPr>
          <w:rFonts w:ascii="Palatino Linotype" w:hAnsi="Palatino Linotype"/>
        </w:rPr>
        <w:t xml:space="preserve"> </w:t>
      </w:r>
      <w:proofErr w:type="spellStart"/>
      <w:r w:rsidRPr="009C57C9">
        <w:rPr>
          <w:rFonts w:ascii="Palatino Linotype" w:hAnsi="Palatino Linotype"/>
        </w:rPr>
        <w:t>давлат</w:t>
      </w:r>
      <w:proofErr w:type="spellEnd"/>
      <w:r w:rsidRPr="009C57C9">
        <w:rPr>
          <w:rFonts w:ascii="Palatino Linotype" w:hAnsi="Palatino Linotype"/>
          <w:lang w:val="tg-Cyrl-TJ"/>
        </w:rPr>
        <w:t>ӣ</w:t>
      </w:r>
      <w:r w:rsidRPr="009C57C9">
        <w:rPr>
          <w:rFonts w:ascii="Palatino Linotype" w:hAnsi="Palatino Linotype"/>
        </w:rPr>
        <w:t>;</w:t>
      </w:r>
    </w:p>
    <w:p w14:paraId="6BE38879" w14:textId="77777777" w:rsidR="00CA1BB3" w:rsidRPr="009C57C9" w:rsidRDefault="00CA1BB3" w:rsidP="00CA1BB3">
      <w:pPr>
        <w:jc w:val="both"/>
        <w:rPr>
          <w:rFonts w:ascii="Palatino Linotype" w:hAnsi="Palatino Linotype"/>
        </w:rPr>
      </w:pPr>
      <w:r w:rsidRPr="009C57C9">
        <w:rPr>
          <w:rFonts w:ascii="Palatino Linotype" w:hAnsi="Palatino Linotype"/>
        </w:rPr>
        <w:t xml:space="preserve">б) </w:t>
      </w:r>
      <w:proofErr w:type="spellStart"/>
      <w:r w:rsidRPr="009C57C9">
        <w:rPr>
          <w:rFonts w:ascii="Palatino Linotype" w:hAnsi="Palatino Linotype"/>
        </w:rPr>
        <w:t>мутоби</w:t>
      </w:r>
      <w:proofErr w:type="spellEnd"/>
      <w:r w:rsidRPr="009C57C9">
        <w:rPr>
          <w:rFonts w:ascii="Palatino Linotype" w:hAnsi="Palatino Linotype"/>
          <w:lang w:val="tg-Cyrl-TJ"/>
        </w:rPr>
        <w:t>қ</w:t>
      </w:r>
      <w:r w:rsidRPr="009C57C9">
        <w:rPr>
          <w:rFonts w:ascii="Palatino Linotype" w:hAnsi="Palatino Linotype"/>
        </w:rPr>
        <w:t xml:space="preserve">и </w:t>
      </w:r>
      <w:r w:rsidRPr="009C57C9">
        <w:rPr>
          <w:rFonts w:ascii="Palatino Linotype" w:hAnsi="Palatino Linotype"/>
          <w:lang w:val="tg-Cyrl-TJ"/>
        </w:rPr>
        <w:t>ҳ</w:t>
      </w:r>
      <w:proofErr w:type="spellStart"/>
      <w:r w:rsidRPr="009C57C9">
        <w:rPr>
          <w:rFonts w:ascii="Palatino Linotype" w:hAnsi="Palatino Linotype"/>
        </w:rPr>
        <w:t>олат</w:t>
      </w:r>
      <w:proofErr w:type="spellEnd"/>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w:t>
      </w:r>
      <w:proofErr w:type="spellStart"/>
      <w:r w:rsidRPr="009C57C9">
        <w:rPr>
          <w:rFonts w:ascii="Palatino Linotype" w:hAnsi="Palatino Linotype"/>
        </w:rPr>
        <w:t>пешбинишудаи</w:t>
      </w:r>
      <w:proofErr w:type="spellEnd"/>
      <w:r w:rsidRPr="009C57C9">
        <w:rPr>
          <w:rFonts w:ascii="Palatino Linotype" w:hAnsi="Palatino Linotype"/>
        </w:rPr>
        <w:t xml:space="preserve"> </w:t>
      </w:r>
      <w:r w:rsidRPr="009C57C9">
        <w:rPr>
          <w:rFonts w:ascii="Palatino Linotype" w:hAnsi="Palatino Linotype"/>
          <w:lang w:val="tg-Cyrl-TJ"/>
        </w:rPr>
        <w:t>қ</w:t>
      </w:r>
      <w:proofErr w:type="spellStart"/>
      <w:r w:rsidRPr="009C57C9">
        <w:rPr>
          <w:rFonts w:ascii="Palatino Linotype" w:hAnsi="Palatino Linotype"/>
        </w:rPr>
        <w:t>онунгузории</w:t>
      </w:r>
      <w:proofErr w:type="spellEnd"/>
      <w:r w:rsidRPr="009C57C9">
        <w:rPr>
          <w:rFonts w:ascii="Palatino Linotype" w:hAnsi="Palatino Linotype"/>
        </w:rPr>
        <w:t xml:space="preserve"> </w:t>
      </w:r>
      <w:proofErr w:type="spellStart"/>
      <w:r w:rsidRPr="009C57C9">
        <w:rPr>
          <w:rFonts w:ascii="Palatino Linotype" w:hAnsi="Palatino Linotype"/>
        </w:rPr>
        <w:t>амалкунандаи</w:t>
      </w:r>
      <w:proofErr w:type="spellEnd"/>
      <w:r w:rsidRPr="009C57C9">
        <w:rPr>
          <w:rFonts w:ascii="Palatino Linotype" w:hAnsi="Palatino Linotype"/>
        </w:rPr>
        <w:t xml:space="preserve"> </w:t>
      </w:r>
      <w:r w:rsidRPr="009C57C9">
        <w:rPr>
          <w:rFonts w:ascii="Palatino Linotype" w:hAnsi="Palatino Linotype"/>
          <w:lang w:val="tg-Cyrl-TJ"/>
        </w:rPr>
        <w:t>Ҷумҳурии Тоҷикистон</w:t>
      </w:r>
      <w:r w:rsidRPr="009C57C9">
        <w:rPr>
          <w:rFonts w:ascii="Palatino Linotype" w:hAnsi="Palatino Linotype"/>
        </w:rPr>
        <w:t xml:space="preserve"> </w:t>
      </w:r>
      <w:proofErr w:type="spellStart"/>
      <w:r w:rsidRPr="009C57C9">
        <w:rPr>
          <w:rFonts w:ascii="Palatino Linotype" w:hAnsi="Palatino Linotype"/>
        </w:rPr>
        <w:t>ва</w:t>
      </w:r>
      <w:proofErr w:type="spellEnd"/>
      <w:r w:rsidRPr="009C57C9">
        <w:rPr>
          <w:rFonts w:ascii="Palatino Linotype" w:hAnsi="Palatino Linotype"/>
        </w:rPr>
        <w:t xml:space="preserve"> </w:t>
      </w:r>
      <w:proofErr w:type="spellStart"/>
      <w:r w:rsidRPr="009C57C9">
        <w:rPr>
          <w:rFonts w:ascii="Palatino Linotype" w:hAnsi="Palatino Linotype"/>
        </w:rPr>
        <w:t>санад</w:t>
      </w:r>
      <w:proofErr w:type="spellEnd"/>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w:t>
      </w:r>
      <w:proofErr w:type="spellStart"/>
      <w:r w:rsidRPr="009C57C9">
        <w:rPr>
          <w:rFonts w:ascii="Palatino Linotype" w:hAnsi="Palatino Linotype"/>
        </w:rPr>
        <w:t>меъёрии</w:t>
      </w:r>
      <w:proofErr w:type="spellEnd"/>
      <w:r w:rsidRPr="009C57C9">
        <w:rPr>
          <w:rFonts w:ascii="Palatino Linotype" w:hAnsi="Palatino Linotype"/>
        </w:rPr>
        <w:t xml:space="preserve"> Бонки </w:t>
      </w:r>
      <w:proofErr w:type="spellStart"/>
      <w:r w:rsidRPr="009C57C9">
        <w:rPr>
          <w:rFonts w:ascii="Palatino Linotype" w:hAnsi="Palatino Linotype"/>
        </w:rPr>
        <w:t>миллии</w:t>
      </w:r>
      <w:proofErr w:type="spellEnd"/>
      <w:r w:rsidRPr="009C57C9">
        <w:rPr>
          <w:rFonts w:ascii="Palatino Linotype" w:hAnsi="Palatino Linotype"/>
        </w:rPr>
        <w:t xml:space="preserve"> То</w:t>
      </w:r>
      <w:r w:rsidRPr="009C57C9">
        <w:rPr>
          <w:rFonts w:ascii="Palatino Linotype" w:hAnsi="Palatino Linotype"/>
          <w:lang w:val="tg-Cyrl-TJ"/>
        </w:rPr>
        <w:t>ҷ</w:t>
      </w:r>
      <w:proofErr w:type="spellStart"/>
      <w:r w:rsidRPr="009C57C9">
        <w:rPr>
          <w:rFonts w:ascii="Palatino Linotype" w:hAnsi="Palatino Linotype"/>
        </w:rPr>
        <w:t>икистон</w:t>
      </w:r>
      <w:proofErr w:type="spellEnd"/>
      <w:r w:rsidRPr="009C57C9">
        <w:rPr>
          <w:rFonts w:ascii="Palatino Linotype" w:hAnsi="Palatino Linotype"/>
        </w:rPr>
        <w:t xml:space="preserve">; </w:t>
      </w:r>
    </w:p>
    <w:p w14:paraId="12F789DD" w14:textId="50B46707" w:rsidR="00CA1BB3" w:rsidRPr="009C57C9" w:rsidRDefault="00CA1BB3" w:rsidP="00CA1BB3">
      <w:pPr>
        <w:jc w:val="both"/>
        <w:rPr>
          <w:rFonts w:ascii="Palatino Linotype" w:hAnsi="Palatino Linotype"/>
        </w:rPr>
      </w:pPr>
      <w:r w:rsidRPr="009C57C9">
        <w:rPr>
          <w:rFonts w:ascii="Palatino Linotype" w:hAnsi="Palatino Linotype"/>
        </w:rPr>
        <w:t xml:space="preserve">в) </w:t>
      </w:r>
      <w:ins w:id="2292" w:author="Гафуров Камолджон Азимджонович" w:date="2024-10-11T09:46:00Z" w16du:dateUtc="2024-10-11T04:46:00Z">
        <w:r w:rsidR="001311B7" w:rsidRPr="00996156">
          <w:rPr>
            <w:rFonts w:ascii="Palatino Linotype" w:hAnsi="Palatino Linotype" w:cs="Tahoma"/>
          </w:rPr>
          <w:t xml:space="preserve">дар </w:t>
        </w:r>
        <w:proofErr w:type="spellStart"/>
        <w:r w:rsidR="001311B7" w:rsidRPr="00996156">
          <w:rPr>
            <w:rFonts w:ascii="Palatino Linotype" w:hAnsi="Palatino Linotype"/>
          </w:rPr>
          <w:t>ҳ</w:t>
        </w:r>
        <w:r w:rsidR="001311B7" w:rsidRPr="00996156">
          <w:rPr>
            <w:rFonts w:ascii="Palatino Linotype" w:hAnsi="Palatino Linotype" w:cs="Tahoma"/>
          </w:rPr>
          <w:t>олати</w:t>
        </w:r>
        <w:proofErr w:type="spellEnd"/>
        <w:r w:rsidR="001311B7" w:rsidRPr="00996156">
          <w:rPr>
            <w:rFonts w:ascii="Palatino Linotype" w:hAnsi="Palatino Linotype" w:cs="Tahoma"/>
          </w:rPr>
          <w:t xml:space="preserve"> </w:t>
        </w:r>
        <w:proofErr w:type="spellStart"/>
        <w:r w:rsidR="001311B7" w:rsidRPr="00996156">
          <w:rPr>
            <w:rFonts w:ascii="Palatino Linotype" w:hAnsi="Palatino Linotype" w:cs="Tahoma"/>
          </w:rPr>
          <w:t>маст</w:t>
        </w:r>
        <w:r w:rsidR="001311B7" w:rsidRPr="00996156">
          <w:rPr>
            <w:rFonts w:ascii="Palatino Linotype" w:hAnsi="Palatino Linotype"/>
          </w:rPr>
          <w:t>ӣ</w:t>
        </w:r>
        <w:proofErr w:type="spellEnd"/>
        <w:r w:rsidR="001311B7" w:rsidRPr="00996156">
          <w:rPr>
            <w:rFonts w:ascii="Palatino Linotype" w:hAnsi="Palatino Linotype" w:cs="Tahoma"/>
          </w:rPr>
          <w:t xml:space="preserve">, бар </w:t>
        </w:r>
        <w:proofErr w:type="spellStart"/>
        <w:r w:rsidR="001311B7" w:rsidRPr="00996156">
          <w:rPr>
            <w:rFonts w:ascii="Palatino Linotype" w:hAnsi="Palatino Linotype" w:cs="Tahoma"/>
          </w:rPr>
          <w:t>асари</w:t>
        </w:r>
        <w:proofErr w:type="spellEnd"/>
        <w:r w:rsidR="001311B7" w:rsidRPr="00996156">
          <w:rPr>
            <w:rFonts w:ascii="Palatino Linotype" w:hAnsi="Palatino Linotype" w:cs="Tahoma"/>
          </w:rPr>
          <w:t xml:space="preserve"> </w:t>
        </w:r>
        <w:proofErr w:type="spellStart"/>
        <w:r w:rsidR="001311B7" w:rsidRPr="00996156">
          <w:rPr>
            <w:rFonts w:ascii="Palatino Linotype" w:hAnsi="Palatino Linotype" w:cs="Tahoma"/>
          </w:rPr>
          <w:t>истеъмоли</w:t>
        </w:r>
        <w:proofErr w:type="spellEnd"/>
        <w:r w:rsidR="001311B7" w:rsidRPr="00996156">
          <w:rPr>
            <w:rFonts w:ascii="Palatino Linotype" w:hAnsi="Palatino Linotype" w:cs="Tahoma"/>
          </w:rPr>
          <w:t xml:space="preserve"> </w:t>
        </w:r>
        <w:proofErr w:type="spellStart"/>
        <w:r w:rsidR="001311B7" w:rsidRPr="00996156">
          <w:rPr>
            <w:rFonts w:ascii="Palatino Linotype" w:hAnsi="Palatino Linotype" w:cs="Tahoma"/>
          </w:rPr>
          <w:t>машруботи</w:t>
        </w:r>
        <w:proofErr w:type="spellEnd"/>
        <w:r w:rsidR="001311B7" w:rsidRPr="00996156">
          <w:rPr>
            <w:rFonts w:ascii="Palatino Linotype" w:hAnsi="Palatino Linotype" w:cs="Tahoma"/>
          </w:rPr>
          <w:t xml:space="preserve"> </w:t>
        </w:r>
        <w:proofErr w:type="spellStart"/>
        <w:r w:rsidR="001311B7" w:rsidRPr="00996156">
          <w:rPr>
            <w:rFonts w:ascii="Palatino Linotype" w:hAnsi="Palatino Linotype" w:cs="Tahoma"/>
          </w:rPr>
          <w:t>спирт</w:t>
        </w:r>
        <w:r w:rsidR="001311B7" w:rsidRPr="00996156">
          <w:rPr>
            <w:rFonts w:ascii="Palatino Linotype" w:hAnsi="Palatino Linotype"/>
          </w:rPr>
          <w:t>ӣ</w:t>
        </w:r>
        <w:proofErr w:type="spellEnd"/>
        <w:r w:rsidR="001311B7" w:rsidRPr="00996156">
          <w:rPr>
            <w:rFonts w:ascii="Palatino Linotype" w:hAnsi="Palatino Linotype" w:cs="Tahoma"/>
          </w:rPr>
          <w:t xml:space="preserve">, </w:t>
        </w:r>
        <w:proofErr w:type="spellStart"/>
        <w:r w:rsidR="001311B7" w:rsidRPr="00996156">
          <w:rPr>
            <w:rFonts w:ascii="Palatino Linotype" w:hAnsi="Palatino Linotype" w:cs="Tahoma"/>
          </w:rPr>
          <w:t>восита</w:t>
        </w:r>
        <w:r w:rsidR="001311B7" w:rsidRPr="00996156">
          <w:rPr>
            <w:rFonts w:ascii="Palatino Linotype" w:hAnsi="Palatino Linotype"/>
          </w:rPr>
          <w:t>ҳ</w:t>
        </w:r>
        <w:r w:rsidR="001311B7" w:rsidRPr="00996156">
          <w:rPr>
            <w:rFonts w:ascii="Palatino Linotype" w:hAnsi="Palatino Linotype" w:cs="Tahoma"/>
          </w:rPr>
          <w:t>ои</w:t>
        </w:r>
        <w:proofErr w:type="spellEnd"/>
        <w:r w:rsidR="001311B7" w:rsidRPr="00996156">
          <w:rPr>
            <w:rFonts w:ascii="Palatino Linotype" w:hAnsi="Palatino Linotype" w:cs="Tahoma"/>
          </w:rPr>
          <w:t xml:space="preserve"> </w:t>
        </w:r>
        <w:proofErr w:type="spellStart"/>
        <w:r w:rsidR="001311B7" w:rsidRPr="00996156">
          <w:rPr>
            <w:rFonts w:ascii="Palatino Linotype" w:hAnsi="Palatino Linotype" w:cs="Tahoma"/>
          </w:rPr>
          <w:t>нашъадор</w:t>
        </w:r>
        <w:proofErr w:type="spellEnd"/>
        <w:r w:rsidR="001311B7" w:rsidRPr="00996156">
          <w:rPr>
            <w:rFonts w:ascii="Palatino Linotype" w:hAnsi="Palatino Linotype" w:cs="Tahoma"/>
          </w:rPr>
          <w:t xml:space="preserve">, </w:t>
        </w:r>
        <w:proofErr w:type="spellStart"/>
        <w:r w:rsidR="001311B7" w:rsidRPr="00996156">
          <w:rPr>
            <w:rFonts w:ascii="Palatino Linotype" w:hAnsi="Palatino Linotype" w:cs="Tahoma"/>
          </w:rPr>
          <w:t>модда</w:t>
        </w:r>
        <w:r w:rsidR="001311B7" w:rsidRPr="00996156">
          <w:rPr>
            <w:rFonts w:ascii="Palatino Linotype" w:hAnsi="Palatino Linotype"/>
          </w:rPr>
          <w:t>ҳ</w:t>
        </w:r>
        <w:r w:rsidR="001311B7" w:rsidRPr="00996156">
          <w:rPr>
            <w:rFonts w:ascii="Palatino Linotype" w:hAnsi="Palatino Linotype" w:cs="Tahoma"/>
          </w:rPr>
          <w:t>ои</w:t>
        </w:r>
        <w:proofErr w:type="spellEnd"/>
        <w:r w:rsidR="001311B7" w:rsidRPr="00996156">
          <w:rPr>
            <w:rFonts w:ascii="Palatino Linotype" w:hAnsi="Palatino Linotype" w:cs="Tahoma"/>
          </w:rPr>
          <w:t xml:space="preserve"> </w:t>
        </w:r>
        <w:proofErr w:type="spellStart"/>
        <w:r w:rsidR="001311B7" w:rsidRPr="00996156">
          <w:rPr>
            <w:rFonts w:ascii="Palatino Linotype" w:hAnsi="Palatino Linotype" w:cs="Tahoma"/>
          </w:rPr>
          <w:t>психотроп</w:t>
        </w:r>
        <w:r w:rsidR="001311B7" w:rsidRPr="00996156">
          <w:rPr>
            <w:rFonts w:ascii="Palatino Linotype" w:hAnsi="Palatino Linotype"/>
          </w:rPr>
          <w:t>ӣ</w:t>
        </w:r>
        <w:proofErr w:type="spellEnd"/>
        <w:r w:rsidR="001311B7" w:rsidRPr="00996156">
          <w:rPr>
            <w:rFonts w:ascii="Palatino Linotype" w:hAnsi="Palatino Linotype" w:cs="Tahoma"/>
          </w:rPr>
          <w:t xml:space="preserve"> ё </w:t>
        </w:r>
        <w:proofErr w:type="spellStart"/>
        <w:r w:rsidR="001311B7" w:rsidRPr="00996156">
          <w:rPr>
            <w:rFonts w:ascii="Palatino Linotype" w:hAnsi="Palatino Linotype" w:cs="Tahoma"/>
          </w:rPr>
          <w:t>модда</w:t>
        </w:r>
        <w:r w:rsidR="001311B7" w:rsidRPr="00996156">
          <w:rPr>
            <w:rFonts w:ascii="Palatino Linotype" w:hAnsi="Palatino Linotype"/>
          </w:rPr>
          <w:t>ҳ</w:t>
        </w:r>
        <w:r w:rsidR="001311B7" w:rsidRPr="00996156">
          <w:rPr>
            <w:rFonts w:ascii="Palatino Linotype" w:hAnsi="Palatino Linotype" w:cs="Tahoma"/>
          </w:rPr>
          <w:t>ои</w:t>
        </w:r>
        <w:proofErr w:type="spellEnd"/>
        <w:r w:rsidR="001311B7" w:rsidRPr="00996156">
          <w:rPr>
            <w:rFonts w:ascii="Palatino Linotype" w:hAnsi="Palatino Linotype" w:cs="Tahoma"/>
          </w:rPr>
          <w:t xml:space="preserve"> </w:t>
        </w:r>
        <w:proofErr w:type="spellStart"/>
        <w:r w:rsidR="001311B7" w:rsidRPr="00996156">
          <w:rPr>
            <w:rFonts w:ascii="Palatino Linotype" w:hAnsi="Palatino Linotype" w:cs="Tahoma"/>
          </w:rPr>
          <w:t>дигари</w:t>
        </w:r>
        <w:proofErr w:type="spellEnd"/>
        <w:r w:rsidR="001311B7" w:rsidRPr="00996156">
          <w:rPr>
            <w:rFonts w:ascii="Palatino Linotype" w:hAnsi="Palatino Linotype" w:cs="Tahoma"/>
          </w:rPr>
          <w:t xml:space="preserve"> </w:t>
        </w:r>
        <w:proofErr w:type="spellStart"/>
        <w:r w:rsidR="001311B7" w:rsidRPr="00996156">
          <w:rPr>
            <w:rFonts w:ascii="Palatino Linotype" w:hAnsi="Palatino Linotype" w:cs="Tahoma"/>
          </w:rPr>
          <w:t>мад</w:t>
        </w:r>
        <w:r w:rsidR="001311B7" w:rsidRPr="00996156">
          <w:rPr>
            <w:rFonts w:ascii="Palatino Linotype" w:hAnsi="Palatino Linotype"/>
          </w:rPr>
          <w:t>ҳ</w:t>
        </w:r>
        <w:r w:rsidR="001311B7" w:rsidRPr="00996156">
          <w:rPr>
            <w:rFonts w:ascii="Palatino Linotype" w:hAnsi="Palatino Linotype" w:cs="Tahoma"/>
          </w:rPr>
          <w:t>ушкунанда</w:t>
        </w:r>
        <w:proofErr w:type="spellEnd"/>
        <w:r w:rsidR="001311B7" w:rsidRPr="00996156">
          <w:rPr>
            <w:rFonts w:ascii="Palatino Linotype" w:hAnsi="Palatino Linotype" w:cs="Tahoma"/>
          </w:rPr>
          <w:t xml:space="preserve"> </w:t>
        </w:r>
        <w:proofErr w:type="spellStart"/>
        <w:r w:rsidR="001311B7" w:rsidRPr="00996156">
          <w:rPr>
            <w:rFonts w:ascii="Palatino Linotype" w:hAnsi="Palatino Linotype"/>
          </w:rPr>
          <w:t>ҳ</w:t>
        </w:r>
        <w:r w:rsidR="001311B7" w:rsidRPr="00996156">
          <w:rPr>
            <w:rFonts w:ascii="Palatino Linotype" w:hAnsi="Palatino Linotype" w:cs="Tahoma"/>
          </w:rPr>
          <w:t>озир</w:t>
        </w:r>
        <w:proofErr w:type="spellEnd"/>
        <w:r w:rsidR="001311B7" w:rsidRPr="00996156">
          <w:rPr>
            <w:rFonts w:ascii="Palatino Linotype" w:hAnsi="Palatino Linotype" w:cs="Tahoma"/>
          </w:rPr>
          <w:t xml:space="preserve"> </w:t>
        </w:r>
        <w:proofErr w:type="spellStart"/>
        <w:r w:rsidR="001311B7" w:rsidRPr="00996156">
          <w:rPr>
            <w:rFonts w:ascii="Palatino Linotype" w:hAnsi="Palatino Linotype" w:cs="Tahoma"/>
          </w:rPr>
          <w:t>шудан</w:t>
        </w:r>
        <w:proofErr w:type="spellEnd"/>
        <w:r w:rsidR="001311B7" w:rsidRPr="00996156">
          <w:rPr>
            <w:rFonts w:ascii="Palatino Linotype" w:hAnsi="Palatino Linotype" w:cs="Tahoma"/>
          </w:rPr>
          <w:t xml:space="preserve"> ба кор</w:t>
        </w:r>
      </w:ins>
      <w:del w:id="2293" w:author="Гафуров Камолджон Азимджонович" w:date="2024-10-11T09:46:00Z" w16du:dateUtc="2024-10-11T04:46:00Z">
        <w:r w:rsidRPr="009C57C9" w:rsidDel="001311B7">
          <w:rPr>
            <w:rFonts w:ascii="Palatino Linotype" w:hAnsi="Palatino Linotype"/>
          </w:rPr>
          <w:delText xml:space="preserve">дар </w:delText>
        </w:r>
        <w:r w:rsidRPr="009C57C9" w:rsidDel="001311B7">
          <w:rPr>
            <w:rFonts w:ascii="Palatino Linotype" w:hAnsi="Palatino Linotype"/>
            <w:lang w:val="tg-Cyrl-TJ"/>
          </w:rPr>
          <w:delText>ҳ</w:delText>
        </w:r>
        <w:r w:rsidRPr="009C57C9" w:rsidDel="001311B7">
          <w:rPr>
            <w:rFonts w:ascii="Palatino Linotype" w:hAnsi="Palatino Linotype"/>
          </w:rPr>
          <w:delText>олати маст</w:delText>
        </w:r>
        <w:r w:rsidRPr="009C57C9" w:rsidDel="001311B7">
          <w:rPr>
            <w:rFonts w:ascii="Palatino Linotype" w:hAnsi="Palatino Linotype"/>
            <w:lang w:val="tg-Cyrl-TJ"/>
          </w:rPr>
          <w:delText>ӣ</w:delText>
        </w:r>
        <w:r w:rsidRPr="009C57C9" w:rsidDel="001311B7">
          <w:rPr>
            <w:rFonts w:ascii="Palatino Linotype" w:hAnsi="Palatino Linotype"/>
          </w:rPr>
          <w:delText xml:space="preserve"> аз шароб, модда</w:delText>
        </w:r>
        <w:r w:rsidRPr="009C57C9" w:rsidDel="001311B7">
          <w:rPr>
            <w:rFonts w:ascii="Palatino Linotype" w:hAnsi="Palatino Linotype"/>
            <w:lang w:val="tg-Cyrl-TJ"/>
          </w:rPr>
          <w:delText>ҳ</w:delText>
        </w:r>
        <w:r w:rsidRPr="009C57C9" w:rsidDel="001311B7">
          <w:rPr>
            <w:rFonts w:ascii="Palatino Linotype" w:hAnsi="Palatino Linotype"/>
          </w:rPr>
          <w:delText>ои нашъаовар ва ё токсик</w:delText>
        </w:r>
        <w:r w:rsidRPr="009C57C9" w:rsidDel="001311B7">
          <w:rPr>
            <w:rFonts w:ascii="Palatino Linotype" w:hAnsi="Palatino Linotype"/>
            <w:lang w:val="tg-Cyrl-TJ"/>
          </w:rPr>
          <w:delText>ӣ</w:delText>
        </w:r>
        <w:r w:rsidRPr="009C57C9" w:rsidDel="001311B7">
          <w:rPr>
            <w:rFonts w:ascii="Palatino Linotype" w:hAnsi="Palatino Linotype"/>
          </w:rPr>
          <w:delText xml:space="preserve"> </w:delText>
        </w:r>
        <w:r w:rsidRPr="009C57C9" w:rsidDel="001311B7">
          <w:rPr>
            <w:rFonts w:ascii="Palatino Linotype" w:hAnsi="Palatino Linotype"/>
            <w:lang w:val="tg-Cyrl-TJ"/>
          </w:rPr>
          <w:delText>ҳ</w:delText>
        </w:r>
        <w:r w:rsidRPr="009C57C9" w:rsidDel="001311B7">
          <w:rPr>
            <w:rFonts w:ascii="Palatino Linotype" w:hAnsi="Palatino Linotype"/>
          </w:rPr>
          <w:delText>озир шудани корманд ба кор</w:delText>
        </w:r>
      </w:del>
      <w:r w:rsidRPr="009C57C9">
        <w:rPr>
          <w:rFonts w:ascii="Palatino Linotype" w:hAnsi="Palatino Linotype"/>
        </w:rPr>
        <w:t>;</w:t>
      </w:r>
    </w:p>
    <w:p w14:paraId="3D709929" w14:textId="77777777" w:rsidR="00CA1BB3" w:rsidRPr="009C57C9" w:rsidDel="004A7538" w:rsidRDefault="00CA1BB3" w:rsidP="00CA1BB3">
      <w:pPr>
        <w:jc w:val="both"/>
        <w:rPr>
          <w:del w:id="2294" w:author="Гафуров Камолджон Азимджонович" w:date="2024-10-11T09:56:00Z" w16du:dateUtc="2024-10-11T04:56:00Z"/>
          <w:rFonts w:ascii="Palatino Linotype" w:hAnsi="Palatino Linotype"/>
        </w:rPr>
      </w:pPr>
      <w:r w:rsidRPr="009C57C9">
        <w:rPr>
          <w:rFonts w:ascii="Palatino Linotype" w:hAnsi="Palatino Linotype"/>
        </w:rPr>
        <w:t xml:space="preserve">г) дар </w:t>
      </w:r>
      <w:r w:rsidRPr="009C57C9">
        <w:rPr>
          <w:rFonts w:ascii="Palatino Linotype" w:hAnsi="Palatino Linotype"/>
          <w:lang w:val="tg-Cyrl-TJ"/>
        </w:rPr>
        <w:t>ҳ</w:t>
      </w:r>
      <w:proofErr w:type="spellStart"/>
      <w:r w:rsidRPr="009C57C9">
        <w:rPr>
          <w:rFonts w:ascii="Palatino Linotype" w:hAnsi="Palatino Linotype"/>
        </w:rPr>
        <w:t>олати</w:t>
      </w:r>
      <w:proofErr w:type="spellEnd"/>
      <w:r w:rsidRPr="009C57C9">
        <w:rPr>
          <w:rFonts w:ascii="Palatino Linotype" w:hAnsi="Palatino Linotype"/>
        </w:rPr>
        <w:t xml:space="preserve"> </w:t>
      </w:r>
      <w:proofErr w:type="spellStart"/>
      <w:r w:rsidRPr="009C57C9">
        <w:rPr>
          <w:rFonts w:ascii="Palatino Linotype" w:hAnsi="Palatino Linotype"/>
        </w:rPr>
        <w:t>пайдо</w:t>
      </w:r>
      <w:proofErr w:type="spellEnd"/>
      <w:r w:rsidRPr="009C57C9">
        <w:rPr>
          <w:rFonts w:ascii="Palatino Linotype" w:hAnsi="Palatino Linotype"/>
        </w:rPr>
        <w:t xml:space="preserve"> </w:t>
      </w:r>
      <w:proofErr w:type="spellStart"/>
      <w:r w:rsidRPr="009C57C9">
        <w:rPr>
          <w:rFonts w:ascii="Palatino Linotype" w:hAnsi="Palatino Linotype"/>
        </w:rPr>
        <w:t>шудани</w:t>
      </w:r>
      <w:proofErr w:type="spellEnd"/>
      <w:r w:rsidRPr="009C57C9">
        <w:rPr>
          <w:rFonts w:ascii="Palatino Linotype" w:hAnsi="Palatino Linotype"/>
        </w:rPr>
        <w:t xml:space="preserve"> ш</w:t>
      </w:r>
      <w:r w:rsidRPr="009C57C9">
        <w:rPr>
          <w:rFonts w:ascii="Palatino Linotype" w:hAnsi="Palatino Linotype"/>
          <w:lang w:val="tg-Cyrl-TJ"/>
        </w:rPr>
        <w:t xml:space="preserve">убҳа </w:t>
      </w:r>
      <w:proofErr w:type="spellStart"/>
      <w:r w:rsidRPr="009C57C9">
        <w:rPr>
          <w:rFonts w:ascii="Palatino Linotype" w:hAnsi="Palatino Linotype"/>
        </w:rPr>
        <w:t>ва</w:t>
      </w:r>
      <w:proofErr w:type="spellEnd"/>
      <w:r w:rsidRPr="009C57C9">
        <w:rPr>
          <w:rFonts w:ascii="Palatino Linotype" w:hAnsi="Palatino Linotype"/>
        </w:rPr>
        <w:t xml:space="preserve"> ё </w:t>
      </w:r>
      <w:proofErr w:type="spellStart"/>
      <w:r w:rsidRPr="009C57C9">
        <w:rPr>
          <w:rFonts w:ascii="Palatino Linotype" w:hAnsi="Palatino Linotype"/>
        </w:rPr>
        <w:t>гумонбар</w:t>
      </w:r>
      <w:proofErr w:type="spellEnd"/>
      <w:r w:rsidRPr="009C57C9">
        <w:rPr>
          <w:rFonts w:ascii="Palatino Linotype" w:hAnsi="Palatino Linotype"/>
        </w:rPr>
        <w:t xml:space="preserve"> </w:t>
      </w:r>
      <w:proofErr w:type="spellStart"/>
      <w:r w:rsidRPr="009C57C9">
        <w:rPr>
          <w:rFonts w:ascii="Palatino Linotype" w:hAnsi="Palatino Linotype"/>
        </w:rPr>
        <w:t>шудани</w:t>
      </w:r>
      <w:proofErr w:type="spellEnd"/>
      <w:r w:rsidRPr="009C57C9">
        <w:rPr>
          <w:rFonts w:ascii="Palatino Linotype" w:hAnsi="Palatino Linotype"/>
        </w:rPr>
        <w:t xml:space="preserve"> </w:t>
      </w:r>
      <w:proofErr w:type="spellStart"/>
      <w:r w:rsidRPr="009C57C9">
        <w:rPr>
          <w:rFonts w:ascii="Palatino Linotype" w:hAnsi="Palatino Linotype"/>
        </w:rPr>
        <w:t>Бонк</w:t>
      </w:r>
      <w:proofErr w:type="spellEnd"/>
      <w:r w:rsidRPr="009C57C9">
        <w:rPr>
          <w:rFonts w:ascii="Palatino Linotype" w:hAnsi="Palatino Linotype"/>
        </w:rPr>
        <w:t xml:space="preserve"> аз </w:t>
      </w:r>
      <w:proofErr w:type="spellStart"/>
      <w:r w:rsidRPr="009C57C9">
        <w:rPr>
          <w:rFonts w:ascii="Palatino Linotype" w:hAnsi="Palatino Linotype"/>
        </w:rPr>
        <w:t>рафтори</w:t>
      </w:r>
      <w:proofErr w:type="spellEnd"/>
      <w:r w:rsidRPr="009C57C9">
        <w:rPr>
          <w:rFonts w:ascii="Palatino Linotype" w:hAnsi="Palatino Linotype"/>
        </w:rPr>
        <w:t xml:space="preserve"> </w:t>
      </w:r>
      <w:proofErr w:type="spellStart"/>
      <w:r w:rsidRPr="009C57C9">
        <w:rPr>
          <w:rFonts w:ascii="Palatino Linotype" w:hAnsi="Palatino Linotype"/>
        </w:rPr>
        <w:t>корманде</w:t>
      </w:r>
      <w:proofErr w:type="spellEnd"/>
      <w:r w:rsidRPr="009C57C9">
        <w:rPr>
          <w:rFonts w:ascii="Palatino Linotype" w:hAnsi="Palatino Linotype"/>
        </w:rPr>
        <w:t xml:space="preserve">, </w:t>
      </w:r>
      <w:proofErr w:type="spellStart"/>
      <w:r w:rsidRPr="009C57C9">
        <w:rPr>
          <w:rFonts w:ascii="Palatino Linotype" w:hAnsi="Palatino Linotype"/>
        </w:rPr>
        <w:t>ки</w:t>
      </w:r>
      <w:proofErr w:type="spellEnd"/>
      <w:r w:rsidRPr="009C57C9">
        <w:rPr>
          <w:rFonts w:ascii="Palatino Linotype" w:hAnsi="Palatino Linotype"/>
        </w:rPr>
        <w:t xml:space="preserve"> дар </w:t>
      </w:r>
      <w:proofErr w:type="spellStart"/>
      <w:r w:rsidRPr="009C57C9">
        <w:rPr>
          <w:rFonts w:ascii="Palatino Linotype" w:hAnsi="Palatino Linotype"/>
        </w:rPr>
        <w:t>нати</w:t>
      </w:r>
      <w:proofErr w:type="spellEnd"/>
      <w:r w:rsidRPr="009C57C9">
        <w:rPr>
          <w:rFonts w:ascii="Palatino Linotype" w:hAnsi="Palatino Linotype"/>
          <w:lang w:val="tg-Cyrl-TJ"/>
        </w:rPr>
        <w:t>ҷ</w:t>
      </w:r>
      <w:r w:rsidRPr="009C57C9">
        <w:rPr>
          <w:rFonts w:ascii="Palatino Linotype" w:hAnsi="Palatino Linotype"/>
        </w:rPr>
        <w:t xml:space="preserve">аи </w:t>
      </w:r>
      <w:r w:rsidRPr="009C57C9">
        <w:rPr>
          <w:rFonts w:ascii="Palatino Linotype" w:hAnsi="Palatino Linotype"/>
          <w:lang w:val="tg-Cyrl-TJ"/>
        </w:rPr>
        <w:t>ҳ</w:t>
      </w:r>
      <w:proofErr w:type="spellStart"/>
      <w:r w:rsidRPr="009C57C9">
        <w:rPr>
          <w:rFonts w:ascii="Palatino Linotype" w:hAnsi="Palatino Linotype"/>
        </w:rPr>
        <w:t>аракат</w:t>
      </w:r>
      <w:proofErr w:type="spellEnd"/>
      <w:r w:rsidRPr="009C57C9">
        <w:rPr>
          <w:rFonts w:ascii="Palatino Linotype" w:hAnsi="Palatino Linotype"/>
        </w:rPr>
        <w:t xml:space="preserve"> </w:t>
      </w:r>
      <w:proofErr w:type="spellStart"/>
      <w:r w:rsidRPr="009C57C9">
        <w:rPr>
          <w:rFonts w:ascii="Palatino Linotype" w:hAnsi="Palatino Linotype"/>
        </w:rPr>
        <w:t>ва</w:t>
      </w:r>
      <w:proofErr w:type="spellEnd"/>
      <w:r w:rsidRPr="009C57C9">
        <w:rPr>
          <w:rFonts w:ascii="Palatino Linotype" w:hAnsi="Palatino Linotype"/>
        </w:rPr>
        <w:t xml:space="preserve"> ё бе</w:t>
      </w:r>
      <w:r w:rsidRPr="009C57C9">
        <w:rPr>
          <w:rFonts w:ascii="Palatino Linotype" w:hAnsi="Palatino Linotype"/>
          <w:lang w:val="tg-Cyrl-TJ"/>
        </w:rPr>
        <w:t>ҳ</w:t>
      </w:r>
      <w:proofErr w:type="spellStart"/>
      <w:r w:rsidRPr="009C57C9">
        <w:rPr>
          <w:rFonts w:ascii="Palatino Linotype" w:hAnsi="Palatino Linotype"/>
        </w:rPr>
        <w:t>аракатии</w:t>
      </w:r>
      <w:proofErr w:type="spellEnd"/>
      <w:r w:rsidRPr="009C57C9">
        <w:rPr>
          <w:rFonts w:ascii="Palatino Linotype" w:hAnsi="Palatino Linotype"/>
        </w:rPr>
        <w:t xml:space="preserve"> </w:t>
      </w:r>
      <w:r w:rsidRPr="009C57C9">
        <w:rPr>
          <w:rFonts w:ascii="Palatino Linotype" w:hAnsi="Palatino Linotype"/>
          <w:lang w:val="tg-Cyrl-TJ"/>
        </w:rPr>
        <w:t>ӯ</w:t>
      </w:r>
      <w:r w:rsidRPr="009C57C9">
        <w:rPr>
          <w:rFonts w:ascii="Palatino Linotype" w:hAnsi="Palatino Linotype"/>
        </w:rPr>
        <w:t xml:space="preserve"> аз </w:t>
      </w:r>
      <w:proofErr w:type="spellStart"/>
      <w:r w:rsidRPr="009C57C9">
        <w:rPr>
          <w:rFonts w:ascii="Palatino Linotype" w:hAnsi="Palatino Linotype"/>
        </w:rPr>
        <w:t>тарафи</w:t>
      </w:r>
      <w:proofErr w:type="spellEnd"/>
      <w:r w:rsidRPr="009C57C9">
        <w:rPr>
          <w:rFonts w:ascii="Palatino Linotype" w:hAnsi="Palatino Linotype"/>
        </w:rPr>
        <w:t xml:space="preserve"> </w:t>
      </w:r>
      <w:proofErr w:type="spellStart"/>
      <w:r w:rsidRPr="009C57C9">
        <w:rPr>
          <w:rFonts w:ascii="Palatino Linotype" w:hAnsi="Palatino Linotype"/>
        </w:rPr>
        <w:t>кормандони</w:t>
      </w:r>
      <w:proofErr w:type="spellEnd"/>
      <w:r w:rsidRPr="009C57C9">
        <w:rPr>
          <w:rFonts w:ascii="Palatino Linotype" w:hAnsi="Palatino Linotype"/>
        </w:rPr>
        <w:t xml:space="preserve"> </w:t>
      </w:r>
      <w:proofErr w:type="spellStart"/>
      <w:r w:rsidRPr="009C57C9">
        <w:rPr>
          <w:rFonts w:ascii="Palatino Linotype" w:hAnsi="Palatino Linotype"/>
        </w:rPr>
        <w:t>дигар</w:t>
      </w:r>
      <w:proofErr w:type="spellEnd"/>
      <w:r w:rsidRPr="009C57C9">
        <w:rPr>
          <w:rFonts w:ascii="Palatino Linotype" w:hAnsi="Palatino Linotype"/>
        </w:rPr>
        <w:t xml:space="preserve"> </w:t>
      </w:r>
      <w:proofErr w:type="spellStart"/>
      <w:r w:rsidRPr="009C57C9">
        <w:rPr>
          <w:rFonts w:ascii="Palatino Linotype" w:hAnsi="Palatino Linotype"/>
        </w:rPr>
        <w:t>мабла</w:t>
      </w:r>
      <w:proofErr w:type="spellEnd"/>
      <w:r w:rsidRPr="009C57C9">
        <w:rPr>
          <w:rFonts w:ascii="Palatino Linotype" w:hAnsi="Palatino Linotype"/>
          <w:lang w:val="tg-Cyrl-TJ"/>
        </w:rPr>
        <w:t>ғ</w:t>
      </w:r>
      <w:r w:rsidRPr="009C57C9">
        <w:rPr>
          <w:rFonts w:ascii="Palatino Linotype" w:hAnsi="Palatino Linotype"/>
        </w:rPr>
        <w:t xml:space="preserve"> аз худ карда </w:t>
      </w:r>
      <w:proofErr w:type="spellStart"/>
      <w:r w:rsidRPr="009C57C9">
        <w:rPr>
          <w:rFonts w:ascii="Palatino Linotype" w:hAnsi="Palatino Linotype"/>
        </w:rPr>
        <w:t>шудааст</w:t>
      </w:r>
      <w:proofErr w:type="spellEnd"/>
      <w:r w:rsidRPr="009C57C9">
        <w:rPr>
          <w:rFonts w:ascii="Palatino Linotype" w:hAnsi="Palatino Linotype"/>
        </w:rPr>
        <w:t xml:space="preserve"> </w:t>
      </w:r>
      <w:proofErr w:type="spellStart"/>
      <w:r w:rsidRPr="009C57C9">
        <w:rPr>
          <w:rFonts w:ascii="Palatino Linotype" w:hAnsi="Palatino Linotype"/>
        </w:rPr>
        <w:t>ва</w:t>
      </w:r>
      <w:proofErr w:type="spellEnd"/>
      <w:r w:rsidRPr="009C57C9">
        <w:rPr>
          <w:rFonts w:ascii="Palatino Linotype" w:hAnsi="Palatino Linotype"/>
        </w:rPr>
        <w:t xml:space="preserve"> ё </w:t>
      </w:r>
      <w:proofErr w:type="spellStart"/>
      <w:r w:rsidRPr="009C57C9">
        <w:rPr>
          <w:rFonts w:ascii="Palatino Linotype" w:hAnsi="Palatino Linotype"/>
        </w:rPr>
        <w:t>боиси</w:t>
      </w:r>
      <w:proofErr w:type="spellEnd"/>
      <w:r w:rsidRPr="009C57C9">
        <w:rPr>
          <w:rFonts w:ascii="Palatino Linotype" w:hAnsi="Palatino Linotype"/>
        </w:rPr>
        <w:t xml:space="preserve"> </w:t>
      </w:r>
      <w:proofErr w:type="spellStart"/>
      <w:r w:rsidRPr="009C57C9">
        <w:rPr>
          <w:rFonts w:ascii="Palatino Linotype" w:hAnsi="Palatino Linotype"/>
        </w:rPr>
        <w:t>харо</w:t>
      </w:r>
      <w:proofErr w:type="spellEnd"/>
      <w:r w:rsidRPr="009C57C9">
        <w:rPr>
          <w:rFonts w:ascii="Palatino Linotype" w:hAnsi="Palatino Linotype"/>
          <w:lang w:val="tg-Cyrl-TJ"/>
        </w:rPr>
        <w:t>ҷ</w:t>
      </w:r>
      <w:proofErr w:type="spellStart"/>
      <w:r w:rsidRPr="009C57C9">
        <w:rPr>
          <w:rFonts w:ascii="Palatino Linotype" w:hAnsi="Palatino Linotype"/>
        </w:rPr>
        <w:t>оти</w:t>
      </w:r>
      <w:proofErr w:type="spellEnd"/>
      <w:r w:rsidRPr="009C57C9">
        <w:rPr>
          <w:rFonts w:ascii="Palatino Linotype" w:hAnsi="Palatino Linotype"/>
        </w:rPr>
        <w:t xml:space="preserve"> </w:t>
      </w:r>
      <w:proofErr w:type="spellStart"/>
      <w:r w:rsidRPr="009C57C9">
        <w:rPr>
          <w:rFonts w:ascii="Palatino Linotype" w:hAnsi="Palatino Linotype"/>
        </w:rPr>
        <w:t>зиёд</w:t>
      </w:r>
      <w:proofErr w:type="spellEnd"/>
      <w:r w:rsidRPr="009C57C9">
        <w:rPr>
          <w:rFonts w:ascii="Palatino Linotype" w:hAnsi="Palatino Linotype"/>
        </w:rPr>
        <w:t xml:space="preserve">, </w:t>
      </w:r>
      <w:proofErr w:type="spellStart"/>
      <w:r w:rsidRPr="009C57C9">
        <w:rPr>
          <w:rFonts w:ascii="Palatino Linotype" w:hAnsi="Palatino Linotype"/>
        </w:rPr>
        <w:t>камомад</w:t>
      </w:r>
      <w:proofErr w:type="spellEnd"/>
      <w:r w:rsidRPr="009C57C9">
        <w:rPr>
          <w:rFonts w:ascii="Palatino Linotype" w:hAnsi="Palatino Linotype"/>
        </w:rPr>
        <w:t xml:space="preserve"> </w:t>
      </w:r>
      <w:proofErr w:type="spellStart"/>
      <w:r w:rsidRPr="009C57C9">
        <w:rPr>
          <w:rFonts w:ascii="Palatino Linotype" w:hAnsi="Palatino Linotype"/>
        </w:rPr>
        <w:t>ва</w:t>
      </w:r>
      <w:proofErr w:type="spellEnd"/>
      <w:r w:rsidRPr="009C57C9">
        <w:rPr>
          <w:rFonts w:ascii="Palatino Linotype" w:hAnsi="Palatino Linotype"/>
        </w:rPr>
        <w:t xml:space="preserve"> </w:t>
      </w:r>
      <w:proofErr w:type="spellStart"/>
      <w:r w:rsidRPr="009C57C9">
        <w:rPr>
          <w:rFonts w:ascii="Palatino Linotype" w:hAnsi="Palatino Linotype"/>
        </w:rPr>
        <w:t>дигар</w:t>
      </w:r>
      <w:proofErr w:type="spellEnd"/>
      <w:r w:rsidRPr="009C57C9">
        <w:rPr>
          <w:rFonts w:ascii="Palatino Linotype" w:hAnsi="Palatino Linotype"/>
        </w:rPr>
        <w:t xml:space="preserve"> </w:t>
      </w:r>
      <w:r w:rsidRPr="009C57C9">
        <w:rPr>
          <w:rFonts w:ascii="Palatino Linotype" w:hAnsi="Palatino Linotype"/>
          <w:lang w:val="tg-Cyrl-TJ"/>
        </w:rPr>
        <w:t>ҳ</w:t>
      </w:r>
      <w:proofErr w:type="spellStart"/>
      <w:r w:rsidRPr="009C57C9">
        <w:rPr>
          <w:rFonts w:ascii="Palatino Linotype" w:hAnsi="Palatino Linotype"/>
        </w:rPr>
        <w:t>олат</w:t>
      </w:r>
      <w:proofErr w:type="spellEnd"/>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да</w:t>
      </w:r>
      <w:r w:rsidRPr="009C57C9">
        <w:rPr>
          <w:rFonts w:ascii="Palatino Linotype" w:hAnsi="Palatino Linotype"/>
          <w:lang w:val="tg-Cyrl-TJ"/>
        </w:rPr>
        <w:t>ғ</w:t>
      </w:r>
      <w:proofErr w:type="spellStart"/>
      <w:r w:rsidRPr="009C57C9">
        <w:rPr>
          <w:rFonts w:ascii="Palatino Linotype" w:hAnsi="Palatino Linotype"/>
        </w:rPr>
        <w:t>алона</w:t>
      </w:r>
      <w:proofErr w:type="spellEnd"/>
      <w:r w:rsidRPr="009C57C9">
        <w:rPr>
          <w:rFonts w:ascii="Palatino Linotype" w:hAnsi="Palatino Linotype"/>
        </w:rPr>
        <w:t xml:space="preserve"> </w:t>
      </w:r>
      <w:proofErr w:type="spellStart"/>
      <w:r w:rsidRPr="009C57C9">
        <w:rPr>
          <w:rFonts w:ascii="Palatino Linotype" w:hAnsi="Palatino Linotype"/>
        </w:rPr>
        <w:t>вайрон</w:t>
      </w:r>
      <w:proofErr w:type="spellEnd"/>
      <w:r w:rsidRPr="009C57C9">
        <w:rPr>
          <w:rFonts w:ascii="Palatino Linotype" w:hAnsi="Palatino Linotype"/>
        </w:rPr>
        <w:t xml:space="preserve"> карда </w:t>
      </w:r>
      <w:proofErr w:type="spellStart"/>
      <w:r w:rsidRPr="009C57C9">
        <w:rPr>
          <w:rFonts w:ascii="Palatino Linotype" w:hAnsi="Palatino Linotype"/>
        </w:rPr>
        <w:t>шудани</w:t>
      </w:r>
      <w:proofErr w:type="spellEnd"/>
      <w:r w:rsidRPr="009C57C9">
        <w:rPr>
          <w:rFonts w:ascii="Palatino Linotype" w:hAnsi="Palatino Linotype"/>
        </w:rPr>
        <w:t xml:space="preserve"> </w:t>
      </w:r>
      <w:proofErr w:type="spellStart"/>
      <w:r w:rsidRPr="009C57C9">
        <w:rPr>
          <w:rFonts w:ascii="Palatino Linotype" w:hAnsi="Palatino Linotype"/>
        </w:rPr>
        <w:t>санад</w:t>
      </w:r>
      <w:proofErr w:type="spellEnd"/>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w:t>
      </w:r>
      <w:proofErr w:type="spellStart"/>
      <w:r w:rsidRPr="009C57C9">
        <w:rPr>
          <w:rFonts w:ascii="Palatino Linotype" w:hAnsi="Palatino Linotype"/>
        </w:rPr>
        <w:t>меъёрии</w:t>
      </w:r>
      <w:proofErr w:type="spellEnd"/>
      <w:r w:rsidRPr="009C57C9">
        <w:rPr>
          <w:rFonts w:ascii="Palatino Linotype" w:hAnsi="Palatino Linotype"/>
        </w:rPr>
        <w:t xml:space="preserve"> </w:t>
      </w:r>
      <w:proofErr w:type="spellStart"/>
      <w:r w:rsidRPr="009C57C9">
        <w:rPr>
          <w:rFonts w:ascii="Palatino Linotype" w:hAnsi="Palatino Linotype"/>
        </w:rPr>
        <w:t>амалкунанда</w:t>
      </w:r>
      <w:proofErr w:type="spellEnd"/>
      <w:r w:rsidRPr="009C57C9">
        <w:rPr>
          <w:rFonts w:ascii="Palatino Linotype" w:hAnsi="Palatino Linotype"/>
        </w:rPr>
        <w:t xml:space="preserve"> </w:t>
      </w:r>
      <w:proofErr w:type="spellStart"/>
      <w:r w:rsidRPr="009C57C9">
        <w:rPr>
          <w:rFonts w:ascii="Palatino Linotype" w:hAnsi="Palatino Linotype"/>
        </w:rPr>
        <w:t>шудааст</w:t>
      </w:r>
      <w:proofErr w:type="spellEnd"/>
      <w:r w:rsidRPr="009C57C9">
        <w:rPr>
          <w:rFonts w:ascii="Palatino Linotype" w:hAnsi="Palatino Linotype"/>
        </w:rPr>
        <w:t>;</w:t>
      </w:r>
    </w:p>
    <w:p w14:paraId="23B08460" w14:textId="244C3855" w:rsidR="00CA1BB3" w:rsidDel="001311B7" w:rsidRDefault="00CA1BB3" w:rsidP="00CA1BB3">
      <w:pPr>
        <w:jc w:val="both"/>
        <w:rPr>
          <w:del w:id="2295" w:author="Гафуров Камолджон Азимджонович" w:date="2024-10-11T09:47:00Z" w16du:dateUtc="2024-10-11T04:47:00Z"/>
          <w:rFonts w:ascii="Palatino Linotype" w:hAnsi="Palatino Linotype"/>
          <w:lang w:val="tg-Cyrl-TJ"/>
        </w:rPr>
      </w:pPr>
      <w:del w:id="2296" w:author="Гафуров Камолджон Азимджонович" w:date="2024-10-11T09:56:00Z" w16du:dateUtc="2024-10-11T04:56:00Z">
        <w:r w:rsidRPr="009C57C9" w:rsidDel="004A7538">
          <w:rPr>
            <w:rFonts w:ascii="Palatino Linotype" w:hAnsi="Palatino Linotype"/>
          </w:rPr>
          <w:delText xml:space="preserve">д) дар </w:delText>
        </w:r>
        <w:r w:rsidRPr="009C57C9" w:rsidDel="004A7538">
          <w:rPr>
            <w:rFonts w:ascii="Palatino Linotype" w:hAnsi="Palatino Linotype"/>
            <w:lang w:val="tg-Cyrl-TJ"/>
          </w:rPr>
          <w:delText>ҳ</w:delText>
        </w:r>
        <w:r w:rsidRPr="009C57C9" w:rsidDel="004A7538">
          <w:rPr>
            <w:rFonts w:ascii="Palatino Linotype" w:hAnsi="Palatino Linotype"/>
          </w:rPr>
          <w:delText>олати пайдо шудани шуб</w:delText>
        </w:r>
        <w:r w:rsidRPr="009C57C9" w:rsidDel="004A7538">
          <w:rPr>
            <w:rFonts w:ascii="Palatino Linotype" w:hAnsi="Palatino Linotype"/>
            <w:lang w:val="tg-Cyrl-TJ"/>
          </w:rPr>
          <w:delText>ҳ</w:delText>
        </w:r>
        <w:r w:rsidRPr="009C57C9" w:rsidDel="004A7538">
          <w:rPr>
            <w:rFonts w:ascii="Palatino Linotype" w:hAnsi="Palatino Linotype"/>
          </w:rPr>
          <w:delText xml:space="preserve">а ва ё гумонбар шудани Бонк аз рафтори корманде, ки тартиб ва </w:delText>
        </w:r>
        <w:r w:rsidRPr="009C57C9" w:rsidDel="004A7538">
          <w:rPr>
            <w:rFonts w:ascii="Palatino Linotype" w:hAnsi="Palatino Linotype"/>
            <w:lang w:val="tg-Cyrl-TJ"/>
          </w:rPr>
          <w:delText>қ</w:delText>
        </w:r>
        <w:r w:rsidRPr="009C57C9" w:rsidDel="004A7538">
          <w:rPr>
            <w:rFonts w:ascii="Palatino Linotype" w:hAnsi="Palatino Linotype"/>
          </w:rPr>
          <w:delText>оида</w:delText>
        </w:r>
        <w:r w:rsidRPr="009C57C9" w:rsidDel="004A7538">
          <w:rPr>
            <w:rFonts w:ascii="Palatino Linotype" w:hAnsi="Palatino Linotype"/>
            <w:lang w:val="tg-Cyrl-TJ"/>
          </w:rPr>
          <w:delText>ҳ</w:delText>
        </w:r>
        <w:r w:rsidRPr="009C57C9" w:rsidDel="004A7538">
          <w:rPr>
            <w:rFonts w:ascii="Palatino Linotype" w:hAnsi="Palatino Linotype"/>
          </w:rPr>
          <w:delText>ои бо низомнома</w:delText>
        </w:r>
        <w:r w:rsidRPr="009C57C9" w:rsidDel="004A7538">
          <w:rPr>
            <w:rFonts w:ascii="Palatino Linotype" w:hAnsi="Palatino Linotype"/>
            <w:lang w:val="tg-Cyrl-TJ"/>
          </w:rPr>
          <w:delText>ҳ</w:delText>
        </w:r>
        <w:r w:rsidRPr="009C57C9" w:rsidDel="004A7538">
          <w:rPr>
            <w:rFonts w:ascii="Palatino Linotype" w:hAnsi="Palatino Linotype"/>
          </w:rPr>
          <w:delText xml:space="preserve">о пешбинишудаи додан ва ё ба расмият даровардани </w:delText>
        </w:r>
        <w:r w:rsidRPr="009C57C9" w:rsidDel="004A7538">
          <w:rPr>
            <w:rFonts w:ascii="Palatino Linotype" w:hAnsi="Palatino Linotype"/>
            <w:lang w:val="tg-Cyrl-TJ"/>
          </w:rPr>
          <w:delText>қ</w:delText>
        </w:r>
        <w:r w:rsidRPr="009C57C9" w:rsidDel="004A7538">
          <w:rPr>
            <w:rFonts w:ascii="Palatino Linotype" w:hAnsi="Palatino Linotype"/>
          </w:rPr>
          <w:delText>арзро да</w:delText>
        </w:r>
        <w:r w:rsidRPr="009C57C9" w:rsidDel="004A7538">
          <w:rPr>
            <w:rFonts w:ascii="Palatino Linotype" w:hAnsi="Palatino Linotype"/>
            <w:lang w:val="tg-Cyrl-TJ"/>
          </w:rPr>
          <w:delText>ғ</w:delText>
        </w:r>
        <w:r w:rsidRPr="009C57C9" w:rsidDel="004A7538">
          <w:rPr>
            <w:rFonts w:ascii="Palatino Linotype" w:hAnsi="Palatino Linotype"/>
          </w:rPr>
          <w:delText xml:space="preserve">алона вайрон намудааст. </w:delText>
        </w:r>
      </w:del>
    </w:p>
    <w:p w14:paraId="5480CE7E" w14:textId="77777777" w:rsidR="001311B7" w:rsidRPr="005366BD" w:rsidRDefault="001311B7" w:rsidP="00CA1BB3">
      <w:pPr>
        <w:jc w:val="both"/>
        <w:rPr>
          <w:ins w:id="2297" w:author="Гафуров Камолджон Азимджонович" w:date="2024-10-11T09:47:00Z" w16du:dateUtc="2024-10-11T04:47:00Z"/>
          <w:rFonts w:ascii="Palatino Linotype" w:hAnsi="Palatino Linotype"/>
          <w:lang w:val="tg-Cyrl-TJ"/>
          <w:rPrChange w:id="2298" w:author="Гафуров Камолджон Азимджонович" w:date="2024-10-11T09:53:00Z" w16du:dateUtc="2024-10-11T04:53:00Z">
            <w:rPr>
              <w:ins w:id="2299" w:author="Гафуров Камолджон Азимджонович" w:date="2024-10-11T09:47:00Z" w16du:dateUtc="2024-10-11T04:47:00Z"/>
              <w:rFonts w:ascii="Palatino Linotype" w:hAnsi="Palatino Linotype"/>
            </w:rPr>
          </w:rPrChange>
        </w:rPr>
      </w:pPr>
    </w:p>
    <w:p w14:paraId="45D31F7B" w14:textId="1CACCF2B" w:rsidR="00CA1BB3" w:rsidRPr="007F7F17" w:rsidDel="001311B7" w:rsidRDefault="00CA1BB3" w:rsidP="00CA1BB3">
      <w:pPr>
        <w:jc w:val="both"/>
        <w:rPr>
          <w:del w:id="2300" w:author="Гафуров Камолджон Азимджонович" w:date="2024-10-11T09:47:00Z" w16du:dateUtc="2024-10-11T04:47:00Z"/>
          <w:rFonts w:ascii="Palatino Linotype" w:hAnsi="Palatino Linotype"/>
          <w:lang w:val="en-US"/>
          <w:rPrChange w:id="2301" w:author="Алимбаева  Малика  Маруфовна" w:date="2024-10-11T14:15:00Z" w16du:dateUtc="2024-10-11T09:15:00Z">
            <w:rPr>
              <w:del w:id="2302" w:author="Гафуров Камолджон Азимджонович" w:date="2024-10-11T09:47:00Z" w16du:dateUtc="2024-10-11T04:47:00Z"/>
              <w:rFonts w:ascii="Palatino Linotype" w:hAnsi="Palatino Linotype"/>
            </w:rPr>
          </w:rPrChange>
        </w:rPr>
      </w:pPr>
      <w:del w:id="2303" w:author="Гафуров Камолджон Азимджонович" w:date="2024-10-11T09:47:00Z" w16du:dateUtc="2024-10-11T04:47:00Z">
        <w:r w:rsidRPr="009C57C9" w:rsidDel="001311B7">
          <w:rPr>
            <w:rFonts w:ascii="Palatino Linotype" w:hAnsi="Palatino Linotype"/>
          </w:rPr>
          <w:lastRenderedPageBreak/>
          <w:delText>е) гум кардан, ро</w:delText>
        </w:r>
        <w:r w:rsidRPr="009C57C9" w:rsidDel="001311B7">
          <w:rPr>
            <w:rFonts w:ascii="Palatino Linotype" w:hAnsi="Palatino Linotype"/>
            <w:lang w:val="tg-Cyrl-TJ"/>
          </w:rPr>
          <w:delText>ҳ</w:delText>
        </w:r>
        <w:r w:rsidRPr="009C57C9" w:rsidDel="001311B7">
          <w:rPr>
            <w:rFonts w:ascii="Palatino Linotype" w:hAnsi="Palatino Linotype"/>
          </w:rPr>
          <w:delText xml:space="preserve"> додан ба шахси сеюм, ё истифодаи </w:delText>
        </w:r>
        <w:r w:rsidRPr="009C57C9" w:rsidDel="001311B7">
          <w:rPr>
            <w:rFonts w:ascii="Palatino Linotype" w:hAnsi="Palatino Linotype"/>
            <w:lang w:val="tg-Cyrl-TJ"/>
          </w:rPr>
          <w:delText>ғ</w:delText>
        </w:r>
        <w:r w:rsidRPr="009C57C9" w:rsidDel="001311B7">
          <w:rPr>
            <w:rFonts w:ascii="Palatino Linotype" w:hAnsi="Palatino Linotype"/>
          </w:rPr>
          <w:delText>аразноки калид</w:delText>
        </w:r>
        <w:r w:rsidRPr="009C57C9" w:rsidDel="001311B7">
          <w:rPr>
            <w:rFonts w:ascii="Palatino Linotype" w:hAnsi="Palatino Linotype"/>
            <w:lang w:val="tg-Cyrl-TJ"/>
          </w:rPr>
          <w:delText>ҳ</w:delText>
        </w:r>
        <w:r w:rsidRPr="009C57C9" w:rsidDel="001311B7">
          <w:rPr>
            <w:rFonts w:ascii="Palatino Linotype" w:hAnsi="Palatino Linotype"/>
          </w:rPr>
          <w:delText>ои махфии электрон</w:delText>
        </w:r>
        <w:r w:rsidRPr="009C57C9" w:rsidDel="001311B7">
          <w:rPr>
            <w:rFonts w:ascii="Palatino Linotype" w:hAnsi="Palatino Linotype"/>
            <w:lang w:val="tg-Cyrl-TJ"/>
          </w:rPr>
          <w:delText>ӣ</w:delText>
        </w:r>
        <w:r w:rsidRPr="009C57C9" w:rsidDel="001311B7">
          <w:rPr>
            <w:rFonts w:ascii="Palatino Linotype" w:hAnsi="Palatino Linotype"/>
          </w:rPr>
          <w:delText>.</w:delText>
        </w:r>
      </w:del>
    </w:p>
    <w:p w14:paraId="4F6B8BE6" w14:textId="6CF4376D" w:rsidR="00CA1BB3" w:rsidRPr="009C57C9" w:rsidDel="000C2C04" w:rsidRDefault="00CA1BB3" w:rsidP="00CA1BB3">
      <w:pPr>
        <w:jc w:val="both"/>
        <w:rPr>
          <w:del w:id="2304" w:author="Гафуров Камолджон Азимджонович" w:date="2024-10-11T10:34:00Z" w16du:dateUtc="2024-10-11T05:34:00Z"/>
          <w:rFonts w:ascii="Palatino Linotype" w:hAnsi="Palatino Linotype"/>
        </w:rPr>
      </w:pPr>
      <w:del w:id="2305" w:author="Гафуров Камолджон Азимджонович" w:date="2024-10-11T10:34:00Z" w16du:dateUtc="2024-10-11T05:34:00Z">
        <w:r w:rsidRPr="009C57C9" w:rsidDel="000C2C04">
          <w:rPr>
            <w:rFonts w:ascii="Palatino Linotype" w:hAnsi="Palatino Linotype"/>
          </w:rPr>
          <w:delText>10.6.</w:delText>
        </w:r>
      </w:del>
      <w:del w:id="2306" w:author="Гафуров Камолджон Азимджонович" w:date="2024-10-11T10:33:00Z" w16du:dateUtc="2024-10-11T05:33:00Z">
        <w:r w:rsidRPr="009C57C9" w:rsidDel="000C2C04">
          <w:rPr>
            <w:rFonts w:ascii="Palatino Linotype" w:hAnsi="Palatino Linotype"/>
          </w:rPr>
          <w:delText>Дар давраи аз кор дур кардан</w:delText>
        </w:r>
        <w:r w:rsidRPr="009C57C9" w:rsidDel="000C2C04">
          <w:rPr>
            <w:rFonts w:ascii="Palatino Linotype" w:hAnsi="Palatino Linotype"/>
            <w:lang w:val="tg-Cyrl-TJ"/>
          </w:rPr>
          <w:delText>,</w:delText>
        </w:r>
        <w:r w:rsidRPr="009C57C9" w:rsidDel="000C2C04">
          <w:rPr>
            <w:rFonts w:ascii="Palatino Linotype" w:hAnsi="Palatino Linotype"/>
          </w:rPr>
          <w:delText xml:space="preserve"> </w:delText>
        </w:r>
        <w:r w:rsidRPr="009C57C9" w:rsidDel="000C2C04">
          <w:rPr>
            <w:rFonts w:ascii="Palatino Linotype" w:hAnsi="Palatino Linotype"/>
            <w:lang w:val="tg-Cyrl-TJ"/>
          </w:rPr>
          <w:delText xml:space="preserve">ба корманд музди меҳнат пардохт карда </w:delText>
        </w:r>
        <w:r w:rsidRPr="009C57C9" w:rsidDel="000C2C04">
          <w:rPr>
            <w:rFonts w:ascii="Palatino Linotype" w:hAnsi="Palatino Linotype"/>
          </w:rPr>
          <w:delText>намешавад.</w:delText>
        </w:r>
      </w:del>
      <w:del w:id="2307" w:author="Гафуров Камолджон Азимджонович" w:date="2024-10-11T10:34:00Z" w16du:dateUtc="2024-10-11T05:34:00Z">
        <w:r w:rsidRPr="009C57C9" w:rsidDel="000C2C04">
          <w:rPr>
            <w:rFonts w:ascii="Palatino Linotype" w:hAnsi="Palatino Linotype"/>
          </w:rPr>
          <w:delText xml:space="preserve"> </w:delText>
        </w:r>
      </w:del>
    </w:p>
    <w:p w14:paraId="6BE2C4B4" w14:textId="25CA5310" w:rsidR="00CA1BB3" w:rsidRPr="005366BD" w:rsidRDefault="00CA1BB3" w:rsidP="00CA1BB3">
      <w:pPr>
        <w:jc w:val="both"/>
        <w:rPr>
          <w:rFonts w:ascii="Palatino Linotype" w:hAnsi="Palatino Linotype"/>
          <w:lang w:val="tg-Cyrl-TJ"/>
          <w:rPrChange w:id="2308" w:author="Гафуров Камолджон Азимджонович" w:date="2024-10-11T09:52:00Z" w16du:dateUtc="2024-10-11T04:52:00Z">
            <w:rPr>
              <w:rFonts w:ascii="Palatino Linotype" w:hAnsi="Palatino Linotype"/>
            </w:rPr>
          </w:rPrChange>
        </w:rPr>
      </w:pPr>
      <w:del w:id="2309" w:author="Гафуров Камолджон Азимджонович" w:date="2024-10-11T10:34:00Z" w16du:dateUtc="2024-10-11T05:34:00Z">
        <w:r w:rsidRPr="009C57C9" w:rsidDel="000C2C04">
          <w:rPr>
            <w:rFonts w:ascii="Palatino Linotype" w:hAnsi="Palatino Linotype"/>
          </w:rPr>
          <w:delText>10.7.</w:delText>
        </w:r>
        <w:r w:rsidRPr="009C57C9" w:rsidDel="000C2C04">
          <w:rPr>
            <w:rFonts w:ascii="Palatino Linotype" w:hAnsi="Palatino Linotype"/>
            <w:lang w:val="tg-Cyrl-TJ"/>
          </w:rPr>
          <w:delText>Ҳ</w:delText>
        </w:r>
        <w:r w:rsidRPr="009C57C9" w:rsidDel="000C2C04">
          <w:rPr>
            <w:rFonts w:ascii="Palatino Linotype" w:hAnsi="Palatino Linotype"/>
          </w:rPr>
          <w:delText>ангоми аз кор дур карда шудани корманд бо асос</w:delText>
        </w:r>
        <w:r w:rsidRPr="009C57C9" w:rsidDel="000C2C04">
          <w:rPr>
            <w:rFonts w:ascii="Palatino Linotype" w:hAnsi="Palatino Linotype"/>
            <w:lang w:val="tg-Cyrl-TJ"/>
          </w:rPr>
          <w:delText>ҳ</w:delText>
        </w:r>
        <w:r w:rsidRPr="009C57C9" w:rsidDel="000C2C04">
          <w:rPr>
            <w:rFonts w:ascii="Palatino Linotype" w:hAnsi="Palatino Linotype"/>
          </w:rPr>
          <w:delText xml:space="preserve">ои дар боло зикршуда, ба </w:delText>
        </w:r>
        <w:r w:rsidRPr="009C57C9" w:rsidDel="000C2C04">
          <w:rPr>
            <w:rFonts w:ascii="Palatino Linotype" w:hAnsi="Palatino Linotype"/>
            <w:lang w:val="tg-Cyrl-TJ"/>
          </w:rPr>
          <w:delText>ғ</w:delText>
        </w:r>
        <w:r w:rsidRPr="009C57C9" w:rsidDel="000C2C04">
          <w:rPr>
            <w:rFonts w:ascii="Palatino Linotype" w:hAnsi="Palatino Linotype"/>
          </w:rPr>
          <w:delText>айр аз зербанди (в)</w:delText>
        </w:r>
      </w:del>
      <w:del w:id="2310" w:author="Гафуров Камолджон Азимджонович" w:date="2024-10-11T09:54:00Z" w16du:dateUtc="2024-10-11T04:54:00Z">
        <w:r w:rsidRPr="009C57C9" w:rsidDel="005366BD">
          <w:rPr>
            <w:rFonts w:ascii="Palatino Linotype" w:hAnsi="Palatino Linotype"/>
          </w:rPr>
          <w:delText xml:space="preserve">, ва </w:delText>
        </w:r>
      </w:del>
      <w:del w:id="2311" w:author="Гафуров Камолджон Азимджонович" w:date="2024-10-11T10:34:00Z" w16du:dateUtc="2024-10-11T05:34:00Z">
        <w:r w:rsidRPr="009C57C9" w:rsidDel="000C2C04">
          <w:rPr>
            <w:rFonts w:ascii="Palatino Linotype" w:hAnsi="Palatino Linotype"/>
          </w:rPr>
          <w:delText>исбот шудани бегуно</w:delText>
        </w:r>
        <w:r w:rsidRPr="009C57C9" w:rsidDel="000C2C04">
          <w:rPr>
            <w:rFonts w:ascii="Palatino Linotype" w:hAnsi="Palatino Linotype"/>
            <w:lang w:val="tg-Cyrl-TJ"/>
          </w:rPr>
          <w:delText>ҳ</w:delText>
        </w:r>
        <w:r w:rsidRPr="009C57C9" w:rsidDel="000C2C04">
          <w:rPr>
            <w:rFonts w:ascii="Palatino Linotype" w:hAnsi="Palatino Linotype"/>
          </w:rPr>
          <w:delText>ии корманд, охирон боз ба давом додани кор ро</w:delText>
        </w:r>
        <w:r w:rsidRPr="009C57C9" w:rsidDel="000C2C04">
          <w:rPr>
            <w:rFonts w:ascii="Palatino Linotype" w:hAnsi="Palatino Linotype"/>
            <w:lang w:val="tg-Cyrl-TJ"/>
          </w:rPr>
          <w:delText>ҳ</w:delText>
        </w:r>
        <w:r w:rsidRPr="009C57C9" w:rsidDel="000C2C04">
          <w:rPr>
            <w:rFonts w:ascii="Palatino Linotype" w:hAnsi="Palatino Linotype"/>
          </w:rPr>
          <w:delText xml:space="preserve"> дода шуда</w:delText>
        </w:r>
      </w:del>
      <w:del w:id="2312" w:author="Гафуров Камолджон Азимджонович" w:date="2024-10-11T09:51:00Z" w16du:dateUtc="2024-10-11T04:51:00Z">
        <w:r w:rsidRPr="009C57C9" w:rsidDel="005366BD">
          <w:rPr>
            <w:rFonts w:ascii="Palatino Linotype" w:hAnsi="Palatino Linotype"/>
          </w:rPr>
          <w:delText xml:space="preserve">, </w:delText>
        </w:r>
        <w:r w:rsidRPr="009C57C9" w:rsidDel="005366BD">
          <w:rPr>
            <w:rFonts w:ascii="Palatino Linotype" w:hAnsi="Palatino Linotype"/>
            <w:lang w:val="tg-Cyrl-TJ"/>
          </w:rPr>
          <w:delText>музди меҳнати ҳ</w:delText>
        </w:r>
        <w:r w:rsidRPr="009C57C9" w:rsidDel="005366BD">
          <w:rPr>
            <w:rFonts w:ascii="Palatino Linotype" w:hAnsi="Palatino Linotype"/>
          </w:rPr>
          <w:delText xml:space="preserve">исобкарданашуда барои давраи аз кор дур </w:delText>
        </w:r>
        <w:r w:rsidRPr="009C57C9" w:rsidDel="005366BD">
          <w:rPr>
            <w:rFonts w:ascii="Palatino Linotype" w:hAnsi="Palatino Linotype"/>
            <w:lang w:val="tg-Cyrl-TJ"/>
          </w:rPr>
          <w:delText xml:space="preserve">карда </w:delText>
        </w:r>
        <w:r w:rsidRPr="009C57C9" w:rsidDel="005366BD">
          <w:rPr>
            <w:rFonts w:ascii="Palatino Linotype" w:hAnsi="Palatino Linotype"/>
          </w:rPr>
          <w:delText xml:space="preserve">шуданаш, пардохта </w:delText>
        </w:r>
      </w:del>
      <w:del w:id="2313" w:author="Гафуров Камолджон Азимджонович" w:date="2024-10-11T10:34:00Z" w16du:dateUtc="2024-10-11T05:34:00Z">
        <w:r w:rsidRPr="009C57C9" w:rsidDel="000C2C04">
          <w:rPr>
            <w:rFonts w:ascii="Palatino Linotype" w:hAnsi="Palatino Linotype"/>
          </w:rPr>
          <w:delText>мешавад.</w:delText>
        </w:r>
      </w:del>
      <w:ins w:id="2314" w:author="Гафуров Камолджон Азимджонович" w:date="2024-10-11T09:52:00Z" w16du:dateUtc="2024-10-11T04:52:00Z">
        <w:r w:rsidR="005366BD" w:rsidRPr="005366BD">
          <w:rPr>
            <w:rFonts w:ascii="Palatino Linotype" w:hAnsi="Palatino Linotype"/>
            <w:lang w:val="tg-Cyrl-TJ"/>
            <w:rPrChange w:id="2315" w:author="Гафуров Камолджон Азимджонович" w:date="2024-10-11T09:52:00Z" w16du:dateUtc="2024-10-11T04:52:00Z">
              <w:rPr>
                <w:rFonts w:ascii="Palatino Linotype" w:hAnsi="Palatino Linotype"/>
              </w:rPr>
            </w:rPrChange>
          </w:rPr>
          <w:t>10.</w:t>
        </w:r>
      </w:ins>
      <w:ins w:id="2316" w:author="Гафуров Камолджон Азимджонович" w:date="2024-10-11T10:34:00Z" w16du:dateUtc="2024-10-11T05:34:00Z">
        <w:r w:rsidR="000C2C04">
          <w:rPr>
            <w:rFonts w:ascii="Palatino Linotype" w:hAnsi="Palatino Linotype"/>
            <w:lang w:val="tg-Cyrl-TJ"/>
          </w:rPr>
          <w:t>6</w:t>
        </w:r>
      </w:ins>
      <w:ins w:id="2317" w:author="Гафуров Камолджон Азимджонович" w:date="2024-10-11T09:52:00Z" w16du:dateUtc="2024-10-11T04:52:00Z">
        <w:r w:rsidR="005366BD" w:rsidRPr="005366BD">
          <w:rPr>
            <w:rFonts w:ascii="Palatino Linotype" w:hAnsi="Palatino Linotype"/>
            <w:lang w:val="tg-Cyrl-TJ"/>
            <w:rPrChange w:id="2318" w:author="Гафуров Камолджон Азимджонович" w:date="2024-10-11T09:52:00Z" w16du:dateUtc="2024-10-11T04:52:00Z">
              <w:rPr>
                <w:rFonts w:ascii="Palatino Linotype" w:hAnsi="Palatino Linotype"/>
              </w:rPr>
            </w:rPrChange>
          </w:rPr>
          <w:t>.</w:t>
        </w:r>
        <w:r w:rsidR="005366BD" w:rsidRPr="00996156">
          <w:rPr>
            <w:rFonts w:ascii="Palatino Linotype" w:hAnsi="Palatino Linotype" w:cs="Tahoma"/>
            <w:lang w:val="tg-Cyrl-TJ"/>
          </w:rPr>
          <w:t>Аз кор дур кардани корманд бо санад</w:t>
        </w:r>
      </w:ins>
      <w:ins w:id="2319" w:author="Гафуров Камолджон Азимджонович" w:date="2024-10-11T10:13:00Z" w16du:dateUtc="2024-10-11T05:13:00Z">
        <w:r w:rsidR="00DD7047">
          <w:rPr>
            <w:rFonts w:ascii="Palatino Linotype" w:hAnsi="Palatino Linotype" w:cs="Tahoma"/>
            <w:lang w:val="tg-Cyrl-TJ"/>
          </w:rPr>
          <w:t>и</w:t>
        </w:r>
      </w:ins>
      <w:ins w:id="2320" w:author="Гафуров Камолджон Азимджонович" w:date="2024-10-11T09:53:00Z" w16du:dateUtc="2024-10-11T04:53:00Z">
        <w:r w:rsidR="005366BD" w:rsidRPr="005366BD">
          <w:rPr>
            <w:rFonts w:ascii="Palatino Linotype" w:hAnsi="Palatino Linotype"/>
            <w:lang w:val="tg-Cyrl-TJ"/>
          </w:rPr>
          <w:t xml:space="preserve"> </w:t>
        </w:r>
        <w:r w:rsidR="005366BD" w:rsidRPr="00474D02">
          <w:rPr>
            <w:rFonts w:ascii="Palatino Linotype" w:hAnsi="Palatino Linotype"/>
            <w:lang w:val="tg-Cyrl-TJ"/>
          </w:rPr>
          <w:t>дохилӣ</w:t>
        </w:r>
      </w:ins>
      <w:ins w:id="2321" w:author="Гафуров Камолджон Азимджонович" w:date="2024-10-11T10:13:00Z" w16du:dateUtc="2024-10-11T05:13:00Z">
        <w:r w:rsidR="00DD7047">
          <w:rPr>
            <w:rFonts w:ascii="Palatino Linotype" w:hAnsi="Palatino Linotype"/>
            <w:lang w:val="tg-Cyrl-TJ"/>
          </w:rPr>
          <w:t xml:space="preserve"> </w:t>
        </w:r>
      </w:ins>
      <w:ins w:id="2322" w:author="Гафуров Камолджон Азимджонович" w:date="2024-10-11T09:52:00Z" w16du:dateUtc="2024-10-11T04:52:00Z">
        <w:r w:rsidR="005366BD" w:rsidRPr="00996156">
          <w:rPr>
            <w:rFonts w:ascii="Palatino Linotype" w:hAnsi="Palatino Linotype" w:cs="Tahoma"/>
            <w:lang w:val="tg-Cyrl-TJ"/>
          </w:rPr>
          <w:t>ба му</w:t>
        </w:r>
        <w:r w:rsidR="005366BD" w:rsidRPr="00996156">
          <w:rPr>
            <w:rFonts w:ascii="Palatino Linotype" w:hAnsi="Palatino Linotype"/>
            <w:lang w:val="tg-Cyrl-TJ"/>
          </w:rPr>
          <w:t>ҳ</w:t>
        </w:r>
        <w:r w:rsidR="005366BD" w:rsidRPr="00996156">
          <w:rPr>
            <w:rFonts w:ascii="Palatino Linotype" w:hAnsi="Palatino Linotype" w:cs="Tahoma"/>
            <w:lang w:val="tg-Cyrl-TJ"/>
          </w:rPr>
          <w:t>лати то муайяншав</w:t>
        </w:r>
        <w:r w:rsidR="005366BD" w:rsidRPr="00996156">
          <w:rPr>
            <w:rFonts w:ascii="Palatino Linotype" w:hAnsi="Palatino Linotype"/>
            <w:lang w:val="tg-Cyrl-TJ"/>
          </w:rPr>
          <w:t>ӣ</w:t>
        </w:r>
        <w:r w:rsidR="005366BD" w:rsidRPr="00996156">
          <w:rPr>
            <w:rFonts w:ascii="Palatino Linotype" w:hAnsi="Palatino Linotype" w:cs="Tahoma"/>
            <w:lang w:val="tg-Cyrl-TJ"/>
          </w:rPr>
          <w:t xml:space="preserve"> ва ё бартараф намудани сабаб</w:t>
        </w:r>
        <w:r w:rsidR="005366BD" w:rsidRPr="00996156">
          <w:rPr>
            <w:rFonts w:ascii="Palatino Linotype" w:hAnsi="Palatino Linotype"/>
            <w:lang w:val="tg-Cyrl-TJ"/>
          </w:rPr>
          <w:t>ҳ</w:t>
        </w:r>
        <w:r w:rsidR="005366BD" w:rsidRPr="00996156">
          <w:rPr>
            <w:rFonts w:ascii="Palatino Linotype" w:hAnsi="Palatino Linotype" w:cs="Tahoma"/>
            <w:lang w:val="tg-Cyrl-TJ"/>
          </w:rPr>
          <w:t>ое, ки боиси аз кор дуркун</w:t>
        </w:r>
        <w:r w:rsidR="005366BD" w:rsidRPr="00996156">
          <w:rPr>
            <w:rFonts w:ascii="Palatino Linotype" w:hAnsi="Palatino Linotype"/>
            <w:lang w:val="tg-Cyrl-TJ"/>
          </w:rPr>
          <w:t>ӣ</w:t>
        </w:r>
        <w:r w:rsidR="005366BD" w:rsidRPr="00996156">
          <w:rPr>
            <w:rFonts w:ascii="Palatino Linotype" w:hAnsi="Palatino Linotype" w:cs="Tahoma"/>
            <w:lang w:val="tg-Cyrl-TJ"/>
          </w:rPr>
          <w:t xml:space="preserve"> гардидаанд, амал</w:t>
        </w:r>
        <w:r w:rsidR="005366BD" w:rsidRPr="00996156">
          <w:rPr>
            <w:rFonts w:ascii="Palatino Linotype" w:hAnsi="Palatino Linotype"/>
            <w:lang w:val="tg-Cyrl-TJ"/>
          </w:rPr>
          <w:t>ӣ</w:t>
        </w:r>
        <w:r w:rsidR="005366BD" w:rsidRPr="00996156">
          <w:rPr>
            <w:rFonts w:ascii="Palatino Linotype" w:hAnsi="Palatino Linotype" w:cs="Tahoma"/>
            <w:lang w:val="tg-Cyrl-TJ"/>
          </w:rPr>
          <w:t xml:space="preserve"> карда мешавад</w:t>
        </w:r>
      </w:ins>
      <w:ins w:id="2323" w:author="Гафуров Камолджон Азимджонович" w:date="2024-10-11T09:53:00Z" w16du:dateUtc="2024-10-11T04:53:00Z">
        <w:r w:rsidR="005366BD">
          <w:rPr>
            <w:rFonts w:ascii="Palatino Linotype" w:hAnsi="Palatino Linotype" w:cs="Tahoma"/>
            <w:lang w:val="tg-Cyrl-TJ"/>
          </w:rPr>
          <w:t>.</w:t>
        </w:r>
      </w:ins>
      <w:del w:id="2324" w:author="Гафуров Камолджон Азимджонович" w:date="2024-10-11T10:36:00Z" w16du:dateUtc="2024-10-11T05:36:00Z">
        <w:r w:rsidRPr="005366BD" w:rsidDel="0047095F">
          <w:rPr>
            <w:rFonts w:ascii="Palatino Linotype" w:hAnsi="Palatino Linotype"/>
            <w:lang w:val="tg-Cyrl-TJ"/>
            <w:rPrChange w:id="2325" w:author="Гафуров Камолджон Азимджонович" w:date="2024-10-11T09:52:00Z" w16du:dateUtc="2024-10-11T04:52:00Z">
              <w:rPr>
                <w:rFonts w:ascii="Palatino Linotype" w:hAnsi="Palatino Linotype"/>
              </w:rPr>
            </w:rPrChange>
          </w:rPr>
          <w:delText xml:space="preserve"> </w:delText>
        </w:r>
      </w:del>
    </w:p>
    <w:p w14:paraId="75A11889" w14:textId="77777777" w:rsidR="00CA1BB3" w:rsidRPr="009C57C9" w:rsidRDefault="00CA1BB3" w:rsidP="00CA1BB3">
      <w:pPr>
        <w:jc w:val="center"/>
        <w:rPr>
          <w:rFonts w:ascii="Palatino Linotype" w:hAnsi="Palatino Linotype"/>
          <w:b/>
        </w:rPr>
      </w:pPr>
      <w:r w:rsidRPr="009C57C9">
        <w:rPr>
          <w:rFonts w:ascii="Palatino Linotype" w:hAnsi="Palatino Linotype"/>
          <w:b/>
        </w:rPr>
        <w:t>11. М</w:t>
      </w:r>
      <w:r w:rsidRPr="009C57C9">
        <w:rPr>
          <w:rFonts w:ascii="Palatino Linotype" w:hAnsi="Palatino Linotype"/>
          <w:b/>
          <w:lang w:val="tg-Cyrl-TJ"/>
        </w:rPr>
        <w:t>ӯҳ</w:t>
      </w:r>
      <w:proofErr w:type="spellStart"/>
      <w:r w:rsidRPr="009C57C9">
        <w:rPr>
          <w:rFonts w:ascii="Palatino Linotype" w:hAnsi="Palatino Linotype"/>
          <w:b/>
        </w:rPr>
        <w:t>лати</w:t>
      </w:r>
      <w:proofErr w:type="spellEnd"/>
      <w:r w:rsidRPr="009C57C9">
        <w:rPr>
          <w:rFonts w:ascii="Palatino Linotype" w:hAnsi="Palatino Linotype"/>
          <w:b/>
        </w:rPr>
        <w:t xml:space="preserve"> </w:t>
      </w:r>
      <w:proofErr w:type="spellStart"/>
      <w:r w:rsidRPr="009C57C9">
        <w:rPr>
          <w:rFonts w:ascii="Palatino Linotype" w:hAnsi="Palatino Linotype"/>
          <w:b/>
        </w:rPr>
        <w:t>амали</w:t>
      </w:r>
      <w:proofErr w:type="spellEnd"/>
      <w:r w:rsidRPr="009C57C9">
        <w:rPr>
          <w:rFonts w:ascii="Palatino Linotype" w:hAnsi="Palatino Linotype"/>
          <w:b/>
        </w:rPr>
        <w:t xml:space="preserve"> </w:t>
      </w:r>
      <w:proofErr w:type="spellStart"/>
      <w:r w:rsidRPr="009C57C9">
        <w:rPr>
          <w:rFonts w:ascii="Palatino Linotype" w:hAnsi="Palatino Linotype"/>
          <w:b/>
        </w:rPr>
        <w:t>шартномаи</w:t>
      </w:r>
      <w:proofErr w:type="spellEnd"/>
      <w:r w:rsidRPr="009C57C9">
        <w:rPr>
          <w:rFonts w:ascii="Palatino Linotype" w:hAnsi="Palatino Linotype"/>
          <w:b/>
        </w:rPr>
        <w:t xml:space="preserve"> коллектив</w:t>
      </w:r>
      <w:r w:rsidRPr="009C57C9">
        <w:rPr>
          <w:rFonts w:ascii="Palatino Linotype" w:hAnsi="Palatino Linotype"/>
          <w:b/>
          <w:lang w:val="tg-Cyrl-TJ"/>
        </w:rPr>
        <w:t>ӣ</w:t>
      </w:r>
      <w:r w:rsidRPr="009C57C9">
        <w:rPr>
          <w:rFonts w:ascii="Palatino Linotype" w:hAnsi="Palatino Linotype"/>
          <w:b/>
        </w:rPr>
        <w:t xml:space="preserve"> </w:t>
      </w:r>
    </w:p>
    <w:p w14:paraId="40373662" w14:textId="77777777" w:rsidR="00CA1BB3" w:rsidRPr="009C57C9" w:rsidRDefault="00CA1BB3" w:rsidP="00CA1BB3">
      <w:pPr>
        <w:jc w:val="center"/>
        <w:rPr>
          <w:rFonts w:ascii="Palatino Linotype" w:hAnsi="Palatino Linotype"/>
          <w:b/>
        </w:rPr>
      </w:pPr>
      <w:proofErr w:type="spellStart"/>
      <w:r w:rsidRPr="009C57C9">
        <w:rPr>
          <w:rFonts w:ascii="Palatino Linotype" w:hAnsi="Palatino Linotype"/>
          <w:b/>
        </w:rPr>
        <w:t>ва</w:t>
      </w:r>
      <w:proofErr w:type="spellEnd"/>
      <w:r w:rsidRPr="009C57C9">
        <w:rPr>
          <w:rFonts w:ascii="Palatino Linotype" w:hAnsi="Palatino Linotype"/>
          <w:b/>
        </w:rPr>
        <w:t xml:space="preserve"> </w:t>
      </w:r>
      <w:proofErr w:type="spellStart"/>
      <w:r w:rsidRPr="009C57C9">
        <w:rPr>
          <w:rFonts w:ascii="Palatino Linotype" w:hAnsi="Palatino Linotype"/>
          <w:b/>
        </w:rPr>
        <w:t>тартиби</w:t>
      </w:r>
      <w:proofErr w:type="spellEnd"/>
      <w:r w:rsidRPr="009C57C9">
        <w:rPr>
          <w:rFonts w:ascii="Palatino Linotype" w:hAnsi="Palatino Linotype"/>
          <w:b/>
        </w:rPr>
        <w:t xml:space="preserve"> аз </w:t>
      </w:r>
      <w:proofErr w:type="spellStart"/>
      <w:r w:rsidRPr="009C57C9">
        <w:rPr>
          <w:rFonts w:ascii="Palatino Linotype" w:hAnsi="Palatino Linotype"/>
          <w:b/>
        </w:rPr>
        <w:t>нав</w:t>
      </w:r>
      <w:proofErr w:type="spellEnd"/>
      <w:r w:rsidRPr="009C57C9">
        <w:rPr>
          <w:rFonts w:ascii="Palatino Linotype" w:hAnsi="Palatino Linotype"/>
          <w:b/>
        </w:rPr>
        <w:t xml:space="preserve"> баста </w:t>
      </w:r>
      <w:proofErr w:type="spellStart"/>
      <w:r w:rsidRPr="009C57C9">
        <w:rPr>
          <w:rFonts w:ascii="Palatino Linotype" w:hAnsi="Palatino Linotype"/>
          <w:b/>
        </w:rPr>
        <w:t>шудани</w:t>
      </w:r>
      <w:proofErr w:type="spellEnd"/>
      <w:r w:rsidRPr="009C57C9">
        <w:rPr>
          <w:rFonts w:ascii="Palatino Linotype" w:hAnsi="Palatino Linotype"/>
          <w:b/>
        </w:rPr>
        <w:t xml:space="preserve"> он</w:t>
      </w:r>
    </w:p>
    <w:p w14:paraId="212E15C2" w14:textId="77FD9E13" w:rsidR="00CA1BB3" w:rsidRPr="009C57C9" w:rsidRDefault="00CA1BB3" w:rsidP="00CA1BB3">
      <w:pPr>
        <w:jc w:val="both"/>
        <w:rPr>
          <w:rFonts w:ascii="Palatino Linotype" w:hAnsi="Palatino Linotype"/>
        </w:rPr>
      </w:pPr>
      <w:r w:rsidRPr="009C57C9">
        <w:rPr>
          <w:rFonts w:ascii="Palatino Linotype" w:hAnsi="Palatino Linotype"/>
        </w:rPr>
        <w:t>11.</w:t>
      </w:r>
      <w:proofErr w:type="gramStart"/>
      <w:r w:rsidRPr="009C57C9">
        <w:rPr>
          <w:rFonts w:ascii="Palatino Linotype" w:hAnsi="Palatino Linotype"/>
        </w:rPr>
        <w:t>1.Шартнома</w:t>
      </w:r>
      <w:r w:rsidRPr="009C57C9">
        <w:rPr>
          <w:rFonts w:ascii="Palatino Linotype" w:hAnsi="Palatino Linotype"/>
          <w:lang w:val="tg-Cyrl-TJ"/>
        </w:rPr>
        <w:t>и</w:t>
      </w:r>
      <w:proofErr w:type="gramEnd"/>
      <w:r w:rsidRPr="009C57C9">
        <w:rPr>
          <w:rFonts w:ascii="Palatino Linotype" w:hAnsi="Palatino Linotype"/>
          <w:lang w:val="tg-Cyrl-TJ"/>
        </w:rPr>
        <w:t xml:space="preserve"> коллективӣ</w:t>
      </w:r>
      <w:r w:rsidRPr="009C57C9">
        <w:rPr>
          <w:rFonts w:ascii="Palatino Linotype" w:hAnsi="Palatino Linotype"/>
        </w:rPr>
        <w:t xml:space="preserve"> ба м</w:t>
      </w:r>
      <w:r w:rsidRPr="009C57C9">
        <w:rPr>
          <w:rFonts w:ascii="Palatino Linotype" w:hAnsi="Palatino Linotype"/>
          <w:lang w:val="tg-Cyrl-TJ"/>
        </w:rPr>
        <w:t>ӯҳ</w:t>
      </w:r>
      <w:proofErr w:type="spellStart"/>
      <w:r w:rsidRPr="009C57C9">
        <w:rPr>
          <w:rFonts w:ascii="Palatino Linotype" w:hAnsi="Palatino Linotype"/>
        </w:rPr>
        <w:t>лати</w:t>
      </w:r>
      <w:proofErr w:type="spellEnd"/>
      <w:r w:rsidR="00F667CD" w:rsidRPr="009C57C9">
        <w:rPr>
          <w:rFonts w:ascii="Palatino Linotype" w:hAnsi="Palatino Linotype"/>
          <w:lang w:val="tg-Cyrl-TJ"/>
        </w:rPr>
        <w:t xml:space="preserve"> 3 (се) сол</w:t>
      </w:r>
      <w:r w:rsidRPr="009C57C9">
        <w:rPr>
          <w:rFonts w:ascii="Palatino Linotype" w:hAnsi="Palatino Linotype"/>
        </w:rPr>
        <w:t xml:space="preserve"> баста </w:t>
      </w:r>
      <w:proofErr w:type="spellStart"/>
      <w:r w:rsidRPr="009C57C9">
        <w:rPr>
          <w:rFonts w:ascii="Palatino Linotype" w:hAnsi="Palatino Linotype"/>
        </w:rPr>
        <w:t>шуда</w:t>
      </w:r>
      <w:proofErr w:type="spellEnd"/>
      <w:r w:rsidRPr="009C57C9">
        <w:rPr>
          <w:rFonts w:ascii="Palatino Linotype" w:hAnsi="Palatino Linotype"/>
        </w:rPr>
        <w:t>, аз р</w:t>
      </w:r>
      <w:r w:rsidRPr="009C57C9">
        <w:rPr>
          <w:rFonts w:ascii="Palatino Linotype" w:hAnsi="Palatino Linotype"/>
          <w:lang w:val="tg-Cyrl-TJ"/>
        </w:rPr>
        <w:t>ӯ</w:t>
      </w:r>
      <w:proofErr w:type="spellStart"/>
      <w:r w:rsidRPr="009C57C9">
        <w:rPr>
          <w:rFonts w:ascii="Palatino Linotype" w:hAnsi="Palatino Linotype"/>
        </w:rPr>
        <w:t>зи</w:t>
      </w:r>
      <w:proofErr w:type="spellEnd"/>
      <w:r w:rsidRPr="009C57C9">
        <w:rPr>
          <w:rFonts w:ascii="Palatino Linotype" w:hAnsi="Palatino Linotype"/>
        </w:rPr>
        <w:t xml:space="preserve"> ба </w:t>
      </w:r>
      <w:proofErr w:type="spellStart"/>
      <w:r w:rsidRPr="009C57C9">
        <w:rPr>
          <w:rFonts w:ascii="Palatino Linotype" w:hAnsi="Palatino Linotype"/>
        </w:rPr>
        <w:t>имзо</w:t>
      </w:r>
      <w:proofErr w:type="spellEnd"/>
      <w:r w:rsidRPr="009C57C9">
        <w:rPr>
          <w:rFonts w:ascii="Palatino Linotype" w:hAnsi="Palatino Linotype"/>
        </w:rPr>
        <w:t xml:space="preserve"> </w:t>
      </w:r>
      <w:proofErr w:type="spellStart"/>
      <w:r w:rsidRPr="009C57C9">
        <w:rPr>
          <w:rFonts w:ascii="Palatino Linotype" w:hAnsi="Palatino Linotype"/>
        </w:rPr>
        <w:t>расиданаш</w:t>
      </w:r>
      <w:proofErr w:type="spellEnd"/>
      <w:r w:rsidRPr="009C57C9">
        <w:rPr>
          <w:rFonts w:ascii="Palatino Linotype" w:hAnsi="Palatino Linotype"/>
        </w:rPr>
        <w:t xml:space="preserve"> </w:t>
      </w:r>
      <w:r w:rsidRPr="009C57C9">
        <w:rPr>
          <w:rFonts w:ascii="Palatino Linotype" w:hAnsi="Palatino Linotype"/>
          <w:lang w:val="tg-Cyrl-TJ"/>
        </w:rPr>
        <w:t>қ</w:t>
      </w:r>
      <w:proofErr w:type="spellStart"/>
      <w:r w:rsidRPr="009C57C9">
        <w:rPr>
          <w:rFonts w:ascii="Palatino Linotype" w:hAnsi="Palatino Linotype"/>
        </w:rPr>
        <w:t>увваи</w:t>
      </w:r>
      <w:proofErr w:type="spellEnd"/>
      <w:r w:rsidRPr="009C57C9">
        <w:rPr>
          <w:rFonts w:ascii="Palatino Linotype" w:hAnsi="Palatino Linotype"/>
        </w:rPr>
        <w:t xml:space="preserve"> </w:t>
      </w:r>
      <w:del w:id="2326" w:author="Гафуров Камолджон Азимджонович" w:date="2024-10-11T10:49:00Z" w16du:dateUtc="2024-10-11T05:49:00Z">
        <w:r w:rsidRPr="009C57C9" w:rsidDel="00DD0B88">
          <w:rPr>
            <w:rFonts w:ascii="Palatino Linotype" w:hAnsi="Palatino Linotype"/>
            <w:lang w:val="tg-Cyrl-TJ"/>
          </w:rPr>
          <w:delText>қ</w:delText>
        </w:r>
        <w:r w:rsidRPr="009C57C9" w:rsidDel="00DD0B88">
          <w:rPr>
            <w:rFonts w:ascii="Palatino Linotype" w:hAnsi="Palatino Linotype"/>
          </w:rPr>
          <w:delText>онун</w:delText>
        </w:r>
        <w:r w:rsidRPr="009C57C9" w:rsidDel="00DD0B88">
          <w:rPr>
            <w:rFonts w:ascii="Palatino Linotype" w:hAnsi="Palatino Linotype"/>
            <w:lang w:val="tg-Cyrl-TJ"/>
          </w:rPr>
          <w:delText>ӣ</w:delText>
        </w:r>
        <w:r w:rsidRPr="009C57C9" w:rsidDel="00DD0B88">
          <w:rPr>
            <w:rFonts w:ascii="Palatino Linotype" w:hAnsi="Palatino Linotype"/>
          </w:rPr>
          <w:delText xml:space="preserve"> </w:delText>
        </w:r>
      </w:del>
      <w:ins w:id="2327" w:author="Гафуров Камолджон Азимджонович" w:date="2024-10-11T10:49:00Z" w16du:dateUtc="2024-10-11T05:49:00Z">
        <w:r w:rsidR="00DD0B88">
          <w:rPr>
            <w:rFonts w:ascii="Palatino Linotype" w:hAnsi="Palatino Linotype"/>
            <w:lang w:val="tg-Cyrl-TJ"/>
          </w:rPr>
          <w:t>ҳуқуқӣ</w:t>
        </w:r>
        <w:r w:rsidR="00DD0B88" w:rsidRPr="009C57C9">
          <w:rPr>
            <w:rFonts w:ascii="Palatino Linotype" w:hAnsi="Palatino Linotype"/>
          </w:rPr>
          <w:t xml:space="preserve"> </w:t>
        </w:r>
      </w:ins>
      <w:proofErr w:type="spellStart"/>
      <w:r w:rsidRPr="009C57C9">
        <w:rPr>
          <w:rFonts w:ascii="Palatino Linotype" w:hAnsi="Palatino Linotype"/>
        </w:rPr>
        <w:t>мегирад</w:t>
      </w:r>
      <w:proofErr w:type="spellEnd"/>
      <w:r w:rsidRPr="009C57C9">
        <w:rPr>
          <w:rFonts w:ascii="Palatino Linotype" w:hAnsi="Palatino Linotype"/>
        </w:rPr>
        <w:t xml:space="preserve"> </w:t>
      </w:r>
      <w:proofErr w:type="spellStart"/>
      <w:r w:rsidRPr="009C57C9">
        <w:rPr>
          <w:rFonts w:ascii="Palatino Linotype" w:hAnsi="Palatino Linotype"/>
        </w:rPr>
        <w:t>ва</w:t>
      </w:r>
      <w:proofErr w:type="spellEnd"/>
      <w:r w:rsidRPr="009C57C9">
        <w:rPr>
          <w:rFonts w:ascii="Palatino Linotype" w:hAnsi="Palatino Linotype"/>
        </w:rPr>
        <w:t xml:space="preserve"> дар </w:t>
      </w:r>
      <w:proofErr w:type="spellStart"/>
      <w:r w:rsidRPr="009C57C9">
        <w:rPr>
          <w:rFonts w:ascii="Palatino Linotype" w:hAnsi="Palatino Linotype"/>
        </w:rPr>
        <w:t>давоми</w:t>
      </w:r>
      <w:proofErr w:type="spellEnd"/>
      <w:r w:rsidRPr="009C57C9">
        <w:rPr>
          <w:rFonts w:ascii="Palatino Linotype" w:hAnsi="Palatino Linotype"/>
        </w:rPr>
        <w:t xml:space="preserve"> м</w:t>
      </w:r>
      <w:r w:rsidRPr="009C57C9">
        <w:rPr>
          <w:rFonts w:ascii="Palatino Linotype" w:hAnsi="Palatino Linotype"/>
          <w:lang w:val="tg-Cyrl-TJ"/>
        </w:rPr>
        <w:t>ӯҳ</w:t>
      </w:r>
      <w:proofErr w:type="spellStart"/>
      <w:r w:rsidRPr="009C57C9">
        <w:rPr>
          <w:rFonts w:ascii="Palatino Linotype" w:hAnsi="Palatino Linotype"/>
        </w:rPr>
        <w:t>лати</w:t>
      </w:r>
      <w:proofErr w:type="spellEnd"/>
      <w:r w:rsidRPr="009C57C9">
        <w:rPr>
          <w:rFonts w:ascii="Palatino Linotype" w:hAnsi="Palatino Linotype"/>
        </w:rPr>
        <w:t xml:space="preserve"> </w:t>
      </w:r>
      <w:r w:rsidR="0019070B" w:rsidRPr="009C57C9">
        <w:rPr>
          <w:rFonts w:ascii="Palatino Linotype" w:hAnsi="Palatino Linotype"/>
          <w:lang w:val="tg-Cyrl-TJ"/>
        </w:rPr>
        <w:t xml:space="preserve">зикршуда </w:t>
      </w:r>
      <w:proofErr w:type="spellStart"/>
      <w:r w:rsidRPr="009C57C9">
        <w:rPr>
          <w:rFonts w:ascii="Palatino Linotype" w:hAnsi="Palatino Linotype"/>
        </w:rPr>
        <w:t>амал</w:t>
      </w:r>
      <w:proofErr w:type="spellEnd"/>
      <w:r w:rsidRPr="009C57C9">
        <w:rPr>
          <w:rFonts w:ascii="Palatino Linotype" w:hAnsi="Palatino Linotype"/>
        </w:rPr>
        <w:t xml:space="preserve"> </w:t>
      </w:r>
      <w:proofErr w:type="spellStart"/>
      <w:r w:rsidRPr="009C57C9">
        <w:rPr>
          <w:rFonts w:ascii="Palatino Linotype" w:hAnsi="Palatino Linotype"/>
        </w:rPr>
        <w:t>мекунад</w:t>
      </w:r>
      <w:proofErr w:type="spellEnd"/>
      <w:r w:rsidRPr="009C57C9">
        <w:rPr>
          <w:rFonts w:ascii="Palatino Linotype" w:hAnsi="Palatino Linotype"/>
        </w:rPr>
        <w:t xml:space="preserve">. Амали </w:t>
      </w:r>
      <w:proofErr w:type="spellStart"/>
      <w:r w:rsidRPr="009C57C9">
        <w:rPr>
          <w:rFonts w:ascii="Palatino Linotype" w:hAnsi="Palatino Linotype"/>
        </w:rPr>
        <w:t>шартнома</w:t>
      </w:r>
      <w:proofErr w:type="spellEnd"/>
      <w:r w:rsidRPr="009C57C9">
        <w:rPr>
          <w:rFonts w:ascii="Palatino Linotype" w:hAnsi="Palatino Linotype"/>
          <w:lang w:val="tg-Cyrl-TJ"/>
        </w:rPr>
        <w:t>и колл</w:t>
      </w:r>
      <w:r w:rsidR="00A02134" w:rsidRPr="009C57C9">
        <w:rPr>
          <w:rFonts w:ascii="Palatino Linotype" w:hAnsi="Palatino Linotype"/>
          <w:lang w:val="tg-Cyrl-TJ"/>
        </w:rPr>
        <w:t>е</w:t>
      </w:r>
      <w:r w:rsidRPr="009C57C9">
        <w:rPr>
          <w:rFonts w:ascii="Palatino Linotype" w:hAnsi="Palatino Linotype"/>
          <w:lang w:val="tg-Cyrl-TJ"/>
        </w:rPr>
        <w:t>ктивӣ</w:t>
      </w:r>
      <w:r w:rsidRPr="009C57C9">
        <w:rPr>
          <w:rFonts w:ascii="Palatino Linotype" w:hAnsi="Palatino Linotype"/>
        </w:rPr>
        <w:t xml:space="preserve"> ба </w:t>
      </w:r>
      <w:r w:rsidRPr="009C57C9">
        <w:rPr>
          <w:rFonts w:ascii="Palatino Linotype" w:hAnsi="Palatino Linotype"/>
          <w:lang w:val="tg-Cyrl-TJ"/>
        </w:rPr>
        <w:t>ҳ</w:t>
      </w:r>
      <w:proofErr w:type="spellStart"/>
      <w:r w:rsidRPr="009C57C9">
        <w:rPr>
          <w:rFonts w:ascii="Palatino Linotype" w:hAnsi="Palatino Linotype"/>
        </w:rPr>
        <w:t>амаи</w:t>
      </w:r>
      <w:proofErr w:type="spellEnd"/>
      <w:r w:rsidRPr="009C57C9">
        <w:rPr>
          <w:rFonts w:ascii="Palatino Linotype" w:hAnsi="Palatino Linotype"/>
        </w:rPr>
        <w:t xml:space="preserve"> </w:t>
      </w:r>
      <w:proofErr w:type="spellStart"/>
      <w:r w:rsidRPr="009C57C9">
        <w:rPr>
          <w:rFonts w:ascii="Palatino Linotype" w:hAnsi="Palatino Linotype"/>
        </w:rPr>
        <w:t>кормандони</w:t>
      </w:r>
      <w:proofErr w:type="spellEnd"/>
      <w:r w:rsidRPr="009C57C9">
        <w:rPr>
          <w:rFonts w:ascii="Palatino Linotype" w:hAnsi="Palatino Linotype"/>
        </w:rPr>
        <w:t xml:space="preserve"> </w:t>
      </w:r>
      <w:proofErr w:type="spellStart"/>
      <w:r w:rsidRPr="009C57C9">
        <w:rPr>
          <w:rFonts w:ascii="Palatino Linotype" w:hAnsi="Palatino Linotype"/>
        </w:rPr>
        <w:t>доимии</w:t>
      </w:r>
      <w:proofErr w:type="spellEnd"/>
      <w:r w:rsidRPr="009C57C9">
        <w:rPr>
          <w:rFonts w:ascii="Palatino Linotype" w:hAnsi="Palatino Linotype"/>
        </w:rPr>
        <w:t xml:space="preserve"> (штат</w:t>
      </w:r>
      <w:r w:rsidRPr="009C57C9">
        <w:rPr>
          <w:rFonts w:ascii="Palatino Linotype" w:hAnsi="Palatino Linotype"/>
          <w:lang w:val="tg-Cyrl-TJ"/>
        </w:rPr>
        <w:t>ӣ</w:t>
      </w:r>
      <w:r w:rsidRPr="009C57C9">
        <w:rPr>
          <w:rFonts w:ascii="Palatino Linotype" w:hAnsi="Palatino Linotype"/>
        </w:rPr>
        <w:t xml:space="preserve">) </w:t>
      </w:r>
      <w:proofErr w:type="spellStart"/>
      <w:r w:rsidRPr="009C57C9">
        <w:rPr>
          <w:rFonts w:ascii="Palatino Linotype" w:hAnsi="Palatino Linotype"/>
        </w:rPr>
        <w:t>Бонк</w:t>
      </w:r>
      <w:proofErr w:type="spellEnd"/>
      <w:ins w:id="2328" w:author="Гафуров Камолджон Азимджонович" w:date="2024-10-11T10:49:00Z" w16du:dateUtc="2024-10-11T05:49:00Z">
        <w:r w:rsidR="00DD0B88">
          <w:rPr>
            <w:rFonts w:ascii="Palatino Linotype" w:hAnsi="Palatino Linotype"/>
            <w:lang w:val="tg-Cyrl-TJ"/>
          </w:rPr>
          <w:t xml:space="preserve"> </w:t>
        </w:r>
      </w:ins>
      <w:del w:id="2329" w:author="Гафуров Камолджон Азимджонович" w:date="2024-10-11T10:49:00Z" w16du:dateUtc="2024-10-11T05:49:00Z">
        <w:r w:rsidRPr="009C57C9" w:rsidDel="00DD0B88">
          <w:rPr>
            <w:rFonts w:ascii="Palatino Linotype" w:hAnsi="Palatino Linotype"/>
          </w:rPr>
          <w:delText>, кормандони доимии (штат</w:delText>
        </w:r>
        <w:r w:rsidRPr="009C57C9" w:rsidDel="00DD0B88">
          <w:rPr>
            <w:rFonts w:ascii="Palatino Linotype" w:hAnsi="Palatino Linotype"/>
            <w:lang w:val="tg-Cyrl-TJ"/>
          </w:rPr>
          <w:delText>ӣ</w:delText>
        </w:r>
        <w:r w:rsidRPr="009C57C9" w:rsidDel="00DD0B88">
          <w:rPr>
            <w:rFonts w:ascii="Palatino Linotype" w:hAnsi="Palatino Linotype"/>
          </w:rPr>
          <w:delText>) филиал</w:delText>
        </w:r>
        <w:r w:rsidRPr="009C57C9" w:rsidDel="00DD0B88">
          <w:rPr>
            <w:rFonts w:ascii="Palatino Linotype" w:hAnsi="Palatino Linotype"/>
            <w:lang w:val="tg-Cyrl-TJ"/>
          </w:rPr>
          <w:delText>ҳ</w:delText>
        </w:r>
        <w:r w:rsidRPr="009C57C9" w:rsidDel="00DD0B88">
          <w:rPr>
            <w:rFonts w:ascii="Palatino Linotype" w:hAnsi="Palatino Linotype"/>
          </w:rPr>
          <w:delText xml:space="preserve">ои он ва </w:delText>
        </w:r>
        <w:r w:rsidRPr="009C57C9" w:rsidDel="00DD0B88">
          <w:rPr>
            <w:rFonts w:ascii="Palatino Linotype" w:hAnsi="Palatino Linotype"/>
            <w:lang w:val="tg-Cyrl-TJ"/>
          </w:rPr>
          <w:delText>қ</w:delText>
        </w:r>
        <w:r w:rsidRPr="009C57C9" w:rsidDel="00DD0B88">
          <w:rPr>
            <w:rFonts w:ascii="Palatino Linotype" w:hAnsi="Palatino Linotype"/>
          </w:rPr>
          <w:delText>исм</w:delText>
        </w:r>
        <w:r w:rsidRPr="009C57C9" w:rsidDel="00DD0B88">
          <w:rPr>
            <w:rFonts w:ascii="Palatino Linotype" w:hAnsi="Palatino Linotype"/>
            <w:lang w:val="tg-Cyrl-TJ"/>
          </w:rPr>
          <w:delText>ҳ</w:delText>
        </w:r>
        <w:r w:rsidRPr="009C57C9" w:rsidDel="00DD0B88">
          <w:rPr>
            <w:rFonts w:ascii="Palatino Linotype" w:hAnsi="Palatino Linotype"/>
          </w:rPr>
          <w:delText xml:space="preserve">ои таркибии он </w:delText>
        </w:r>
      </w:del>
      <w:r w:rsidRPr="009C57C9">
        <w:rPr>
          <w:rFonts w:ascii="Palatino Linotype" w:hAnsi="Palatino Linotype"/>
        </w:rPr>
        <w:t>па</w:t>
      </w:r>
      <w:r w:rsidRPr="009C57C9">
        <w:rPr>
          <w:rFonts w:ascii="Palatino Linotype" w:hAnsi="Palatino Linotype"/>
          <w:lang w:val="tg-Cyrl-TJ"/>
        </w:rPr>
        <w:t>ҳ</w:t>
      </w:r>
      <w:r w:rsidRPr="009C57C9">
        <w:rPr>
          <w:rFonts w:ascii="Palatino Linotype" w:hAnsi="Palatino Linotype"/>
        </w:rPr>
        <w:t xml:space="preserve">н </w:t>
      </w:r>
      <w:proofErr w:type="spellStart"/>
      <w:r w:rsidRPr="009C57C9">
        <w:rPr>
          <w:rFonts w:ascii="Palatino Linotype" w:hAnsi="Palatino Linotype"/>
        </w:rPr>
        <w:t>мегардад</w:t>
      </w:r>
      <w:proofErr w:type="spellEnd"/>
      <w:r w:rsidRPr="009C57C9">
        <w:rPr>
          <w:rFonts w:ascii="Palatino Linotype" w:hAnsi="Palatino Linotype"/>
        </w:rPr>
        <w:t>.</w:t>
      </w:r>
    </w:p>
    <w:p w14:paraId="00058A3F" w14:textId="78F97425" w:rsidR="00CA1BB3" w:rsidRPr="009C57C9" w:rsidDel="005366BD" w:rsidRDefault="00CA1BB3" w:rsidP="00CA1BB3">
      <w:pPr>
        <w:ind w:firstLine="708"/>
        <w:jc w:val="both"/>
        <w:rPr>
          <w:del w:id="2330" w:author="Гафуров Камолджон Азимджонович" w:date="2024-10-11T09:55:00Z" w16du:dateUtc="2024-10-11T04:55:00Z"/>
          <w:rFonts w:ascii="Palatino Linotype" w:hAnsi="Palatino Linotype"/>
        </w:rPr>
      </w:pPr>
      <w:del w:id="2331" w:author="Гафуров Камолджон Азимджонович" w:date="2024-10-11T09:55:00Z" w16du:dateUtc="2024-10-11T04:55:00Z">
        <w:r w:rsidRPr="009C57C9" w:rsidDel="005366BD">
          <w:rPr>
            <w:rFonts w:ascii="Palatino Linotype" w:hAnsi="Palatino Linotype"/>
          </w:rPr>
          <w:delText>Тараф</w:delText>
        </w:r>
        <w:r w:rsidRPr="009C57C9" w:rsidDel="005366BD">
          <w:rPr>
            <w:rFonts w:ascii="Palatino Linotype" w:hAnsi="Palatino Linotype"/>
            <w:lang w:val="tg-Cyrl-TJ"/>
          </w:rPr>
          <w:delText>ҳ</w:delText>
        </w:r>
        <w:r w:rsidRPr="009C57C9" w:rsidDel="005366BD">
          <w:rPr>
            <w:rFonts w:ascii="Palatino Linotype" w:hAnsi="Palatino Linotype"/>
          </w:rPr>
          <w:delText xml:space="preserve">о </w:delText>
        </w:r>
        <w:r w:rsidRPr="009C57C9" w:rsidDel="005366BD">
          <w:rPr>
            <w:rFonts w:ascii="Palatino Linotype" w:hAnsi="Palatino Linotype"/>
            <w:lang w:val="tg-Cyrl-TJ"/>
          </w:rPr>
          <w:delText>ҳ</w:delText>
        </w:r>
        <w:r w:rsidRPr="009C57C9" w:rsidDel="005366BD">
          <w:rPr>
            <w:rFonts w:ascii="Palatino Linotype" w:hAnsi="Palatino Linotype"/>
          </w:rPr>
          <w:delText>у</w:delText>
        </w:r>
        <w:r w:rsidRPr="009C57C9" w:rsidDel="005366BD">
          <w:rPr>
            <w:rFonts w:ascii="Palatino Linotype" w:hAnsi="Palatino Linotype"/>
            <w:lang w:val="tg-Cyrl-TJ"/>
          </w:rPr>
          <w:delText>қ</w:delText>
        </w:r>
        <w:r w:rsidRPr="009C57C9" w:rsidDel="005366BD">
          <w:rPr>
            <w:rFonts w:ascii="Palatino Linotype" w:hAnsi="Palatino Linotype"/>
          </w:rPr>
          <w:delText>у</w:delText>
        </w:r>
        <w:r w:rsidRPr="009C57C9" w:rsidDel="005366BD">
          <w:rPr>
            <w:rFonts w:ascii="Palatino Linotype" w:hAnsi="Palatino Linotype"/>
            <w:lang w:val="tg-Cyrl-TJ"/>
          </w:rPr>
          <w:delText>қ</w:delText>
        </w:r>
        <w:r w:rsidRPr="009C57C9" w:rsidDel="005366BD">
          <w:rPr>
            <w:rFonts w:ascii="Palatino Linotype" w:hAnsi="Palatino Linotype"/>
          </w:rPr>
          <w:delText xml:space="preserve"> доранд, амали шартнома</w:delText>
        </w:r>
        <w:r w:rsidRPr="009C57C9" w:rsidDel="005366BD">
          <w:rPr>
            <w:rFonts w:ascii="Palatino Linotype" w:hAnsi="Palatino Linotype"/>
            <w:lang w:val="tg-Cyrl-TJ"/>
          </w:rPr>
          <w:delText>и коллективи</w:delText>
        </w:r>
        <w:r w:rsidRPr="009C57C9" w:rsidDel="005366BD">
          <w:rPr>
            <w:rFonts w:ascii="Palatino Linotype" w:hAnsi="Palatino Linotype"/>
          </w:rPr>
          <w:delText>ро пеш аз м</w:delText>
        </w:r>
        <w:r w:rsidRPr="009C57C9" w:rsidDel="005366BD">
          <w:rPr>
            <w:rFonts w:ascii="Palatino Linotype" w:hAnsi="Palatino Linotype"/>
            <w:lang w:val="tg-Cyrl-TJ"/>
          </w:rPr>
          <w:delText>ӯҳ</w:delText>
        </w:r>
        <w:r w:rsidRPr="009C57C9" w:rsidDel="005366BD">
          <w:rPr>
            <w:rFonts w:ascii="Palatino Linotype" w:hAnsi="Palatino Linotype"/>
          </w:rPr>
          <w:delText xml:space="preserve">лат </w:delText>
        </w:r>
        <w:r w:rsidRPr="009C57C9" w:rsidDel="005366BD">
          <w:rPr>
            <w:rFonts w:ascii="Palatino Linotype" w:hAnsi="Palatino Linotype"/>
            <w:lang w:val="tg-Cyrl-TJ"/>
          </w:rPr>
          <w:delText>қ</w:delText>
        </w:r>
        <w:r w:rsidRPr="009C57C9" w:rsidDel="005366BD">
          <w:rPr>
            <w:rFonts w:ascii="Palatino Linotype" w:hAnsi="Palatino Linotype"/>
          </w:rPr>
          <w:delText xml:space="preserve">атъ намоянд ва оиди </w:delText>
        </w:r>
        <w:r w:rsidRPr="009C57C9" w:rsidDel="005366BD">
          <w:rPr>
            <w:rFonts w:ascii="Palatino Linotype" w:hAnsi="Palatino Linotype"/>
            <w:lang w:val="tg-Cyrl-TJ"/>
          </w:rPr>
          <w:delText>қатъ</w:delText>
        </w:r>
        <w:r w:rsidRPr="009C57C9" w:rsidDel="005366BD">
          <w:rPr>
            <w:rFonts w:ascii="Palatino Linotype" w:hAnsi="Palatino Linotype"/>
          </w:rPr>
          <w:delText>шави ба муддати як мо</w:delText>
        </w:r>
        <w:r w:rsidRPr="009C57C9" w:rsidDel="005366BD">
          <w:rPr>
            <w:rFonts w:ascii="Palatino Linotype" w:hAnsi="Palatino Linotype"/>
            <w:lang w:val="tg-Cyrl-TJ"/>
          </w:rPr>
          <w:delText>ҳ</w:delText>
        </w:r>
        <w:r w:rsidRPr="009C57C9" w:rsidDel="005366BD">
          <w:rPr>
            <w:rFonts w:ascii="Palatino Linotype" w:hAnsi="Palatino Linotype"/>
          </w:rPr>
          <w:delText xml:space="preserve"> пеш </w:delText>
        </w:r>
        <w:r w:rsidRPr="009C57C9" w:rsidDel="005366BD">
          <w:rPr>
            <w:rFonts w:ascii="Palatino Linotype" w:hAnsi="Palatino Linotype"/>
            <w:lang w:val="tg-Cyrl-TJ"/>
          </w:rPr>
          <w:delText>ҳ</w:delText>
        </w:r>
        <w:r w:rsidRPr="009C57C9" w:rsidDel="005366BD">
          <w:rPr>
            <w:rFonts w:ascii="Palatino Linotype" w:hAnsi="Palatino Linotype"/>
          </w:rPr>
          <w:delText>амдигарро ого</w:delText>
        </w:r>
        <w:r w:rsidRPr="009C57C9" w:rsidDel="005366BD">
          <w:rPr>
            <w:rFonts w:ascii="Palatino Linotype" w:hAnsi="Palatino Linotype"/>
            <w:lang w:val="tg-Cyrl-TJ"/>
          </w:rPr>
          <w:delText>ҳ</w:delText>
        </w:r>
        <w:r w:rsidRPr="009C57C9" w:rsidDel="005366BD">
          <w:rPr>
            <w:rFonts w:ascii="Palatino Linotype" w:hAnsi="Palatino Linotype"/>
          </w:rPr>
          <w:delText xml:space="preserve"> намоянд.</w:delText>
        </w:r>
      </w:del>
    </w:p>
    <w:p w14:paraId="6F955366" w14:textId="77777777" w:rsidR="00CA1BB3" w:rsidRPr="009C57C9" w:rsidRDefault="00CA1BB3" w:rsidP="00CA1BB3">
      <w:pPr>
        <w:jc w:val="both"/>
        <w:rPr>
          <w:rFonts w:ascii="Palatino Linotype" w:hAnsi="Palatino Linotype"/>
        </w:rPr>
      </w:pPr>
      <w:r w:rsidRPr="009C57C9">
        <w:rPr>
          <w:rFonts w:ascii="Palatino Linotype" w:hAnsi="Palatino Linotype"/>
        </w:rPr>
        <w:t xml:space="preserve">11.2. </w:t>
      </w:r>
      <w:r w:rsidRPr="009C57C9">
        <w:rPr>
          <w:rFonts w:ascii="Palatino Linotype" w:hAnsi="Palatino Linotype"/>
          <w:lang w:val="tg-Cyrl-TJ"/>
        </w:rPr>
        <w:t>Д</w:t>
      </w:r>
      <w:r w:rsidRPr="009C57C9">
        <w:rPr>
          <w:rFonts w:ascii="Palatino Linotype" w:hAnsi="Palatino Linotype"/>
        </w:rPr>
        <w:t xml:space="preserve">ар </w:t>
      </w:r>
      <w:r w:rsidRPr="009C57C9">
        <w:rPr>
          <w:rFonts w:ascii="Palatino Linotype" w:hAnsi="Palatino Linotype"/>
          <w:lang w:val="tg-Cyrl-TJ"/>
        </w:rPr>
        <w:t>ҳ</w:t>
      </w:r>
      <w:proofErr w:type="spellStart"/>
      <w:r w:rsidRPr="009C57C9">
        <w:rPr>
          <w:rFonts w:ascii="Palatino Linotype" w:hAnsi="Palatino Linotype"/>
        </w:rPr>
        <w:t>олати</w:t>
      </w:r>
      <w:proofErr w:type="spellEnd"/>
      <w:r w:rsidRPr="009C57C9">
        <w:rPr>
          <w:rFonts w:ascii="Palatino Linotype" w:hAnsi="Palatino Linotype"/>
        </w:rPr>
        <w:t xml:space="preserve"> та</w:t>
      </w:r>
      <w:r w:rsidRPr="009C57C9">
        <w:rPr>
          <w:rFonts w:ascii="Palatino Linotype" w:hAnsi="Palatino Linotype"/>
          <w:lang w:val="tg-Cyrl-TJ"/>
        </w:rPr>
        <w:t>ғ</w:t>
      </w:r>
      <w:proofErr w:type="spellStart"/>
      <w:r w:rsidRPr="009C57C9">
        <w:rPr>
          <w:rFonts w:ascii="Palatino Linotype" w:hAnsi="Palatino Linotype"/>
        </w:rPr>
        <w:t>йироти</w:t>
      </w:r>
      <w:proofErr w:type="spellEnd"/>
      <w:r w:rsidRPr="009C57C9">
        <w:rPr>
          <w:rFonts w:ascii="Palatino Linotype" w:hAnsi="Palatino Linotype"/>
        </w:rPr>
        <w:t xml:space="preserve"> </w:t>
      </w:r>
      <w:r w:rsidRPr="009C57C9">
        <w:rPr>
          <w:rFonts w:ascii="Palatino Linotype" w:hAnsi="Palatino Linotype"/>
          <w:lang w:val="tg-Cyrl-TJ"/>
        </w:rPr>
        <w:t>ҳ</w:t>
      </w:r>
      <w:proofErr w:type="spellStart"/>
      <w:r w:rsidRPr="009C57C9">
        <w:rPr>
          <w:rFonts w:ascii="Palatino Linotype" w:hAnsi="Palatino Linotype"/>
        </w:rPr>
        <w:t>айат</w:t>
      </w:r>
      <w:proofErr w:type="spellEnd"/>
      <w:r w:rsidRPr="009C57C9">
        <w:rPr>
          <w:rFonts w:ascii="Palatino Linotype" w:hAnsi="Palatino Linotype"/>
        </w:rPr>
        <w:t xml:space="preserve">, </w:t>
      </w:r>
      <w:proofErr w:type="spellStart"/>
      <w:r w:rsidRPr="009C57C9">
        <w:rPr>
          <w:rFonts w:ascii="Palatino Linotype" w:hAnsi="Palatino Linotype"/>
        </w:rPr>
        <w:t>сохтор</w:t>
      </w:r>
      <w:proofErr w:type="spellEnd"/>
      <w:r w:rsidRPr="009C57C9">
        <w:rPr>
          <w:rFonts w:ascii="Palatino Linotype" w:hAnsi="Palatino Linotype"/>
        </w:rPr>
        <w:t xml:space="preserve">, </w:t>
      </w:r>
      <w:proofErr w:type="spellStart"/>
      <w:r w:rsidRPr="009C57C9">
        <w:rPr>
          <w:rFonts w:ascii="Palatino Linotype" w:hAnsi="Palatino Linotype"/>
        </w:rPr>
        <w:t>номи</w:t>
      </w:r>
      <w:proofErr w:type="spellEnd"/>
      <w:r w:rsidRPr="009C57C9">
        <w:rPr>
          <w:rFonts w:ascii="Palatino Linotype" w:hAnsi="Palatino Linotype"/>
        </w:rPr>
        <w:t xml:space="preserve"> </w:t>
      </w:r>
      <w:proofErr w:type="spellStart"/>
      <w:r w:rsidRPr="009C57C9">
        <w:rPr>
          <w:rFonts w:ascii="Palatino Linotype" w:hAnsi="Palatino Linotype"/>
        </w:rPr>
        <w:t>ма</w:t>
      </w:r>
      <w:proofErr w:type="spellEnd"/>
      <w:r w:rsidRPr="009C57C9">
        <w:rPr>
          <w:rFonts w:ascii="Palatino Linotype" w:hAnsi="Palatino Linotype"/>
          <w:lang w:val="tg-Cyrl-TJ"/>
        </w:rPr>
        <w:t>қ</w:t>
      </w:r>
      <w:proofErr w:type="spellStart"/>
      <w:r w:rsidRPr="009C57C9">
        <w:rPr>
          <w:rFonts w:ascii="Palatino Linotype" w:hAnsi="Palatino Linotype"/>
        </w:rPr>
        <w:t>омоти</w:t>
      </w:r>
      <w:proofErr w:type="spellEnd"/>
      <w:r w:rsidRPr="009C57C9">
        <w:rPr>
          <w:rFonts w:ascii="Palatino Linotype" w:hAnsi="Palatino Linotype"/>
        </w:rPr>
        <w:t xml:space="preserve"> </w:t>
      </w:r>
      <w:proofErr w:type="spellStart"/>
      <w:r w:rsidRPr="009C57C9">
        <w:rPr>
          <w:rFonts w:ascii="Palatino Linotype" w:hAnsi="Palatino Linotype"/>
        </w:rPr>
        <w:t>идоракунии</w:t>
      </w:r>
      <w:proofErr w:type="spellEnd"/>
      <w:r w:rsidRPr="009C57C9">
        <w:rPr>
          <w:rFonts w:ascii="Palatino Linotype" w:hAnsi="Palatino Linotype"/>
        </w:rPr>
        <w:t xml:space="preserve"> </w:t>
      </w:r>
      <w:r w:rsidRPr="009C57C9">
        <w:rPr>
          <w:rFonts w:ascii="Palatino Linotype" w:hAnsi="Palatino Linotype"/>
          <w:lang w:val="tg-Cyrl-TJ"/>
        </w:rPr>
        <w:t>Б</w:t>
      </w:r>
      <w:proofErr w:type="spellStart"/>
      <w:r w:rsidRPr="009C57C9">
        <w:rPr>
          <w:rFonts w:ascii="Palatino Linotype" w:hAnsi="Palatino Linotype"/>
        </w:rPr>
        <w:t>онк</w:t>
      </w:r>
      <w:proofErr w:type="spellEnd"/>
      <w:r w:rsidRPr="009C57C9">
        <w:rPr>
          <w:rFonts w:ascii="Palatino Linotype" w:hAnsi="Palatino Linotype"/>
        </w:rPr>
        <w:t xml:space="preserve">, </w:t>
      </w:r>
      <w:proofErr w:type="spellStart"/>
      <w:r w:rsidRPr="009C57C9">
        <w:rPr>
          <w:rFonts w:ascii="Palatino Linotype" w:hAnsi="Palatino Linotype"/>
        </w:rPr>
        <w:t>бекор</w:t>
      </w:r>
      <w:proofErr w:type="spellEnd"/>
      <w:r w:rsidRPr="009C57C9">
        <w:rPr>
          <w:rFonts w:ascii="Palatino Linotype" w:hAnsi="Palatino Linotype"/>
        </w:rPr>
        <w:t xml:space="preserve"> </w:t>
      </w:r>
      <w:proofErr w:type="spellStart"/>
      <w:r w:rsidRPr="009C57C9">
        <w:rPr>
          <w:rFonts w:ascii="Palatino Linotype" w:hAnsi="Palatino Linotype"/>
        </w:rPr>
        <w:t>кардани</w:t>
      </w:r>
      <w:proofErr w:type="spellEnd"/>
      <w:r w:rsidRPr="009C57C9">
        <w:rPr>
          <w:rFonts w:ascii="Palatino Linotype" w:hAnsi="Palatino Linotype"/>
        </w:rPr>
        <w:t xml:space="preserve"> </w:t>
      </w:r>
      <w:proofErr w:type="spellStart"/>
      <w:r w:rsidRPr="009C57C9">
        <w:rPr>
          <w:rFonts w:ascii="Palatino Linotype" w:hAnsi="Palatino Linotype"/>
        </w:rPr>
        <w:t>шартномаи</w:t>
      </w:r>
      <w:proofErr w:type="spellEnd"/>
      <w:r w:rsidRPr="009C57C9">
        <w:rPr>
          <w:rFonts w:ascii="Palatino Linotype" w:hAnsi="Palatino Linotype"/>
        </w:rPr>
        <w:t xml:space="preserve"> ме</w:t>
      </w:r>
      <w:r w:rsidRPr="009C57C9">
        <w:rPr>
          <w:rFonts w:ascii="Palatino Linotype" w:hAnsi="Palatino Linotype"/>
          <w:lang w:val="tg-Cyrl-TJ"/>
        </w:rPr>
        <w:t>ҳ</w:t>
      </w:r>
      <w:r w:rsidRPr="009C57C9">
        <w:rPr>
          <w:rFonts w:ascii="Palatino Linotype" w:hAnsi="Palatino Linotype"/>
        </w:rPr>
        <w:t>нат</w:t>
      </w:r>
      <w:r w:rsidRPr="009C57C9">
        <w:rPr>
          <w:rFonts w:ascii="Palatino Linotype" w:hAnsi="Palatino Linotype"/>
          <w:lang w:val="tg-Cyrl-TJ"/>
        </w:rPr>
        <w:t>ӣ</w:t>
      </w:r>
      <w:r w:rsidRPr="009C57C9">
        <w:rPr>
          <w:rFonts w:ascii="Palatino Linotype" w:hAnsi="Palatino Linotype"/>
        </w:rPr>
        <w:t xml:space="preserve"> бо </w:t>
      </w:r>
      <w:proofErr w:type="spellStart"/>
      <w:r w:rsidRPr="009C57C9">
        <w:rPr>
          <w:rFonts w:ascii="Palatino Linotype" w:hAnsi="Palatino Linotype"/>
        </w:rPr>
        <w:t>ро</w:t>
      </w:r>
      <w:proofErr w:type="spellEnd"/>
      <w:r w:rsidRPr="009C57C9">
        <w:rPr>
          <w:rFonts w:ascii="Palatino Linotype" w:hAnsi="Palatino Linotype"/>
          <w:lang w:val="tg-Cyrl-TJ"/>
        </w:rPr>
        <w:t>ҳ</w:t>
      </w:r>
      <w:proofErr w:type="spellStart"/>
      <w:r w:rsidRPr="009C57C9">
        <w:rPr>
          <w:rFonts w:ascii="Palatino Linotype" w:hAnsi="Palatino Linotype"/>
        </w:rPr>
        <w:t>бари</w:t>
      </w:r>
      <w:proofErr w:type="spellEnd"/>
      <w:r w:rsidRPr="009C57C9">
        <w:rPr>
          <w:rFonts w:ascii="Palatino Linotype" w:hAnsi="Palatino Linotype"/>
        </w:rPr>
        <w:t xml:space="preserve"> </w:t>
      </w:r>
      <w:proofErr w:type="spellStart"/>
      <w:r w:rsidRPr="009C57C9">
        <w:rPr>
          <w:rFonts w:ascii="Palatino Linotype" w:hAnsi="Palatino Linotype"/>
        </w:rPr>
        <w:t>Бонк</w:t>
      </w:r>
      <w:proofErr w:type="spellEnd"/>
      <w:r w:rsidRPr="009C57C9">
        <w:rPr>
          <w:rFonts w:ascii="Palatino Linotype" w:hAnsi="Palatino Linotype"/>
          <w:lang w:val="tg-Cyrl-TJ"/>
        </w:rPr>
        <w:t>,</w:t>
      </w:r>
      <w:r w:rsidRPr="009C57C9">
        <w:rPr>
          <w:rFonts w:ascii="Palatino Linotype" w:hAnsi="Palatino Linotype"/>
        </w:rPr>
        <w:t xml:space="preserve"> </w:t>
      </w:r>
      <w:proofErr w:type="spellStart"/>
      <w:r w:rsidRPr="009C57C9">
        <w:rPr>
          <w:rFonts w:ascii="Palatino Linotype" w:hAnsi="Palatino Linotype"/>
        </w:rPr>
        <w:t>Шартномаи</w:t>
      </w:r>
      <w:proofErr w:type="spellEnd"/>
      <w:r w:rsidRPr="009C57C9">
        <w:rPr>
          <w:rFonts w:ascii="Palatino Linotype" w:hAnsi="Palatino Linotype"/>
        </w:rPr>
        <w:t xml:space="preserve"> коллектив</w:t>
      </w:r>
      <w:r w:rsidRPr="009C57C9">
        <w:rPr>
          <w:rFonts w:ascii="Palatino Linotype" w:hAnsi="Palatino Linotype"/>
          <w:lang w:val="tg-Cyrl-TJ"/>
        </w:rPr>
        <w:t>ӣ</w:t>
      </w:r>
      <w:r w:rsidRPr="009C57C9">
        <w:rPr>
          <w:rFonts w:ascii="Palatino Linotype" w:hAnsi="Palatino Linotype"/>
        </w:rPr>
        <w:t xml:space="preserve"> </w:t>
      </w:r>
      <w:proofErr w:type="spellStart"/>
      <w:r w:rsidRPr="009C57C9">
        <w:rPr>
          <w:rFonts w:ascii="Palatino Linotype" w:hAnsi="Palatino Linotype"/>
        </w:rPr>
        <w:t>амали</w:t>
      </w:r>
      <w:proofErr w:type="spellEnd"/>
      <w:r w:rsidRPr="009C57C9">
        <w:rPr>
          <w:rFonts w:ascii="Palatino Linotype" w:hAnsi="Palatino Linotype"/>
        </w:rPr>
        <w:t xml:space="preserve"> </w:t>
      </w:r>
      <w:proofErr w:type="spellStart"/>
      <w:r w:rsidRPr="009C57C9">
        <w:rPr>
          <w:rFonts w:ascii="Palatino Linotype" w:hAnsi="Palatino Linotype"/>
        </w:rPr>
        <w:t>худро</w:t>
      </w:r>
      <w:proofErr w:type="spellEnd"/>
      <w:r w:rsidRPr="009C57C9">
        <w:rPr>
          <w:rFonts w:ascii="Palatino Linotype" w:hAnsi="Palatino Linotype"/>
        </w:rPr>
        <w:t xml:space="preserve"> </w:t>
      </w:r>
      <w:proofErr w:type="spellStart"/>
      <w:r w:rsidRPr="009C57C9">
        <w:rPr>
          <w:rFonts w:ascii="Palatino Linotype" w:hAnsi="Palatino Linotype"/>
        </w:rPr>
        <w:t>ниго</w:t>
      </w:r>
      <w:proofErr w:type="spellEnd"/>
      <w:r w:rsidRPr="009C57C9">
        <w:rPr>
          <w:rFonts w:ascii="Palatino Linotype" w:hAnsi="Palatino Linotype"/>
          <w:lang w:val="tg-Cyrl-TJ"/>
        </w:rPr>
        <w:t>ҳ</w:t>
      </w:r>
      <w:r w:rsidRPr="009C57C9">
        <w:rPr>
          <w:rFonts w:ascii="Palatino Linotype" w:hAnsi="Palatino Linotype"/>
        </w:rPr>
        <w:t xml:space="preserve"> </w:t>
      </w:r>
      <w:proofErr w:type="spellStart"/>
      <w:r w:rsidRPr="009C57C9">
        <w:rPr>
          <w:rFonts w:ascii="Palatino Linotype" w:hAnsi="Palatino Linotype"/>
        </w:rPr>
        <w:t>медорад</w:t>
      </w:r>
      <w:proofErr w:type="spellEnd"/>
      <w:r w:rsidRPr="009C57C9">
        <w:rPr>
          <w:rFonts w:ascii="Palatino Linotype" w:hAnsi="Palatino Linotype"/>
        </w:rPr>
        <w:t>.</w:t>
      </w:r>
    </w:p>
    <w:p w14:paraId="4EAD58F5" w14:textId="77777777" w:rsidR="00CA1BB3" w:rsidRPr="009C57C9" w:rsidRDefault="00CA1BB3" w:rsidP="00CA1BB3">
      <w:pPr>
        <w:jc w:val="both"/>
        <w:rPr>
          <w:rFonts w:ascii="Palatino Linotype" w:hAnsi="Palatino Linotype"/>
        </w:rPr>
      </w:pPr>
      <w:r w:rsidRPr="009C57C9">
        <w:rPr>
          <w:rFonts w:ascii="Palatino Linotype" w:hAnsi="Palatino Linotype"/>
        </w:rPr>
        <w:t xml:space="preserve">   Дар </w:t>
      </w:r>
      <w:r w:rsidRPr="009C57C9">
        <w:rPr>
          <w:rFonts w:ascii="Palatino Linotype" w:hAnsi="Palatino Linotype"/>
          <w:lang w:val="tg-Cyrl-TJ"/>
        </w:rPr>
        <w:t>ҳ</w:t>
      </w:r>
      <w:proofErr w:type="spellStart"/>
      <w:r w:rsidRPr="009C57C9">
        <w:rPr>
          <w:rFonts w:ascii="Palatino Linotype" w:hAnsi="Palatino Linotype"/>
        </w:rPr>
        <w:t>олати</w:t>
      </w:r>
      <w:proofErr w:type="spellEnd"/>
      <w:r w:rsidRPr="009C57C9">
        <w:rPr>
          <w:rFonts w:ascii="Palatino Linotype" w:hAnsi="Palatino Linotype"/>
        </w:rPr>
        <w:t xml:space="preserve"> </w:t>
      </w:r>
      <w:proofErr w:type="spellStart"/>
      <w:r w:rsidRPr="009C57C9">
        <w:rPr>
          <w:rFonts w:ascii="Palatino Linotype" w:hAnsi="Palatino Linotype"/>
        </w:rPr>
        <w:t>азнавташкилшавии</w:t>
      </w:r>
      <w:proofErr w:type="spellEnd"/>
      <w:r w:rsidRPr="009C57C9">
        <w:rPr>
          <w:rFonts w:ascii="Palatino Linotype" w:hAnsi="Palatino Linotype"/>
        </w:rPr>
        <w:t xml:space="preserve"> </w:t>
      </w:r>
      <w:proofErr w:type="spellStart"/>
      <w:r w:rsidRPr="009C57C9">
        <w:rPr>
          <w:rFonts w:ascii="Palatino Linotype" w:hAnsi="Palatino Linotype"/>
        </w:rPr>
        <w:t>Бонк</w:t>
      </w:r>
      <w:proofErr w:type="spellEnd"/>
      <w:r w:rsidRPr="009C57C9">
        <w:rPr>
          <w:rFonts w:ascii="Palatino Linotype" w:hAnsi="Palatino Linotype"/>
        </w:rPr>
        <w:t xml:space="preserve"> </w:t>
      </w:r>
      <w:proofErr w:type="spellStart"/>
      <w:r w:rsidRPr="009C57C9">
        <w:rPr>
          <w:rFonts w:ascii="Palatino Linotype" w:hAnsi="Palatino Linotype"/>
        </w:rPr>
        <w:t>тиб</w:t>
      </w:r>
      <w:proofErr w:type="spellEnd"/>
      <w:r w:rsidRPr="009C57C9">
        <w:rPr>
          <w:rFonts w:ascii="Palatino Linotype" w:hAnsi="Palatino Linotype"/>
          <w:lang w:val="tg-Cyrl-TJ"/>
        </w:rPr>
        <w:t>қ</w:t>
      </w:r>
      <w:r w:rsidRPr="009C57C9">
        <w:rPr>
          <w:rFonts w:ascii="Palatino Linotype" w:hAnsi="Palatino Linotype"/>
        </w:rPr>
        <w:t xml:space="preserve">и </w:t>
      </w:r>
      <w:r w:rsidRPr="009C57C9">
        <w:rPr>
          <w:rFonts w:ascii="Palatino Linotype" w:hAnsi="Palatino Linotype"/>
          <w:lang w:val="tg-Cyrl-TJ"/>
        </w:rPr>
        <w:t>қ</w:t>
      </w:r>
      <w:proofErr w:type="spellStart"/>
      <w:r w:rsidRPr="009C57C9">
        <w:rPr>
          <w:rFonts w:ascii="Palatino Linotype" w:hAnsi="Palatino Linotype"/>
        </w:rPr>
        <w:t>онунгузории</w:t>
      </w:r>
      <w:proofErr w:type="spellEnd"/>
      <w:r w:rsidRPr="009C57C9">
        <w:rPr>
          <w:rFonts w:ascii="Palatino Linotype" w:hAnsi="Palatino Linotype"/>
        </w:rPr>
        <w:t xml:space="preserve"> </w:t>
      </w:r>
      <w:r w:rsidRPr="009C57C9">
        <w:rPr>
          <w:rFonts w:ascii="Palatino Linotype" w:hAnsi="Palatino Linotype"/>
          <w:lang w:val="tg-Cyrl-TJ"/>
        </w:rPr>
        <w:t>Ҷумҳурии Тоҷикистон</w:t>
      </w:r>
      <w:r w:rsidRPr="009C57C9">
        <w:rPr>
          <w:rFonts w:ascii="Palatino Linotype" w:hAnsi="Palatino Linotype"/>
        </w:rPr>
        <w:t xml:space="preserve"> </w:t>
      </w:r>
      <w:proofErr w:type="spellStart"/>
      <w:r w:rsidRPr="009C57C9">
        <w:rPr>
          <w:rFonts w:ascii="Palatino Linotype" w:hAnsi="Palatino Linotype"/>
        </w:rPr>
        <w:t>пешбинишуда</w:t>
      </w:r>
      <w:proofErr w:type="spellEnd"/>
      <w:r w:rsidRPr="009C57C9">
        <w:rPr>
          <w:rFonts w:ascii="Palatino Linotype" w:hAnsi="Palatino Linotype"/>
        </w:rPr>
        <w:t xml:space="preserve">, </w:t>
      </w:r>
      <w:proofErr w:type="spellStart"/>
      <w:r w:rsidRPr="009C57C9">
        <w:rPr>
          <w:rFonts w:ascii="Palatino Linotype" w:hAnsi="Palatino Linotype"/>
        </w:rPr>
        <w:t>шартномаи</w:t>
      </w:r>
      <w:proofErr w:type="spellEnd"/>
      <w:r w:rsidRPr="009C57C9">
        <w:rPr>
          <w:rFonts w:ascii="Palatino Linotype" w:hAnsi="Palatino Linotype"/>
        </w:rPr>
        <w:t xml:space="preserve"> коллектив</w:t>
      </w:r>
      <w:r w:rsidRPr="009C57C9">
        <w:rPr>
          <w:rFonts w:ascii="Palatino Linotype" w:hAnsi="Palatino Linotype"/>
          <w:lang w:val="tg-Cyrl-TJ"/>
        </w:rPr>
        <w:t>ӣ</w:t>
      </w:r>
      <w:r w:rsidRPr="009C57C9">
        <w:rPr>
          <w:rFonts w:ascii="Palatino Linotype" w:hAnsi="Palatino Linotype"/>
        </w:rPr>
        <w:t xml:space="preserve"> </w:t>
      </w:r>
      <w:proofErr w:type="spellStart"/>
      <w:r w:rsidRPr="009C57C9">
        <w:rPr>
          <w:rFonts w:ascii="Palatino Linotype" w:hAnsi="Palatino Linotype"/>
        </w:rPr>
        <w:t>амали</w:t>
      </w:r>
      <w:proofErr w:type="spellEnd"/>
      <w:r w:rsidRPr="009C57C9">
        <w:rPr>
          <w:rFonts w:ascii="Palatino Linotype" w:hAnsi="Palatino Linotype"/>
        </w:rPr>
        <w:t xml:space="preserve"> </w:t>
      </w:r>
      <w:proofErr w:type="spellStart"/>
      <w:r w:rsidRPr="009C57C9">
        <w:rPr>
          <w:rFonts w:ascii="Palatino Linotype" w:hAnsi="Palatino Linotype"/>
        </w:rPr>
        <w:t>худро</w:t>
      </w:r>
      <w:proofErr w:type="spellEnd"/>
      <w:r w:rsidRPr="009C57C9">
        <w:rPr>
          <w:rFonts w:ascii="Palatino Linotype" w:hAnsi="Palatino Linotype"/>
        </w:rPr>
        <w:t xml:space="preserve"> дар </w:t>
      </w:r>
      <w:r w:rsidRPr="009C57C9">
        <w:rPr>
          <w:rFonts w:ascii="Palatino Linotype" w:hAnsi="Palatino Linotype"/>
          <w:lang w:val="tg-Cyrl-TJ"/>
        </w:rPr>
        <w:t>ҳ</w:t>
      </w:r>
      <w:proofErr w:type="spellStart"/>
      <w:r w:rsidRPr="009C57C9">
        <w:rPr>
          <w:rFonts w:ascii="Palatino Linotype" w:hAnsi="Palatino Linotype"/>
        </w:rPr>
        <w:t>ама</w:t>
      </w:r>
      <w:proofErr w:type="spellEnd"/>
      <w:r w:rsidRPr="009C57C9">
        <w:rPr>
          <w:rFonts w:ascii="Palatino Linotype" w:hAnsi="Palatino Linotype"/>
        </w:rPr>
        <w:t xml:space="preserve"> </w:t>
      </w:r>
      <w:proofErr w:type="spellStart"/>
      <w:r w:rsidRPr="009C57C9">
        <w:rPr>
          <w:rFonts w:ascii="Palatino Linotype" w:hAnsi="Palatino Linotype"/>
        </w:rPr>
        <w:t>давраи</w:t>
      </w:r>
      <w:proofErr w:type="spellEnd"/>
      <w:r w:rsidRPr="009C57C9">
        <w:rPr>
          <w:rFonts w:ascii="Palatino Linotype" w:hAnsi="Palatino Linotype"/>
        </w:rPr>
        <w:t xml:space="preserve"> </w:t>
      </w:r>
      <w:proofErr w:type="spellStart"/>
      <w:r w:rsidRPr="009C57C9">
        <w:rPr>
          <w:rFonts w:ascii="Palatino Linotype" w:hAnsi="Palatino Linotype"/>
        </w:rPr>
        <w:t>азнавташкилшав</w:t>
      </w:r>
      <w:proofErr w:type="spellEnd"/>
      <w:r w:rsidRPr="009C57C9">
        <w:rPr>
          <w:rFonts w:ascii="Palatino Linotype" w:hAnsi="Palatino Linotype"/>
          <w:lang w:val="tg-Cyrl-TJ"/>
        </w:rPr>
        <w:t>ӣ</w:t>
      </w:r>
      <w:r w:rsidRPr="009C57C9">
        <w:rPr>
          <w:rFonts w:ascii="Palatino Linotype" w:hAnsi="Palatino Linotype"/>
        </w:rPr>
        <w:t xml:space="preserve"> </w:t>
      </w:r>
      <w:proofErr w:type="spellStart"/>
      <w:r w:rsidRPr="009C57C9">
        <w:rPr>
          <w:rFonts w:ascii="Palatino Linotype" w:hAnsi="Palatino Linotype"/>
        </w:rPr>
        <w:t>ниго</w:t>
      </w:r>
      <w:proofErr w:type="spellEnd"/>
      <w:r w:rsidRPr="009C57C9">
        <w:rPr>
          <w:rFonts w:ascii="Palatino Linotype" w:hAnsi="Palatino Linotype"/>
          <w:lang w:val="tg-Cyrl-TJ"/>
        </w:rPr>
        <w:t>ҳ</w:t>
      </w:r>
      <w:r w:rsidRPr="009C57C9">
        <w:rPr>
          <w:rFonts w:ascii="Palatino Linotype" w:hAnsi="Palatino Linotype"/>
        </w:rPr>
        <w:t xml:space="preserve"> </w:t>
      </w:r>
      <w:proofErr w:type="spellStart"/>
      <w:r w:rsidRPr="009C57C9">
        <w:rPr>
          <w:rFonts w:ascii="Palatino Linotype" w:hAnsi="Palatino Linotype"/>
        </w:rPr>
        <w:t>медорад</w:t>
      </w:r>
      <w:proofErr w:type="spellEnd"/>
      <w:r w:rsidRPr="009C57C9">
        <w:rPr>
          <w:rFonts w:ascii="Palatino Linotype" w:hAnsi="Palatino Linotype"/>
        </w:rPr>
        <w:t xml:space="preserve"> </w:t>
      </w:r>
      <w:proofErr w:type="spellStart"/>
      <w:r w:rsidRPr="009C57C9">
        <w:rPr>
          <w:rFonts w:ascii="Palatino Linotype" w:hAnsi="Palatino Linotype"/>
        </w:rPr>
        <w:t>ва</w:t>
      </w:r>
      <w:proofErr w:type="spellEnd"/>
      <w:r w:rsidRPr="009C57C9">
        <w:rPr>
          <w:rFonts w:ascii="Palatino Linotype" w:hAnsi="Palatino Linotype"/>
        </w:rPr>
        <w:t xml:space="preserve"> </w:t>
      </w:r>
      <w:proofErr w:type="spellStart"/>
      <w:r w:rsidRPr="009C57C9">
        <w:rPr>
          <w:rFonts w:ascii="Palatino Linotype" w:hAnsi="Palatino Linotype"/>
        </w:rPr>
        <w:t>баъдан</w:t>
      </w:r>
      <w:proofErr w:type="spellEnd"/>
      <w:r w:rsidRPr="009C57C9">
        <w:rPr>
          <w:rFonts w:ascii="Palatino Linotype" w:hAnsi="Palatino Linotype"/>
        </w:rPr>
        <w:t xml:space="preserve"> он </w:t>
      </w:r>
      <w:proofErr w:type="spellStart"/>
      <w:r w:rsidRPr="009C57C9">
        <w:rPr>
          <w:rFonts w:ascii="Palatino Linotype" w:hAnsi="Palatino Linotype"/>
        </w:rPr>
        <w:t>метавонад</w:t>
      </w:r>
      <w:proofErr w:type="spellEnd"/>
      <w:r w:rsidRPr="009C57C9">
        <w:rPr>
          <w:rFonts w:ascii="Palatino Linotype" w:hAnsi="Palatino Linotype"/>
        </w:rPr>
        <w:t xml:space="preserve"> бо </w:t>
      </w:r>
      <w:proofErr w:type="spellStart"/>
      <w:r w:rsidRPr="009C57C9">
        <w:rPr>
          <w:rFonts w:ascii="Palatino Linotype" w:hAnsi="Palatino Linotype"/>
        </w:rPr>
        <w:t>ташаббуси</w:t>
      </w:r>
      <w:proofErr w:type="spellEnd"/>
      <w:r w:rsidRPr="009C57C9">
        <w:rPr>
          <w:rFonts w:ascii="Palatino Linotype" w:hAnsi="Palatino Linotype"/>
        </w:rPr>
        <w:t xml:space="preserve"> яке аз тараф</w:t>
      </w:r>
      <w:r w:rsidRPr="009C57C9">
        <w:rPr>
          <w:rFonts w:ascii="Palatino Linotype" w:hAnsi="Palatino Linotype"/>
          <w:lang w:val="tg-Cyrl-TJ"/>
        </w:rPr>
        <w:t>ҳ</w:t>
      </w:r>
      <w:r w:rsidRPr="009C57C9">
        <w:rPr>
          <w:rFonts w:ascii="Palatino Linotype" w:hAnsi="Palatino Linotype"/>
        </w:rPr>
        <w:t xml:space="preserve">о аз </w:t>
      </w:r>
      <w:proofErr w:type="spellStart"/>
      <w:r w:rsidRPr="009C57C9">
        <w:rPr>
          <w:rFonts w:ascii="Palatino Linotype" w:hAnsi="Palatino Linotype"/>
        </w:rPr>
        <w:t>нав</w:t>
      </w:r>
      <w:proofErr w:type="spellEnd"/>
      <w:r w:rsidRPr="009C57C9">
        <w:rPr>
          <w:rFonts w:ascii="Palatino Linotype" w:hAnsi="Palatino Linotype"/>
        </w:rPr>
        <w:t xml:space="preserve"> </w:t>
      </w:r>
      <w:proofErr w:type="spellStart"/>
      <w:r w:rsidRPr="009C57C9">
        <w:rPr>
          <w:rFonts w:ascii="Palatino Linotype" w:hAnsi="Palatino Linotype"/>
        </w:rPr>
        <w:t>баррас</w:t>
      </w:r>
      <w:proofErr w:type="spellEnd"/>
      <w:r w:rsidRPr="009C57C9">
        <w:rPr>
          <w:rFonts w:ascii="Palatino Linotype" w:hAnsi="Palatino Linotype"/>
          <w:lang w:val="tg-Cyrl-TJ"/>
        </w:rPr>
        <w:t>ӣ</w:t>
      </w:r>
      <w:r w:rsidRPr="009C57C9">
        <w:rPr>
          <w:rFonts w:ascii="Palatino Linotype" w:hAnsi="Palatino Linotype"/>
        </w:rPr>
        <w:t xml:space="preserve"> карда </w:t>
      </w:r>
      <w:proofErr w:type="spellStart"/>
      <w:r w:rsidRPr="009C57C9">
        <w:rPr>
          <w:rFonts w:ascii="Palatino Linotype" w:hAnsi="Palatino Linotype"/>
        </w:rPr>
        <w:t>шавад</w:t>
      </w:r>
      <w:proofErr w:type="spellEnd"/>
      <w:r w:rsidRPr="009C57C9">
        <w:rPr>
          <w:rFonts w:ascii="Palatino Linotype" w:hAnsi="Palatino Linotype"/>
        </w:rPr>
        <w:t>.</w:t>
      </w:r>
    </w:p>
    <w:p w14:paraId="6B3A7BCE" w14:textId="77777777" w:rsidR="00CA1BB3" w:rsidRPr="009C57C9" w:rsidRDefault="00CA1BB3" w:rsidP="00CA1BB3">
      <w:pPr>
        <w:jc w:val="both"/>
        <w:rPr>
          <w:rFonts w:ascii="Palatino Linotype" w:hAnsi="Palatino Linotype"/>
        </w:rPr>
      </w:pPr>
      <w:r w:rsidRPr="009C57C9">
        <w:rPr>
          <w:rFonts w:ascii="Palatino Linotype" w:hAnsi="Palatino Linotype"/>
        </w:rPr>
        <w:t>11.</w:t>
      </w:r>
      <w:proofErr w:type="gramStart"/>
      <w:r w:rsidRPr="009C57C9">
        <w:rPr>
          <w:rFonts w:ascii="Palatino Linotype" w:hAnsi="Palatino Linotype"/>
        </w:rPr>
        <w:t>3.Дар</w:t>
      </w:r>
      <w:proofErr w:type="gramEnd"/>
      <w:r w:rsidRPr="009C57C9">
        <w:rPr>
          <w:rFonts w:ascii="Palatino Linotype" w:hAnsi="Palatino Linotype"/>
        </w:rPr>
        <w:t xml:space="preserve"> </w:t>
      </w:r>
      <w:proofErr w:type="spellStart"/>
      <w:r w:rsidRPr="009C57C9">
        <w:rPr>
          <w:rFonts w:ascii="Palatino Linotype" w:hAnsi="Palatino Linotype"/>
        </w:rPr>
        <w:t>мавриди</w:t>
      </w:r>
      <w:proofErr w:type="spellEnd"/>
      <w:r w:rsidRPr="009C57C9">
        <w:rPr>
          <w:rFonts w:ascii="Palatino Linotype" w:hAnsi="Palatino Linotype"/>
        </w:rPr>
        <w:t xml:space="preserve"> аз </w:t>
      </w:r>
      <w:proofErr w:type="spellStart"/>
      <w:r w:rsidRPr="009C57C9">
        <w:rPr>
          <w:rFonts w:ascii="Palatino Linotype" w:hAnsi="Palatino Linotype"/>
        </w:rPr>
        <w:t>нав</w:t>
      </w:r>
      <w:proofErr w:type="spellEnd"/>
      <w:r w:rsidRPr="009C57C9">
        <w:rPr>
          <w:rFonts w:ascii="Palatino Linotype" w:hAnsi="Palatino Linotype"/>
        </w:rPr>
        <w:t xml:space="preserve"> </w:t>
      </w:r>
      <w:proofErr w:type="spellStart"/>
      <w:r w:rsidRPr="009C57C9">
        <w:rPr>
          <w:rFonts w:ascii="Palatino Linotype" w:hAnsi="Palatino Linotype"/>
        </w:rPr>
        <w:t>дида</w:t>
      </w:r>
      <w:proofErr w:type="spellEnd"/>
      <w:r w:rsidRPr="009C57C9">
        <w:rPr>
          <w:rFonts w:ascii="Palatino Linotype" w:hAnsi="Palatino Linotype"/>
        </w:rPr>
        <w:t xml:space="preserve"> </w:t>
      </w:r>
      <w:proofErr w:type="spellStart"/>
      <w:r w:rsidRPr="009C57C9">
        <w:rPr>
          <w:rFonts w:ascii="Palatino Linotype" w:hAnsi="Palatino Linotype"/>
        </w:rPr>
        <w:t>баромадани</w:t>
      </w:r>
      <w:proofErr w:type="spellEnd"/>
      <w:r w:rsidRPr="009C57C9">
        <w:rPr>
          <w:rFonts w:ascii="Palatino Linotype" w:hAnsi="Palatino Linotype"/>
        </w:rPr>
        <w:t xml:space="preserve"> </w:t>
      </w:r>
      <w:proofErr w:type="spellStart"/>
      <w:r w:rsidRPr="009C57C9">
        <w:rPr>
          <w:rFonts w:ascii="Palatino Linotype" w:hAnsi="Palatino Linotype"/>
        </w:rPr>
        <w:t>шартномаи</w:t>
      </w:r>
      <w:proofErr w:type="spellEnd"/>
      <w:r w:rsidRPr="009C57C9">
        <w:rPr>
          <w:rFonts w:ascii="Palatino Linotype" w:hAnsi="Palatino Linotype"/>
        </w:rPr>
        <w:t xml:space="preserve"> коллектив</w:t>
      </w:r>
      <w:r w:rsidRPr="009C57C9">
        <w:rPr>
          <w:rFonts w:ascii="Palatino Linotype" w:hAnsi="Palatino Linotype"/>
          <w:lang w:val="tg-Cyrl-TJ"/>
        </w:rPr>
        <w:t>ӣ</w:t>
      </w:r>
      <w:r w:rsidRPr="009C57C9">
        <w:rPr>
          <w:rFonts w:ascii="Palatino Linotype" w:hAnsi="Palatino Linotype"/>
        </w:rPr>
        <w:t xml:space="preserve"> </w:t>
      </w:r>
      <w:proofErr w:type="spellStart"/>
      <w:r w:rsidRPr="009C57C9">
        <w:rPr>
          <w:rFonts w:ascii="Palatino Linotype" w:hAnsi="Palatino Linotype"/>
        </w:rPr>
        <w:t>бояд</w:t>
      </w:r>
      <w:proofErr w:type="spellEnd"/>
      <w:r w:rsidRPr="009C57C9">
        <w:rPr>
          <w:rFonts w:ascii="Palatino Linotype" w:hAnsi="Palatino Linotype"/>
        </w:rPr>
        <w:t xml:space="preserve"> </w:t>
      </w:r>
      <w:proofErr w:type="spellStart"/>
      <w:r w:rsidRPr="009C57C9">
        <w:rPr>
          <w:rFonts w:ascii="Palatino Linotype" w:hAnsi="Palatino Linotype"/>
        </w:rPr>
        <w:t>масъалаи</w:t>
      </w:r>
      <w:proofErr w:type="spellEnd"/>
      <w:r w:rsidRPr="009C57C9">
        <w:rPr>
          <w:rFonts w:ascii="Palatino Linotype" w:hAnsi="Palatino Linotype"/>
        </w:rPr>
        <w:t xml:space="preserve"> </w:t>
      </w:r>
      <w:proofErr w:type="spellStart"/>
      <w:r w:rsidRPr="009C57C9">
        <w:rPr>
          <w:rFonts w:ascii="Palatino Linotype" w:hAnsi="Palatino Linotype"/>
        </w:rPr>
        <w:t>имконияти</w:t>
      </w:r>
      <w:proofErr w:type="spellEnd"/>
      <w:r w:rsidRPr="009C57C9">
        <w:rPr>
          <w:rFonts w:ascii="Palatino Linotype" w:hAnsi="Palatino Linotype"/>
        </w:rPr>
        <w:t xml:space="preserve"> </w:t>
      </w:r>
      <w:proofErr w:type="spellStart"/>
      <w:r w:rsidRPr="009C57C9">
        <w:rPr>
          <w:rFonts w:ascii="Palatino Linotype" w:hAnsi="Palatino Linotype"/>
        </w:rPr>
        <w:t>додани</w:t>
      </w:r>
      <w:proofErr w:type="spellEnd"/>
      <w:r w:rsidRPr="009C57C9">
        <w:rPr>
          <w:rFonts w:ascii="Palatino Linotype" w:hAnsi="Palatino Linotype"/>
        </w:rPr>
        <w:t xml:space="preserve"> </w:t>
      </w:r>
      <w:proofErr w:type="spellStart"/>
      <w:r w:rsidRPr="009C57C9">
        <w:rPr>
          <w:rFonts w:ascii="Palatino Linotype" w:hAnsi="Palatino Linotype"/>
        </w:rPr>
        <w:t>имтиёз</w:t>
      </w:r>
      <w:proofErr w:type="spellEnd"/>
      <w:r w:rsidRPr="009C57C9">
        <w:rPr>
          <w:rFonts w:ascii="Palatino Linotype" w:hAnsi="Palatino Linotype"/>
          <w:lang w:val="tg-Cyrl-TJ"/>
        </w:rPr>
        <w:t>ҳ</w:t>
      </w:r>
      <w:r w:rsidRPr="009C57C9">
        <w:rPr>
          <w:rFonts w:ascii="Palatino Linotype" w:hAnsi="Palatino Linotype"/>
        </w:rPr>
        <w:t xml:space="preserve">о </w:t>
      </w:r>
      <w:proofErr w:type="spellStart"/>
      <w:r w:rsidRPr="009C57C9">
        <w:rPr>
          <w:rFonts w:ascii="Palatino Linotype" w:hAnsi="Palatino Linotype"/>
        </w:rPr>
        <w:t>барои</w:t>
      </w:r>
      <w:proofErr w:type="spellEnd"/>
      <w:r w:rsidRPr="009C57C9">
        <w:rPr>
          <w:rFonts w:ascii="Palatino Linotype" w:hAnsi="Palatino Linotype"/>
        </w:rPr>
        <w:t xml:space="preserve"> </w:t>
      </w:r>
      <w:proofErr w:type="spellStart"/>
      <w:r w:rsidRPr="009C57C9">
        <w:rPr>
          <w:rFonts w:ascii="Palatino Linotype" w:hAnsi="Palatino Linotype"/>
        </w:rPr>
        <w:t>кормандони</w:t>
      </w:r>
      <w:proofErr w:type="spellEnd"/>
      <w:r w:rsidRPr="009C57C9">
        <w:rPr>
          <w:rFonts w:ascii="Palatino Linotype" w:hAnsi="Palatino Linotype"/>
        </w:rPr>
        <w:t xml:space="preserve"> </w:t>
      </w:r>
      <w:proofErr w:type="spellStart"/>
      <w:r w:rsidRPr="009C57C9">
        <w:rPr>
          <w:rFonts w:ascii="Palatino Linotype" w:hAnsi="Palatino Linotype"/>
        </w:rPr>
        <w:t>Бонк</w:t>
      </w:r>
      <w:proofErr w:type="spellEnd"/>
      <w:r w:rsidRPr="009C57C9">
        <w:rPr>
          <w:rFonts w:ascii="Palatino Linotype" w:hAnsi="Palatino Linotype"/>
        </w:rPr>
        <w:t xml:space="preserve"> </w:t>
      </w:r>
      <w:proofErr w:type="spellStart"/>
      <w:r w:rsidRPr="009C57C9">
        <w:rPr>
          <w:rFonts w:ascii="Palatino Linotype" w:hAnsi="Palatino Linotype"/>
        </w:rPr>
        <w:t>ва</w:t>
      </w:r>
      <w:proofErr w:type="spellEnd"/>
      <w:r w:rsidRPr="009C57C9">
        <w:rPr>
          <w:rFonts w:ascii="Palatino Linotype" w:hAnsi="Palatino Linotype"/>
        </w:rPr>
        <w:t xml:space="preserve"> и</w:t>
      </w:r>
      <w:r w:rsidRPr="009C57C9">
        <w:rPr>
          <w:rFonts w:ascii="Palatino Linotype" w:hAnsi="Palatino Linotype"/>
          <w:lang w:val="tg-Cyrl-TJ"/>
        </w:rPr>
        <w:t>ҷ</w:t>
      </w:r>
      <w:r w:rsidRPr="009C57C9">
        <w:rPr>
          <w:rFonts w:ascii="Palatino Linotype" w:hAnsi="Palatino Linotype"/>
        </w:rPr>
        <w:t xml:space="preserve">рои </w:t>
      </w:r>
      <w:proofErr w:type="spellStart"/>
      <w:r w:rsidRPr="009C57C9">
        <w:rPr>
          <w:rFonts w:ascii="Palatino Linotype" w:hAnsi="Palatino Linotype"/>
        </w:rPr>
        <w:t>дигар</w:t>
      </w:r>
      <w:proofErr w:type="spellEnd"/>
      <w:r w:rsidRPr="009C57C9">
        <w:rPr>
          <w:rFonts w:ascii="Palatino Linotype" w:hAnsi="Palatino Linotype"/>
        </w:rPr>
        <w:t xml:space="preserve"> </w:t>
      </w:r>
      <w:proofErr w:type="spellStart"/>
      <w:r w:rsidRPr="009C57C9">
        <w:rPr>
          <w:rFonts w:ascii="Palatino Linotype" w:hAnsi="Palatino Linotype"/>
        </w:rPr>
        <w:t>шарт</w:t>
      </w:r>
      <w:proofErr w:type="spellEnd"/>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дар </w:t>
      </w:r>
      <w:proofErr w:type="spellStart"/>
      <w:r w:rsidRPr="009C57C9">
        <w:rPr>
          <w:rFonts w:ascii="Palatino Linotype" w:hAnsi="Palatino Linotype"/>
        </w:rPr>
        <w:t>шартномаи</w:t>
      </w:r>
      <w:proofErr w:type="spellEnd"/>
      <w:r w:rsidRPr="009C57C9">
        <w:rPr>
          <w:rFonts w:ascii="Palatino Linotype" w:hAnsi="Palatino Linotype"/>
        </w:rPr>
        <w:t xml:space="preserve"> коллектив</w:t>
      </w:r>
      <w:r w:rsidRPr="009C57C9">
        <w:rPr>
          <w:rFonts w:ascii="Palatino Linotype" w:hAnsi="Palatino Linotype"/>
          <w:lang w:val="tg-Cyrl-TJ"/>
        </w:rPr>
        <w:t>ии</w:t>
      </w:r>
      <w:r w:rsidRPr="009C57C9">
        <w:rPr>
          <w:rFonts w:ascii="Palatino Linotype" w:hAnsi="Palatino Linotype"/>
        </w:rPr>
        <w:t xml:space="preserve"> </w:t>
      </w:r>
      <w:proofErr w:type="spellStart"/>
      <w:r w:rsidRPr="009C57C9">
        <w:rPr>
          <w:rFonts w:ascii="Palatino Linotype" w:hAnsi="Palatino Linotype"/>
        </w:rPr>
        <w:t>пештара</w:t>
      </w:r>
      <w:proofErr w:type="spellEnd"/>
      <w:r w:rsidRPr="009C57C9">
        <w:rPr>
          <w:rFonts w:ascii="Palatino Linotype" w:hAnsi="Palatino Linotype"/>
        </w:rPr>
        <w:t xml:space="preserve"> </w:t>
      </w:r>
      <w:proofErr w:type="spellStart"/>
      <w:r w:rsidRPr="009C57C9">
        <w:rPr>
          <w:rFonts w:ascii="Palatino Linotype" w:hAnsi="Palatino Linotype"/>
        </w:rPr>
        <w:t>пешбинишуда</w:t>
      </w:r>
      <w:proofErr w:type="spellEnd"/>
      <w:r w:rsidRPr="009C57C9">
        <w:rPr>
          <w:rFonts w:ascii="Palatino Linotype" w:hAnsi="Palatino Linotype"/>
        </w:rPr>
        <w:t xml:space="preserve"> </w:t>
      </w:r>
      <w:r w:rsidRPr="009C57C9">
        <w:rPr>
          <w:rFonts w:ascii="Palatino Linotype" w:hAnsi="Palatino Linotype"/>
          <w:lang w:val="tg-Cyrl-TJ"/>
        </w:rPr>
        <w:t>ҳ</w:t>
      </w:r>
      <w:r w:rsidRPr="009C57C9">
        <w:rPr>
          <w:rFonts w:ascii="Palatino Linotype" w:hAnsi="Palatino Linotype"/>
        </w:rPr>
        <w:t xml:space="preserve">ал карда </w:t>
      </w:r>
      <w:proofErr w:type="spellStart"/>
      <w:r w:rsidRPr="009C57C9">
        <w:rPr>
          <w:rFonts w:ascii="Palatino Linotype" w:hAnsi="Palatino Linotype"/>
        </w:rPr>
        <w:t>шавад</w:t>
      </w:r>
      <w:proofErr w:type="spellEnd"/>
      <w:r w:rsidRPr="009C57C9">
        <w:rPr>
          <w:rFonts w:ascii="Palatino Linotype" w:hAnsi="Palatino Linotype"/>
        </w:rPr>
        <w:t>.</w:t>
      </w:r>
    </w:p>
    <w:p w14:paraId="3DAC6EA5" w14:textId="77777777" w:rsidR="00CA1BB3" w:rsidRPr="009C57C9" w:rsidRDefault="00CA1BB3" w:rsidP="00CA1BB3">
      <w:pPr>
        <w:jc w:val="both"/>
        <w:rPr>
          <w:rFonts w:ascii="Palatino Linotype" w:hAnsi="Palatino Linotype"/>
        </w:rPr>
      </w:pPr>
      <w:r w:rsidRPr="009C57C9">
        <w:rPr>
          <w:rFonts w:ascii="Palatino Linotype" w:hAnsi="Palatino Linotype"/>
        </w:rPr>
        <w:t>11.</w:t>
      </w:r>
      <w:proofErr w:type="gramStart"/>
      <w:r w:rsidRPr="009C57C9">
        <w:rPr>
          <w:rFonts w:ascii="Palatino Linotype" w:hAnsi="Palatino Linotype"/>
        </w:rPr>
        <w:t>4.Дар</w:t>
      </w:r>
      <w:proofErr w:type="gramEnd"/>
      <w:r w:rsidRPr="009C57C9">
        <w:rPr>
          <w:rFonts w:ascii="Palatino Linotype" w:hAnsi="Palatino Linotype"/>
        </w:rPr>
        <w:t xml:space="preserve"> </w:t>
      </w:r>
      <w:proofErr w:type="spellStart"/>
      <w:r w:rsidRPr="009C57C9">
        <w:rPr>
          <w:rFonts w:ascii="Palatino Linotype" w:hAnsi="Palatino Linotype"/>
        </w:rPr>
        <w:t>муддати</w:t>
      </w:r>
      <w:proofErr w:type="spellEnd"/>
      <w:r w:rsidRPr="009C57C9">
        <w:rPr>
          <w:rFonts w:ascii="Palatino Linotype" w:hAnsi="Palatino Linotype"/>
        </w:rPr>
        <w:t xml:space="preserve"> </w:t>
      </w:r>
      <w:proofErr w:type="spellStart"/>
      <w:r w:rsidRPr="009C57C9">
        <w:rPr>
          <w:rFonts w:ascii="Palatino Linotype" w:hAnsi="Palatino Linotype"/>
        </w:rPr>
        <w:t>амали</w:t>
      </w:r>
      <w:proofErr w:type="spellEnd"/>
      <w:r w:rsidRPr="009C57C9">
        <w:rPr>
          <w:rFonts w:ascii="Palatino Linotype" w:hAnsi="Palatino Linotype"/>
        </w:rPr>
        <w:t xml:space="preserve"> </w:t>
      </w:r>
      <w:proofErr w:type="spellStart"/>
      <w:r w:rsidRPr="009C57C9">
        <w:rPr>
          <w:rFonts w:ascii="Palatino Linotype" w:hAnsi="Palatino Linotype"/>
        </w:rPr>
        <w:t>шартномаи</w:t>
      </w:r>
      <w:proofErr w:type="spellEnd"/>
      <w:r w:rsidRPr="009C57C9">
        <w:rPr>
          <w:rFonts w:ascii="Palatino Linotype" w:hAnsi="Palatino Linotype"/>
        </w:rPr>
        <w:t xml:space="preserve"> коллектив</w:t>
      </w:r>
      <w:r w:rsidRPr="009C57C9">
        <w:rPr>
          <w:rFonts w:ascii="Palatino Linotype" w:hAnsi="Palatino Linotype"/>
          <w:lang w:val="tg-Cyrl-TJ"/>
        </w:rPr>
        <w:t>ӣ</w:t>
      </w:r>
      <w:r w:rsidRPr="009C57C9">
        <w:rPr>
          <w:rFonts w:ascii="Palatino Linotype" w:hAnsi="Palatino Linotype"/>
        </w:rPr>
        <w:t>, та</w:t>
      </w:r>
      <w:r w:rsidRPr="009C57C9">
        <w:rPr>
          <w:rFonts w:ascii="Palatino Linotype" w:hAnsi="Palatino Linotype"/>
          <w:lang w:val="tg-Cyrl-TJ"/>
        </w:rPr>
        <w:t>ғ</w:t>
      </w:r>
      <w:proofErr w:type="spellStart"/>
      <w:r w:rsidRPr="009C57C9">
        <w:rPr>
          <w:rFonts w:ascii="Palatino Linotype" w:hAnsi="Palatino Linotype"/>
        </w:rPr>
        <w:t>йирот</w:t>
      </w:r>
      <w:proofErr w:type="spellEnd"/>
      <w:r w:rsidRPr="009C57C9">
        <w:rPr>
          <w:rFonts w:ascii="Palatino Linotype" w:hAnsi="Palatino Linotype"/>
        </w:rPr>
        <w:t xml:space="preserve"> </w:t>
      </w:r>
      <w:proofErr w:type="spellStart"/>
      <w:r w:rsidRPr="009C57C9">
        <w:rPr>
          <w:rFonts w:ascii="Palatino Linotype" w:hAnsi="Palatino Linotype"/>
        </w:rPr>
        <w:t>ва</w:t>
      </w:r>
      <w:proofErr w:type="spellEnd"/>
      <w:r w:rsidRPr="009C57C9">
        <w:rPr>
          <w:rFonts w:ascii="Palatino Linotype" w:hAnsi="Palatino Linotype"/>
        </w:rPr>
        <w:t xml:space="preserve"> </w:t>
      </w:r>
      <w:proofErr w:type="spellStart"/>
      <w:r w:rsidRPr="009C57C9">
        <w:rPr>
          <w:rFonts w:ascii="Palatino Linotype" w:hAnsi="Palatino Linotype"/>
        </w:rPr>
        <w:t>илова</w:t>
      </w:r>
      <w:proofErr w:type="spellEnd"/>
      <w:r w:rsidRPr="009C57C9">
        <w:rPr>
          <w:rFonts w:ascii="Palatino Linotype" w:hAnsi="Palatino Linotype"/>
          <w:lang w:val="tg-Cyrl-TJ"/>
        </w:rPr>
        <w:t>ҳ</w:t>
      </w:r>
      <w:r w:rsidRPr="009C57C9">
        <w:rPr>
          <w:rFonts w:ascii="Palatino Linotype" w:hAnsi="Palatino Linotype"/>
        </w:rPr>
        <w:t xml:space="preserve">о ба он </w:t>
      </w:r>
      <w:proofErr w:type="spellStart"/>
      <w:r w:rsidRPr="009C57C9">
        <w:rPr>
          <w:rFonts w:ascii="Palatino Linotype" w:hAnsi="Palatino Linotype"/>
        </w:rPr>
        <w:t>тан</w:t>
      </w:r>
      <w:proofErr w:type="spellEnd"/>
      <w:r w:rsidRPr="009C57C9">
        <w:rPr>
          <w:rFonts w:ascii="Palatino Linotype" w:hAnsi="Palatino Linotype"/>
          <w:lang w:val="tg-Cyrl-TJ"/>
        </w:rPr>
        <w:t>ҳ</w:t>
      </w:r>
      <w:r w:rsidRPr="009C57C9">
        <w:rPr>
          <w:rFonts w:ascii="Palatino Linotype" w:hAnsi="Palatino Linotype"/>
        </w:rPr>
        <w:t xml:space="preserve">о бо </w:t>
      </w:r>
      <w:proofErr w:type="spellStart"/>
      <w:r w:rsidRPr="009C57C9">
        <w:rPr>
          <w:rFonts w:ascii="Palatino Linotype" w:hAnsi="Palatino Linotype"/>
        </w:rPr>
        <w:t>розигии</w:t>
      </w:r>
      <w:proofErr w:type="spellEnd"/>
      <w:r w:rsidRPr="009C57C9">
        <w:rPr>
          <w:rFonts w:ascii="Palatino Linotype" w:hAnsi="Palatino Linotype"/>
        </w:rPr>
        <w:t xml:space="preserve"> тараф</w:t>
      </w:r>
      <w:r w:rsidR="007F25C1" w:rsidRPr="009C57C9">
        <w:rPr>
          <w:rFonts w:ascii="Palatino Linotype" w:hAnsi="Palatino Linotype"/>
          <w:lang w:val="tg-Cyrl-TJ"/>
        </w:rPr>
        <w:t>ҳо</w:t>
      </w:r>
      <w:r w:rsidRPr="009C57C9">
        <w:rPr>
          <w:rFonts w:ascii="Palatino Linotype" w:hAnsi="Palatino Linotype"/>
        </w:rPr>
        <w:t xml:space="preserve"> </w:t>
      </w:r>
      <w:proofErr w:type="spellStart"/>
      <w:r w:rsidRPr="009C57C9">
        <w:rPr>
          <w:rFonts w:ascii="Palatino Linotype" w:hAnsi="Palatino Linotype"/>
        </w:rPr>
        <w:t>мутоби</w:t>
      </w:r>
      <w:proofErr w:type="spellEnd"/>
      <w:r w:rsidRPr="009C57C9">
        <w:rPr>
          <w:rFonts w:ascii="Palatino Linotype" w:hAnsi="Palatino Linotype"/>
          <w:lang w:val="tg-Cyrl-TJ"/>
        </w:rPr>
        <w:t>қ</w:t>
      </w:r>
      <w:r w:rsidRPr="009C57C9">
        <w:rPr>
          <w:rFonts w:ascii="Palatino Linotype" w:hAnsi="Palatino Linotype"/>
        </w:rPr>
        <w:t xml:space="preserve">и </w:t>
      </w:r>
      <w:proofErr w:type="spellStart"/>
      <w:r w:rsidRPr="009C57C9">
        <w:rPr>
          <w:rFonts w:ascii="Palatino Linotype" w:hAnsi="Palatino Linotype"/>
        </w:rPr>
        <w:t>тартиби</w:t>
      </w:r>
      <w:proofErr w:type="spellEnd"/>
      <w:r w:rsidRPr="009C57C9">
        <w:rPr>
          <w:rFonts w:ascii="Palatino Linotype" w:hAnsi="Palatino Linotype"/>
        </w:rPr>
        <w:t xml:space="preserve"> дар </w:t>
      </w:r>
      <w:r w:rsidRPr="009C57C9">
        <w:rPr>
          <w:rFonts w:ascii="Palatino Linotype" w:hAnsi="Palatino Linotype"/>
          <w:lang w:val="tg-Cyrl-TJ"/>
        </w:rPr>
        <w:t>қ</w:t>
      </w:r>
      <w:proofErr w:type="spellStart"/>
      <w:r w:rsidRPr="009C57C9">
        <w:rPr>
          <w:rFonts w:ascii="Palatino Linotype" w:hAnsi="Palatino Linotype"/>
        </w:rPr>
        <w:t>онунгузории</w:t>
      </w:r>
      <w:proofErr w:type="spellEnd"/>
      <w:r w:rsidRPr="009C57C9">
        <w:rPr>
          <w:rFonts w:ascii="Palatino Linotype" w:hAnsi="Palatino Linotype"/>
        </w:rPr>
        <w:t xml:space="preserve"> </w:t>
      </w:r>
      <w:r w:rsidRPr="009C57C9">
        <w:rPr>
          <w:rFonts w:ascii="Palatino Linotype" w:hAnsi="Palatino Linotype"/>
          <w:lang w:val="tg-Cyrl-TJ"/>
        </w:rPr>
        <w:t>Ҷумҳурии Тоҷикистон</w:t>
      </w:r>
      <w:r w:rsidRPr="009C57C9">
        <w:rPr>
          <w:rFonts w:ascii="Palatino Linotype" w:hAnsi="Palatino Linotype"/>
        </w:rPr>
        <w:t xml:space="preserve"> </w:t>
      </w:r>
      <w:proofErr w:type="spellStart"/>
      <w:r w:rsidRPr="009C57C9">
        <w:rPr>
          <w:rFonts w:ascii="Palatino Linotype" w:hAnsi="Palatino Linotype"/>
        </w:rPr>
        <w:t>муайяншуда</w:t>
      </w:r>
      <w:proofErr w:type="spellEnd"/>
      <w:r w:rsidRPr="009C57C9">
        <w:rPr>
          <w:rFonts w:ascii="Palatino Linotype" w:hAnsi="Palatino Linotype"/>
        </w:rPr>
        <w:t xml:space="preserve"> </w:t>
      </w:r>
      <w:proofErr w:type="spellStart"/>
      <w:r w:rsidRPr="009C57C9">
        <w:rPr>
          <w:rFonts w:ascii="Palatino Linotype" w:hAnsi="Palatino Linotype"/>
        </w:rPr>
        <w:t>дароварда</w:t>
      </w:r>
      <w:proofErr w:type="spellEnd"/>
      <w:r w:rsidRPr="009C57C9">
        <w:rPr>
          <w:rFonts w:ascii="Palatino Linotype" w:hAnsi="Palatino Linotype"/>
        </w:rPr>
        <w:t xml:space="preserve"> </w:t>
      </w:r>
      <w:proofErr w:type="spellStart"/>
      <w:r w:rsidRPr="009C57C9">
        <w:rPr>
          <w:rFonts w:ascii="Palatino Linotype" w:hAnsi="Palatino Linotype"/>
        </w:rPr>
        <w:t>мешавад</w:t>
      </w:r>
      <w:proofErr w:type="spellEnd"/>
      <w:r w:rsidRPr="009C57C9">
        <w:rPr>
          <w:rFonts w:ascii="Palatino Linotype" w:hAnsi="Palatino Linotype"/>
        </w:rPr>
        <w:t>.</w:t>
      </w:r>
    </w:p>
    <w:p w14:paraId="1B1D7D7F" w14:textId="77777777" w:rsidR="00CA1BB3" w:rsidRPr="009C57C9" w:rsidRDefault="00CA1BB3" w:rsidP="00CA1BB3">
      <w:pPr>
        <w:jc w:val="both"/>
        <w:rPr>
          <w:rFonts w:ascii="Palatino Linotype" w:hAnsi="Palatino Linotype"/>
        </w:rPr>
      </w:pPr>
      <w:r w:rsidRPr="009C57C9">
        <w:rPr>
          <w:rFonts w:ascii="Palatino Linotype" w:hAnsi="Palatino Linotype"/>
        </w:rPr>
        <w:t>11.</w:t>
      </w:r>
      <w:proofErr w:type="gramStart"/>
      <w:r w:rsidRPr="009C57C9">
        <w:rPr>
          <w:rFonts w:ascii="Palatino Linotype" w:hAnsi="Palatino Linotype"/>
        </w:rPr>
        <w:t>5.Дар</w:t>
      </w:r>
      <w:proofErr w:type="gramEnd"/>
      <w:r w:rsidRPr="009C57C9">
        <w:rPr>
          <w:rFonts w:ascii="Palatino Linotype" w:hAnsi="Palatino Linotype"/>
        </w:rPr>
        <w:t xml:space="preserve"> </w:t>
      </w:r>
      <w:r w:rsidRPr="009C57C9">
        <w:rPr>
          <w:rFonts w:ascii="Palatino Linotype" w:hAnsi="Palatino Linotype"/>
          <w:lang w:val="tg-Cyrl-TJ"/>
        </w:rPr>
        <w:t>ҳ</w:t>
      </w:r>
      <w:proofErr w:type="spellStart"/>
      <w:r w:rsidRPr="009C57C9">
        <w:rPr>
          <w:rFonts w:ascii="Palatino Linotype" w:hAnsi="Palatino Linotype"/>
        </w:rPr>
        <w:t>олати</w:t>
      </w:r>
      <w:proofErr w:type="spellEnd"/>
      <w:r w:rsidRPr="009C57C9">
        <w:rPr>
          <w:rFonts w:ascii="Palatino Linotype" w:hAnsi="Palatino Linotype"/>
        </w:rPr>
        <w:t xml:space="preserve"> дар </w:t>
      </w:r>
      <w:proofErr w:type="spellStart"/>
      <w:r w:rsidRPr="009C57C9">
        <w:rPr>
          <w:rFonts w:ascii="Palatino Linotype" w:hAnsi="Palatino Linotype"/>
        </w:rPr>
        <w:t>давоми</w:t>
      </w:r>
      <w:proofErr w:type="spellEnd"/>
      <w:r w:rsidRPr="009C57C9">
        <w:rPr>
          <w:rFonts w:ascii="Palatino Linotype" w:hAnsi="Palatino Linotype"/>
        </w:rPr>
        <w:t xml:space="preserve"> 3 (Се) </w:t>
      </w:r>
      <w:proofErr w:type="spellStart"/>
      <w:r w:rsidRPr="009C57C9">
        <w:rPr>
          <w:rFonts w:ascii="Palatino Linotype" w:hAnsi="Palatino Linotype"/>
        </w:rPr>
        <w:t>мо</w:t>
      </w:r>
      <w:proofErr w:type="spellEnd"/>
      <w:r w:rsidRPr="009C57C9">
        <w:rPr>
          <w:rFonts w:ascii="Palatino Linotype" w:hAnsi="Palatino Linotype"/>
          <w:lang w:val="tg-Cyrl-TJ"/>
        </w:rPr>
        <w:t>ҳ</w:t>
      </w:r>
      <w:r w:rsidRPr="009C57C9">
        <w:rPr>
          <w:rFonts w:ascii="Palatino Linotype" w:hAnsi="Palatino Linotype"/>
        </w:rPr>
        <w:t xml:space="preserve"> </w:t>
      </w:r>
      <w:proofErr w:type="spellStart"/>
      <w:r w:rsidRPr="009C57C9">
        <w:rPr>
          <w:rFonts w:ascii="Palatino Linotype" w:hAnsi="Palatino Linotype"/>
        </w:rPr>
        <w:t>баъд</w:t>
      </w:r>
      <w:proofErr w:type="spellEnd"/>
      <w:r w:rsidRPr="009C57C9">
        <w:rPr>
          <w:rFonts w:ascii="Palatino Linotype" w:hAnsi="Palatino Linotype"/>
        </w:rPr>
        <w:t xml:space="preserve"> аз р</w:t>
      </w:r>
      <w:r w:rsidRPr="009C57C9">
        <w:rPr>
          <w:rFonts w:ascii="Palatino Linotype" w:hAnsi="Palatino Linotype"/>
          <w:lang w:val="tg-Cyrl-TJ"/>
        </w:rPr>
        <w:t>ӯ</w:t>
      </w:r>
      <w:proofErr w:type="spellStart"/>
      <w:r w:rsidRPr="009C57C9">
        <w:rPr>
          <w:rFonts w:ascii="Palatino Linotype" w:hAnsi="Palatino Linotype"/>
        </w:rPr>
        <w:t>зи</w:t>
      </w:r>
      <w:proofErr w:type="spellEnd"/>
      <w:r w:rsidRPr="009C57C9">
        <w:rPr>
          <w:rFonts w:ascii="Palatino Linotype" w:hAnsi="Palatino Linotype"/>
        </w:rPr>
        <w:t xml:space="preserve"> о</w:t>
      </w:r>
      <w:r w:rsidRPr="009C57C9">
        <w:rPr>
          <w:rFonts w:ascii="Palatino Linotype" w:hAnsi="Palatino Linotype"/>
          <w:lang w:val="tg-Cyrl-TJ"/>
        </w:rPr>
        <w:t>ғ</w:t>
      </w:r>
      <w:proofErr w:type="spellStart"/>
      <w:r w:rsidRPr="009C57C9">
        <w:rPr>
          <w:rFonts w:ascii="Palatino Linotype" w:hAnsi="Palatino Linotype"/>
        </w:rPr>
        <w:t>ози</w:t>
      </w:r>
      <w:proofErr w:type="spellEnd"/>
      <w:r w:rsidRPr="009C57C9">
        <w:rPr>
          <w:rFonts w:ascii="Palatino Linotype" w:hAnsi="Palatino Linotype"/>
        </w:rPr>
        <w:t xml:space="preserve"> </w:t>
      </w:r>
      <w:proofErr w:type="spellStart"/>
      <w:r w:rsidRPr="009C57C9">
        <w:rPr>
          <w:rFonts w:ascii="Palatino Linotype" w:hAnsi="Palatino Linotype"/>
        </w:rPr>
        <w:t>гуфтушунид</w:t>
      </w:r>
      <w:proofErr w:type="spellEnd"/>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коллектив</w:t>
      </w:r>
      <w:r w:rsidRPr="009C57C9">
        <w:rPr>
          <w:rFonts w:ascii="Palatino Linotype" w:hAnsi="Palatino Linotype"/>
          <w:lang w:val="tg-Cyrl-TJ"/>
        </w:rPr>
        <w:t>ӣ</w:t>
      </w:r>
      <w:r w:rsidRPr="009C57C9">
        <w:rPr>
          <w:rFonts w:ascii="Palatino Linotype" w:hAnsi="Palatino Linotype"/>
        </w:rPr>
        <w:t xml:space="preserve"> ба </w:t>
      </w:r>
      <w:proofErr w:type="spellStart"/>
      <w:r w:rsidRPr="009C57C9">
        <w:rPr>
          <w:rFonts w:ascii="Palatino Linotype" w:hAnsi="Palatino Linotype"/>
        </w:rPr>
        <w:t>мувофи</w:t>
      </w:r>
      <w:proofErr w:type="spellEnd"/>
      <w:r w:rsidRPr="009C57C9">
        <w:rPr>
          <w:rFonts w:ascii="Palatino Linotype" w:hAnsi="Palatino Linotype"/>
          <w:lang w:val="tg-Cyrl-TJ"/>
        </w:rPr>
        <w:t>қ</w:t>
      </w:r>
      <w:r w:rsidRPr="009C57C9">
        <w:rPr>
          <w:rFonts w:ascii="Palatino Linotype" w:hAnsi="Palatino Linotype"/>
        </w:rPr>
        <w:t xml:space="preserve">а </w:t>
      </w:r>
      <w:proofErr w:type="spellStart"/>
      <w:r w:rsidRPr="009C57C9">
        <w:rPr>
          <w:rFonts w:ascii="Palatino Linotype" w:hAnsi="Palatino Linotype"/>
        </w:rPr>
        <w:t>наомадани</w:t>
      </w:r>
      <w:proofErr w:type="spellEnd"/>
      <w:r w:rsidRPr="009C57C9">
        <w:rPr>
          <w:rFonts w:ascii="Palatino Linotype" w:hAnsi="Palatino Linotype"/>
        </w:rPr>
        <w:t xml:space="preserve"> тараф</w:t>
      </w:r>
      <w:r w:rsidRPr="009C57C9">
        <w:rPr>
          <w:rFonts w:ascii="Palatino Linotype" w:hAnsi="Palatino Linotype"/>
          <w:lang w:val="tg-Cyrl-TJ"/>
        </w:rPr>
        <w:t>ҳ</w:t>
      </w:r>
      <w:r w:rsidRPr="009C57C9">
        <w:rPr>
          <w:rFonts w:ascii="Palatino Linotype" w:hAnsi="Palatino Linotype"/>
        </w:rPr>
        <w:t xml:space="preserve">о </w:t>
      </w:r>
      <w:proofErr w:type="spellStart"/>
      <w:r w:rsidRPr="009C57C9">
        <w:rPr>
          <w:rFonts w:ascii="Palatino Linotype" w:hAnsi="Palatino Linotype"/>
        </w:rPr>
        <w:t>оид</w:t>
      </w:r>
      <w:proofErr w:type="spellEnd"/>
      <w:r w:rsidRPr="009C57C9">
        <w:rPr>
          <w:rFonts w:ascii="Palatino Linotype" w:hAnsi="Palatino Linotype"/>
        </w:rPr>
        <w:t xml:space="preserve"> ба </w:t>
      </w:r>
      <w:r w:rsidRPr="009C57C9">
        <w:rPr>
          <w:rFonts w:ascii="Palatino Linotype" w:hAnsi="Palatino Linotype"/>
          <w:lang w:val="tg-Cyrl-TJ"/>
        </w:rPr>
        <w:t>қ</w:t>
      </w:r>
      <w:proofErr w:type="spellStart"/>
      <w:r w:rsidRPr="009C57C9">
        <w:rPr>
          <w:rFonts w:ascii="Palatino Linotype" w:hAnsi="Palatino Linotype"/>
        </w:rPr>
        <w:t>исм</w:t>
      </w:r>
      <w:proofErr w:type="spellEnd"/>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ало</w:t>
      </w:r>
      <w:r w:rsidRPr="009C57C9">
        <w:rPr>
          <w:rFonts w:ascii="Palatino Linotype" w:hAnsi="Palatino Linotype"/>
          <w:lang w:val="tg-Cyrl-TJ"/>
        </w:rPr>
        <w:t>ҳ</w:t>
      </w:r>
      <w:proofErr w:type="spellStart"/>
      <w:r w:rsidRPr="009C57C9">
        <w:rPr>
          <w:rFonts w:ascii="Palatino Linotype" w:hAnsi="Palatino Linotype"/>
        </w:rPr>
        <w:t>идаи</w:t>
      </w:r>
      <w:proofErr w:type="spellEnd"/>
      <w:r w:rsidRPr="009C57C9">
        <w:rPr>
          <w:rFonts w:ascii="Palatino Linotype" w:hAnsi="Palatino Linotype"/>
        </w:rPr>
        <w:t xml:space="preserve"> </w:t>
      </w:r>
      <w:proofErr w:type="spellStart"/>
      <w:r w:rsidRPr="009C57C9">
        <w:rPr>
          <w:rFonts w:ascii="Palatino Linotype" w:hAnsi="Palatino Linotype"/>
        </w:rPr>
        <w:t>лои</w:t>
      </w:r>
      <w:proofErr w:type="spellEnd"/>
      <w:r w:rsidRPr="009C57C9">
        <w:rPr>
          <w:rFonts w:ascii="Palatino Linotype" w:hAnsi="Palatino Linotype"/>
          <w:lang w:val="tg-Cyrl-TJ"/>
        </w:rPr>
        <w:t>ҳ</w:t>
      </w:r>
      <w:r w:rsidRPr="009C57C9">
        <w:rPr>
          <w:rFonts w:ascii="Palatino Linotype" w:hAnsi="Palatino Linotype"/>
        </w:rPr>
        <w:t xml:space="preserve">аи </w:t>
      </w:r>
      <w:proofErr w:type="spellStart"/>
      <w:r w:rsidRPr="009C57C9">
        <w:rPr>
          <w:rFonts w:ascii="Palatino Linotype" w:hAnsi="Palatino Linotype"/>
        </w:rPr>
        <w:t>шартномаи</w:t>
      </w:r>
      <w:proofErr w:type="spellEnd"/>
      <w:r w:rsidRPr="009C57C9">
        <w:rPr>
          <w:rFonts w:ascii="Palatino Linotype" w:hAnsi="Palatino Linotype"/>
        </w:rPr>
        <w:t xml:space="preserve"> коллектив</w:t>
      </w:r>
      <w:r w:rsidRPr="009C57C9">
        <w:rPr>
          <w:rFonts w:ascii="Palatino Linotype" w:hAnsi="Palatino Linotype"/>
          <w:lang w:val="tg-Cyrl-TJ"/>
        </w:rPr>
        <w:t>ӣ</w:t>
      </w:r>
      <w:r w:rsidRPr="009C57C9">
        <w:rPr>
          <w:rFonts w:ascii="Palatino Linotype" w:hAnsi="Palatino Linotype"/>
        </w:rPr>
        <w:t>, тараф</w:t>
      </w:r>
      <w:r w:rsidRPr="009C57C9">
        <w:rPr>
          <w:rFonts w:ascii="Palatino Linotype" w:hAnsi="Palatino Linotype"/>
          <w:lang w:val="tg-Cyrl-TJ"/>
        </w:rPr>
        <w:t>ҳ</w:t>
      </w:r>
      <w:r w:rsidRPr="009C57C9">
        <w:rPr>
          <w:rFonts w:ascii="Palatino Linotype" w:hAnsi="Palatino Linotype"/>
        </w:rPr>
        <w:t xml:space="preserve">о </w:t>
      </w:r>
      <w:proofErr w:type="spellStart"/>
      <w:r w:rsidRPr="009C57C9">
        <w:rPr>
          <w:rFonts w:ascii="Palatino Linotype" w:hAnsi="Palatino Linotype"/>
        </w:rPr>
        <w:t>бояд</w:t>
      </w:r>
      <w:proofErr w:type="spellEnd"/>
      <w:r w:rsidRPr="009C57C9">
        <w:rPr>
          <w:rFonts w:ascii="Palatino Linotype" w:hAnsi="Palatino Linotype"/>
        </w:rPr>
        <w:t xml:space="preserve"> </w:t>
      </w:r>
      <w:proofErr w:type="spellStart"/>
      <w:r w:rsidRPr="009C57C9">
        <w:rPr>
          <w:rFonts w:ascii="Palatino Linotype" w:hAnsi="Palatino Linotype"/>
        </w:rPr>
        <w:t>шартномаи</w:t>
      </w:r>
      <w:proofErr w:type="spellEnd"/>
      <w:r w:rsidRPr="009C57C9">
        <w:rPr>
          <w:rFonts w:ascii="Palatino Linotype" w:hAnsi="Palatino Linotype"/>
        </w:rPr>
        <w:t xml:space="preserve"> </w:t>
      </w:r>
      <w:proofErr w:type="spellStart"/>
      <w:r w:rsidRPr="009C57C9">
        <w:rPr>
          <w:rFonts w:ascii="Palatino Linotype" w:hAnsi="Palatino Linotype"/>
        </w:rPr>
        <w:t>коллективиро</w:t>
      </w:r>
      <w:proofErr w:type="spellEnd"/>
      <w:r w:rsidRPr="009C57C9">
        <w:rPr>
          <w:rFonts w:ascii="Palatino Linotype" w:hAnsi="Palatino Linotype"/>
        </w:rPr>
        <w:t xml:space="preserve"> бо </w:t>
      </w:r>
      <w:proofErr w:type="spellStart"/>
      <w:r w:rsidRPr="009C57C9">
        <w:rPr>
          <w:rFonts w:ascii="Palatino Linotype" w:hAnsi="Palatino Linotype"/>
        </w:rPr>
        <w:t>шарт</w:t>
      </w:r>
      <w:proofErr w:type="spellEnd"/>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w:t>
      </w:r>
      <w:proofErr w:type="spellStart"/>
      <w:r w:rsidRPr="009C57C9">
        <w:rPr>
          <w:rFonts w:ascii="Palatino Linotype" w:hAnsi="Palatino Linotype"/>
        </w:rPr>
        <w:t>мувофи</w:t>
      </w:r>
      <w:proofErr w:type="spellEnd"/>
      <w:r w:rsidRPr="009C57C9">
        <w:rPr>
          <w:rFonts w:ascii="Palatino Linotype" w:hAnsi="Palatino Linotype"/>
          <w:lang w:val="tg-Cyrl-TJ"/>
        </w:rPr>
        <w:t>қ</w:t>
      </w:r>
      <w:proofErr w:type="spellStart"/>
      <w:r w:rsidRPr="009C57C9">
        <w:rPr>
          <w:rFonts w:ascii="Palatino Linotype" w:hAnsi="Palatino Linotype"/>
        </w:rPr>
        <w:t>кардашуда</w:t>
      </w:r>
      <w:proofErr w:type="spellEnd"/>
      <w:r w:rsidRPr="009C57C9">
        <w:rPr>
          <w:rFonts w:ascii="Palatino Linotype" w:hAnsi="Palatino Linotype"/>
        </w:rPr>
        <w:t xml:space="preserve"> </w:t>
      </w:r>
      <w:proofErr w:type="spellStart"/>
      <w:r w:rsidRPr="009C57C9">
        <w:rPr>
          <w:rFonts w:ascii="Palatino Linotype" w:hAnsi="Palatino Linotype"/>
        </w:rPr>
        <w:t>имзо</w:t>
      </w:r>
      <w:proofErr w:type="spellEnd"/>
      <w:r w:rsidRPr="009C57C9">
        <w:rPr>
          <w:rFonts w:ascii="Palatino Linotype" w:hAnsi="Palatino Linotype"/>
        </w:rPr>
        <w:t xml:space="preserve"> </w:t>
      </w:r>
      <w:proofErr w:type="spellStart"/>
      <w:r w:rsidRPr="009C57C9">
        <w:rPr>
          <w:rFonts w:ascii="Palatino Linotype" w:hAnsi="Palatino Linotype"/>
        </w:rPr>
        <w:t>кунанд</w:t>
      </w:r>
      <w:proofErr w:type="spellEnd"/>
      <w:r w:rsidRPr="009C57C9">
        <w:rPr>
          <w:rFonts w:ascii="Palatino Linotype" w:hAnsi="Palatino Linotype"/>
        </w:rPr>
        <w:t xml:space="preserve"> </w:t>
      </w:r>
      <w:proofErr w:type="spellStart"/>
      <w:r w:rsidRPr="009C57C9">
        <w:rPr>
          <w:rFonts w:ascii="Palatino Linotype" w:hAnsi="Palatino Linotype"/>
        </w:rPr>
        <w:t>ва</w:t>
      </w:r>
      <w:proofErr w:type="spellEnd"/>
      <w:r w:rsidRPr="009C57C9">
        <w:rPr>
          <w:rFonts w:ascii="Palatino Linotype" w:hAnsi="Palatino Linotype"/>
        </w:rPr>
        <w:t xml:space="preserve"> дар як </w:t>
      </w:r>
      <w:proofErr w:type="spellStart"/>
      <w:r w:rsidRPr="009C57C9">
        <w:rPr>
          <w:rFonts w:ascii="Palatino Linotype" w:hAnsi="Palatino Linotype"/>
        </w:rPr>
        <w:t>ва</w:t>
      </w:r>
      <w:proofErr w:type="spellEnd"/>
      <w:r w:rsidRPr="009C57C9">
        <w:rPr>
          <w:rFonts w:ascii="Palatino Linotype" w:hAnsi="Palatino Linotype"/>
          <w:lang w:val="tg-Cyrl-TJ"/>
        </w:rPr>
        <w:t>қ</w:t>
      </w:r>
      <w:r w:rsidRPr="009C57C9">
        <w:rPr>
          <w:rFonts w:ascii="Palatino Linotype" w:hAnsi="Palatino Linotype"/>
        </w:rPr>
        <w:t xml:space="preserve">т </w:t>
      </w:r>
      <w:proofErr w:type="spellStart"/>
      <w:r w:rsidRPr="009C57C9">
        <w:rPr>
          <w:rFonts w:ascii="Palatino Linotype" w:hAnsi="Palatino Linotype"/>
        </w:rPr>
        <w:t>протоколи</w:t>
      </w:r>
      <w:proofErr w:type="spellEnd"/>
      <w:r w:rsidRPr="009C57C9">
        <w:rPr>
          <w:rFonts w:ascii="Palatino Linotype" w:hAnsi="Palatino Linotype"/>
        </w:rPr>
        <w:t xml:space="preserve"> </w:t>
      </w:r>
      <w:proofErr w:type="spellStart"/>
      <w:r w:rsidRPr="009C57C9">
        <w:rPr>
          <w:rFonts w:ascii="Palatino Linotype" w:hAnsi="Palatino Linotype"/>
        </w:rPr>
        <w:t>гуногунандеш</w:t>
      </w:r>
      <w:proofErr w:type="spellEnd"/>
      <w:r w:rsidRPr="009C57C9">
        <w:rPr>
          <w:rFonts w:ascii="Palatino Linotype" w:hAnsi="Palatino Linotype"/>
          <w:lang w:val="tg-Cyrl-TJ"/>
        </w:rPr>
        <w:t>ӣ</w:t>
      </w:r>
      <w:r w:rsidRPr="009C57C9">
        <w:rPr>
          <w:rFonts w:ascii="Palatino Linotype" w:hAnsi="Palatino Linotype"/>
        </w:rPr>
        <w:t xml:space="preserve"> </w:t>
      </w:r>
      <w:proofErr w:type="spellStart"/>
      <w:r w:rsidRPr="009C57C9">
        <w:rPr>
          <w:rFonts w:ascii="Palatino Linotype" w:hAnsi="Palatino Linotype"/>
        </w:rPr>
        <w:t>тартиб</w:t>
      </w:r>
      <w:proofErr w:type="spellEnd"/>
      <w:r w:rsidRPr="009C57C9">
        <w:rPr>
          <w:rFonts w:ascii="Palatino Linotype" w:hAnsi="Palatino Linotype"/>
        </w:rPr>
        <w:t xml:space="preserve"> ди</w:t>
      </w:r>
      <w:r w:rsidRPr="009C57C9">
        <w:rPr>
          <w:rFonts w:ascii="Palatino Linotype" w:hAnsi="Palatino Linotype"/>
          <w:lang w:val="tg-Cyrl-TJ"/>
        </w:rPr>
        <w:t>ҳ</w:t>
      </w:r>
      <w:proofErr w:type="spellStart"/>
      <w:r w:rsidRPr="009C57C9">
        <w:rPr>
          <w:rFonts w:ascii="Palatino Linotype" w:hAnsi="Palatino Linotype"/>
        </w:rPr>
        <w:t>анд</w:t>
      </w:r>
      <w:proofErr w:type="spellEnd"/>
      <w:r w:rsidRPr="009C57C9">
        <w:rPr>
          <w:rFonts w:ascii="Palatino Linotype" w:hAnsi="Palatino Linotype"/>
        </w:rPr>
        <w:t xml:space="preserve">. </w:t>
      </w:r>
      <w:proofErr w:type="spellStart"/>
      <w:r w:rsidRPr="009C57C9">
        <w:rPr>
          <w:rFonts w:ascii="Palatino Linotype" w:hAnsi="Palatino Linotype"/>
        </w:rPr>
        <w:t>Зиддият</w:t>
      </w:r>
      <w:proofErr w:type="spellEnd"/>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w:t>
      </w:r>
      <w:proofErr w:type="spellStart"/>
      <w:r w:rsidRPr="009C57C9">
        <w:rPr>
          <w:rFonts w:ascii="Palatino Linotype" w:hAnsi="Palatino Linotype"/>
        </w:rPr>
        <w:t>танзимнашуда</w:t>
      </w:r>
      <w:proofErr w:type="spellEnd"/>
      <w:r w:rsidRPr="009C57C9">
        <w:rPr>
          <w:rFonts w:ascii="Palatino Linotype" w:hAnsi="Palatino Linotype"/>
        </w:rPr>
        <w:t xml:space="preserve"> </w:t>
      </w:r>
      <w:proofErr w:type="spellStart"/>
      <w:r w:rsidRPr="009C57C9">
        <w:rPr>
          <w:rFonts w:ascii="Palatino Linotype" w:hAnsi="Palatino Linotype"/>
        </w:rPr>
        <w:t>метавонанд</w:t>
      </w:r>
      <w:proofErr w:type="spellEnd"/>
      <w:r w:rsidRPr="009C57C9">
        <w:rPr>
          <w:rFonts w:ascii="Palatino Linotype" w:hAnsi="Palatino Linotype"/>
        </w:rPr>
        <w:t xml:space="preserve"> </w:t>
      </w:r>
      <w:proofErr w:type="spellStart"/>
      <w:r w:rsidRPr="009C57C9">
        <w:rPr>
          <w:rFonts w:ascii="Palatino Linotype" w:hAnsi="Palatino Linotype"/>
        </w:rPr>
        <w:t>барои</w:t>
      </w:r>
      <w:proofErr w:type="spellEnd"/>
      <w:r w:rsidRPr="009C57C9">
        <w:rPr>
          <w:rFonts w:ascii="Palatino Linotype" w:hAnsi="Palatino Linotype"/>
        </w:rPr>
        <w:t xml:space="preserve"> </w:t>
      </w:r>
      <w:proofErr w:type="spellStart"/>
      <w:r w:rsidRPr="009C57C9">
        <w:rPr>
          <w:rFonts w:ascii="Palatino Linotype" w:hAnsi="Palatino Linotype"/>
        </w:rPr>
        <w:t>гуфтушунид</w:t>
      </w:r>
      <w:proofErr w:type="spellEnd"/>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w:t>
      </w:r>
      <w:proofErr w:type="spellStart"/>
      <w:r w:rsidRPr="009C57C9">
        <w:rPr>
          <w:rFonts w:ascii="Palatino Linotype" w:hAnsi="Palatino Linotype"/>
        </w:rPr>
        <w:t>коллективии</w:t>
      </w:r>
      <w:proofErr w:type="spellEnd"/>
      <w:r w:rsidRPr="009C57C9">
        <w:rPr>
          <w:rFonts w:ascii="Palatino Linotype" w:hAnsi="Palatino Linotype"/>
        </w:rPr>
        <w:t xml:space="preserve"> </w:t>
      </w:r>
      <w:proofErr w:type="spellStart"/>
      <w:r w:rsidRPr="009C57C9">
        <w:rPr>
          <w:rFonts w:ascii="Palatino Linotype" w:hAnsi="Palatino Linotype"/>
        </w:rPr>
        <w:t>минбаъда</w:t>
      </w:r>
      <w:proofErr w:type="spellEnd"/>
      <w:r w:rsidRPr="009C57C9">
        <w:rPr>
          <w:rFonts w:ascii="Palatino Linotype" w:hAnsi="Palatino Linotype"/>
        </w:rPr>
        <w:t xml:space="preserve"> </w:t>
      </w:r>
      <w:proofErr w:type="spellStart"/>
      <w:r w:rsidRPr="009C57C9">
        <w:rPr>
          <w:rFonts w:ascii="Palatino Linotype" w:hAnsi="Palatino Linotype"/>
        </w:rPr>
        <w:t>асос</w:t>
      </w:r>
      <w:proofErr w:type="spellEnd"/>
      <w:r w:rsidRPr="009C57C9">
        <w:rPr>
          <w:rFonts w:ascii="Palatino Linotype" w:hAnsi="Palatino Linotype"/>
        </w:rPr>
        <w:t xml:space="preserve"> </w:t>
      </w:r>
      <w:proofErr w:type="spellStart"/>
      <w:r w:rsidRPr="009C57C9">
        <w:rPr>
          <w:rFonts w:ascii="Palatino Linotype" w:hAnsi="Palatino Linotype"/>
        </w:rPr>
        <w:t>шаванд</w:t>
      </w:r>
      <w:proofErr w:type="spellEnd"/>
      <w:r w:rsidRPr="009C57C9">
        <w:rPr>
          <w:rFonts w:ascii="Palatino Linotype" w:hAnsi="Palatino Linotype"/>
        </w:rPr>
        <w:t xml:space="preserve"> ё </w:t>
      </w:r>
      <w:proofErr w:type="spellStart"/>
      <w:r w:rsidRPr="009C57C9">
        <w:rPr>
          <w:rFonts w:ascii="Palatino Linotype" w:hAnsi="Palatino Linotype"/>
        </w:rPr>
        <w:t>мутоби</w:t>
      </w:r>
      <w:proofErr w:type="spellEnd"/>
      <w:r w:rsidRPr="009C57C9">
        <w:rPr>
          <w:rFonts w:ascii="Palatino Linotype" w:hAnsi="Palatino Linotype"/>
          <w:lang w:val="tg-Cyrl-TJ"/>
        </w:rPr>
        <w:t>қ</w:t>
      </w:r>
      <w:r w:rsidRPr="009C57C9">
        <w:rPr>
          <w:rFonts w:ascii="Palatino Linotype" w:hAnsi="Palatino Linotype"/>
        </w:rPr>
        <w:t xml:space="preserve">и </w:t>
      </w:r>
      <w:r w:rsidRPr="009C57C9">
        <w:rPr>
          <w:rFonts w:ascii="Palatino Linotype" w:hAnsi="Palatino Linotype"/>
          <w:lang w:val="tg-Cyrl-TJ"/>
        </w:rPr>
        <w:t>қ</w:t>
      </w:r>
      <w:proofErr w:type="spellStart"/>
      <w:r w:rsidRPr="009C57C9">
        <w:rPr>
          <w:rFonts w:ascii="Palatino Linotype" w:hAnsi="Palatino Linotype"/>
        </w:rPr>
        <w:t>онунгузории</w:t>
      </w:r>
      <w:proofErr w:type="spellEnd"/>
      <w:r w:rsidRPr="009C57C9">
        <w:rPr>
          <w:rFonts w:ascii="Palatino Linotype" w:hAnsi="Palatino Linotype"/>
        </w:rPr>
        <w:t xml:space="preserve"> </w:t>
      </w:r>
      <w:r w:rsidRPr="009C57C9">
        <w:rPr>
          <w:rFonts w:ascii="Palatino Linotype" w:hAnsi="Palatino Linotype"/>
          <w:lang w:val="tg-Cyrl-TJ"/>
        </w:rPr>
        <w:t>Ҷумҳурии Тоҷикистон</w:t>
      </w:r>
      <w:r w:rsidRPr="009C57C9">
        <w:rPr>
          <w:rFonts w:ascii="Palatino Linotype" w:hAnsi="Palatino Linotype"/>
        </w:rPr>
        <w:t xml:space="preserve"> </w:t>
      </w:r>
      <w:r w:rsidRPr="009C57C9">
        <w:rPr>
          <w:rFonts w:ascii="Palatino Linotype" w:hAnsi="Palatino Linotype"/>
          <w:lang w:val="tg-Cyrl-TJ"/>
        </w:rPr>
        <w:t>ҳ</w:t>
      </w:r>
      <w:r w:rsidRPr="009C57C9">
        <w:rPr>
          <w:rFonts w:ascii="Palatino Linotype" w:hAnsi="Palatino Linotype"/>
        </w:rPr>
        <w:t xml:space="preserve">ал карда </w:t>
      </w:r>
      <w:proofErr w:type="spellStart"/>
      <w:r w:rsidRPr="009C57C9">
        <w:rPr>
          <w:rFonts w:ascii="Palatino Linotype" w:hAnsi="Palatino Linotype"/>
        </w:rPr>
        <w:t>шаванд</w:t>
      </w:r>
      <w:proofErr w:type="spellEnd"/>
      <w:r w:rsidRPr="009C57C9">
        <w:rPr>
          <w:rFonts w:ascii="Palatino Linotype" w:hAnsi="Palatino Linotype"/>
        </w:rPr>
        <w:t xml:space="preserve">. </w:t>
      </w:r>
      <w:proofErr w:type="spellStart"/>
      <w:r w:rsidRPr="009C57C9">
        <w:rPr>
          <w:rFonts w:ascii="Palatino Linotype" w:hAnsi="Palatino Linotype"/>
        </w:rPr>
        <w:t>Даровардани</w:t>
      </w:r>
      <w:proofErr w:type="spellEnd"/>
      <w:r w:rsidRPr="009C57C9">
        <w:rPr>
          <w:rFonts w:ascii="Palatino Linotype" w:hAnsi="Palatino Linotype"/>
        </w:rPr>
        <w:t xml:space="preserve"> та</w:t>
      </w:r>
      <w:r w:rsidRPr="009C57C9">
        <w:rPr>
          <w:rFonts w:ascii="Palatino Linotype" w:hAnsi="Palatino Linotype"/>
          <w:lang w:val="tg-Cyrl-TJ"/>
        </w:rPr>
        <w:t>ғ</w:t>
      </w:r>
      <w:proofErr w:type="spellStart"/>
      <w:r w:rsidRPr="009C57C9">
        <w:rPr>
          <w:rFonts w:ascii="Palatino Linotype" w:hAnsi="Palatino Linotype"/>
        </w:rPr>
        <w:t>йирот</w:t>
      </w:r>
      <w:proofErr w:type="spellEnd"/>
      <w:r w:rsidRPr="009C57C9">
        <w:rPr>
          <w:rFonts w:ascii="Palatino Linotype" w:hAnsi="Palatino Linotype"/>
        </w:rPr>
        <w:t xml:space="preserve"> </w:t>
      </w:r>
      <w:proofErr w:type="spellStart"/>
      <w:r w:rsidRPr="009C57C9">
        <w:rPr>
          <w:rFonts w:ascii="Palatino Linotype" w:hAnsi="Palatino Linotype"/>
        </w:rPr>
        <w:t>ва</w:t>
      </w:r>
      <w:proofErr w:type="spellEnd"/>
      <w:r w:rsidRPr="009C57C9">
        <w:rPr>
          <w:rFonts w:ascii="Palatino Linotype" w:hAnsi="Palatino Linotype"/>
        </w:rPr>
        <w:t xml:space="preserve"> </w:t>
      </w:r>
      <w:proofErr w:type="spellStart"/>
      <w:r w:rsidRPr="009C57C9">
        <w:rPr>
          <w:rFonts w:ascii="Palatino Linotype" w:hAnsi="Palatino Linotype"/>
        </w:rPr>
        <w:t>илова</w:t>
      </w:r>
      <w:proofErr w:type="spellEnd"/>
      <w:r w:rsidRPr="009C57C9">
        <w:rPr>
          <w:rFonts w:ascii="Palatino Linotype" w:hAnsi="Palatino Linotype"/>
          <w:lang w:val="tg-Cyrl-TJ"/>
        </w:rPr>
        <w:t>ҳ</w:t>
      </w:r>
      <w:r w:rsidRPr="009C57C9">
        <w:rPr>
          <w:rFonts w:ascii="Palatino Linotype" w:hAnsi="Palatino Linotype"/>
        </w:rPr>
        <w:t xml:space="preserve">о ба </w:t>
      </w:r>
      <w:proofErr w:type="spellStart"/>
      <w:r w:rsidRPr="009C57C9">
        <w:rPr>
          <w:rFonts w:ascii="Palatino Linotype" w:hAnsi="Palatino Linotype"/>
        </w:rPr>
        <w:t>шартномаи</w:t>
      </w:r>
      <w:proofErr w:type="spellEnd"/>
      <w:r w:rsidRPr="009C57C9">
        <w:rPr>
          <w:rFonts w:ascii="Palatino Linotype" w:hAnsi="Palatino Linotype"/>
        </w:rPr>
        <w:t xml:space="preserve"> коллектив</w:t>
      </w:r>
      <w:r w:rsidRPr="009C57C9">
        <w:rPr>
          <w:rFonts w:ascii="Palatino Linotype" w:hAnsi="Palatino Linotype"/>
          <w:lang w:val="tg-Cyrl-TJ"/>
        </w:rPr>
        <w:t>ӣ</w:t>
      </w:r>
      <w:r w:rsidRPr="009C57C9">
        <w:rPr>
          <w:rFonts w:ascii="Palatino Linotype" w:hAnsi="Palatino Linotype"/>
        </w:rPr>
        <w:t xml:space="preserve"> </w:t>
      </w:r>
      <w:proofErr w:type="spellStart"/>
      <w:r w:rsidRPr="009C57C9">
        <w:rPr>
          <w:rFonts w:ascii="Palatino Linotype" w:hAnsi="Palatino Linotype"/>
        </w:rPr>
        <w:t>тиб</w:t>
      </w:r>
      <w:proofErr w:type="spellEnd"/>
      <w:r w:rsidRPr="009C57C9">
        <w:rPr>
          <w:rFonts w:ascii="Palatino Linotype" w:hAnsi="Palatino Linotype"/>
          <w:lang w:val="tg-Cyrl-TJ"/>
        </w:rPr>
        <w:t>қ</w:t>
      </w:r>
      <w:r w:rsidRPr="009C57C9">
        <w:rPr>
          <w:rFonts w:ascii="Palatino Linotype" w:hAnsi="Palatino Linotype"/>
        </w:rPr>
        <w:t xml:space="preserve">и </w:t>
      </w:r>
      <w:proofErr w:type="spellStart"/>
      <w:r w:rsidRPr="009C57C9">
        <w:rPr>
          <w:rFonts w:ascii="Palatino Linotype" w:hAnsi="Palatino Linotype"/>
        </w:rPr>
        <w:t>тартиби</w:t>
      </w:r>
      <w:proofErr w:type="spellEnd"/>
      <w:r w:rsidRPr="009C57C9">
        <w:rPr>
          <w:rFonts w:ascii="Palatino Linotype" w:hAnsi="Palatino Linotype"/>
        </w:rPr>
        <w:t xml:space="preserve"> </w:t>
      </w:r>
      <w:proofErr w:type="spellStart"/>
      <w:r w:rsidRPr="009C57C9">
        <w:rPr>
          <w:rFonts w:ascii="Palatino Linotype" w:hAnsi="Palatino Linotype"/>
        </w:rPr>
        <w:t>му</w:t>
      </w:r>
      <w:proofErr w:type="spellEnd"/>
      <w:r w:rsidRPr="009C57C9">
        <w:rPr>
          <w:rFonts w:ascii="Palatino Linotype" w:hAnsi="Palatino Linotype"/>
          <w:lang w:val="tg-Cyrl-TJ"/>
        </w:rPr>
        <w:t>қ</w:t>
      </w:r>
      <w:proofErr w:type="spellStart"/>
      <w:r w:rsidRPr="009C57C9">
        <w:rPr>
          <w:rFonts w:ascii="Palatino Linotype" w:hAnsi="Palatino Linotype"/>
        </w:rPr>
        <w:t>арраршудаи</w:t>
      </w:r>
      <w:proofErr w:type="spellEnd"/>
      <w:r w:rsidRPr="009C57C9">
        <w:rPr>
          <w:rFonts w:ascii="Palatino Linotype" w:hAnsi="Palatino Linotype"/>
        </w:rPr>
        <w:t xml:space="preserve"> </w:t>
      </w:r>
      <w:r w:rsidRPr="009C57C9">
        <w:rPr>
          <w:rFonts w:ascii="Palatino Linotype" w:hAnsi="Palatino Linotype"/>
          <w:lang w:val="tg-Cyrl-TJ"/>
        </w:rPr>
        <w:t>қ</w:t>
      </w:r>
      <w:proofErr w:type="spellStart"/>
      <w:r w:rsidRPr="009C57C9">
        <w:rPr>
          <w:rFonts w:ascii="Palatino Linotype" w:hAnsi="Palatino Linotype"/>
        </w:rPr>
        <w:t>онунгузории</w:t>
      </w:r>
      <w:proofErr w:type="spellEnd"/>
      <w:r w:rsidRPr="009C57C9">
        <w:rPr>
          <w:rFonts w:ascii="Palatino Linotype" w:hAnsi="Palatino Linotype"/>
        </w:rPr>
        <w:t xml:space="preserve"> </w:t>
      </w:r>
      <w:r w:rsidRPr="009C57C9">
        <w:rPr>
          <w:rFonts w:ascii="Palatino Linotype" w:hAnsi="Palatino Linotype"/>
          <w:lang w:val="tg-Cyrl-TJ"/>
        </w:rPr>
        <w:t>Ҷумҳурии Тоҷикистон</w:t>
      </w:r>
      <w:r w:rsidRPr="009C57C9">
        <w:rPr>
          <w:rFonts w:ascii="Palatino Linotype" w:hAnsi="Palatino Linotype"/>
        </w:rPr>
        <w:t xml:space="preserve"> ба </w:t>
      </w:r>
      <w:proofErr w:type="spellStart"/>
      <w:r w:rsidRPr="009C57C9">
        <w:rPr>
          <w:rFonts w:ascii="Palatino Linotype" w:hAnsi="Palatino Linotype"/>
        </w:rPr>
        <w:t>амал</w:t>
      </w:r>
      <w:proofErr w:type="spellEnd"/>
      <w:r w:rsidRPr="009C57C9">
        <w:rPr>
          <w:rFonts w:ascii="Palatino Linotype" w:hAnsi="Palatino Linotype"/>
        </w:rPr>
        <w:t xml:space="preserve"> </w:t>
      </w:r>
      <w:proofErr w:type="spellStart"/>
      <w:r w:rsidRPr="009C57C9">
        <w:rPr>
          <w:rFonts w:ascii="Palatino Linotype" w:hAnsi="Palatino Linotype"/>
        </w:rPr>
        <w:t>барова</w:t>
      </w:r>
      <w:proofErr w:type="spellEnd"/>
      <w:r w:rsidRPr="009C57C9">
        <w:rPr>
          <w:rFonts w:ascii="Palatino Linotype" w:hAnsi="Palatino Linotype"/>
          <w:lang w:val="tg-Cyrl-TJ"/>
        </w:rPr>
        <w:t>рда</w:t>
      </w:r>
      <w:r w:rsidRPr="009C57C9">
        <w:rPr>
          <w:rFonts w:ascii="Palatino Linotype" w:hAnsi="Palatino Linotype"/>
        </w:rPr>
        <w:t xml:space="preserve"> </w:t>
      </w:r>
      <w:proofErr w:type="spellStart"/>
      <w:r w:rsidRPr="009C57C9">
        <w:rPr>
          <w:rFonts w:ascii="Palatino Linotype" w:hAnsi="Palatino Linotype"/>
        </w:rPr>
        <w:t>мешавад</w:t>
      </w:r>
      <w:proofErr w:type="spellEnd"/>
      <w:r w:rsidRPr="009C57C9">
        <w:rPr>
          <w:rFonts w:ascii="Palatino Linotype" w:hAnsi="Palatino Linotype"/>
        </w:rPr>
        <w:t xml:space="preserve">. </w:t>
      </w:r>
    </w:p>
    <w:p w14:paraId="55642489" w14:textId="77777777" w:rsidR="00CA1BB3" w:rsidRPr="009C57C9" w:rsidRDefault="00CA1BB3" w:rsidP="00CA1BB3">
      <w:pPr>
        <w:jc w:val="both"/>
        <w:rPr>
          <w:rFonts w:ascii="Palatino Linotype" w:hAnsi="Palatino Linotype"/>
        </w:rPr>
      </w:pPr>
      <w:r w:rsidRPr="009C57C9">
        <w:rPr>
          <w:rFonts w:ascii="Palatino Linotype" w:hAnsi="Palatino Linotype"/>
        </w:rPr>
        <w:t>11.</w:t>
      </w:r>
      <w:proofErr w:type="gramStart"/>
      <w:r w:rsidRPr="009C57C9">
        <w:rPr>
          <w:rFonts w:ascii="Palatino Linotype" w:hAnsi="Palatino Linotype"/>
        </w:rPr>
        <w:t>6.Тараф</w:t>
      </w:r>
      <w:r w:rsidRPr="009C57C9">
        <w:rPr>
          <w:rFonts w:ascii="Palatino Linotype" w:hAnsi="Palatino Linotype"/>
          <w:lang w:val="tg-Cyrl-TJ"/>
        </w:rPr>
        <w:t>ҳ</w:t>
      </w:r>
      <w:r w:rsidRPr="009C57C9">
        <w:rPr>
          <w:rFonts w:ascii="Palatino Linotype" w:hAnsi="Palatino Linotype"/>
        </w:rPr>
        <w:t>о</w:t>
      </w:r>
      <w:proofErr w:type="gramEnd"/>
      <w:r w:rsidRPr="009C57C9">
        <w:rPr>
          <w:rFonts w:ascii="Palatino Linotype" w:hAnsi="Palatino Linotype"/>
        </w:rPr>
        <w:t xml:space="preserve"> </w:t>
      </w:r>
      <w:r w:rsidRPr="009C57C9">
        <w:rPr>
          <w:rFonts w:ascii="Palatino Linotype" w:hAnsi="Palatino Linotype"/>
          <w:lang w:val="tg-Cyrl-TJ"/>
        </w:rPr>
        <w:t>охири ҳ</w:t>
      </w:r>
      <w:r w:rsidRPr="009C57C9">
        <w:rPr>
          <w:rFonts w:ascii="Palatino Linotype" w:hAnsi="Palatino Linotype"/>
        </w:rPr>
        <w:t xml:space="preserve">ар </w:t>
      </w:r>
      <w:proofErr w:type="spellStart"/>
      <w:r w:rsidRPr="009C57C9">
        <w:rPr>
          <w:rFonts w:ascii="Palatino Linotype" w:hAnsi="Palatino Linotype"/>
        </w:rPr>
        <w:t>сол</w:t>
      </w:r>
      <w:proofErr w:type="spellEnd"/>
      <w:r w:rsidRPr="009C57C9">
        <w:rPr>
          <w:rFonts w:ascii="Palatino Linotype" w:hAnsi="Palatino Linotype"/>
        </w:rPr>
        <w:t xml:space="preserve"> дар </w:t>
      </w:r>
      <w:r w:rsidR="004B466E" w:rsidRPr="009C57C9">
        <w:rPr>
          <w:rFonts w:ascii="Palatino Linotype" w:hAnsi="Palatino Linotype"/>
          <w:lang w:val="tg-Cyrl-TJ"/>
        </w:rPr>
        <w:t>М</w:t>
      </w:r>
      <w:r w:rsidRPr="009C57C9">
        <w:rPr>
          <w:rFonts w:ascii="Palatino Linotype" w:hAnsi="Palatino Linotype"/>
        </w:rPr>
        <w:t>а</w:t>
      </w:r>
      <w:r w:rsidRPr="009C57C9">
        <w:rPr>
          <w:rFonts w:ascii="Palatino Linotype" w:hAnsi="Palatino Linotype"/>
          <w:lang w:val="tg-Cyrl-TJ"/>
        </w:rPr>
        <w:t>ҷ</w:t>
      </w:r>
      <w:r w:rsidRPr="009C57C9">
        <w:rPr>
          <w:rFonts w:ascii="Palatino Linotype" w:hAnsi="Palatino Linotype"/>
        </w:rPr>
        <w:t xml:space="preserve">лиси </w:t>
      </w:r>
      <w:proofErr w:type="spellStart"/>
      <w:r w:rsidRPr="009C57C9">
        <w:rPr>
          <w:rFonts w:ascii="Palatino Linotype" w:hAnsi="Palatino Linotype"/>
        </w:rPr>
        <w:t>умумии</w:t>
      </w:r>
      <w:proofErr w:type="spellEnd"/>
      <w:r w:rsidR="004B466E" w:rsidRPr="009C57C9">
        <w:rPr>
          <w:rFonts w:ascii="Palatino Linotype" w:hAnsi="Palatino Linotype"/>
          <w:lang w:val="tg-Cyrl-TJ"/>
        </w:rPr>
        <w:t xml:space="preserve"> коллективи</w:t>
      </w:r>
      <w:r w:rsidRPr="009C57C9">
        <w:rPr>
          <w:rFonts w:ascii="Palatino Linotype" w:hAnsi="Palatino Linotype"/>
        </w:rPr>
        <w:t xml:space="preserve"> </w:t>
      </w:r>
      <w:r w:rsidR="00833F8D" w:rsidRPr="009C57C9">
        <w:rPr>
          <w:rFonts w:ascii="Palatino Linotype" w:hAnsi="Palatino Linotype"/>
          <w:lang w:val="tg-Cyrl-TJ"/>
        </w:rPr>
        <w:t>меҳнатии</w:t>
      </w:r>
      <w:r w:rsidRPr="009C57C9">
        <w:rPr>
          <w:rFonts w:ascii="Palatino Linotype" w:hAnsi="Palatino Linotype"/>
        </w:rPr>
        <w:t xml:space="preserve"> </w:t>
      </w:r>
      <w:proofErr w:type="spellStart"/>
      <w:r w:rsidRPr="009C57C9">
        <w:rPr>
          <w:rFonts w:ascii="Palatino Linotype" w:hAnsi="Palatino Linotype"/>
        </w:rPr>
        <w:t>Бонк</w:t>
      </w:r>
      <w:proofErr w:type="spellEnd"/>
      <w:r w:rsidRPr="009C57C9">
        <w:rPr>
          <w:rFonts w:ascii="Palatino Linotype" w:hAnsi="Palatino Linotype"/>
        </w:rPr>
        <w:t xml:space="preserve"> </w:t>
      </w:r>
      <w:proofErr w:type="spellStart"/>
      <w:r w:rsidRPr="009C57C9">
        <w:rPr>
          <w:rFonts w:ascii="Palatino Linotype" w:hAnsi="Palatino Linotype"/>
        </w:rPr>
        <w:t>оид</w:t>
      </w:r>
      <w:proofErr w:type="spellEnd"/>
      <w:r w:rsidRPr="009C57C9">
        <w:rPr>
          <w:rFonts w:ascii="Palatino Linotype" w:hAnsi="Palatino Linotype"/>
        </w:rPr>
        <w:t xml:space="preserve"> ба и</w:t>
      </w:r>
      <w:r w:rsidRPr="009C57C9">
        <w:rPr>
          <w:rFonts w:ascii="Palatino Linotype" w:hAnsi="Palatino Linotype"/>
          <w:lang w:val="tg-Cyrl-TJ"/>
        </w:rPr>
        <w:t>ҷ</w:t>
      </w:r>
      <w:proofErr w:type="spellStart"/>
      <w:r w:rsidRPr="009C57C9">
        <w:rPr>
          <w:rFonts w:ascii="Palatino Linotype" w:hAnsi="Palatino Linotype"/>
        </w:rPr>
        <w:t>роиш</w:t>
      </w:r>
      <w:proofErr w:type="spellEnd"/>
      <w:r w:rsidRPr="009C57C9">
        <w:rPr>
          <w:rFonts w:ascii="Palatino Linotype" w:hAnsi="Palatino Linotype"/>
        </w:rPr>
        <w:t xml:space="preserve"> </w:t>
      </w:r>
      <w:proofErr w:type="spellStart"/>
      <w:r w:rsidRPr="009C57C9">
        <w:rPr>
          <w:rFonts w:ascii="Palatino Linotype" w:hAnsi="Palatino Linotype"/>
        </w:rPr>
        <w:t>ва</w:t>
      </w:r>
      <w:proofErr w:type="spellEnd"/>
      <w:r w:rsidRPr="009C57C9">
        <w:rPr>
          <w:rFonts w:ascii="Palatino Linotype" w:hAnsi="Palatino Linotype"/>
        </w:rPr>
        <w:t xml:space="preserve"> </w:t>
      </w:r>
      <w:proofErr w:type="spellStart"/>
      <w:r w:rsidRPr="009C57C9">
        <w:rPr>
          <w:rFonts w:ascii="Palatino Linotype" w:hAnsi="Palatino Linotype"/>
        </w:rPr>
        <w:t>риояи</w:t>
      </w:r>
      <w:proofErr w:type="spellEnd"/>
      <w:r w:rsidRPr="009C57C9">
        <w:rPr>
          <w:rFonts w:ascii="Palatino Linotype" w:hAnsi="Palatino Linotype"/>
        </w:rPr>
        <w:t xml:space="preserve"> </w:t>
      </w:r>
      <w:proofErr w:type="spellStart"/>
      <w:r w:rsidRPr="009C57C9">
        <w:rPr>
          <w:rFonts w:ascii="Palatino Linotype" w:hAnsi="Palatino Linotype"/>
        </w:rPr>
        <w:t>шартномаи</w:t>
      </w:r>
      <w:proofErr w:type="spellEnd"/>
      <w:r w:rsidRPr="009C57C9">
        <w:rPr>
          <w:rFonts w:ascii="Palatino Linotype" w:hAnsi="Palatino Linotype"/>
        </w:rPr>
        <w:t xml:space="preserve"> коллектив</w:t>
      </w:r>
      <w:r w:rsidRPr="009C57C9">
        <w:rPr>
          <w:rFonts w:ascii="Palatino Linotype" w:hAnsi="Palatino Linotype"/>
          <w:lang w:val="tg-Cyrl-TJ"/>
        </w:rPr>
        <w:t>ӣ</w:t>
      </w:r>
      <w:r w:rsidRPr="009C57C9">
        <w:rPr>
          <w:rFonts w:ascii="Palatino Linotype" w:hAnsi="Palatino Linotype"/>
        </w:rPr>
        <w:t xml:space="preserve"> </w:t>
      </w:r>
      <w:r w:rsidRPr="009C57C9">
        <w:rPr>
          <w:rFonts w:ascii="Palatino Linotype" w:hAnsi="Palatino Linotype"/>
          <w:lang w:val="tg-Cyrl-TJ"/>
        </w:rPr>
        <w:t>ҳ</w:t>
      </w:r>
      <w:proofErr w:type="spellStart"/>
      <w:r w:rsidRPr="009C57C9">
        <w:rPr>
          <w:rFonts w:ascii="Palatino Linotype" w:hAnsi="Palatino Linotype"/>
        </w:rPr>
        <w:t>исобот</w:t>
      </w:r>
      <w:proofErr w:type="spellEnd"/>
      <w:r w:rsidRPr="009C57C9">
        <w:rPr>
          <w:rFonts w:ascii="Palatino Linotype" w:hAnsi="Palatino Linotype"/>
        </w:rPr>
        <w:t xml:space="preserve"> меди</w:t>
      </w:r>
      <w:r w:rsidRPr="009C57C9">
        <w:rPr>
          <w:rFonts w:ascii="Palatino Linotype" w:hAnsi="Palatino Linotype"/>
          <w:lang w:val="tg-Cyrl-TJ"/>
        </w:rPr>
        <w:t>ҳ</w:t>
      </w:r>
      <w:proofErr w:type="spellStart"/>
      <w:r w:rsidRPr="009C57C9">
        <w:rPr>
          <w:rFonts w:ascii="Palatino Linotype" w:hAnsi="Palatino Linotype"/>
        </w:rPr>
        <w:t>анд</w:t>
      </w:r>
      <w:proofErr w:type="spellEnd"/>
      <w:r w:rsidRPr="009C57C9">
        <w:rPr>
          <w:rFonts w:ascii="Palatino Linotype" w:hAnsi="Palatino Linotype"/>
        </w:rPr>
        <w:t>.</w:t>
      </w:r>
    </w:p>
    <w:p w14:paraId="7DDA8CD5" w14:textId="77777777" w:rsidR="00CA1BB3" w:rsidRPr="009C57C9" w:rsidRDefault="00CA1BB3" w:rsidP="00CA1BB3">
      <w:pPr>
        <w:ind w:firstLine="708"/>
        <w:jc w:val="both"/>
        <w:rPr>
          <w:rFonts w:ascii="Palatino Linotype" w:hAnsi="Palatino Linotype"/>
        </w:rPr>
      </w:pPr>
      <w:r w:rsidRPr="009C57C9">
        <w:rPr>
          <w:rFonts w:ascii="Palatino Linotype" w:hAnsi="Palatino Linotype"/>
        </w:rPr>
        <w:t>И</w:t>
      </w:r>
      <w:r w:rsidRPr="009C57C9">
        <w:rPr>
          <w:rFonts w:ascii="Palatino Linotype" w:hAnsi="Palatino Linotype"/>
          <w:lang w:val="tg-Cyrl-TJ"/>
        </w:rPr>
        <w:t>ҷ</w:t>
      </w:r>
      <w:proofErr w:type="spellStart"/>
      <w:r w:rsidRPr="009C57C9">
        <w:rPr>
          <w:rFonts w:ascii="Palatino Linotype" w:hAnsi="Palatino Linotype"/>
        </w:rPr>
        <w:t>роиши</w:t>
      </w:r>
      <w:proofErr w:type="spellEnd"/>
      <w:r w:rsidRPr="009C57C9">
        <w:rPr>
          <w:rFonts w:ascii="Palatino Linotype" w:hAnsi="Palatino Linotype"/>
        </w:rPr>
        <w:t xml:space="preserve"> </w:t>
      </w:r>
      <w:proofErr w:type="spellStart"/>
      <w:r w:rsidRPr="009C57C9">
        <w:rPr>
          <w:rFonts w:ascii="Palatino Linotype" w:hAnsi="Palatino Linotype"/>
        </w:rPr>
        <w:t>шартномаи</w:t>
      </w:r>
      <w:proofErr w:type="spellEnd"/>
      <w:r w:rsidRPr="009C57C9">
        <w:rPr>
          <w:rFonts w:ascii="Palatino Linotype" w:hAnsi="Palatino Linotype"/>
        </w:rPr>
        <w:t xml:space="preserve"> </w:t>
      </w:r>
      <w:proofErr w:type="spellStart"/>
      <w:r w:rsidRPr="009C57C9">
        <w:rPr>
          <w:rFonts w:ascii="Palatino Linotype" w:hAnsi="Palatino Linotype"/>
        </w:rPr>
        <w:t>коллективиро</w:t>
      </w:r>
      <w:proofErr w:type="spellEnd"/>
      <w:r w:rsidRPr="009C57C9">
        <w:rPr>
          <w:rFonts w:ascii="Palatino Linotype" w:hAnsi="Palatino Linotype"/>
        </w:rPr>
        <w:t xml:space="preserve"> тараф</w:t>
      </w:r>
      <w:r w:rsidRPr="009C57C9">
        <w:rPr>
          <w:rFonts w:ascii="Palatino Linotype" w:hAnsi="Palatino Linotype"/>
          <w:lang w:val="tg-Cyrl-TJ"/>
        </w:rPr>
        <w:t>ҳ</w:t>
      </w:r>
      <w:r w:rsidRPr="009C57C9">
        <w:rPr>
          <w:rFonts w:ascii="Palatino Linotype" w:hAnsi="Palatino Linotype"/>
        </w:rPr>
        <w:t xml:space="preserve">о </w:t>
      </w:r>
      <w:proofErr w:type="spellStart"/>
      <w:r w:rsidRPr="009C57C9">
        <w:rPr>
          <w:rFonts w:ascii="Palatino Linotype" w:hAnsi="Palatino Linotype"/>
        </w:rPr>
        <w:t>ва</w:t>
      </w:r>
      <w:proofErr w:type="spellEnd"/>
      <w:r w:rsidRPr="009C57C9">
        <w:rPr>
          <w:rFonts w:ascii="Palatino Linotype" w:hAnsi="Palatino Linotype"/>
        </w:rPr>
        <w:t xml:space="preserve"> </w:t>
      </w:r>
      <w:proofErr w:type="spellStart"/>
      <w:r w:rsidRPr="009C57C9">
        <w:rPr>
          <w:rFonts w:ascii="Palatino Linotype" w:hAnsi="Palatino Linotype"/>
        </w:rPr>
        <w:t>шахсони</w:t>
      </w:r>
      <w:proofErr w:type="spellEnd"/>
      <w:r w:rsidRPr="009C57C9">
        <w:rPr>
          <w:rFonts w:ascii="Palatino Linotype" w:hAnsi="Palatino Linotype"/>
        </w:rPr>
        <w:t xml:space="preserve"> </w:t>
      </w:r>
      <w:proofErr w:type="spellStart"/>
      <w:r w:rsidRPr="009C57C9">
        <w:rPr>
          <w:rFonts w:ascii="Palatino Linotype" w:hAnsi="Palatino Linotype"/>
        </w:rPr>
        <w:t>ваколатдори</w:t>
      </w:r>
      <w:proofErr w:type="spellEnd"/>
      <w:r w:rsidRPr="009C57C9">
        <w:rPr>
          <w:rFonts w:ascii="Palatino Linotype" w:hAnsi="Palatino Linotype"/>
        </w:rPr>
        <w:t xml:space="preserve"> он</w:t>
      </w:r>
      <w:r w:rsidRPr="009C57C9">
        <w:rPr>
          <w:rFonts w:ascii="Palatino Linotype" w:hAnsi="Palatino Linotype"/>
          <w:lang w:val="tg-Cyrl-TJ"/>
        </w:rPr>
        <w:t>ҳ</w:t>
      </w:r>
      <w:r w:rsidRPr="009C57C9">
        <w:rPr>
          <w:rFonts w:ascii="Palatino Linotype" w:hAnsi="Palatino Linotype"/>
        </w:rPr>
        <w:t xml:space="preserve">о </w:t>
      </w:r>
      <w:proofErr w:type="spellStart"/>
      <w:r w:rsidRPr="009C57C9">
        <w:rPr>
          <w:rFonts w:ascii="Palatino Linotype" w:hAnsi="Palatino Linotype"/>
        </w:rPr>
        <w:t>назорат</w:t>
      </w:r>
      <w:proofErr w:type="spellEnd"/>
      <w:r w:rsidRPr="009C57C9">
        <w:rPr>
          <w:rFonts w:ascii="Palatino Linotype" w:hAnsi="Palatino Linotype"/>
        </w:rPr>
        <w:t xml:space="preserve"> </w:t>
      </w:r>
      <w:proofErr w:type="spellStart"/>
      <w:r w:rsidRPr="009C57C9">
        <w:rPr>
          <w:rFonts w:ascii="Palatino Linotype" w:hAnsi="Palatino Linotype"/>
        </w:rPr>
        <w:t>мекунанд</w:t>
      </w:r>
      <w:proofErr w:type="spellEnd"/>
      <w:r w:rsidRPr="009C57C9">
        <w:rPr>
          <w:rFonts w:ascii="Palatino Linotype" w:hAnsi="Palatino Linotype"/>
        </w:rPr>
        <w:t xml:space="preserve">. Ба ин </w:t>
      </w:r>
      <w:proofErr w:type="spellStart"/>
      <w:r w:rsidRPr="009C57C9">
        <w:rPr>
          <w:rFonts w:ascii="Palatino Linotype" w:hAnsi="Palatino Linotype"/>
        </w:rPr>
        <w:t>ма</w:t>
      </w:r>
      <w:proofErr w:type="spellEnd"/>
      <w:r w:rsidRPr="009C57C9">
        <w:rPr>
          <w:rFonts w:ascii="Palatino Linotype" w:hAnsi="Palatino Linotype"/>
          <w:lang w:val="tg-Cyrl-TJ"/>
        </w:rPr>
        <w:t>қ</w:t>
      </w:r>
      <w:r w:rsidRPr="009C57C9">
        <w:rPr>
          <w:rFonts w:ascii="Palatino Linotype" w:hAnsi="Palatino Linotype"/>
        </w:rPr>
        <w:t>сад тараф</w:t>
      </w:r>
      <w:r w:rsidRPr="009C57C9">
        <w:rPr>
          <w:rFonts w:ascii="Palatino Linotype" w:hAnsi="Palatino Linotype"/>
          <w:lang w:val="tg-Cyrl-TJ"/>
        </w:rPr>
        <w:t>ҳ</w:t>
      </w:r>
      <w:r w:rsidRPr="009C57C9">
        <w:rPr>
          <w:rFonts w:ascii="Palatino Linotype" w:hAnsi="Palatino Linotype"/>
        </w:rPr>
        <w:t xml:space="preserve">о </w:t>
      </w:r>
      <w:proofErr w:type="spellStart"/>
      <w:r w:rsidRPr="009C57C9">
        <w:rPr>
          <w:rFonts w:ascii="Palatino Linotype" w:hAnsi="Palatino Linotype"/>
        </w:rPr>
        <w:t>вазифадоранд</w:t>
      </w:r>
      <w:proofErr w:type="spellEnd"/>
      <w:r w:rsidRPr="009C57C9">
        <w:rPr>
          <w:rFonts w:ascii="Palatino Linotype" w:hAnsi="Palatino Linotype"/>
        </w:rPr>
        <w:t xml:space="preserve"> </w:t>
      </w:r>
      <w:proofErr w:type="spellStart"/>
      <w:r w:rsidRPr="009C57C9">
        <w:rPr>
          <w:rFonts w:ascii="Palatino Linotype" w:hAnsi="Palatino Linotype"/>
        </w:rPr>
        <w:t>сарива</w:t>
      </w:r>
      <w:proofErr w:type="spellEnd"/>
      <w:r w:rsidRPr="009C57C9">
        <w:rPr>
          <w:rFonts w:ascii="Palatino Linotype" w:hAnsi="Palatino Linotype"/>
          <w:lang w:val="tg-Cyrl-TJ"/>
        </w:rPr>
        <w:t>қ</w:t>
      </w:r>
      <w:r w:rsidRPr="009C57C9">
        <w:rPr>
          <w:rFonts w:ascii="Palatino Linotype" w:hAnsi="Palatino Linotype"/>
        </w:rPr>
        <w:t xml:space="preserve">т ба </w:t>
      </w:r>
      <w:proofErr w:type="spellStart"/>
      <w:r w:rsidRPr="009C57C9">
        <w:rPr>
          <w:rFonts w:ascii="Palatino Linotype" w:hAnsi="Palatino Linotype"/>
        </w:rPr>
        <w:t>намояндагони</w:t>
      </w:r>
      <w:proofErr w:type="spellEnd"/>
      <w:r w:rsidRPr="009C57C9">
        <w:rPr>
          <w:rFonts w:ascii="Palatino Linotype" w:hAnsi="Palatino Linotype"/>
        </w:rPr>
        <w:t xml:space="preserve"> </w:t>
      </w:r>
      <w:proofErr w:type="spellStart"/>
      <w:r w:rsidRPr="009C57C9">
        <w:rPr>
          <w:rFonts w:ascii="Palatino Linotype" w:hAnsi="Palatino Linotype"/>
        </w:rPr>
        <w:t>ваколатдори</w:t>
      </w:r>
      <w:proofErr w:type="spellEnd"/>
      <w:r w:rsidRPr="009C57C9">
        <w:rPr>
          <w:rFonts w:ascii="Palatino Linotype" w:hAnsi="Palatino Linotype"/>
        </w:rPr>
        <w:t xml:space="preserve"> </w:t>
      </w:r>
      <w:proofErr w:type="spellStart"/>
      <w:r w:rsidRPr="009C57C9">
        <w:rPr>
          <w:rFonts w:ascii="Palatino Linotype" w:hAnsi="Palatino Linotype"/>
        </w:rPr>
        <w:t>тарафи</w:t>
      </w:r>
      <w:proofErr w:type="spellEnd"/>
      <w:r w:rsidRPr="009C57C9">
        <w:rPr>
          <w:rFonts w:ascii="Palatino Linotype" w:hAnsi="Palatino Linotype"/>
        </w:rPr>
        <w:t xml:space="preserve"> </w:t>
      </w:r>
      <w:proofErr w:type="spellStart"/>
      <w:r w:rsidRPr="009C57C9">
        <w:rPr>
          <w:rFonts w:ascii="Palatino Linotype" w:hAnsi="Palatino Linotype"/>
        </w:rPr>
        <w:t>дигар</w:t>
      </w:r>
      <w:proofErr w:type="spellEnd"/>
      <w:r w:rsidRPr="009C57C9">
        <w:rPr>
          <w:rFonts w:ascii="Palatino Linotype" w:hAnsi="Palatino Linotype"/>
        </w:rPr>
        <w:t xml:space="preserve"> </w:t>
      </w:r>
      <w:r w:rsidRPr="009C57C9">
        <w:rPr>
          <w:rFonts w:ascii="Palatino Linotype" w:hAnsi="Palatino Linotype"/>
          <w:lang w:val="tg-Cyrl-TJ"/>
        </w:rPr>
        <w:t>ҳ</w:t>
      </w:r>
      <w:proofErr w:type="spellStart"/>
      <w:r w:rsidRPr="009C57C9">
        <w:rPr>
          <w:rFonts w:ascii="Palatino Linotype" w:hAnsi="Palatino Linotype"/>
        </w:rPr>
        <w:t>амаи</w:t>
      </w:r>
      <w:proofErr w:type="spellEnd"/>
      <w:r w:rsidRPr="009C57C9">
        <w:rPr>
          <w:rFonts w:ascii="Palatino Linotype" w:hAnsi="Palatino Linotype"/>
        </w:rPr>
        <w:t xml:space="preserve"> </w:t>
      </w:r>
      <w:proofErr w:type="spellStart"/>
      <w:r w:rsidRPr="009C57C9">
        <w:rPr>
          <w:rFonts w:ascii="Palatino Linotype" w:hAnsi="Palatino Linotype"/>
        </w:rPr>
        <w:t>маълумот</w:t>
      </w:r>
      <w:proofErr w:type="spellEnd"/>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дар ин бора мав</w:t>
      </w:r>
      <w:r w:rsidRPr="009C57C9">
        <w:rPr>
          <w:rFonts w:ascii="Palatino Linotype" w:hAnsi="Palatino Linotype"/>
          <w:lang w:val="tg-Cyrl-TJ"/>
        </w:rPr>
        <w:t>ҷ</w:t>
      </w:r>
      <w:proofErr w:type="spellStart"/>
      <w:r w:rsidRPr="009C57C9">
        <w:rPr>
          <w:rFonts w:ascii="Palatino Linotype" w:hAnsi="Palatino Linotype"/>
        </w:rPr>
        <w:t>удбударо</w:t>
      </w:r>
      <w:proofErr w:type="spellEnd"/>
      <w:r w:rsidRPr="009C57C9">
        <w:rPr>
          <w:rFonts w:ascii="Palatino Linotype" w:hAnsi="Palatino Linotype"/>
        </w:rPr>
        <w:t xml:space="preserve"> пешни</w:t>
      </w:r>
      <w:r w:rsidRPr="009C57C9">
        <w:rPr>
          <w:rFonts w:ascii="Palatino Linotype" w:hAnsi="Palatino Linotype"/>
          <w:lang w:val="tg-Cyrl-TJ"/>
        </w:rPr>
        <w:t>ҳ</w:t>
      </w:r>
      <w:r w:rsidRPr="009C57C9">
        <w:rPr>
          <w:rFonts w:ascii="Palatino Linotype" w:hAnsi="Palatino Linotype"/>
        </w:rPr>
        <w:t xml:space="preserve">од </w:t>
      </w:r>
      <w:proofErr w:type="spellStart"/>
      <w:r w:rsidRPr="009C57C9">
        <w:rPr>
          <w:rFonts w:ascii="Palatino Linotype" w:hAnsi="Palatino Linotype"/>
        </w:rPr>
        <w:t>намоянд</w:t>
      </w:r>
      <w:proofErr w:type="spellEnd"/>
      <w:r w:rsidRPr="009C57C9">
        <w:rPr>
          <w:rFonts w:ascii="Palatino Linotype" w:hAnsi="Palatino Linotype"/>
        </w:rPr>
        <w:t>.</w:t>
      </w:r>
    </w:p>
    <w:p w14:paraId="4459CB41" w14:textId="77777777" w:rsidR="00CA1BB3" w:rsidRPr="009C57C9" w:rsidRDefault="00CA1BB3" w:rsidP="00CA1BB3">
      <w:pPr>
        <w:ind w:firstLine="708"/>
        <w:jc w:val="both"/>
        <w:rPr>
          <w:rFonts w:ascii="Palatino Linotype" w:hAnsi="Palatino Linotype"/>
          <w:lang w:val="tg-Cyrl-TJ"/>
        </w:rPr>
      </w:pPr>
      <w:proofErr w:type="spellStart"/>
      <w:r w:rsidRPr="009C57C9">
        <w:rPr>
          <w:rFonts w:ascii="Palatino Linotype" w:hAnsi="Palatino Linotype"/>
        </w:rPr>
        <w:t>Шартномаи</w:t>
      </w:r>
      <w:proofErr w:type="spellEnd"/>
      <w:r w:rsidRPr="009C57C9">
        <w:rPr>
          <w:rFonts w:ascii="Palatino Linotype" w:hAnsi="Palatino Linotype"/>
        </w:rPr>
        <w:t xml:space="preserve"> </w:t>
      </w:r>
      <w:proofErr w:type="spellStart"/>
      <w:r w:rsidRPr="009C57C9">
        <w:rPr>
          <w:rFonts w:ascii="Palatino Linotype" w:hAnsi="Palatino Linotype"/>
        </w:rPr>
        <w:t>коллективии</w:t>
      </w:r>
      <w:proofErr w:type="spellEnd"/>
      <w:r w:rsidRPr="009C57C9">
        <w:rPr>
          <w:rFonts w:ascii="Palatino Linotype" w:hAnsi="Palatino Linotype"/>
        </w:rPr>
        <w:t xml:space="preserve"> </w:t>
      </w:r>
      <w:proofErr w:type="spellStart"/>
      <w:r w:rsidRPr="009C57C9">
        <w:rPr>
          <w:rFonts w:ascii="Palatino Linotype" w:hAnsi="Palatino Linotype"/>
        </w:rPr>
        <w:t>мазкур</w:t>
      </w:r>
      <w:proofErr w:type="spellEnd"/>
      <w:r w:rsidRPr="009C57C9">
        <w:rPr>
          <w:rFonts w:ascii="Palatino Linotype" w:hAnsi="Palatino Linotype"/>
        </w:rPr>
        <w:t xml:space="preserve"> б</w:t>
      </w:r>
      <w:r w:rsidRPr="009C57C9">
        <w:rPr>
          <w:rFonts w:ascii="Palatino Linotype" w:hAnsi="Palatino Linotype"/>
          <w:lang w:val="tg-Cyrl-TJ"/>
        </w:rPr>
        <w:t>о</w:t>
      </w:r>
      <w:r w:rsidRPr="009C57C9">
        <w:rPr>
          <w:rFonts w:ascii="Palatino Linotype" w:hAnsi="Palatino Linotype"/>
        </w:rPr>
        <w:t xml:space="preserve"> </w:t>
      </w:r>
      <w:r w:rsidRPr="009C57C9">
        <w:rPr>
          <w:rFonts w:ascii="Palatino Linotype" w:hAnsi="Palatino Linotype"/>
          <w:lang w:val="tg-Cyrl-TJ"/>
        </w:rPr>
        <w:t>қ</w:t>
      </w:r>
      <w:proofErr w:type="spellStart"/>
      <w:r w:rsidRPr="009C57C9">
        <w:rPr>
          <w:rFonts w:ascii="Palatino Linotype" w:hAnsi="Palatino Linotype"/>
        </w:rPr>
        <w:t>онун</w:t>
      </w:r>
      <w:proofErr w:type="spellEnd"/>
      <w:r w:rsidRPr="009C57C9">
        <w:rPr>
          <w:rFonts w:ascii="Palatino Linotype" w:hAnsi="Palatino Linotype"/>
          <w:lang w:val="tg-Cyrl-TJ"/>
        </w:rPr>
        <w:t xml:space="preserve">гузории </w:t>
      </w:r>
      <w:proofErr w:type="spellStart"/>
      <w:r w:rsidRPr="009C57C9">
        <w:rPr>
          <w:rFonts w:ascii="Palatino Linotype" w:hAnsi="Palatino Linotype"/>
        </w:rPr>
        <w:t>амалкунандаи</w:t>
      </w:r>
      <w:proofErr w:type="spellEnd"/>
      <w:r w:rsidRPr="009C57C9">
        <w:rPr>
          <w:rFonts w:ascii="Palatino Linotype" w:hAnsi="Palatino Linotype"/>
        </w:rPr>
        <w:t xml:space="preserve"> </w:t>
      </w:r>
      <w:r w:rsidRPr="009C57C9">
        <w:rPr>
          <w:rFonts w:ascii="Palatino Linotype" w:hAnsi="Palatino Linotype"/>
          <w:lang w:val="tg-Cyrl-TJ"/>
        </w:rPr>
        <w:t>Ҷ</w:t>
      </w:r>
      <w:r w:rsidRPr="009C57C9">
        <w:rPr>
          <w:rFonts w:ascii="Palatino Linotype" w:hAnsi="Palatino Linotype"/>
        </w:rPr>
        <w:t>ум</w:t>
      </w:r>
      <w:r w:rsidRPr="009C57C9">
        <w:rPr>
          <w:rFonts w:ascii="Palatino Linotype" w:hAnsi="Palatino Linotype"/>
          <w:lang w:val="tg-Cyrl-TJ"/>
        </w:rPr>
        <w:t>ҳ</w:t>
      </w:r>
      <w:proofErr w:type="spellStart"/>
      <w:r w:rsidRPr="009C57C9">
        <w:rPr>
          <w:rFonts w:ascii="Palatino Linotype" w:hAnsi="Palatino Linotype"/>
        </w:rPr>
        <w:t>урии</w:t>
      </w:r>
      <w:proofErr w:type="spellEnd"/>
      <w:r w:rsidRPr="009C57C9">
        <w:rPr>
          <w:rFonts w:ascii="Palatino Linotype" w:hAnsi="Palatino Linotype"/>
        </w:rPr>
        <w:t xml:space="preserve"> То</w:t>
      </w:r>
      <w:r w:rsidRPr="009C57C9">
        <w:rPr>
          <w:rFonts w:ascii="Palatino Linotype" w:hAnsi="Palatino Linotype"/>
          <w:lang w:val="tg-Cyrl-TJ"/>
        </w:rPr>
        <w:t>ҷ</w:t>
      </w:r>
      <w:proofErr w:type="spellStart"/>
      <w:r w:rsidRPr="009C57C9">
        <w:rPr>
          <w:rFonts w:ascii="Palatino Linotype" w:hAnsi="Palatino Linotype"/>
        </w:rPr>
        <w:t>икистон</w:t>
      </w:r>
      <w:proofErr w:type="spellEnd"/>
      <w:r w:rsidRPr="009C57C9">
        <w:rPr>
          <w:rFonts w:ascii="Palatino Linotype" w:hAnsi="Palatino Linotype"/>
        </w:rPr>
        <w:t xml:space="preserve"> </w:t>
      </w:r>
      <w:proofErr w:type="spellStart"/>
      <w:r w:rsidRPr="009C57C9">
        <w:rPr>
          <w:rFonts w:ascii="Palatino Linotype" w:hAnsi="Palatino Linotype"/>
        </w:rPr>
        <w:t>мувофи</w:t>
      </w:r>
      <w:proofErr w:type="spellEnd"/>
      <w:r w:rsidRPr="009C57C9">
        <w:rPr>
          <w:rFonts w:ascii="Palatino Linotype" w:hAnsi="Palatino Linotype"/>
          <w:lang w:val="tg-Cyrl-TJ"/>
        </w:rPr>
        <w:t>қ</w:t>
      </w:r>
      <w:r w:rsidRPr="009C57C9">
        <w:rPr>
          <w:rFonts w:ascii="Palatino Linotype" w:hAnsi="Palatino Linotype"/>
        </w:rPr>
        <w:t xml:space="preserve">а </w:t>
      </w:r>
      <w:proofErr w:type="spellStart"/>
      <w:r w:rsidRPr="009C57C9">
        <w:rPr>
          <w:rFonts w:ascii="Palatino Linotype" w:hAnsi="Palatino Linotype"/>
        </w:rPr>
        <w:t>кунонида</w:t>
      </w:r>
      <w:proofErr w:type="spellEnd"/>
      <w:r w:rsidRPr="009C57C9">
        <w:rPr>
          <w:rFonts w:ascii="Palatino Linotype" w:hAnsi="Palatino Linotype"/>
        </w:rPr>
        <w:t xml:space="preserve"> </w:t>
      </w:r>
      <w:proofErr w:type="spellStart"/>
      <w:r w:rsidRPr="009C57C9">
        <w:rPr>
          <w:rFonts w:ascii="Palatino Linotype" w:hAnsi="Palatino Linotype"/>
        </w:rPr>
        <w:t>шудааст</w:t>
      </w:r>
      <w:proofErr w:type="spellEnd"/>
      <w:r w:rsidRPr="009C57C9">
        <w:rPr>
          <w:rFonts w:ascii="Palatino Linotype" w:hAnsi="Palatino Linotype"/>
        </w:rPr>
        <w:t>.</w:t>
      </w:r>
      <w:r w:rsidRPr="009C57C9">
        <w:rPr>
          <w:rFonts w:ascii="Palatino Linotype" w:hAnsi="Palatino Linotype"/>
          <w:lang w:val="tg-Cyrl-TJ"/>
        </w:rPr>
        <w:t xml:space="preserve"> Дар ҳолати мухолифат кардани шартҳои Шартномаи коллективӣ ба санадҳои меъёрӣ-ҳуқуқии амалкунандаи Ҷумҳурии </w:t>
      </w:r>
      <w:r w:rsidRPr="009C57C9">
        <w:rPr>
          <w:rFonts w:ascii="Palatino Linotype" w:hAnsi="Palatino Linotype"/>
          <w:lang w:val="tg-Cyrl-TJ"/>
        </w:rPr>
        <w:lastRenderedPageBreak/>
        <w:t>Тоҷикистон ва/ё пешбини нашудани талаботҳои санадҳои меъёрӣ-ҳуқуқӣ, меъёрҳои қонунгузорӣ бартарият дорад.</w:t>
      </w:r>
    </w:p>
    <w:p w14:paraId="43D74A77" w14:textId="77777777" w:rsidR="00B74223" w:rsidRPr="009C57C9" w:rsidRDefault="00AA5B56" w:rsidP="00B74223">
      <w:pPr>
        <w:jc w:val="both"/>
        <w:rPr>
          <w:rFonts w:ascii="Palatino Linotype" w:hAnsi="Palatino Linotype"/>
          <w:lang w:val="tg-Cyrl-TJ"/>
        </w:rPr>
      </w:pPr>
      <w:r w:rsidRPr="009C57C9">
        <w:rPr>
          <w:rFonts w:ascii="Palatino Linotype" w:hAnsi="Palatino Linotype"/>
          <w:lang w:val="tg-Cyrl-TJ"/>
        </w:rPr>
        <w:t>11.7. Муқаррароти шартномаи коллективӣ, ки вазъи ҳуқуқии кормандонро дар муқоиса бо Кодекси меҳнат ва дигар санадҳои меъёрии ҳуқуқии Ҷумҳурии Тоҷикистон бад менамоянд, эътибор надоранд ва татбиқ намегарданд.</w:t>
      </w:r>
    </w:p>
    <w:p w14:paraId="35508681" w14:textId="77777777" w:rsidR="00E65ECB" w:rsidRPr="009C57C9" w:rsidRDefault="00E65ECB" w:rsidP="00AA5B56">
      <w:pPr>
        <w:jc w:val="both"/>
        <w:rPr>
          <w:rFonts w:ascii="Palatino Linotype" w:hAnsi="Palatino Linotype"/>
          <w:lang w:val="tg-Cyrl-TJ"/>
        </w:rPr>
      </w:pPr>
    </w:p>
    <w:p w14:paraId="6D44E372" w14:textId="77777777" w:rsidR="00CA1BB3" w:rsidRPr="009C57C9" w:rsidRDefault="00CA1BB3" w:rsidP="00CA1BB3">
      <w:pPr>
        <w:ind w:firstLine="708"/>
        <w:jc w:val="center"/>
        <w:rPr>
          <w:rFonts w:ascii="Palatino Linotype" w:hAnsi="Palatino Linotype"/>
          <w:lang w:val="tg-Cyrl-TJ"/>
        </w:rPr>
      </w:pPr>
      <w:r w:rsidRPr="009C57C9">
        <w:rPr>
          <w:rFonts w:ascii="Palatino Linotype" w:hAnsi="Palatino Linotype"/>
          <w:b/>
          <w:lang w:val="tg-Cyrl-TJ"/>
        </w:rPr>
        <w:t>12.</w:t>
      </w:r>
      <w:r w:rsidRPr="009C57C9">
        <w:rPr>
          <w:rFonts w:ascii="Palatino Linotype" w:hAnsi="Palatino Linotype"/>
          <w:lang w:val="tg-Cyrl-TJ"/>
        </w:rPr>
        <w:t xml:space="preserve"> </w:t>
      </w:r>
      <w:r w:rsidR="006602AD" w:rsidRPr="009C57C9">
        <w:rPr>
          <w:rFonts w:ascii="Palatino Linotype" w:hAnsi="Palatino Linotype"/>
          <w:b/>
          <w:lang w:val="tg-Cyrl-TJ"/>
        </w:rPr>
        <w:t xml:space="preserve">Имзои </w:t>
      </w:r>
      <w:r w:rsidRPr="009C57C9">
        <w:rPr>
          <w:rFonts w:ascii="Palatino Linotype" w:hAnsi="Palatino Linotype"/>
          <w:b/>
          <w:spacing w:val="-4"/>
          <w:lang w:val="tg-Cyrl-TJ"/>
        </w:rPr>
        <w:t>Тарафҳо</w:t>
      </w:r>
    </w:p>
    <w:p w14:paraId="06D66B6D" w14:textId="77777777" w:rsidR="00CA1BB3" w:rsidRPr="009C57C9" w:rsidRDefault="00CA1BB3" w:rsidP="002378B3">
      <w:pPr>
        <w:ind w:firstLine="708"/>
        <w:jc w:val="both"/>
        <w:rPr>
          <w:rFonts w:ascii="Palatino Linotype" w:hAnsi="Palatino Linotype"/>
          <w:lang w:val="tg-Cyrl-TJ"/>
        </w:rPr>
      </w:pPr>
      <w:r w:rsidRPr="009C57C9">
        <w:rPr>
          <w:rFonts w:ascii="Palatino Linotype" w:hAnsi="Palatino Linotype"/>
          <w:lang w:val="tg-Cyrl-TJ"/>
        </w:rPr>
        <w:t xml:space="preserve">      </w:t>
      </w:r>
    </w:p>
    <w:p w14:paraId="6AE3F45C" w14:textId="77777777" w:rsidR="00CA1BB3" w:rsidRPr="009C57C9" w:rsidRDefault="00CA1BB3" w:rsidP="005179BE">
      <w:pPr>
        <w:rPr>
          <w:rFonts w:ascii="Palatino Linotype" w:hAnsi="Palatino Linotype"/>
          <w:lang w:val="tg-Cyrl-TJ"/>
        </w:rPr>
      </w:pPr>
      <w:r w:rsidRPr="009C57C9">
        <w:rPr>
          <w:rFonts w:ascii="Palatino Linotype" w:hAnsi="Palatino Linotype"/>
          <w:b/>
          <w:lang w:val="tg-Cyrl-TJ"/>
        </w:rPr>
        <w:t xml:space="preserve">  «</w:t>
      </w:r>
      <w:r w:rsidR="007864B7" w:rsidRPr="009C57C9">
        <w:rPr>
          <w:rFonts w:ascii="Palatino Linotype" w:hAnsi="Palatino Linotype"/>
          <w:b/>
          <w:lang w:val="tg-Cyrl-TJ"/>
        </w:rPr>
        <w:t>Бонк</w:t>
      </w:r>
      <w:r w:rsidRPr="009C57C9">
        <w:rPr>
          <w:rFonts w:ascii="Palatino Linotype" w:hAnsi="Palatino Linotype"/>
          <w:b/>
          <w:lang w:val="tg-Cyrl-TJ"/>
        </w:rPr>
        <w:t xml:space="preserve">»                                                       </w:t>
      </w:r>
      <w:r w:rsidR="007864B7" w:rsidRPr="009C57C9">
        <w:rPr>
          <w:rFonts w:ascii="Palatino Linotype" w:hAnsi="Palatino Linotype"/>
          <w:b/>
          <w:lang w:val="tg-Cyrl-TJ"/>
        </w:rPr>
        <w:t xml:space="preserve">          </w:t>
      </w:r>
      <w:r w:rsidRPr="009C57C9">
        <w:rPr>
          <w:rFonts w:ascii="Palatino Linotype" w:hAnsi="Palatino Linotype"/>
          <w:b/>
          <w:lang w:val="tg-Cyrl-TJ"/>
        </w:rPr>
        <w:t xml:space="preserve">     </w:t>
      </w:r>
      <w:r w:rsidR="002378B3" w:rsidRPr="009C57C9">
        <w:rPr>
          <w:rFonts w:ascii="Palatino Linotype" w:hAnsi="Palatino Linotype"/>
          <w:b/>
          <w:lang w:val="tg-Cyrl-TJ"/>
        </w:rPr>
        <w:t xml:space="preserve">      </w:t>
      </w:r>
      <w:r w:rsidRPr="009C57C9">
        <w:rPr>
          <w:rFonts w:ascii="Palatino Linotype" w:hAnsi="Palatino Linotype"/>
          <w:b/>
          <w:lang w:val="tg-Cyrl-TJ"/>
        </w:rPr>
        <w:t xml:space="preserve">  «Намояндаи кормандон»</w:t>
      </w:r>
    </w:p>
    <w:p w14:paraId="46225D5D" w14:textId="77777777" w:rsidR="00CA1BB3" w:rsidRPr="009C57C9" w:rsidRDefault="00CA1BB3" w:rsidP="005179BE">
      <w:pPr>
        <w:rPr>
          <w:rFonts w:ascii="Palatino Linotype" w:hAnsi="Palatino Linotype"/>
          <w:lang w:val="tg-Cyrl-TJ"/>
        </w:rPr>
      </w:pPr>
      <w:r w:rsidRPr="009C57C9">
        <w:rPr>
          <w:rFonts w:ascii="Palatino Linotype" w:hAnsi="Palatino Linotype"/>
          <w:lang w:val="tg-Cyrl-TJ"/>
        </w:rPr>
        <w:t xml:space="preserve">Раиси Раёсати                                                             </w:t>
      </w:r>
      <w:r w:rsidR="002378B3" w:rsidRPr="009C57C9">
        <w:rPr>
          <w:rFonts w:ascii="Palatino Linotype" w:hAnsi="Palatino Linotype"/>
          <w:lang w:val="tg-Cyrl-TJ"/>
        </w:rPr>
        <w:t xml:space="preserve">      </w:t>
      </w:r>
      <w:r w:rsidRPr="009C57C9">
        <w:rPr>
          <w:rFonts w:ascii="Palatino Linotype" w:hAnsi="Palatino Linotype"/>
          <w:lang w:val="tg-Cyrl-TJ"/>
        </w:rPr>
        <w:t xml:space="preserve"> Раиси Фонди ҳифзи ҳуқуқӣ ва </w:t>
      </w:r>
    </w:p>
    <w:p w14:paraId="2F64A103" w14:textId="77777777" w:rsidR="00CA1BB3" w:rsidRPr="009C57C9" w:rsidRDefault="00CA1BB3" w:rsidP="005179BE">
      <w:pPr>
        <w:rPr>
          <w:rFonts w:ascii="Palatino Linotype" w:hAnsi="Palatino Linotype"/>
        </w:rPr>
      </w:pPr>
      <w:r w:rsidRPr="009C57C9">
        <w:rPr>
          <w:rFonts w:ascii="Palatino Linotype" w:hAnsi="Palatino Linotype"/>
          <w:lang w:val="tg-Cyrl-TJ"/>
        </w:rPr>
        <w:t>Ҷ</w:t>
      </w:r>
      <w:r w:rsidRPr="009C57C9">
        <w:rPr>
          <w:rFonts w:ascii="Palatino Linotype" w:hAnsi="Palatino Linotype"/>
        </w:rPr>
        <w:t xml:space="preserve">СК «Бонки Эсхата»                                      </w:t>
      </w:r>
      <w:r w:rsidRPr="009C57C9">
        <w:rPr>
          <w:rFonts w:ascii="Palatino Linotype" w:hAnsi="Palatino Linotype"/>
          <w:lang w:val="tg-Cyrl-TJ"/>
        </w:rPr>
        <w:t xml:space="preserve">           </w:t>
      </w:r>
      <w:r w:rsidR="002378B3" w:rsidRPr="009C57C9">
        <w:rPr>
          <w:rFonts w:ascii="Palatino Linotype" w:hAnsi="Palatino Linotype"/>
          <w:lang w:val="tg-Cyrl-TJ"/>
        </w:rPr>
        <w:t xml:space="preserve">       </w:t>
      </w:r>
      <w:r w:rsidRPr="009C57C9">
        <w:rPr>
          <w:rFonts w:ascii="Palatino Linotype" w:hAnsi="Palatino Linotype"/>
          <w:lang w:val="tg-Cyrl-TJ"/>
        </w:rPr>
        <w:t>иҷтимои</w:t>
      </w:r>
      <w:r w:rsidRPr="009C57C9">
        <w:rPr>
          <w:rFonts w:ascii="Palatino Linotype" w:hAnsi="Palatino Linotype"/>
        </w:rPr>
        <w:t xml:space="preserve">и </w:t>
      </w:r>
      <w:proofErr w:type="spellStart"/>
      <w:r w:rsidRPr="009C57C9">
        <w:rPr>
          <w:rFonts w:ascii="Palatino Linotype" w:hAnsi="Palatino Linotype"/>
        </w:rPr>
        <w:t>кормандони</w:t>
      </w:r>
      <w:proofErr w:type="spellEnd"/>
      <w:r w:rsidRPr="009C57C9">
        <w:rPr>
          <w:rFonts w:ascii="Palatino Linotype" w:hAnsi="Palatino Linotype"/>
        </w:rPr>
        <w:t xml:space="preserve"> </w:t>
      </w:r>
    </w:p>
    <w:p w14:paraId="4281BCF7" w14:textId="77777777" w:rsidR="00CA1BB3" w:rsidRPr="009C57C9" w:rsidRDefault="00CA1BB3" w:rsidP="005179BE">
      <w:pPr>
        <w:rPr>
          <w:rFonts w:ascii="Palatino Linotype" w:hAnsi="Palatino Linotype"/>
        </w:rPr>
      </w:pPr>
      <w:r w:rsidRPr="009C57C9">
        <w:rPr>
          <w:rFonts w:ascii="Palatino Linotype" w:hAnsi="Palatino Linotype"/>
        </w:rPr>
        <w:t xml:space="preserve">                                                                              </w:t>
      </w:r>
      <w:r w:rsidRPr="009C57C9">
        <w:rPr>
          <w:rFonts w:ascii="Palatino Linotype" w:hAnsi="Palatino Linotype"/>
          <w:lang w:val="tg-Cyrl-TJ"/>
        </w:rPr>
        <w:t xml:space="preserve">       </w:t>
      </w:r>
      <w:r w:rsidR="002378B3" w:rsidRPr="009C57C9">
        <w:rPr>
          <w:rFonts w:ascii="Palatino Linotype" w:hAnsi="Palatino Linotype"/>
          <w:lang w:val="tg-Cyrl-TJ"/>
        </w:rPr>
        <w:t xml:space="preserve">      </w:t>
      </w:r>
      <w:r w:rsidRPr="009C57C9">
        <w:rPr>
          <w:rFonts w:ascii="Palatino Linotype" w:hAnsi="Palatino Linotype"/>
          <w:lang w:val="tg-Cyrl-TJ"/>
        </w:rPr>
        <w:t xml:space="preserve">    Ҷ</w:t>
      </w:r>
      <w:r w:rsidRPr="009C57C9">
        <w:rPr>
          <w:rFonts w:ascii="Palatino Linotype" w:hAnsi="Palatino Linotype"/>
        </w:rPr>
        <w:t xml:space="preserve">СК «Бонки Эсхата»                                                       </w:t>
      </w:r>
    </w:p>
    <w:p w14:paraId="063B3783" w14:textId="2527E5DD" w:rsidR="00CA1BB3" w:rsidRPr="009C57C9" w:rsidRDefault="00CA1BB3" w:rsidP="005179BE">
      <w:pPr>
        <w:rPr>
          <w:rFonts w:ascii="Palatino Linotype" w:hAnsi="Palatino Linotype"/>
        </w:rPr>
      </w:pPr>
      <w:del w:id="2332" w:author="Гафуров Камолджон Азимджонович" w:date="2024-10-11T09:55:00Z" w16du:dateUtc="2024-10-11T04:55:00Z">
        <w:r w:rsidRPr="009C57C9" w:rsidDel="005366BD">
          <w:rPr>
            <w:rFonts w:ascii="Palatino Linotype" w:hAnsi="Palatino Linotype"/>
            <w:lang w:val="tg-Cyrl-TJ"/>
          </w:rPr>
          <w:delText>Райнер Мюллер-Ҳанке</w:delText>
        </w:r>
      </w:del>
      <w:ins w:id="2333" w:author="Гафуров Камолджон Азимджонович" w:date="2024-10-11T09:55:00Z" w16du:dateUtc="2024-10-11T04:55:00Z">
        <w:r w:rsidR="005366BD">
          <w:rPr>
            <w:rFonts w:ascii="Palatino Linotype" w:hAnsi="Palatino Linotype"/>
            <w:lang w:val="tg-Cyrl-TJ"/>
          </w:rPr>
          <w:t>Сайфидинов А.Т.</w:t>
        </w:r>
        <w:r w:rsidR="005366BD" w:rsidRPr="009C57C9">
          <w:rPr>
            <w:rFonts w:ascii="Palatino Linotype" w:hAnsi="Palatino Linotype"/>
          </w:rPr>
          <w:t>______________</w:t>
        </w:r>
      </w:ins>
      <w:del w:id="2334" w:author="Гафуров Камолджон Азимджонович" w:date="2024-10-11T09:55:00Z" w16du:dateUtc="2024-10-11T04:55:00Z">
        <w:r w:rsidRPr="009C57C9" w:rsidDel="005366BD">
          <w:rPr>
            <w:rFonts w:ascii="Palatino Linotype" w:hAnsi="Palatino Linotype"/>
          </w:rPr>
          <w:delText xml:space="preserve">________ </w:delText>
        </w:r>
      </w:del>
      <w:r w:rsidRPr="009C57C9">
        <w:rPr>
          <w:rFonts w:ascii="Palatino Linotype" w:hAnsi="Palatino Linotype"/>
        </w:rPr>
        <w:t xml:space="preserve">                  </w:t>
      </w:r>
      <w:r w:rsidRPr="009C57C9">
        <w:rPr>
          <w:rFonts w:ascii="Palatino Linotype" w:hAnsi="Palatino Linotype"/>
          <w:lang w:val="tg-Cyrl-TJ"/>
        </w:rPr>
        <w:t xml:space="preserve">           </w:t>
      </w:r>
      <w:r w:rsidR="002378B3" w:rsidRPr="009C57C9">
        <w:rPr>
          <w:rFonts w:ascii="Palatino Linotype" w:hAnsi="Palatino Linotype"/>
          <w:lang w:val="tg-Cyrl-TJ"/>
        </w:rPr>
        <w:t xml:space="preserve">   </w:t>
      </w:r>
      <w:ins w:id="2335" w:author="Гафуров Камолджон Азимджонович" w:date="2024-10-11T09:55:00Z" w16du:dateUtc="2024-10-11T04:55:00Z">
        <w:r w:rsidR="005366BD">
          <w:rPr>
            <w:rFonts w:ascii="Palatino Linotype" w:hAnsi="Palatino Linotype"/>
            <w:lang w:val="tg-Cyrl-TJ"/>
          </w:rPr>
          <w:t xml:space="preserve"> </w:t>
        </w:r>
      </w:ins>
      <w:del w:id="2336" w:author="Гафуров Камолджон Азимджонович" w:date="2024-10-11T09:55:00Z" w16du:dateUtc="2024-10-11T04:55:00Z">
        <w:r w:rsidR="002378B3" w:rsidRPr="009C57C9" w:rsidDel="005366BD">
          <w:rPr>
            <w:rFonts w:ascii="Palatino Linotype" w:hAnsi="Palatino Linotype"/>
            <w:lang w:val="tg-Cyrl-TJ"/>
          </w:rPr>
          <w:delText xml:space="preserve">    </w:delText>
        </w:r>
      </w:del>
      <w:proofErr w:type="spellStart"/>
      <w:r w:rsidRPr="009C57C9">
        <w:rPr>
          <w:rFonts w:ascii="Palatino Linotype" w:hAnsi="Palatino Linotype"/>
        </w:rPr>
        <w:t>Почоев</w:t>
      </w:r>
      <w:proofErr w:type="spellEnd"/>
      <w:r w:rsidRPr="009C57C9">
        <w:rPr>
          <w:rFonts w:ascii="Palatino Linotype" w:hAnsi="Palatino Linotype"/>
        </w:rPr>
        <w:t xml:space="preserve"> А.У. ______________</w:t>
      </w:r>
    </w:p>
    <w:p w14:paraId="28CD3FA8" w14:textId="46141BE0" w:rsidR="00CA1BB3" w:rsidRPr="009C57C9" w:rsidRDefault="00CA1BB3" w:rsidP="005179BE">
      <w:pPr>
        <w:rPr>
          <w:rFonts w:ascii="Palatino Linotype" w:hAnsi="Palatino Linotype"/>
        </w:rPr>
      </w:pPr>
      <w:r w:rsidRPr="009C57C9">
        <w:rPr>
          <w:rFonts w:ascii="Palatino Linotype" w:hAnsi="Palatino Linotype"/>
          <w:lang w:val="tg-Cyrl-TJ"/>
        </w:rPr>
        <w:t>“</w:t>
      </w:r>
      <w:r w:rsidRPr="009C57C9">
        <w:rPr>
          <w:rFonts w:ascii="Palatino Linotype" w:hAnsi="Palatino Linotype"/>
        </w:rPr>
        <w:t>___</w:t>
      </w:r>
      <w:r w:rsidRPr="009C57C9">
        <w:rPr>
          <w:rFonts w:ascii="Palatino Linotype" w:hAnsi="Palatino Linotype"/>
          <w:lang w:val="tg-Cyrl-TJ"/>
        </w:rPr>
        <w:t>”</w:t>
      </w:r>
      <w:r w:rsidRPr="009C57C9">
        <w:rPr>
          <w:rFonts w:ascii="Palatino Linotype" w:hAnsi="Palatino Linotype"/>
        </w:rPr>
        <w:t xml:space="preserve">   </w:t>
      </w:r>
      <w:del w:id="2337" w:author="Гафуров Камолджон Азимджонович" w:date="2024-10-11T09:56:00Z" w16du:dateUtc="2024-10-11T04:56:00Z">
        <w:r w:rsidRPr="009C57C9" w:rsidDel="005366BD">
          <w:rPr>
            <w:rFonts w:ascii="Palatino Linotype" w:hAnsi="Palatino Linotype"/>
          </w:rPr>
          <w:delText>___________</w:delText>
        </w:r>
      </w:del>
      <w:ins w:id="2338" w:author="Гафуров Камолджон Азимджонович" w:date="2024-10-11T09:56:00Z" w16du:dateUtc="2024-10-11T04:56:00Z">
        <w:r w:rsidR="005366BD">
          <w:rPr>
            <w:rFonts w:ascii="Palatino Linotype" w:hAnsi="Palatino Linotype"/>
            <w:lang w:val="tg-Cyrl-TJ"/>
          </w:rPr>
          <w:t xml:space="preserve">октябри </w:t>
        </w:r>
      </w:ins>
      <w:ins w:id="2339" w:author="Гафуров Камолджон Азимджонович" w:date="2024-10-11T09:55:00Z" w16du:dateUtc="2024-10-11T04:55:00Z">
        <w:r w:rsidR="005366BD">
          <w:rPr>
            <w:rFonts w:ascii="Palatino Linotype" w:hAnsi="Palatino Linotype"/>
            <w:lang w:val="tg-Cyrl-TJ"/>
          </w:rPr>
          <w:t xml:space="preserve">соли </w:t>
        </w:r>
      </w:ins>
      <w:r w:rsidRPr="009C57C9">
        <w:rPr>
          <w:rFonts w:ascii="Palatino Linotype" w:hAnsi="Palatino Linotype"/>
        </w:rPr>
        <w:t>20</w:t>
      </w:r>
      <w:r w:rsidRPr="009C57C9">
        <w:rPr>
          <w:rFonts w:ascii="Palatino Linotype" w:hAnsi="Palatino Linotype"/>
          <w:lang w:val="tg-Cyrl-TJ"/>
        </w:rPr>
        <w:t>2</w:t>
      </w:r>
      <w:ins w:id="2340" w:author="Гафуров Камолджон Азимджонович" w:date="2024-10-11T09:56:00Z" w16du:dateUtc="2024-10-11T04:56:00Z">
        <w:r w:rsidR="005366BD">
          <w:rPr>
            <w:rFonts w:ascii="Palatino Linotype" w:hAnsi="Palatino Linotype"/>
            <w:lang w:val="tg-Cyrl-TJ"/>
          </w:rPr>
          <w:t>4</w:t>
        </w:r>
      </w:ins>
      <w:del w:id="2341" w:author="Гафуров Камолджон Азимджонович" w:date="2024-10-11T09:55:00Z" w16du:dateUtc="2024-10-11T04:55:00Z">
        <w:r w:rsidRPr="009C57C9" w:rsidDel="005366BD">
          <w:rPr>
            <w:rFonts w:ascii="Palatino Linotype" w:hAnsi="Palatino Linotype"/>
            <w:lang w:val="tg-Cyrl-TJ"/>
          </w:rPr>
          <w:delText>1</w:delText>
        </w:r>
        <w:r w:rsidRPr="009C57C9" w:rsidDel="005366BD">
          <w:rPr>
            <w:rFonts w:ascii="Palatino Linotype" w:hAnsi="Palatino Linotype"/>
          </w:rPr>
          <w:delText>с.</w:delText>
        </w:r>
      </w:del>
      <w:r w:rsidRPr="009C57C9">
        <w:rPr>
          <w:rFonts w:ascii="Palatino Linotype" w:hAnsi="Palatino Linotype"/>
        </w:rPr>
        <w:t xml:space="preserve">                           </w:t>
      </w:r>
      <w:r w:rsidRPr="009C57C9">
        <w:rPr>
          <w:rFonts w:ascii="Palatino Linotype" w:hAnsi="Palatino Linotype"/>
          <w:lang w:val="tg-Cyrl-TJ"/>
        </w:rPr>
        <w:t xml:space="preserve">   </w:t>
      </w:r>
      <w:r w:rsidRPr="009C57C9">
        <w:rPr>
          <w:rFonts w:ascii="Palatino Linotype" w:hAnsi="Palatino Linotype"/>
        </w:rPr>
        <w:t xml:space="preserve">   </w:t>
      </w:r>
      <w:r w:rsidRPr="009C57C9">
        <w:rPr>
          <w:rFonts w:ascii="Palatino Linotype" w:hAnsi="Palatino Linotype"/>
          <w:lang w:val="tg-Cyrl-TJ"/>
        </w:rPr>
        <w:t xml:space="preserve">         </w:t>
      </w:r>
      <w:r w:rsidR="002378B3" w:rsidRPr="009C57C9">
        <w:rPr>
          <w:rFonts w:ascii="Palatino Linotype" w:hAnsi="Palatino Linotype"/>
          <w:lang w:val="tg-Cyrl-TJ"/>
        </w:rPr>
        <w:t xml:space="preserve">       </w:t>
      </w:r>
      <w:r w:rsidRPr="009C57C9">
        <w:rPr>
          <w:rFonts w:ascii="Palatino Linotype" w:hAnsi="Palatino Linotype"/>
          <w:lang w:val="tg-Cyrl-TJ"/>
        </w:rPr>
        <w:t xml:space="preserve"> “</w:t>
      </w:r>
      <w:r w:rsidRPr="009C57C9">
        <w:rPr>
          <w:rFonts w:ascii="Palatino Linotype" w:hAnsi="Palatino Linotype"/>
        </w:rPr>
        <w:t>___</w:t>
      </w:r>
      <w:r w:rsidRPr="009C57C9">
        <w:rPr>
          <w:rFonts w:ascii="Palatino Linotype" w:hAnsi="Palatino Linotype"/>
          <w:lang w:val="tg-Cyrl-TJ"/>
        </w:rPr>
        <w:t>”</w:t>
      </w:r>
      <w:r w:rsidRPr="009C57C9">
        <w:rPr>
          <w:rFonts w:ascii="Palatino Linotype" w:hAnsi="Palatino Linotype"/>
        </w:rPr>
        <w:t xml:space="preserve">   </w:t>
      </w:r>
      <w:ins w:id="2342" w:author="Гафуров Камолджон Азимджонович" w:date="2024-10-11T09:56:00Z" w16du:dateUtc="2024-10-11T04:56:00Z">
        <w:r w:rsidR="005366BD">
          <w:rPr>
            <w:rFonts w:ascii="Palatino Linotype" w:hAnsi="Palatino Linotype"/>
            <w:lang w:val="tg-Cyrl-TJ"/>
          </w:rPr>
          <w:t xml:space="preserve">октябри соли </w:t>
        </w:r>
        <w:r w:rsidR="005366BD" w:rsidRPr="009C57C9">
          <w:rPr>
            <w:rFonts w:ascii="Palatino Linotype" w:hAnsi="Palatino Linotype"/>
          </w:rPr>
          <w:t>20</w:t>
        </w:r>
        <w:r w:rsidR="005366BD" w:rsidRPr="009C57C9">
          <w:rPr>
            <w:rFonts w:ascii="Palatino Linotype" w:hAnsi="Palatino Linotype"/>
            <w:lang w:val="tg-Cyrl-TJ"/>
          </w:rPr>
          <w:t>2</w:t>
        </w:r>
        <w:r w:rsidR="005366BD">
          <w:rPr>
            <w:rFonts w:ascii="Palatino Linotype" w:hAnsi="Palatino Linotype"/>
            <w:lang w:val="tg-Cyrl-TJ"/>
          </w:rPr>
          <w:t>4</w:t>
        </w:r>
      </w:ins>
      <w:del w:id="2343" w:author="Гафуров Камолджон Азимджонович" w:date="2024-10-11T09:56:00Z" w16du:dateUtc="2024-10-11T04:56:00Z">
        <w:r w:rsidRPr="009C57C9" w:rsidDel="005366BD">
          <w:rPr>
            <w:rFonts w:ascii="Palatino Linotype" w:hAnsi="Palatino Linotype"/>
          </w:rPr>
          <w:delText>___________20</w:delText>
        </w:r>
        <w:r w:rsidRPr="009C57C9" w:rsidDel="005366BD">
          <w:rPr>
            <w:rFonts w:ascii="Palatino Linotype" w:hAnsi="Palatino Linotype"/>
            <w:lang w:val="tg-Cyrl-TJ"/>
          </w:rPr>
          <w:delText>21</w:delText>
        </w:r>
        <w:r w:rsidRPr="009C57C9" w:rsidDel="005366BD">
          <w:rPr>
            <w:rFonts w:ascii="Palatino Linotype" w:hAnsi="Palatino Linotype"/>
          </w:rPr>
          <w:delText>с.</w:delText>
        </w:r>
      </w:del>
    </w:p>
    <w:p w14:paraId="650FEA2B" w14:textId="77777777" w:rsidR="00CA1BB3" w:rsidRPr="009C57C9" w:rsidRDefault="00CA1BB3" w:rsidP="005179BE">
      <w:pPr>
        <w:ind w:firstLine="708"/>
        <w:jc w:val="both"/>
        <w:rPr>
          <w:rFonts w:ascii="Palatino Linotype" w:hAnsi="Palatino Linotype"/>
          <w:lang w:val="tg-Cyrl-TJ"/>
        </w:rPr>
      </w:pPr>
    </w:p>
    <w:p w14:paraId="2E97612B" w14:textId="77777777" w:rsidR="00CA1BB3" w:rsidRPr="009C57C9" w:rsidRDefault="00CA1BB3" w:rsidP="005179BE">
      <w:pPr>
        <w:tabs>
          <w:tab w:val="center" w:pos="5386"/>
        </w:tabs>
        <w:ind w:firstLine="708"/>
        <w:jc w:val="both"/>
        <w:rPr>
          <w:rFonts w:ascii="Palatino Linotype" w:hAnsi="Palatino Linotype"/>
          <w:lang w:val="tg-Cyrl-TJ"/>
        </w:rPr>
      </w:pPr>
      <w:r w:rsidRPr="009C57C9">
        <w:rPr>
          <w:rFonts w:ascii="Palatino Linotype" w:hAnsi="Palatino Linotype"/>
          <w:lang w:val="tg-Cyrl-TJ"/>
        </w:rPr>
        <w:t xml:space="preserve">                                 </w:t>
      </w:r>
      <w:r w:rsidRPr="009C57C9">
        <w:rPr>
          <w:rFonts w:ascii="Palatino Linotype" w:hAnsi="Palatino Linotype"/>
          <w:lang w:val="tg-Cyrl-TJ"/>
        </w:rPr>
        <w:tab/>
        <w:t xml:space="preserve">                                                                    </w:t>
      </w:r>
    </w:p>
    <w:p w14:paraId="00777788" w14:textId="77777777" w:rsidR="00474E78" w:rsidRPr="009C57C9" w:rsidRDefault="00474E78">
      <w:pPr>
        <w:spacing w:after="160" w:line="259" w:lineRule="auto"/>
      </w:pPr>
      <w:r w:rsidRPr="009C57C9">
        <w:br w:type="page"/>
      </w:r>
    </w:p>
    <w:p w14:paraId="023145C5" w14:textId="77777777" w:rsidR="00474E78" w:rsidRPr="009C57C9" w:rsidRDefault="00474E78" w:rsidP="00474E78">
      <w:pPr>
        <w:ind w:firstLine="708"/>
        <w:jc w:val="right"/>
        <w:rPr>
          <w:rFonts w:ascii="Palatino Linotype" w:hAnsi="Palatino Linotype"/>
          <w:sz w:val="20"/>
          <w:szCs w:val="20"/>
          <w:lang w:val="tg-Cyrl-TJ"/>
        </w:rPr>
      </w:pPr>
      <w:r w:rsidRPr="009C57C9">
        <w:rPr>
          <w:rFonts w:ascii="Palatino Linotype" w:hAnsi="Palatino Linotype"/>
          <w:sz w:val="20"/>
          <w:szCs w:val="20"/>
          <w:lang w:val="tg-Cyrl-TJ"/>
        </w:rPr>
        <w:lastRenderedPageBreak/>
        <w:t>Замимаи №1 ба Шартномаи коллективии</w:t>
      </w:r>
    </w:p>
    <w:p w14:paraId="374E543C" w14:textId="77777777" w:rsidR="00474E78" w:rsidRPr="009C57C9" w:rsidRDefault="00474E78" w:rsidP="00474E78">
      <w:pPr>
        <w:ind w:firstLine="708"/>
        <w:jc w:val="right"/>
        <w:rPr>
          <w:rFonts w:ascii="Palatino Linotype" w:hAnsi="Palatino Linotype"/>
          <w:sz w:val="20"/>
          <w:szCs w:val="20"/>
          <w:lang w:val="tg-Cyrl-TJ"/>
        </w:rPr>
      </w:pPr>
      <w:r w:rsidRPr="009C57C9">
        <w:rPr>
          <w:rFonts w:ascii="Palatino Linotype" w:hAnsi="Palatino Linotype"/>
          <w:sz w:val="20"/>
          <w:szCs w:val="20"/>
          <w:lang w:val="tg-Cyrl-TJ"/>
        </w:rPr>
        <w:t xml:space="preserve">ҶСК “Бонки Эсхата” </w:t>
      </w:r>
    </w:p>
    <w:p w14:paraId="53025394" w14:textId="77777777" w:rsidR="00474E78" w:rsidRPr="009C57C9" w:rsidRDefault="00474E78" w:rsidP="00474E78">
      <w:pPr>
        <w:ind w:firstLine="708"/>
        <w:jc w:val="both"/>
        <w:rPr>
          <w:rFonts w:ascii="Palatino Linotype" w:hAnsi="Palatino Linotype"/>
          <w:lang w:val="tg-Cyrl-TJ"/>
        </w:rPr>
      </w:pPr>
    </w:p>
    <w:p w14:paraId="1B4D34D4" w14:textId="2365170D" w:rsidR="00474E78" w:rsidRPr="009C57C9" w:rsidRDefault="00474E78" w:rsidP="00474E78">
      <w:pPr>
        <w:rPr>
          <w:rFonts w:ascii="Palatino Linotype" w:hAnsi="Palatino Linotype"/>
          <w:lang w:val="tg-Cyrl-TJ"/>
        </w:rPr>
      </w:pPr>
      <w:del w:id="2344" w:author="Гафуров Камолджон Азимджонович" w:date="2024-10-11T10:01:00Z" w16du:dateUtc="2024-10-11T05:01:00Z">
        <w:r w:rsidRPr="009C57C9" w:rsidDel="000568EF">
          <w:rPr>
            <w:rFonts w:ascii="Palatino Linotype" w:hAnsi="Palatino Linotype"/>
            <w:lang w:val="tg-Cyrl-TJ"/>
          </w:rPr>
          <w:delText xml:space="preserve">       </w:delText>
        </w:r>
      </w:del>
      <w:r w:rsidRPr="009C57C9">
        <w:rPr>
          <w:rFonts w:ascii="Palatino Linotype" w:hAnsi="Palatino Linotype"/>
          <w:lang w:val="tg-Cyrl-TJ"/>
        </w:rPr>
        <w:t xml:space="preserve">«Мувофиқа карда шудааст»                                    </w:t>
      </w:r>
      <w:ins w:id="2345" w:author="Гафуров Камолджон Азимджонович" w:date="2024-10-11T10:01:00Z" w16du:dateUtc="2024-10-11T05:01:00Z">
        <w:r w:rsidR="000568EF">
          <w:rPr>
            <w:rFonts w:ascii="Palatino Linotype" w:hAnsi="Palatino Linotype"/>
            <w:lang w:val="tg-Cyrl-TJ"/>
          </w:rPr>
          <w:t xml:space="preserve">      </w:t>
        </w:r>
      </w:ins>
      <w:del w:id="2346" w:author="Гафуров Камолджон Азимджонович" w:date="2024-10-11T10:01:00Z" w16du:dateUtc="2024-10-11T05:01:00Z">
        <w:r w:rsidRPr="009C57C9" w:rsidDel="000568EF">
          <w:rPr>
            <w:rFonts w:ascii="Palatino Linotype" w:hAnsi="Palatino Linotype"/>
            <w:lang w:val="tg-Cyrl-TJ"/>
          </w:rPr>
          <w:delText xml:space="preserve">          </w:delText>
        </w:r>
      </w:del>
      <w:r w:rsidRPr="009C57C9">
        <w:rPr>
          <w:rFonts w:ascii="Palatino Linotype" w:hAnsi="Palatino Linotype"/>
          <w:lang w:val="tg-Cyrl-TJ"/>
        </w:rPr>
        <w:t xml:space="preserve">«Тасдиқ мекунам» </w:t>
      </w:r>
    </w:p>
    <w:p w14:paraId="7BF0573E" w14:textId="77777777" w:rsidR="00474E78" w:rsidRPr="009C57C9" w:rsidRDefault="00474E78" w:rsidP="00474E78">
      <w:pPr>
        <w:tabs>
          <w:tab w:val="left" w:pos="5665"/>
        </w:tabs>
        <w:rPr>
          <w:rFonts w:ascii="Palatino Linotype" w:hAnsi="Palatino Linotype"/>
          <w:lang w:val="tg-Cyrl-TJ"/>
        </w:rPr>
      </w:pPr>
      <w:r w:rsidRPr="009C57C9">
        <w:rPr>
          <w:rFonts w:ascii="Palatino Linotype" w:hAnsi="Palatino Linotype"/>
          <w:lang w:val="tg-Cyrl-TJ"/>
        </w:rPr>
        <w:t xml:space="preserve">Раиси Фонди ҳифзи ҳуқуқӣ ва иҷтимоии </w:t>
      </w:r>
      <w:r w:rsidRPr="009C57C9">
        <w:rPr>
          <w:rFonts w:ascii="Palatino Linotype" w:hAnsi="Palatino Linotype"/>
          <w:lang w:val="tg-Cyrl-TJ"/>
        </w:rPr>
        <w:tab/>
        <w:t xml:space="preserve">Раиси Раёсати </w:t>
      </w:r>
    </w:p>
    <w:p w14:paraId="4E4FE87F" w14:textId="77777777" w:rsidR="00474E78" w:rsidRPr="009C57C9" w:rsidRDefault="00474E78" w:rsidP="00474E78">
      <w:pPr>
        <w:rPr>
          <w:rFonts w:ascii="Palatino Linotype" w:hAnsi="Palatino Linotype"/>
        </w:rPr>
      </w:pPr>
      <w:r w:rsidRPr="009C57C9">
        <w:rPr>
          <w:rFonts w:ascii="Palatino Linotype" w:hAnsi="Palatino Linotype"/>
          <w:lang w:val="tg-Cyrl-TJ"/>
        </w:rPr>
        <w:t>кормандони Ҷ</w:t>
      </w:r>
      <w:r w:rsidRPr="009C57C9">
        <w:rPr>
          <w:rFonts w:ascii="Palatino Linotype" w:hAnsi="Palatino Linotype"/>
        </w:rPr>
        <w:t xml:space="preserve">СК «Бонки Эсхата»                            </w:t>
      </w:r>
      <w:r w:rsidRPr="009C57C9">
        <w:rPr>
          <w:rFonts w:ascii="Palatino Linotype" w:hAnsi="Palatino Linotype"/>
          <w:lang w:val="tg-Cyrl-TJ"/>
        </w:rPr>
        <w:t xml:space="preserve"> </w:t>
      </w:r>
      <w:r w:rsidRPr="009C57C9">
        <w:rPr>
          <w:rFonts w:ascii="Palatino Linotype" w:hAnsi="Palatino Linotype"/>
        </w:rPr>
        <w:t xml:space="preserve">  </w:t>
      </w:r>
      <w:r w:rsidRPr="009C57C9">
        <w:rPr>
          <w:rFonts w:ascii="Palatino Linotype" w:hAnsi="Palatino Linotype"/>
          <w:lang w:val="tg-Cyrl-TJ"/>
        </w:rPr>
        <w:t xml:space="preserve">ҶСК “Бонки Эсхата” </w:t>
      </w:r>
    </w:p>
    <w:p w14:paraId="6A973D74" w14:textId="101D2401" w:rsidR="00474E78" w:rsidRPr="009C57C9" w:rsidRDefault="00474E78" w:rsidP="00474E78">
      <w:pPr>
        <w:rPr>
          <w:rFonts w:ascii="Palatino Linotype" w:hAnsi="Palatino Linotype"/>
        </w:rPr>
      </w:pPr>
      <w:proofErr w:type="spellStart"/>
      <w:r w:rsidRPr="009C57C9">
        <w:rPr>
          <w:rFonts w:ascii="Palatino Linotype" w:hAnsi="Palatino Linotype"/>
        </w:rPr>
        <w:t>Почоев</w:t>
      </w:r>
      <w:proofErr w:type="spellEnd"/>
      <w:r w:rsidRPr="009C57C9">
        <w:rPr>
          <w:rFonts w:ascii="Palatino Linotype" w:hAnsi="Palatino Linotype"/>
        </w:rPr>
        <w:t xml:space="preserve"> А.У.___________________                      </w:t>
      </w:r>
      <w:r w:rsidRPr="009C57C9">
        <w:rPr>
          <w:rFonts w:ascii="Palatino Linotype" w:hAnsi="Palatino Linotype"/>
          <w:lang w:val="tg-Cyrl-TJ"/>
        </w:rPr>
        <w:t xml:space="preserve">            </w:t>
      </w:r>
      <w:ins w:id="2347" w:author="Гафуров Камолджон Азимджонович" w:date="2024-10-11T10:00:00Z" w16du:dateUtc="2024-10-11T05:00:00Z">
        <w:r w:rsidR="002961B7">
          <w:rPr>
            <w:rFonts w:ascii="Palatino Linotype" w:hAnsi="Palatino Linotype"/>
            <w:lang w:val="tg-Cyrl-TJ"/>
          </w:rPr>
          <w:t>Сайфидинов А.Т</w:t>
        </w:r>
      </w:ins>
      <w:del w:id="2348" w:author="Гафуров Камолджон Азимджонович" w:date="2024-10-11T10:00:00Z" w16du:dateUtc="2024-10-11T05:00:00Z">
        <w:r w:rsidRPr="009C57C9" w:rsidDel="002961B7">
          <w:rPr>
            <w:rFonts w:ascii="Palatino Linotype" w:hAnsi="Palatino Linotype"/>
            <w:lang w:val="tg-Cyrl-TJ"/>
          </w:rPr>
          <w:delText>Райнер Мюллер-Ҳанке</w:delText>
        </w:r>
      </w:del>
      <w:r w:rsidRPr="009C57C9">
        <w:rPr>
          <w:rFonts w:ascii="Palatino Linotype" w:hAnsi="Palatino Linotype"/>
        </w:rPr>
        <w:t>._</w:t>
      </w:r>
      <w:ins w:id="2349" w:author="Гафуров Камолджон Азимджонович" w:date="2024-10-11T10:00:00Z" w16du:dateUtc="2024-10-11T05:00:00Z">
        <w:r w:rsidR="002961B7">
          <w:rPr>
            <w:rFonts w:ascii="Palatino Linotype" w:hAnsi="Palatino Linotype"/>
          </w:rPr>
          <w:t>_______</w:t>
        </w:r>
      </w:ins>
      <w:r w:rsidRPr="009C57C9">
        <w:rPr>
          <w:rFonts w:ascii="Palatino Linotype" w:hAnsi="Palatino Linotype"/>
        </w:rPr>
        <w:t>__________</w:t>
      </w:r>
    </w:p>
    <w:p w14:paraId="471D8BDE" w14:textId="0E4AEBDB" w:rsidR="00474E78" w:rsidRPr="009C57C9" w:rsidRDefault="00474E78" w:rsidP="00474E78">
      <w:pPr>
        <w:rPr>
          <w:rFonts w:ascii="Palatino Linotype" w:hAnsi="Palatino Linotype"/>
        </w:rPr>
      </w:pPr>
      <w:r w:rsidRPr="009C57C9">
        <w:rPr>
          <w:rFonts w:ascii="Palatino Linotype" w:hAnsi="Palatino Linotype"/>
        </w:rPr>
        <w:softHyphen/>
      </w:r>
      <w:r w:rsidRPr="009C57C9">
        <w:rPr>
          <w:rFonts w:ascii="Palatino Linotype" w:hAnsi="Palatino Linotype"/>
        </w:rPr>
        <w:softHyphen/>
      </w:r>
      <w:r w:rsidRPr="009C57C9">
        <w:rPr>
          <w:rFonts w:ascii="Palatino Linotype" w:hAnsi="Palatino Linotype"/>
        </w:rPr>
        <w:softHyphen/>
      </w:r>
      <w:r w:rsidRPr="009C57C9">
        <w:rPr>
          <w:rFonts w:ascii="Palatino Linotype" w:hAnsi="Palatino Linotype"/>
        </w:rPr>
        <w:softHyphen/>
      </w:r>
      <w:r w:rsidRPr="009C57C9">
        <w:rPr>
          <w:rFonts w:ascii="Palatino Linotype" w:hAnsi="Palatino Linotype"/>
        </w:rPr>
        <w:softHyphen/>
      </w:r>
      <w:r w:rsidRPr="009C57C9">
        <w:rPr>
          <w:rFonts w:ascii="Palatino Linotype" w:hAnsi="Palatino Linotype"/>
        </w:rPr>
        <w:softHyphen/>
      </w:r>
      <w:r w:rsidRPr="009C57C9">
        <w:rPr>
          <w:rFonts w:ascii="Palatino Linotype" w:hAnsi="Palatino Linotype"/>
        </w:rPr>
        <w:softHyphen/>
      </w:r>
      <w:r w:rsidRPr="009C57C9">
        <w:rPr>
          <w:rFonts w:ascii="Palatino Linotype" w:hAnsi="Palatino Linotype"/>
        </w:rPr>
        <w:softHyphen/>
      </w:r>
      <w:r w:rsidRPr="009C57C9">
        <w:rPr>
          <w:rFonts w:ascii="Palatino Linotype" w:hAnsi="Palatino Linotype"/>
        </w:rPr>
        <w:softHyphen/>
      </w:r>
      <w:r w:rsidRPr="009C57C9">
        <w:rPr>
          <w:rFonts w:ascii="Palatino Linotype" w:hAnsi="Palatino Linotype"/>
        </w:rPr>
        <w:softHyphen/>
      </w:r>
      <w:r w:rsidRPr="009C57C9">
        <w:rPr>
          <w:rFonts w:ascii="Palatino Linotype" w:hAnsi="Palatino Linotype"/>
        </w:rPr>
        <w:softHyphen/>
      </w:r>
      <w:r w:rsidRPr="009C57C9">
        <w:rPr>
          <w:rFonts w:ascii="Palatino Linotype" w:hAnsi="Palatino Linotype"/>
        </w:rPr>
        <w:softHyphen/>
      </w:r>
      <w:r w:rsidRPr="009C57C9">
        <w:rPr>
          <w:rFonts w:ascii="Palatino Linotype" w:hAnsi="Palatino Linotype"/>
        </w:rPr>
        <w:softHyphen/>
      </w:r>
      <w:r w:rsidRPr="009C57C9">
        <w:rPr>
          <w:rFonts w:ascii="Palatino Linotype" w:hAnsi="Palatino Linotype"/>
        </w:rPr>
        <w:softHyphen/>
      </w:r>
      <w:r w:rsidRPr="009C57C9">
        <w:rPr>
          <w:rFonts w:ascii="Palatino Linotype" w:hAnsi="Palatino Linotype"/>
        </w:rPr>
        <w:softHyphen/>
      </w:r>
      <w:r w:rsidRPr="009C57C9">
        <w:rPr>
          <w:rFonts w:ascii="Palatino Linotype" w:hAnsi="Palatino Linotype"/>
        </w:rPr>
        <w:softHyphen/>
      </w:r>
      <w:r w:rsidRPr="009C57C9">
        <w:rPr>
          <w:rFonts w:ascii="Palatino Linotype" w:hAnsi="Palatino Linotype"/>
        </w:rPr>
        <w:softHyphen/>
      </w:r>
      <w:r w:rsidRPr="009C57C9">
        <w:rPr>
          <w:rFonts w:ascii="Palatino Linotype" w:hAnsi="Palatino Linotype"/>
        </w:rPr>
        <w:softHyphen/>
      </w:r>
      <w:r w:rsidRPr="009C57C9">
        <w:rPr>
          <w:rFonts w:ascii="Palatino Linotype" w:hAnsi="Palatino Linotype"/>
        </w:rPr>
        <w:softHyphen/>
      </w:r>
      <w:r w:rsidRPr="009C57C9">
        <w:rPr>
          <w:rFonts w:ascii="Palatino Linotype" w:hAnsi="Palatino Linotype"/>
        </w:rPr>
        <w:softHyphen/>
      </w:r>
      <w:r w:rsidRPr="009C57C9">
        <w:rPr>
          <w:rFonts w:ascii="Palatino Linotype" w:hAnsi="Palatino Linotype"/>
        </w:rPr>
        <w:softHyphen/>
      </w:r>
      <w:r w:rsidRPr="009C57C9">
        <w:rPr>
          <w:rFonts w:ascii="Palatino Linotype" w:hAnsi="Palatino Linotype"/>
        </w:rPr>
        <w:softHyphen/>
      </w:r>
      <w:r w:rsidRPr="009C57C9">
        <w:rPr>
          <w:rFonts w:ascii="Palatino Linotype" w:hAnsi="Palatino Linotype"/>
        </w:rPr>
        <w:softHyphen/>
      </w:r>
      <w:r w:rsidRPr="009C57C9">
        <w:rPr>
          <w:rFonts w:ascii="Palatino Linotype" w:hAnsi="Palatino Linotype"/>
        </w:rPr>
        <w:softHyphen/>
      </w:r>
      <w:r w:rsidRPr="009C57C9">
        <w:rPr>
          <w:rFonts w:ascii="Palatino Linotype" w:hAnsi="Palatino Linotype"/>
        </w:rPr>
        <w:softHyphen/>
      </w:r>
      <w:proofErr w:type="spellStart"/>
      <w:r w:rsidRPr="009C57C9">
        <w:rPr>
          <w:rFonts w:ascii="Palatino Linotype" w:hAnsi="Palatino Linotype"/>
        </w:rPr>
        <w:t>Пайнавишти</w:t>
      </w:r>
      <w:proofErr w:type="spellEnd"/>
      <w:r w:rsidRPr="009C57C9">
        <w:rPr>
          <w:rFonts w:ascii="Palatino Linotype" w:hAnsi="Palatino Linotype"/>
        </w:rPr>
        <w:t xml:space="preserve"> № ____</w:t>
      </w:r>
      <w:r w:rsidRPr="009C57C9">
        <w:rPr>
          <w:rFonts w:ascii="Palatino Linotype" w:hAnsi="Palatino Linotype"/>
          <w:lang w:val="tg-Cyrl-TJ"/>
        </w:rPr>
        <w:t xml:space="preserve"> аз “ </w:t>
      </w:r>
      <w:r w:rsidRPr="009C57C9">
        <w:rPr>
          <w:rFonts w:ascii="Palatino Linotype" w:hAnsi="Palatino Linotype"/>
        </w:rPr>
        <w:t>___</w:t>
      </w:r>
      <w:r w:rsidRPr="009C57C9">
        <w:rPr>
          <w:rFonts w:ascii="Palatino Linotype" w:hAnsi="Palatino Linotype"/>
          <w:lang w:val="tg-Cyrl-TJ"/>
        </w:rPr>
        <w:t>”</w:t>
      </w:r>
      <w:ins w:id="2350" w:author="Гафуров Камолджон Азимджонович" w:date="2024-10-11T10:00:00Z" w16du:dateUtc="2024-10-11T05:00:00Z">
        <w:r w:rsidR="002961B7" w:rsidRPr="002961B7">
          <w:rPr>
            <w:rFonts w:ascii="Palatino Linotype" w:hAnsi="Palatino Linotype"/>
            <w:lang w:val="tg-Cyrl-TJ"/>
          </w:rPr>
          <w:t xml:space="preserve"> </w:t>
        </w:r>
        <w:r w:rsidR="002961B7">
          <w:rPr>
            <w:rFonts w:ascii="Palatino Linotype" w:hAnsi="Palatino Linotype"/>
            <w:lang w:val="tg-Cyrl-TJ"/>
          </w:rPr>
          <w:t xml:space="preserve">октябри соли </w:t>
        </w:r>
        <w:r w:rsidR="002961B7" w:rsidRPr="009C57C9">
          <w:rPr>
            <w:rFonts w:ascii="Palatino Linotype" w:hAnsi="Palatino Linotype"/>
          </w:rPr>
          <w:t>20</w:t>
        </w:r>
        <w:r w:rsidR="002961B7" w:rsidRPr="009C57C9">
          <w:rPr>
            <w:rFonts w:ascii="Palatino Linotype" w:hAnsi="Palatino Linotype"/>
            <w:lang w:val="tg-Cyrl-TJ"/>
          </w:rPr>
          <w:t>2</w:t>
        </w:r>
        <w:r w:rsidR="002961B7">
          <w:rPr>
            <w:rFonts w:ascii="Palatino Linotype" w:hAnsi="Palatino Linotype"/>
            <w:lang w:val="tg-Cyrl-TJ"/>
          </w:rPr>
          <w:t>4</w:t>
        </w:r>
      </w:ins>
      <w:del w:id="2351" w:author="Гафуров Камолджон Азимджонович" w:date="2024-10-11T10:00:00Z" w16du:dateUtc="2024-10-11T05:00:00Z">
        <w:r w:rsidRPr="009C57C9" w:rsidDel="002961B7">
          <w:rPr>
            <w:rFonts w:ascii="Palatino Linotype" w:hAnsi="Palatino Linotype"/>
          </w:rPr>
          <w:delText>__________20</w:delText>
        </w:r>
        <w:r w:rsidRPr="009C57C9" w:rsidDel="002961B7">
          <w:rPr>
            <w:rFonts w:ascii="Palatino Linotype" w:hAnsi="Palatino Linotype"/>
            <w:lang w:val="tg-Cyrl-TJ"/>
          </w:rPr>
          <w:delText>21</w:delText>
        </w:r>
        <w:r w:rsidRPr="009C57C9" w:rsidDel="002961B7">
          <w:rPr>
            <w:rFonts w:ascii="Palatino Linotype" w:hAnsi="Palatino Linotype"/>
          </w:rPr>
          <w:delText>с.</w:delText>
        </w:r>
      </w:del>
      <w:r w:rsidRPr="009C57C9">
        <w:rPr>
          <w:rFonts w:ascii="Palatino Linotype" w:hAnsi="Palatino Linotype"/>
        </w:rPr>
        <w:t xml:space="preserve">    </w:t>
      </w:r>
      <w:del w:id="2352" w:author="Гафуров Камолджон Азимджонович" w:date="2024-10-11T10:01:00Z" w16du:dateUtc="2024-10-11T05:01:00Z">
        <w:r w:rsidRPr="009C57C9" w:rsidDel="002961B7">
          <w:rPr>
            <w:rFonts w:ascii="Palatino Linotype" w:hAnsi="Palatino Linotype"/>
          </w:rPr>
          <w:delText xml:space="preserve">  </w:delText>
        </w:r>
      </w:del>
      <w:del w:id="2353" w:author="Гафуров Камолджон Азимджонович" w:date="2024-10-11T10:00:00Z" w16du:dateUtc="2024-10-11T05:00:00Z">
        <w:r w:rsidRPr="009C57C9" w:rsidDel="002961B7">
          <w:rPr>
            <w:rFonts w:ascii="Palatino Linotype" w:hAnsi="Palatino Linotype"/>
          </w:rPr>
          <w:delText xml:space="preserve">  </w:delText>
        </w:r>
        <w:r w:rsidRPr="009C57C9" w:rsidDel="002961B7">
          <w:rPr>
            <w:rFonts w:ascii="Palatino Linotype" w:hAnsi="Palatino Linotype"/>
            <w:lang w:val="tg-Cyrl-TJ"/>
          </w:rPr>
          <w:delText xml:space="preserve">  </w:delText>
        </w:r>
      </w:del>
      <w:r w:rsidRPr="009C57C9">
        <w:rPr>
          <w:rFonts w:ascii="Palatino Linotype" w:hAnsi="Palatino Linotype"/>
          <w:lang w:val="tg-Cyrl-TJ"/>
        </w:rPr>
        <w:t xml:space="preserve">“ </w:t>
      </w:r>
      <w:r w:rsidRPr="009C57C9">
        <w:rPr>
          <w:rFonts w:ascii="Palatino Linotype" w:hAnsi="Palatino Linotype"/>
        </w:rPr>
        <w:t>___</w:t>
      </w:r>
      <w:r w:rsidRPr="009C57C9">
        <w:rPr>
          <w:rFonts w:ascii="Palatino Linotype" w:hAnsi="Palatino Linotype"/>
          <w:lang w:val="tg-Cyrl-TJ"/>
        </w:rPr>
        <w:t>”</w:t>
      </w:r>
      <w:ins w:id="2354" w:author="Гафуров Камолджон Азимджонович" w:date="2024-10-11T10:00:00Z" w16du:dateUtc="2024-10-11T05:00:00Z">
        <w:r w:rsidR="002961B7" w:rsidRPr="002961B7">
          <w:rPr>
            <w:rFonts w:ascii="Palatino Linotype" w:hAnsi="Palatino Linotype"/>
            <w:lang w:val="tg-Cyrl-TJ"/>
          </w:rPr>
          <w:t xml:space="preserve"> </w:t>
        </w:r>
        <w:r w:rsidR="002961B7">
          <w:rPr>
            <w:rFonts w:ascii="Palatino Linotype" w:hAnsi="Palatino Linotype"/>
            <w:lang w:val="tg-Cyrl-TJ"/>
          </w:rPr>
          <w:t xml:space="preserve">октябри соли </w:t>
        </w:r>
        <w:r w:rsidR="002961B7" w:rsidRPr="009C57C9">
          <w:rPr>
            <w:rFonts w:ascii="Palatino Linotype" w:hAnsi="Palatino Linotype"/>
          </w:rPr>
          <w:t>20</w:t>
        </w:r>
        <w:r w:rsidR="002961B7" w:rsidRPr="009C57C9">
          <w:rPr>
            <w:rFonts w:ascii="Palatino Linotype" w:hAnsi="Palatino Linotype"/>
            <w:lang w:val="tg-Cyrl-TJ"/>
          </w:rPr>
          <w:t>2</w:t>
        </w:r>
        <w:r w:rsidR="002961B7">
          <w:rPr>
            <w:rFonts w:ascii="Palatino Linotype" w:hAnsi="Palatino Linotype"/>
            <w:lang w:val="tg-Cyrl-TJ"/>
          </w:rPr>
          <w:t>4</w:t>
        </w:r>
      </w:ins>
      <w:del w:id="2355" w:author="Гафуров Камолджон Азимджонович" w:date="2024-10-11T10:00:00Z" w16du:dateUtc="2024-10-11T05:00:00Z">
        <w:r w:rsidRPr="009C57C9" w:rsidDel="002961B7">
          <w:rPr>
            <w:rFonts w:ascii="Palatino Linotype" w:hAnsi="Palatino Linotype"/>
          </w:rPr>
          <w:delText>__________20</w:delText>
        </w:r>
        <w:r w:rsidRPr="009C57C9" w:rsidDel="002961B7">
          <w:rPr>
            <w:rFonts w:ascii="Palatino Linotype" w:hAnsi="Palatino Linotype"/>
            <w:lang w:val="tg-Cyrl-TJ"/>
          </w:rPr>
          <w:delText>21</w:delText>
        </w:r>
        <w:r w:rsidRPr="009C57C9" w:rsidDel="002961B7">
          <w:rPr>
            <w:rFonts w:ascii="Palatino Linotype" w:hAnsi="Palatino Linotype"/>
          </w:rPr>
          <w:delText>с</w:delText>
        </w:r>
      </w:del>
      <w:r w:rsidRPr="009C57C9">
        <w:rPr>
          <w:rFonts w:ascii="Palatino Linotype" w:hAnsi="Palatino Linotype"/>
        </w:rPr>
        <w:t xml:space="preserve"> </w:t>
      </w:r>
      <w:r w:rsidRPr="009C57C9">
        <w:rPr>
          <w:rFonts w:ascii="Palatino Linotype" w:hAnsi="Palatino Linotype"/>
          <w:lang w:val="tg-Cyrl-TJ"/>
        </w:rPr>
        <w:t xml:space="preserve">              </w:t>
      </w:r>
    </w:p>
    <w:p w14:paraId="538B9FBC" w14:textId="77777777" w:rsidR="00474E78" w:rsidRPr="009C57C9" w:rsidRDefault="00474E78" w:rsidP="00474E78">
      <w:pPr>
        <w:tabs>
          <w:tab w:val="left" w:pos="2640"/>
        </w:tabs>
        <w:rPr>
          <w:rFonts w:ascii="Palatino Linotype" w:hAnsi="Palatino Linotype"/>
        </w:rPr>
      </w:pPr>
      <w:r w:rsidRPr="009C57C9">
        <w:rPr>
          <w:rFonts w:ascii="Palatino Linotype" w:hAnsi="Palatino Linotype"/>
        </w:rPr>
        <w:tab/>
      </w:r>
    </w:p>
    <w:p w14:paraId="2E7BD234" w14:textId="77777777" w:rsidR="00474E78" w:rsidRPr="00AE5AFF" w:rsidRDefault="00474E78" w:rsidP="00474E78">
      <w:pPr>
        <w:jc w:val="center"/>
        <w:rPr>
          <w:rFonts w:ascii="Palatino Linotype" w:hAnsi="Palatino Linotype"/>
          <w:b/>
          <w:sz w:val="22"/>
          <w:szCs w:val="22"/>
        </w:rPr>
      </w:pPr>
      <w:r w:rsidRPr="00AE5AFF">
        <w:rPr>
          <w:rFonts w:ascii="Palatino Linotype" w:hAnsi="Palatino Linotype"/>
          <w:b/>
          <w:sz w:val="22"/>
          <w:szCs w:val="22"/>
          <w:lang w:val="tg-Cyrl-TJ"/>
        </w:rPr>
        <w:t>Қ</w:t>
      </w:r>
      <w:proofErr w:type="spellStart"/>
      <w:r w:rsidRPr="00AE5AFF">
        <w:rPr>
          <w:rFonts w:ascii="Palatino Linotype" w:hAnsi="Palatino Linotype"/>
          <w:b/>
          <w:sz w:val="22"/>
          <w:szCs w:val="22"/>
        </w:rPr>
        <w:t>оида</w:t>
      </w:r>
      <w:proofErr w:type="spellEnd"/>
      <w:r w:rsidRPr="00AE5AFF">
        <w:rPr>
          <w:rFonts w:ascii="Palatino Linotype" w:hAnsi="Palatino Linotype"/>
          <w:b/>
          <w:sz w:val="22"/>
          <w:szCs w:val="22"/>
          <w:lang w:val="tg-Cyrl-TJ"/>
        </w:rPr>
        <w:t>ҳ</w:t>
      </w:r>
      <w:proofErr w:type="spellStart"/>
      <w:r w:rsidRPr="00AE5AFF">
        <w:rPr>
          <w:rFonts w:ascii="Palatino Linotype" w:hAnsi="Palatino Linotype"/>
          <w:b/>
          <w:sz w:val="22"/>
          <w:szCs w:val="22"/>
        </w:rPr>
        <w:t>ои</w:t>
      </w:r>
      <w:proofErr w:type="spellEnd"/>
      <w:r w:rsidRPr="00AE5AFF">
        <w:rPr>
          <w:rFonts w:ascii="Palatino Linotype" w:hAnsi="Palatino Linotype"/>
          <w:b/>
          <w:sz w:val="22"/>
          <w:szCs w:val="22"/>
          <w:lang w:val="tg-Cyrl-TJ"/>
        </w:rPr>
        <w:t xml:space="preserve"> </w:t>
      </w:r>
      <w:proofErr w:type="spellStart"/>
      <w:r w:rsidRPr="00AE5AFF">
        <w:rPr>
          <w:rFonts w:ascii="Palatino Linotype" w:hAnsi="Palatino Linotype"/>
          <w:b/>
          <w:sz w:val="22"/>
          <w:szCs w:val="22"/>
        </w:rPr>
        <w:t>тартиботи</w:t>
      </w:r>
      <w:proofErr w:type="spellEnd"/>
      <w:r w:rsidRPr="00AE5AFF">
        <w:rPr>
          <w:rFonts w:ascii="Palatino Linotype" w:hAnsi="Palatino Linotype"/>
          <w:b/>
          <w:sz w:val="22"/>
          <w:szCs w:val="22"/>
        </w:rPr>
        <w:t xml:space="preserve"> </w:t>
      </w:r>
      <w:proofErr w:type="spellStart"/>
      <w:r w:rsidRPr="00AE5AFF">
        <w:rPr>
          <w:rFonts w:ascii="Palatino Linotype" w:hAnsi="Palatino Linotype"/>
          <w:b/>
          <w:sz w:val="22"/>
          <w:szCs w:val="22"/>
        </w:rPr>
        <w:t>дохил</w:t>
      </w:r>
      <w:proofErr w:type="spellEnd"/>
      <w:r w:rsidRPr="00AE5AFF">
        <w:rPr>
          <w:rFonts w:ascii="Palatino Linotype" w:hAnsi="Palatino Linotype"/>
          <w:b/>
          <w:sz w:val="22"/>
          <w:szCs w:val="22"/>
          <w:lang w:val="tg-Cyrl-TJ"/>
        </w:rPr>
        <w:t>ӣ</w:t>
      </w:r>
      <w:r w:rsidRPr="00AE5AFF">
        <w:rPr>
          <w:rFonts w:ascii="Palatino Linotype" w:hAnsi="Palatino Linotype"/>
          <w:b/>
          <w:sz w:val="22"/>
          <w:szCs w:val="22"/>
        </w:rPr>
        <w:t xml:space="preserve"> </w:t>
      </w:r>
    </w:p>
    <w:p w14:paraId="5F3BE5BD" w14:textId="77777777" w:rsidR="00474E78" w:rsidRPr="00AE5AFF" w:rsidRDefault="00474E78" w:rsidP="00474E78">
      <w:pPr>
        <w:jc w:val="center"/>
        <w:rPr>
          <w:rFonts w:ascii="Palatino Linotype" w:hAnsi="Palatino Linotype"/>
          <w:b/>
          <w:sz w:val="22"/>
          <w:szCs w:val="22"/>
        </w:rPr>
      </w:pPr>
      <w:proofErr w:type="spellStart"/>
      <w:r w:rsidRPr="00AE5AFF">
        <w:rPr>
          <w:rFonts w:ascii="Palatino Linotype" w:hAnsi="Palatino Linotype"/>
          <w:b/>
          <w:sz w:val="22"/>
          <w:szCs w:val="22"/>
        </w:rPr>
        <w:t>барои</w:t>
      </w:r>
      <w:proofErr w:type="spellEnd"/>
      <w:r w:rsidRPr="00AE5AFF">
        <w:rPr>
          <w:rFonts w:ascii="Palatino Linotype" w:hAnsi="Palatino Linotype"/>
          <w:b/>
          <w:sz w:val="22"/>
          <w:szCs w:val="22"/>
        </w:rPr>
        <w:t xml:space="preserve"> </w:t>
      </w:r>
      <w:proofErr w:type="spellStart"/>
      <w:r w:rsidRPr="00AE5AFF">
        <w:rPr>
          <w:rFonts w:ascii="Palatino Linotype" w:hAnsi="Palatino Linotype"/>
          <w:b/>
          <w:sz w:val="22"/>
          <w:szCs w:val="22"/>
        </w:rPr>
        <w:t>кормандони</w:t>
      </w:r>
      <w:proofErr w:type="spellEnd"/>
      <w:r w:rsidRPr="00AE5AFF">
        <w:rPr>
          <w:rFonts w:ascii="Palatino Linotype" w:hAnsi="Palatino Linotype"/>
          <w:b/>
          <w:sz w:val="22"/>
          <w:szCs w:val="22"/>
        </w:rPr>
        <w:t xml:space="preserve"> </w:t>
      </w:r>
      <w:r w:rsidRPr="00AE5AFF">
        <w:rPr>
          <w:rFonts w:ascii="Palatino Linotype" w:hAnsi="Palatino Linotype"/>
          <w:b/>
          <w:sz w:val="22"/>
          <w:szCs w:val="22"/>
          <w:lang w:val="tg-Cyrl-TJ"/>
        </w:rPr>
        <w:t>Ҷ</w:t>
      </w:r>
      <w:r w:rsidRPr="00AE5AFF">
        <w:rPr>
          <w:rFonts w:ascii="Palatino Linotype" w:hAnsi="Palatino Linotype"/>
          <w:b/>
          <w:sz w:val="22"/>
          <w:szCs w:val="22"/>
        </w:rPr>
        <w:t>СК «Бонки Эсхата»</w:t>
      </w:r>
    </w:p>
    <w:p w14:paraId="17E95D21" w14:textId="77777777" w:rsidR="00474E78" w:rsidRPr="00AE5AFF" w:rsidRDefault="00474E78" w:rsidP="00474E78">
      <w:pPr>
        <w:rPr>
          <w:rFonts w:ascii="Palatino Linotype" w:hAnsi="Palatino Linotype"/>
          <w:sz w:val="22"/>
          <w:szCs w:val="22"/>
        </w:rPr>
      </w:pPr>
      <w:r w:rsidRPr="00AE5AFF">
        <w:rPr>
          <w:rFonts w:ascii="Palatino Linotype" w:hAnsi="Palatino Linotype"/>
          <w:sz w:val="22"/>
          <w:szCs w:val="22"/>
        </w:rPr>
        <w:t xml:space="preserve">     </w:t>
      </w:r>
    </w:p>
    <w:p w14:paraId="6EA669D1" w14:textId="77777777" w:rsidR="00474E78" w:rsidRPr="00AE5AFF" w:rsidRDefault="00474E78" w:rsidP="00474E78">
      <w:pPr>
        <w:jc w:val="center"/>
        <w:rPr>
          <w:rFonts w:ascii="Palatino Linotype" w:hAnsi="Palatino Linotype"/>
          <w:b/>
          <w:sz w:val="22"/>
          <w:szCs w:val="22"/>
        </w:rPr>
      </w:pPr>
      <w:r w:rsidRPr="00AE5AFF">
        <w:rPr>
          <w:rFonts w:ascii="Palatino Linotype" w:hAnsi="Palatino Linotype"/>
          <w:b/>
          <w:sz w:val="22"/>
          <w:szCs w:val="22"/>
        </w:rPr>
        <w:t>1.Му</w:t>
      </w:r>
      <w:r w:rsidRPr="00AE5AFF">
        <w:rPr>
          <w:rFonts w:ascii="Palatino Linotype" w:hAnsi="Palatino Linotype"/>
          <w:b/>
          <w:sz w:val="22"/>
          <w:szCs w:val="22"/>
          <w:lang w:val="tg-Cyrl-TJ"/>
        </w:rPr>
        <w:t>қ</w:t>
      </w:r>
      <w:proofErr w:type="spellStart"/>
      <w:r w:rsidRPr="00AE5AFF">
        <w:rPr>
          <w:rFonts w:ascii="Palatino Linotype" w:hAnsi="Palatino Linotype"/>
          <w:b/>
          <w:sz w:val="22"/>
          <w:szCs w:val="22"/>
        </w:rPr>
        <w:t>аррароти</w:t>
      </w:r>
      <w:proofErr w:type="spellEnd"/>
      <w:r w:rsidRPr="00AE5AFF">
        <w:rPr>
          <w:rFonts w:ascii="Palatino Linotype" w:hAnsi="Palatino Linotype"/>
          <w:b/>
          <w:sz w:val="22"/>
          <w:szCs w:val="22"/>
        </w:rPr>
        <w:t xml:space="preserve"> </w:t>
      </w:r>
      <w:proofErr w:type="spellStart"/>
      <w:r w:rsidRPr="00AE5AFF">
        <w:rPr>
          <w:rFonts w:ascii="Palatino Linotype" w:hAnsi="Palatino Linotype"/>
          <w:b/>
          <w:sz w:val="22"/>
          <w:szCs w:val="22"/>
        </w:rPr>
        <w:t>умум</w:t>
      </w:r>
      <w:proofErr w:type="spellEnd"/>
      <w:r w:rsidRPr="00AE5AFF">
        <w:rPr>
          <w:rFonts w:ascii="Palatino Linotype" w:hAnsi="Palatino Linotype"/>
          <w:b/>
          <w:sz w:val="22"/>
          <w:szCs w:val="22"/>
          <w:lang w:val="tg-Cyrl-TJ"/>
        </w:rPr>
        <w:t>ӣ</w:t>
      </w:r>
    </w:p>
    <w:p w14:paraId="013664ED" w14:textId="40250FD2" w:rsidR="00474E78" w:rsidRPr="00AE5AFF" w:rsidRDefault="00474E78" w:rsidP="00474E78">
      <w:pPr>
        <w:jc w:val="both"/>
        <w:rPr>
          <w:rFonts w:ascii="Palatino Linotype" w:hAnsi="Palatino Linotype"/>
          <w:sz w:val="22"/>
          <w:szCs w:val="22"/>
        </w:rPr>
      </w:pPr>
      <w:r w:rsidRPr="00AE5AFF">
        <w:rPr>
          <w:rFonts w:ascii="Palatino Linotype" w:hAnsi="Palatino Linotype"/>
          <w:sz w:val="22"/>
          <w:szCs w:val="22"/>
        </w:rPr>
        <w:t>1.</w:t>
      </w:r>
      <w:r w:rsidRPr="00AE5AFF">
        <w:rPr>
          <w:rFonts w:ascii="Palatino Linotype" w:hAnsi="Palatino Linotype"/>
          <w:sz w:val="22"/>
          <w:szCs w:val="22"/>
          <w:lang w:val="tg-Cyrl-TJ"/>
        </w:rPr>
        <w:t>1.</w:t>
      </w:r>
      <w:ins w:id="2356" w:author="Гафуров Камолджон Азимджонович" w:date="2024-10-11T09:58:00Z" w16du:dateUtc="2024-10-11T04:58:00Z">
        <w:r w:rsidR="002961B7" w:rsidRPr="002961B7">
          <w:rPr>
            <w:rFonts w:ascii="Palatino Linotype" w:hAnsi="Palatino Linotype"/>
            <w:sz w:val="22"/>
            <w:szCs w:val="22"/>
          </w:rPr>
          <w:t xml:space="preserve"> </w:t>
        </w:r>
        <w:proofErr w:type="spellStart"/>
        <w:r w:rsidR="002961B7" w:rsidRPr="00AE5AFF">
          <w:rPr>
            <w:rFonts w:ascii="Palatino Linotype" w:hAnsi="Palatino Linotype"/>
            <w:sz w:val="22"/>
            <w:szCs w:val="22"/>
          </w:rPr>
          <w:t>Тартиботи</w:t>
        </w:r>
        <w:proofErr w:type="spellEnd"/>
        <w:r w:rsidR="002961B7" w:rsidRPr="00AE5AFF">
          <w:rPr>
            <w:rFonts w:ascii="Palatino Linotype" w:hAnsi="Palatino Linotype"/>
            <w:sz w:val="22"/>
            <w:szCs w:val="22"/>
          </w:rPr>
          <w:t xml:space="preserve"> </w:t>
        </w:r>
        <w:proofErr w:type="spellStart"/>
        <w:r w:rsidR="002961B7" w:rsidRPr="00AE5AFF">
          <w:rPr>
            <w:rFonts w:ascii="Palatino Linotype" w:hAnsi="Palatino Linotype"/>
            <w:sz w:val="22"/>
            <w:szCs w:val="22"/>
          </w:rPr>
          <w:t>дохилии</w:t>
        </w:r>
        <w:proofErr w:type="spellEnd"/>
        <w:r w:rsidR="002961B7" w:rsidRPr="00AE5AFF">
          <w:rPr>
            <w:rFonts w:ascii="Palatino Linotype" w:hAnsi="Palatino Linotype"/>
            <w:sz w:val="22"/>
            <w:szCs w:val="22"/>
          </w:rPr>
          <w:t xml:space="preserve"> ме</w:t>
        </w:r>
        <w:r w:rsidR="002961B7" w:rsidRPr="00AE5AFF">
          <w:rPr>
            <w:rFonts w:ascii="Palatino Linotype" w:hAnsi="Palatino Linotype"/>
            <w:sz w:val="22"/>
            <w:szCs w:val="22"/>
            <w:lang w:val="tg-Cyrl-TJ"/>
          </w:rPr>
          <w:t>ҳ</w:t>
        </w:r>
        <w:r w:rsidR="002961B7" w:rsidRPr="00AE5AFF">
          <w:rPr>
            <w:rFonts w:ascii="Palatino Linotype" w:hAnsi="Palatino Linotype"/>
            <w:sz w:val="22"/>
            <w:szCs w:val="22"/>
          </w:rPr>
          <w:t>нат</w:t>
        </w:r>
        <w:r w:rsidR="002961B7" w:rsidRPr="00AE5AFF">
          <w:rPr>
            <w:rFonts w:ascii="Palatino Linotype" w:hAnsi="Palatino Linotype"/>
            <w:sz w:val="22"/>
            <w:szCs w:val="22"/>
            <w:lang w:val="tg-Cyrl-TJ"/>
          </w:rPr>
          <w:t>ӣ</w:t>
        </w:r>
        <w:r w:rsidR="002961B7" w:rsidRPr="00AE5AFF">
          <w:rPr>
            <w:rFonts w:ascii="Palatino Linotype" w:hAnsi="Palatino Linotype"/>
            <w:sz w:val="22"/>
            <w:szCs w:val="22"/>
          </w:rPr>
          <w:t xml:space="preserve"> – ин (регламент) - </w:t>
        </w:r>
        <w:proofErr w:type="spellStart"/>
        <w:r w:rsidR="002961B7" w:rsidRPr="00AE5AFF">
          <w:rPr>
            <w:rFonts w:ascii="Palatino Linotype" w:hAnsi="Palatino Linotype"/>
            <w:sz w:val="22"/>
            <w:szCs w:val="22"/>
          </w:rPr>
          <w:t>тартиби</w:t>
        </w:r>
        <w:proofErr w:type="spellEnd"/>
        <w:r w:rsidR="002961B7" w:rsidRPr="00AE5AFF">
          <w:rPr>
            <w:rFonts w:ascii="Palatino Linotype" w:hAnsi="Palatino Linotype"/>
            <w:sz w:val="22"/>
            <w:szCs w:val="22"/>
          </w:rPr>
          <w:t xml:space="preserve"> и</w:t>
        </w:r>
        <w:r w:rsidR="002961B7" w:rsidRPr="00AE5AFF">
          <w:rPr>
            <w:rFonts w:ascii="Palatino Linotype" w:hAnsi="Palatino Linotype"/>
            <w:sz w:val="22"/>
            <w:szCs w:val="22"/>
            <w:lang w:val="tg-Cyrl-TJ"/>
          </w:rPr>
          <w:t>ҷ</w:t>
        </w:r>
        <w:r w:rsidR="002961B7" w:rsidRPr="00AE5AFF">
          <w:rPr>
            <w:rFonts w:ascii="Palatino Linotype" w:hAnsi="Palatino Linotype"/>
            <w:sz w:val="22"/>
            <w:szCs w:val="22"/>
          </w:rPr>
          <w:t xml:space="preserve">рои кор аз </w:t>
        </w:r>
        <w:proofErr w:type="spellStart"/>
        <w:r w:rsidR="002961B7" w:rsidRPr="00AE5AFF">
          <w:rPr>
            <w:rFonts w:ascii="Palatino Linotype" w:hAnsi="Palatino Linotype"/>
            <w:sz w:val="22"/>
            <w:szCs w:val="22"/>
          </w:rPr>
          <w:t>тарафи</w:t>
        </w:r>
        <w:proofErr w:type="spellEnd"/>
        <w:r w:rsidR="002961B7" w:rsidRPr="00AE5AFF">
          <w:rPr>
            <w:rFonts w:ascii="Palatino Linotype" w:hAnsi="Palatino Linotype"/>
            <w:sz w:val="22"/>
            <w:szCs w:val="22"/>
          </w:rPr>
          <w:t xml:space="preserve"> </w:t>
        </w:r>
        <w:proofErr w:type="spellStart"/>
        <w:r w:rsidR="002961B7" w:rsidRPr="00AE5AFF">
          <w:rPr>
            <w:rFonts w:ascii="Palatino Linotype" w:hAnsi="Palatino Linotype"/>
            <w:sz w:val="22"/>
            <w:szCs w:val="22"/>
          </w:rPr>
          <w:t>корманд</w:t>
        </w:r>
        <w:proofErr w:type="spellEnd"/>
        <w:r w:rsidR="002961B7" w:rsidRPr="00AE5AFF">
          <w:rPr>
            <w:rFonts w:ascii="Palatino Linotype" w:hAnsi="Palatino Linotype"/>
            <w:sz w:val="22"/>
            <w:szCs w:val="22"/>
          </w:rPr>
          <w:t xml:space="preserve"> та</w:t>
        </w:r>
        <w:r w:rsidR="002961B7" w:rsidRPr="00AE5AFF">
          <w:rPr>
            <w:rFonts w:ascii="Palatino Linotype" w:hAnsi="Palatino Linotype"/>
            <w:sz w:val="22"/>
            <w:szCs w:val="22"/>
            <w:lang w:val="tg-Cyrl-TJ"/>
          </w:rPr>
          <w:t>ҳ</w:t>
        </w:r>
        <w:proofErr w:type="spellStart"/>
        <w:r w:rsidR="002961B7" w:rsidRPr="00AE5AFF">
          <w:rPr>
            <w:rFonts w:ascii="Palatino Linotype" w:hAnsi="Palatino Linotype"/>
            <w:sz w:val="22"/>
            <w:szCs w:val="22"/>
          </w:rPr>
          <w:t>ти</w:t>
        </w:r>
        <w:proofErr w:type="spellEnd"/>
        <w:r w:rsidR="002961B7" w:rsidRPr="00AE5AFF">
          <w:rPr>
            <w:rFonts w:ascii="Palatino Linotype" w:hAnsi="Palatino Linotype"/>
            <w:sz w:val="22"/>
            <w:szCs w:val="22"/>
          </w:rPr>
          <w:t xml:space="preserve"> </w:t>
        </w:r>
        <w:proofErr w:type="spellStart"/>
        <w:r w:rsidR="002961B7" w:rsidRPr="00AE5AFF">
          <w:rPr>
            <w:rFonts w:ascii="Palatino Linotype" w:hAnsi="Palatino Linotype"/>
            <w:sz w:val="22"/>
            <w:szCs w:val="22"/>
          </w:rPr>
          <w:t>ро</w:t>
        </w:r>
        <w:proofErr w:type="spellEnd"/>
        <w:r w:rsidR="002961B7" w:rsidRPr="00AE5AFF">
          <w:rPr>
            <w:rFonts w:ascii="Palatino Linotype" w:hAnsi="Palatino Linotype"/>
            <w:sz w:val="22"/>
            <w:szCs w:val="22"/>
            <w:lang w:val="tg-Cyrl-TJ"/>
          </w:rPr>
          <w:t>ҳ</w:t>
        </w:r>
        <w:r w:rsidR="002961B7" w:rsidRPr="00AE5AFF">
          <w:rPr>
            <w:rFonts w:ascii="Palatino Linotype" w:hAnsi="Palatino Linotype"/>
            <w:sz w:val="22"/>
            <w:szCs w:val="22"/>
          </w:rPr>
          <w:t>бар</w:t>
        </w:r>
        <w:r w:rsidR="002961B7" w:rsidRPr="00AE5AFF">
          <w:rPr>
            <w:rFonts w:ascii="Palatino Linotype" w:hAnsi="Palatino Linotype"/>
            <w:sz w:val="22"/>
            <w:szCs w:val="22"/>
            <w:lang w:val="tg-Cyrl-TJ"/>
          </w:rPr>
          <w:t>ӣ</w:t>
        </w:r>
        <w:r w:rsidR="002961B7" w:rsidRPr="00AE5AFF">
          <w:rPr>
            <w:rFonts w:ascii="Palatino Linotype" w:hAnsi="Palatino Linotype"/>
            <w:sz w:val="22"/>
            <w:szCs w:val="22"/>
          </w:rPr>
          <w:t xml:space="preserve"> </w:t>
        </w:r>
        <w:proofErr w:type="spellStart"/>
        <w:r w:rsidR="002961B7" w:rsidRPr="00AE5AFF">
          <w:rPr>
            <w:rFonts w:ascii="Palatino Linotype" w:hAnsi="Palatino Linotype"/>
            <w:sz w:val="22"/>
            <w:szCs w:val="22"/>
          </w:rPr>
          <w:t>ва</w:t>
        </w:r>
        <w:proofErr w:type="spellEnd"/>
        <w:r w:rsidR="002961B7" w:rsidRPr="00AE5AFF">
          <w:rPr>
            <w:rFonts w:ascii="Palatino Linotype" w:hAnsi="Palatino Linotype"/>
            <w:sz w:val="22"/>
            <w:szCs w:val="22"/>
          </w:rPr>
          <w:t xml:space="preserve"> назорати </w:t>
        </w:r>
        <w:proofErr w:type="spellStart"/>
        <w:r w:rsidR="002961B7" w:rsidRPr="00AE5AFF">
          <w:rPr>
            <w:rFonts w:ascii="Palatino Linotype" w:hAnsi="Palatino Linotype"/>
            <w:sz w:val="22"/>
            <w:szCs w:val="22"/>
          </w:rPr>
          <w:t>Бонк</w:t>
        </w:r>
        <w:proofErr w:type="spellEnd"/>
        <w:r w:rsidR="002961B7" w:rsidRPr="00AE5AFF">
          <w:rPr>
            <w:rFonts w:ascii="Palatino Linotype" w:hAnsi="Palatino Linotype"/>
            <w:sz w:val="22"/>
            <w:szCs w:val="22"/>
          </w:rPr>
          <w:t xml:space="preserve"> </w:t>
        </w:r>
        <w:proofErr w:type="spellStart"/>
        <w:r w:rsidR="002961B7" w:rsidRPr="00AE5AFF">
          <w:rPr>
            <w:rFonts w:ascii="Palatino Linotype" w:hAnsi="Palatino Linotype"/>
            <w:sz w:val="22"/>
            <w:szCs w:val="22"/>
          </w:rPr>
          <w:t>мебошад</w:t>
        </w:r>
        <w:proofErr w:type="spellEnd"/>
        <w:r w:rsidR="002961B7" w:rsidRPr="00AE5AFF">
          <w:rPr>
            <w:rFonts w:ascii="Palatino Linotype" w:hAnsi="Palatino Linotype"/>
            <w:sz w:val="22"/>
            <w:szCs w:val="22"/>
          </w:rPr>
          <w:t>.</w:t>
        </w:r>
      </w:ins>
      <w:del w:id="2357" w:author="Гафуров Камолджон Азимджонович" w:date="2024-10-11T09:58:00Z" w16du:dateUtc="2024-10-11T04:58:00Z">
        <w:r w:rsidRPr="00AE5AFF" w:rsidDel="002961B7">
          <w:rPr>
            <w:rFonts w:ascii="Palatino Linotype" w:hAnsi="Palatino Linotype"/>
            <w:sz w:val="22"/>
            <w:szCs w:val="22"/>
          </w:rPr>
          <w:delText>Мутоби</w:delText>
        </w:r>
        <w:r w:rsidRPr="00AE5AFF" w:rsidDel="002961B7">
          <w:rPr>
            <w:rFonts w:ascii="Palatino Linotype" w:hAnsi="Palatino Linotype"/>
            <w:sz w:val="22"/>
            <w:szCs w:val="22"/>
            <w:lang w:val="tg-Cyrl-TJ"/>
          </w:rPr>
          <w:delText>қ</w:delText>
        </w:r>
        <w:r w:rsidRPr="00AE5AFF" w:rsidDel="002961B7">
          <w:rPr>
            <w:rFonts w:ascii="Palatino Linotype" w:hAnsi="Palatino Linotype"/>
            <w:sz w:val="22"/>
            <w:szCs w:val="22"/>
          </w:rPr>
          <w:delText xml:space="preserve">и Конститутсияи </w:delText>
        </w:r>
        <w:r w:rsidRPr="00AE5AFF" w:rsidDel="002961B7">
          <w:rPr>
            <w:rFonts w:ascii="Palatino Linotype" w:hAnsi="Palatino Linotype"/>
            <w:sz w:val="22"/>
            <w:szCs w:val="22"/>
            <w:lang w:val="tg-Cyrl-TJ"/>
          </w:rPr>
          <w:delText>Ҷ</w:delText>
        </w:r>
        <w:r w:rsidRPr="00AE5AFF" w:rsidDel="002961B7">
          <w:rPr>
            <w:rFonts w:ascii="Palatino Linotype" w:hAnsi="Palatino Linotype"/>
            <w:sz w:val="22"/>
            <w:szCs w:val="22"/>
          </w:rPr>
          <w:delText>ум</w:delText>
        </w:r>
        <w:r w:rsidRPr="00AE5AFF" w:rsidDel="002961B7">
          <w:rPr>
            <w:rFonts w:ascii="Palatino Linotype" w:hAnsi="Palatino Linotype"/>
            <w:sz w:val="22"/>
            <w:szCs w:val="22"/>
            <w:lang w:val="tg-Cyrl-TJ"/>
          </w:rPr>
          <w:delText>ҳ</w:delText>
        </w:r>
        <w:r w:rsidRPr="00AE5AFF" w:rsidDel="002961B7">
          <w:rPr>
            <w:rFonts w:ascii="Palatino Linotype" w:hAnsi="Palatino Linotype"/>
            <w:sz w:val="22"/>
            <w:szCs w:val="22"/>
          </w:rPr>
          <w:delText>урии То</w:delText>
        </w:r>
        <w:r w:rsidRPr="00AE5AFF" w:rsidDel="002961B7">
          <w:rPr>
            <w:rFonts w:ascii="Palatino Linotype" w:hAnsi="Palatino Linotype"/>
            <w:sz w:val="22"/>
            <w:szCs w:val="22"/>
            <w:lang w:val="tg-Cyrl-TJ"/>
          </w:rPr>
          <w:delText>ҷ</w:delText>
        </w:r>
        <w:r w:rsidRPr="00AE5AFF" w:rsidDel="002961B7">
          <w:rPr>
            <w:rFonts w:ascii="Palatino Linotype" w:hAnsi="Palatino Linotype"/>
            <w:sz w:val="22"/>
            <w:szCs w:val="22"/>
          </w:rPr>
          <w:delText>икистон ба ша</w:delText>
        </w:r>
        <w:r w:rsidRPr="00AE5AFF" w:rsidDel="002961B7">
          <w:rPr>
            <w:rFonts w:ascii="Palatino Linotype" w:hAnsi="Palatino Linotype"/>
            <w:sz w:val="22"/>
            <w:szCs w:val="22"/>
            <w:lang w:val="tg-Cyrl-TJ"/>
          </w:rPr>
          <w:delText>ҳ</w:delText>
        </w:r>
        <w:r w:rsidRPr="00AE5AFF" w:rsidDel="002961B7">
          <w:rPr>
            <w:rFonts w:ascii="Palatino Linotype" w:hAnsi="Palatino Linotype"/>
            <w:sz w:val="22"/>
            <w:szCs w:val="22"/>
          </w:rPr>
          <w:delText xml:space="preserve">рвандони </w:delText>
        </w:r>
        <w:r w:rsidRPr="00AE5AFF" w:rsidDel="002961B7">
          <w:rPr>
            <w:rFonts w:ascii="Palatino Linotype" w:hAnsi="Palatino Linotype"/>
            <w:sz w:val="22"/>
            <w:szCs w:val="22"/>
            <w:lang w:val="tg-Cyrl-TJ"/>
          </w:rPr>
          <w:delText>Ҷ</w:delText>
        </w:r>
        <w:r w:rsidRPr="00AE5AFF" w:rsidDel="002961B7">
          <w:rPr>
            <w:rFonts w:ascii="Palatino Linotype" w:hAnsi="Palatino Linotype"/>
            <w:sz w:val="22"/>
            <w:szCs w:val="22"/>
          </w:rPr>
          <w:delText>ум</w:delText>
        </w:r>
        <w:r w:rsidRPr="00AE5AFF" w:rsidDel="002961B7">
          <w:rPr>
            <w:rFonts w:ascii="Palatino Linotype" w:hAnsi="Palatino Linotype"/>
            <w:sz w:val="22"/>
            <w:szCs w:val="22"/>
            <w:lang w:val="tg-Cyrl-TJ"/>
          </w:rPr>
          <w:delText>ҳ</w:delText>
        </w:r>
        <w:r w:rsidRPr="00AE5AFF" w:rsidDel="002961B7">
          <w:rPr>
            <w:rFonts w:ascii="Palatino Linotype" w:hAnsi="Palatino Linotype"/>
            <w:sz w:val="22"/>
            <w:szCs w:val="22"/>
          </w:rPr>
          <w:delText>урии То</w:delText>
        </w:r>
        <w:r w:rsidRPr="00AE5AFF" w:rsidDel="002961B7">
          <w:rPr>
            <w:rFonts w:ascii="Palatino Linotype" w:hAnsi="Palatino Linotype"/>
            <w:sz w:val="22"/>
            <w:szCs w:val="22"/>
            <w:lang w:val="tg-Cyrl-TJ"/>
          </w:rPr>
          <w:delText>ҷ</w:delText>
        </w:r>
        <w:r w:rsidRPr="00AE5AFF" w:rsidDel="002961B7">
          <w:rPr>
            <w:rFonts w:ascii="Palatino Linotype" w:hAnsi="Palatino Linotype"/>
            <w:sz w:val="22"/>
            <w:szCs w:val="22"/>
          </w:rPr>
          <w:delText>икистон барои ме</w:delText>
        </w:r>
        <w:r w:rsidRPr="00AE5AFF" w:rsidDel="002961B7">
          <w:rPr>
            <w:rFonts w:ascii="Palatino Linotype" w:hAnsi="Palatino Linotype"/>
            <w:sz w:val="22"/>
            <w:szCs w:val="22"/>
            <w:lang w:val="tg-Cyrl-TJ"/>
          </w:rPr>
          <w:delText>ҳ</w:delText>
        </w:r>
        <w:r w:rsidRPr="00AE5AFF" w:rsidDel="002961B7">
          <w:rPr>
            <w:rFonts w:ascii="Palatino Linotype" w:hAnsi="Palatino Linotype"/>
            <w:sz w:val="22"/>
            <w:szCs w:val="22"/>
          </w:rPr>
          <w:delText xml:space="preserve">нати шоиста </w:delText>
        </w:r>
        <w:r w:rsidRPr="00AE5AFF" w:rsidDel="002961B7">
          <w:rPr>
            <w:rFonts w:ascii="Palatino Linotype" w:hAnsi="Palatino Linotype"/>
            <w:sz w:val="22"/>
            <w:szCs w:val="22"/>
            <w:lang w:val="tg-Cyrl-TJ"/>
          </w:rPr>
          <w:delText>ҳ</w:delText>
        </w:r>
        <w:r w:rsidRPr="00AE5AFF" w:rsidDel="002961B7">
          <w:rPr>
            <w:rFonts w:ascii="Palatino Linotype" w:hAnsi="Palatino Linotype"/>
            <w:sz w:val="22"/>
            <w:szCs w:val="22"/>
          </w:rPr>
          <w:delText>амчун ро</w:delText>
        </w:r>
        <w:r w:rsidRPr="00AE5AFF" w:rsidDel="002961B7">
          <w:rPr>
            <w:rFonts w:ascii="Palatino Linotype" w:hAnsi="Palatino Linotype"/>
            <w:sz w:val="22"/>
            <w:szCs w:val="22"/>
            <w:lang w:val="tg-Cyrl-TJ"/>
          </w:rPr>
          <w:delText>ҳ</w:delText>
        </w:r>
        <w:r w:rsidRPr="00AE5AFF" w:rsidDel="002961B7">
          <w:rPr>
            <w:rFonts w:ascii="Palatino Linotype" w:hAnsi="Palatino Linotype"/>
            <w:sz w:val="22"/>
            <w:szCs w:val="22"/>
          </w:rPr>
          <w:delText xml:space="preserve">и худсобиткунии шахс, яъне </w:delText>
        </w:r>
        <w:r w:rsidRPr="00AE5AFF" w:rsidDel="002961B7">
          <w:rPr>
            <w:rFonts w:ascii="Palatino Linotype" w:hAnsi="Palatino Linotype"/>
            <w:sz w:val="22"/>
            <w:szCs w:val="22"/>
            <w:lang w:val="tg-Cyrl-TJ"/>
          </w:rPr>
          <w:delText>ҳ</w:delText>
        </w:r>
        <w:r w:rsidRPr="00AE5AFF" w:rsidDel="002961B7">
          <w:rPr>
            <w:rFonts w:ascii="Palatino Linotype" w:hAnsi="Palatino Linotype"/>
            <w:sz w:val="22"/>
            <w:szCs w:val="22"/>
          </w:rPr>
          <w:delText>у</w:delText>
        </w:r>
        <w:r w:rsidRPr="00AE5AFF" w:rsidDel="002961B7">
          <w:rPr>
            <w:rFonts w:ascii="Palatino Linotype" w:hAnsi="Palatino Linotype"/>
            <w:sz w:val="22"/>
            <w:szCs w:val="22"/>
            <w:lang w:val="tg-Cyrl-TJ"/>
          </w:rPr>
          <w:delText>қ</w:delText>
        </w:r>
        <w:r w:rsidRPr="00AE5AFF" w:rsidDel="002961B7">
          <w:rPr>
            <w:rFonts w:ascii="Palatino Linotype" w:hAnsi="Palatino Linotype"/>
            <w:sz w:val="22"/>
            <w:szCs w:val="22"/>
          </w:rPr>
          <w:delText>у</w:delText>
        </w:r>
        <w:r w:rsidRPr="00AE5AFF" w:rsidDel="002961B7">
          <w:rPr>
            <w:rFonts w:ascii="Palatino Linotype" w:hAnsi="Palatino Linotype"/>
            <w:sz w:val="22"/>
            <w:szCs w:val="22"/>
            <w:lang w:val="tg-Cyrl-TJ"/>
          </w:rPr>
          <w:delText>қ</w:delText>
        </w:r>
        <w:r w:rsidRPr="00AE5AFF" w:rsidDel="002961B7">
          <w:rPr>
            <w:rFonts w:ascii="Palatino Linotype" w:hAnsi="Palatino Linotype"/>
            <w:sz w:val="22"/>
            <w:szCs w:val="22"/>
          </w:rPr>
          <w:delText>и интихоби касб, намуд</w:delText>
        </w:r>
        <w:r w:rsidRPr="00AE5AFF" w:rsidDel="002961B7">
          <w:rPr>
            <w:rFonts w:ascii="Palatino Linotype" w:hAnsi="Palatino Linotype"/>
            <w:sz w:val="22"/>
            <w:szCs w:val="22"/>
            <w:lang w:val="tg-Cyrl-TJ"/>
          </w:rPr>
          <w:delText>ҳ</w:delText>
        </w:r>
        <w:r w:rsidRPr="00AE5AFF" w:rsidDel="002961B7">
          <w:rPr>
            <w:rFonts w:ascii="Palatino Linotype" w:hAnsi="Palatino Linotype"/>
            <w:sz w:val="22"/>
            <w:szCs w:val="22"/>
          </w:rPr>
          <w:delText>ои маш</w:delText>
        </w:r>
        <w:r w:rsidRPr="00AE5AFF" w:rsidDel="002961B7">
          <w:rPr>
            <w:rFonts w:ascii="Palatino Linotype" w:hAnsi="Palatino Linotype"/>
            <w:sz w:val="22"/>
            <w:szCs w:val="22"/>
            <w:lang w:val="tg-Cyrl-TJ"/>
          </w:rPr>
          <w:delText>ғ</w:delText>
        </w:r>
        <w:r w:rsidRPr="00AE5AFF" w:rsidDel="002961B7">
          <w:rPr>
            <w:rFonts w:ascii="Palatino Linotype" w:hAnsi="Palatino Linotype"/>
            <w:sz w:val="22"/>
            <w:szCs w:val="22"/>
          </w:rPr>
          <w:delText>улият ва кор вобаста ба майлу ра</w:delText>
        </w:r>
        <w:r w:rsidRPr="00AE5AFF" w:rsidDel="002961B7">
          <w:rPr>
            <w:rFonts w:ascii="Palatino Linotype" w:hAnsi="Palatino Linotype"/>
            <w:sz w:val="22"/>
            <w:szCs w:val="22"/>
            <w:lang w:val="tg-Cyrl-TJ"/>
          </w:rPr>
          <w:delText>ғ</w:delText>
        </w:r>
        <w:r w:rsidRPr="00AE5AFF" w:rsidDel="002961B7">
          <w:rPr>
            <w:rFonts w:ascii="Palatino Linotype" w:hAnsi="Palatino Linotype"/>
            <w:sz w:val="22"/>
            <w:szCs w:val="22"/>
          </w:rPr>
          <w:delText xml:space="preserve">бат, </w:delText>
        </w:r>
        <w:r w:rsidRPr="00AE5AFF" w:rsidDel="002961B7">
          <w:rPr>
            <w:rFonts w:ascii="Palatino Linotype" w:hAnsi="Palatino Linotype"/>
            <w:sz w:val="22"/>
            <w:szCs w:val="22"/>
            <w:lang w:val="tg-Cyrl-TJ"/>
          </w:rPr>
          <w:delText>қ</w:delText>
        </w:r>
        <w:r w:rsidRPr="00AE5AFF" w:rsidDel="002961B7">
          <w:rPr>
            <w:rFonts w:ascii="Palatino Linotype" w:hAnsi="Palatino Linotype"/>
            <w:sz w:val="22"/>
            <w:szCs w:val="22"/>
          </w:rPr>
          <w:delText>обилияту истеъдод, маълумот, омодагии касб</w:delText>
        </w:r>
        <w:r w:rsidRPr="00AE5AFF" w:rsidDel="002961B7">
          <w:rPr>
            <w:rFonts w:ascii="Palatino Linotype" w:hAnsi="Palatino Linotype"/>
            <w:sz w:val="22"/>
            <w:szCs w:val="22"/>
            <w:lang w:val="tg-Cyrl-TJ"/>
          </w:rPr>
          <w:delText>ӣ</w:delText>
        </w:r>
        <w:r w:rsidRPr="00AE5AFF" w:rsidDel="002961B7">
          <w:rPr>
            <w:rFonts w:ascii="Palatino Linotype" w:hAnsi="Palatino Linotype"/>
            <w:sz w:val="22"/>
            <w:szCs w:val="22"/>
          </w:rPr>
          <w:delText xml:space="preserve"> бо назардошти талаботи </w:delText>
        </w:r>
        <w:r w:rsidRPr="00AE5AFF" w:rsidDel="002961B7">
          <w:rPr>
            <w:rFonts w:ascii="Palatino Linotype" w:hAnsi="Palatino Linotype"/>
            <w:sz w:val="22"/>
            <w:szCs w:val="22"/>
            <w:lang w:val="tg-Cyrl-TJ"/>
          </w:rPr>
          <w:delText>ҷ</w:delText>
        </w:r>
        <w:r w:rsidRPr="00AE5AFF" w:rsidDel="002961B7">
          <w:rPr>
            <w:rFonts w:ascii="Palatino Linotype" w:hAnsi="Palatino Linotype"/>
            <w:sz w:val="22"/>
            <w:szCs w:val="22"/>
          </w:rPr>
          <w:delText>амъият</w:delText>
        </w:r>
        <w:r w:rsidRPr="00AE5AFF" w:rsidDel="002961B7">
          <w:rPr>
            <w:rFonts w:ascii="Palatino Linotype" w:hAnsi="Palatino Linotype"/>
            <w:sz w:val="22"/>
            <w:szCs w:val="22"/>
            <w:lang w:val="tg-Cyrl-TJ"/>
          </w:rPr>
          <w:delText>ӣ</w:delText>
        </w:r>
        <w:r w:rsidRPr="00AE5AFF" w:rsidDel="002961B7">
          <w:rPr>
            <w:rFonts w:ascii="Palatino Linotype" w:hAnsi="Palatino Linotype"/>
            <w:sz w:val="22"/>
            <w:szCs w:val="22"/>
          </w:rPr>
          <w:delText>, инчунин ба шароити дуруст ва бехатари ме</w:delText>
        </w:r>
        <w:r w:rsidRPr="00AE5AFF" w:rsidDel="002961B7">
          <w:rPr>
            <w:rFonts w:ascii="Palatino Linotype" w:hAnsi="Palatino Linotype"/>
            <w:sz w:val="22"/>
            <w:szCs w:val="22"/>
            <w:lang w:val="tg-Cyrl-TJ"/>
          </w:rPr>
          <w:delText>ҳ</w:delText>
        </w:r>
        <w:r w:rsidRPr="00AE5AFF" w:rsidDel="002961B7">
          <w:rPr>
            <w:rFonts w:ascii="Palatino Linotype" w:hAnsi="Palatino Linotype"/>
            <w:sz w:val="22"/>
            <w:szCs w:val="22"/>
          </w:rPr>
          <w:delText>нат кафолат дода мешавад.</w:delText>
        </w:r>
      </w:del>
    </w:p>
    <w:p w14:paraId="33954224" w14:textId="16038024" w:rsidR="002961B7" w:rsidRPr="00AE5AFF" w:rsidDel="002961B7" w:rsidRDefault="00474E78" w:rsidP="002961B7">
      <w:pPr>
        <w:jc w:val="both"/>
        <w:rPr>
          <w:del w:id="2358" w:author="Гафуров Камолджон Азимджонович" w:date="2024-10-11T09:59:00Z" w16du:dateUtc="2024-10-11T04:59:00Z"/>
          <w:moveTo w:id="2359" w:author="Гафуров Камолджон Азимджонович" w:date="2024-10-11T09:59:00Z" w16du:dateUtc="2024-10-11T04:59:00Z"/>
          <w:rFonts w:ascii="Palatino Linotype" w:hAnsi="Palatino Linotype"/>
          <w:sz w:val="22"/>
          <w:szCs w:val="22"/>
        </w:rPr>
      </w:pPr>
      <w:r w:rsidRPr="00AE5AFF">
        <w:rPr>
          <w:rFonts w:ascii="Palatino Linotype" w:hAnsi="Palatino Linotype"/>
          <w:sz w:val="22"/>
          <w:szCs w:val="22"/>
          <w:lang w:val="tg-Cyrl-TJ"/>
        </w:rPr>
        <w:t>1.</w:t>
      </w:r>
      <w:r w:rsidRPr="00AE5AFF">
        <w:rPr>
          <w:rFonts w:ascii="Palatino Linotype" w:hAnsi="Palatino Linotype"/>
          <w:sz w:val="22"/>
          <w:szCs w:val="22"/>
        </w:rPr>
        <w:t>2.</w:t>
      </w:r>
      <w:ins w:id="2360" w:author="Гафуров Камолджон Азимджонович" w:date="2024-10-11T09:59:00Z" w16du:dateUtc="2024-10-11T04:59:00Z">
        <w:r w:rsidR="002961B7" w:rsidRPr="002961B7">
          <w:rPr>
            <w:rFonts w:ascii="Palatino Linotype" w:hAnsi="Palatino Linotype"/>
            <w:sz w:val="22"/>
            <w:szCs w:val="22"/>
          </w:rPr>
          <w:t xml:space="preserve"> </w:t>
        </w:r>
      </w:ins>
      <w:moveToRangeStart w:id="2361" w:author="Гафуров Камолджон Азимджонович" w:date="2024-10-11T09:59:00Z" w:name="move179533158"/>
      <w:proofErr w:type="spellStart"/>
      <w:moveTo w:id="2362" w:author="Гафуров Камолджон Азимджонович" w:date="2024-10-11T09:59:00Z" w16du:dateUtc="2024-10-11T04:59:00Z">
        <w:r w:rsidR="002961B7" w:rsidRPr="00AE5AFF">
          <w:rPr>
            <w:rFonts w:ascii="Palatino Linotype" w:hAnsi="Palatino Linotype"/>
            <w:sz w:val="22"/>
            <w:szCs w:val="22"/>
          </w:rPr>
          <w:t>Тартиботи</w:t>
        </w:r>
        <w:proofErr w:type="spellEnd"/>
        <w:r w:rsidR="002961B7" w:rsidRPr="00AE5AFF">
          <w:rPr>
            <w:rFonts w:ascii="Palatino Linotype" w:hAnsi="Palatino Linotype"/>
            <w:sz w:val="22"/>
            <w:szCs w:val="22"/>
          </w:rPr>
          <w:t xml:space="preserve"> </w:t>
        </w:r>
        <w:proofErr w:type="spellStart"/>
        <w:r w:rsidR="002961B7" w:rsidRPr="00AE5AFF">
          <w:rPr>
            <w:rFonts w:ascii="Palatino Linotype" w:hAnsi="Palatino Linotype"/>
            <w:sz w:val="22"/>
            <w:szCs w:val="22"/>
          </w:rPr>
          <w:t>дохилии</w:t>
        </w:r>
        <w:proofErr w:type="spellEnd"/>
        <w:r w:rsidR="002961B7" w:rsidRPr="00AE5AFF">
          <w:rPr>
            <w:rFonts w:ascii="Palatino Linotype" w:hAnsi="Palatino Linotype"/>
            <w:sz w:val="22"/>
            <w:szCs w:val="22"/>
          </w:rPr>
          <w:t xml:space="preserve"> ме</w:t>
        </w:r>
        <w:r w:rsidR="002961B7" w:rsidRPr="00AE5AFF">
          <w:rPr>
            <w:rFonts w:ascii="Palatino Linotype" w:hAnsi="Palatino Linotype"/>
            <w:sz w:val="22"/>
            <w:szCs w:val="22"/>
            <w:lang w:val="tg-Cyrl-TJ"/>
          </w:rPr>
          <w:t>ҳ</w:t>
        </w:r>
        <w:r w:rsidR="002961B7" w:rsidRPr="00AE5AFF">
          <w:rPr>
            <w:rFonts w:ascii="Palatino Linotype" w:hAnsi="Palatino Linotype"/>
            <w:sz w:val="22"/>
            <w:szCs w:val="22"/>
          </w:rPr>
          <w:t>нат</w:t>
        </w:r>
        <w:r w:rsidR="002961B7" w:rsidRPr="00AE5AFF">
          <w:rPr>
            <w:rFonts w:ascii="Palatino Linotype" w:hAnsi="Palatino Linotype"/>
            <w:sz w:val="22"/>
            <w:szCs w:val="22"/>
            <w:lang w:val="tg-Cyrl-TJ"/>
          </w:rPr>
          <w:t>ӣ</w:t>
        </w:r>
        <w:r w:rsidR="002961B7" w:rsidRPr="00AE5AFF">
          <w:rPr>
            <w:rFonts w:ascii="Palatino Linotype" w:hAnsi="Palatino Linotype"/>
            <w:sz w:val="22"/>
            <w:szCs w:val="22"/>
          </w:rPr>
          <w:t xml:space="preserve"> </w:t>
        </w:r>
        <w:proofErr w:type="spellStart"/>
        <w:r w:rsidR="002961B7" w:rsidRPr="00AE5AFF">
          <w:rPr>
            <w:rFonts w:ascii="Palatino Linotype" w:hAnsi="Palatino Linotype"/>
            <w:sz w:val="22"/>
            <w:szCs w:val="22"/>
          </w:rPr>
          <w:t>тиб</w:t>
        </w:r>
        <w:proofErr w:type="spellEnd"/>
        <w:r w:rsidR="002961B7" w:rsidRPr="00AE5AFF">
          <w:rPr>
            <w:rFonts w:ascii="Palatino Linotype" w:hAnsi="Palatino Linotype"/>
            <w:sz w:val="22"/>
            <w:szCs w:val="22"/>
            <w:lang w:val="tg-Cyrl-TJ"/>
          </w:rPr>
          <w:t>қ</w:t>
        </w:r>
        <w:r w:rsidR="002961B7" w:rsidRPr="00AE5AFF">
          <w:rPr>
            <w:rFonts w:ascii="Palatino Linotype" w:hAnsi="Palatino Linotype"/>
            <w:sz w:val="22"/>
            <w:szCs w:val="22"/>
          </w:rPr>
          <w:t xml:space="preserve">и </w:t>
        </w:r>
        <w:r w:rsidR="002961B7" w:rsidRPr="00AE5AFF">
          <w:rPr>
            <w:rFonts w:ascii="Palatino Linotype" w:hAnsi="Palatino Linotype"/>
            <w:sz w:val="22"/>
            <w:szCs w:val="22"/>
            <w:lang w:val="tg-Cyrl-TJ"/>
          </w:rPr>
          <w:t>қ</w:t>
        </w:r>
        <w:proofErr w:type="spellStart"/>
        <w:r w:rsidR="002961B7" w:rsidRPr="00AE5AFF">
          <w:rPr>
            <w:rFonts w:ascii="Palatino Linotype" w:hAnsi="Palatino Linotype"/>
            <w:sz w:val="22"/>
            <w:szCs w:val="22"/>
          </w:rPr>
          <w:t>оида</w:t>
        </w:r>
        <w:proofErr w:type="spellEnd"/>
        <w:r w:rsidR="002961B7" w:rsidRPr="00AE5AFF">
          <w:rPr>
            <w:rFonts w:ascii="Palatino Linotype" w:hAnsi="Palatino Linotype"/>
            <w:sz w:val="22"/>
            <w:szCs w:val="22"/>
            <w:lang w:val="tg-Cyrl-TJ"/>
          </w:rPr>
          <w:t>ҳ</w:t>
        </w:r>
        <w:proofErr w:type="spellStart"/>
        <w:r w:rsidR="002961B7" w:rsidRPr="00AE5AFF">
          <w:rPr>
            <w:rFonts w:ascii="Palatino Linotype" w:hAnsi="Palatino Linotype"/>
            <w:sz w:val="22"/>
            <w:szCs w:val="22"/>
          </w:rPr>
          <w:t>ои</w:t>
        </w:r>
        <w:proofErr w:type="spellEnd"/>
        <w:r w:rsidR="002961B7" w:rsidRPr="00AE5AFF">
          <w:rPr>
            <w:rFonts w:ascii="Palatino Linotype" w:hAnsi="Palatino Linotype"/>
            <w:sz w:val="22"/>
            <w:szCs w:val="22"/>
          </w:rPr>
          <w:t xml:space="preserve"> </w:t>
        </w:r>
        <w:proofErr w:type="spellStart"/>
        <w:r w:rsidR="002961B7" w:rsidRPr="00AE5AFF">
          <w:rPr>
            <w:rFonts w:ascii="Palatino Linotype" w:hAnsi="Palatino Linotype"/>
            <w:sz w:val="22"/>
            <w:szCs w:val="22"/>
          </w:rPr>
          <w:t>тартиботи</w:t>
        </w:r>
        <w:proofErr w:type="spellEnd"/>
        <w:r w:rsidR="002961B7" w:rsidRPr="00AE5AFF">
          <w:rPr>
            <w:rFonts w:ascii="Palatino Linotype" w:hAnsi="Palatino Linotype"/>
            <w:sz w:val="22"/>
            <w:szCs w:val="22"/>
          </w:rPr>
          <w:t xml:space="preserve"> </w:t>
        </w:r>
        <w:proofErr w:type="spellStart"/>
        <w:r w:rsidR="002961B7" w:rsidRPr="00AE5AFF">
          <w:rPr>
            <w:rFonts w:ascii="Palatino Linotype" w:hAnsi="Palatino Linotype"/>
            <w:sz w:val="22"/>
            <w:szCs w:val="22"/>
          </w:rPr>
          <w:t>дохилии</w:t>
        </w:r>
        <w:proofErr w:type="spellEnd"/>
        <w:r w:rsidR="002961B7" w:rsidRPr="00AE5AFF">
          <w:rPr>
            <w:rFonts w:ascii="Palatino Linotype" w:hAnsi="Palatino Linotype"/>
            <w:sz w:val="22"/>
            <w:szCs w:val="22"/>
          </w:rPr>
          <w:t xml:space="preserve"> ме</w:t>
        </w:r>
        <w:r w:rsidR="002961B7" w:rsidRPr="00AE5AFF">
          <w:rPr>
            <w:rFonts w:ascii="Palatino Linotype" w:hAnsi="Palatino Linotype"/>
            <w:sz w:val="22"/>
            <w:szCs w:val="22"/>
            <w:lang w:val="tg-Cyrl-TJ"/>
          </w:rPr>
          <w:t>ҳ</w:t>
        </w:r>
        <w:r w:rsidR="002961B7" w:rsidRPr="00AE5AFF">
          <w:rPr>
            <w:rFonts w:ascii="Palatino Linotype" w:hAnsi="Palatino Linotype"/>
            <w:sz w:val="22"/>
            <w:szCs w:val="22"/>
          </w:rPr>
          <w:t>нат</w:t>
        </w:r>
        <w:r w:rsidR="002961B7" w:rsidRPr="00AE5AFF">
          <w:rPr>
            <w:rFonts w:ascii="Palatino Linotype" w:hAnsi="Palatino Linotype"/>
            <w:sz w:val="22"/>
            <w:szCs w:val="22"/>
            <w:lang w:val="tg-Cyrl-TJ"/>
          </w:rPr>
          <w:t>ӣ</w:t>
        </w:r>
        <w:r w:rsidR="002961B7" w:rsidRPr="00AE5AFF">
          <w:rPr>
            <w:rFonts w:ascii="Palatino Linotype" w:hAnsi="Palatino Linotype"/>
            <w:sz w:val="22"/>
            <w:szCs w:val="22"/>
          </w:rPr>
          <w:t xml:space="preserve"> </w:t>
        </w:r>
        <w:proofErr w:type="spellStart"/>
        <w:r w:rsidR="002961B7" w:rsidRPr="00AE5AFF">
          <w:rPr>
            <w:rFonts w:ascii="Palatino Linotype" w:hAnsi="Palatino Linotype"/>
            <w:sz w:val="22"/>
            <w:szCs w:val="22"/>
          </w:rPr>
          <w:t>ва</w:t>
        </w:r>
        <w:proofErr w:type="spellEnd"/>
        <w:r w:rsidR="002961B7" w:rsidRPr="00AE5AFF">
          <w:rPr>
            <w:rFonts w:ascii="Palatino Linotype" w:hAnsi="Palatino Linotype"/>
            <w:sz w:val="22"/>
            <w:szCs w:val="22"/>
          </w:rPr>
          <w:t xml:space="preserve"> </w:t>
        </w:r>
        <w:proofErr w:type="spellStart"/>
        <w:r w:rsidR="002961B7" w:rsidRPr="00AE5AFF">
          <w:rPr>
            <w:rFonts w:ascii="Palatino Linotype" w:hAnsi="Palatino Linotype"/>
            <w:sz w:val="22"/>
            <w:szCs w:val="22"/>
          </w:rPr>
          <w:t>дигар</w:t>
        </w:r>
        <w:proofErr w:type="spellEnd"/>
        <w:r w:rsidR="002961B7" w:rsidRPr="00AE5AFF">
          <w:rPr>
            <w:rFonts w:ascii="Palatino Linotype" w:hAnsi="Palatino Linotype"/>
            <w:sz w:val="22"/>
            <w:szCs w:val="22"/>
          </w:rPr>
          <w:t xml:space="preserve"> </w:t>
        </w:r>
        <w:proofErr w:type="spellStart"/>
        <w:r w:rsidR="002961B7" w:rsidRPr="00AE5AFF">
          <w:rPr>
            <w:rFonts w:ascii="Palatino Linotype" w:hAnsi="Palatino Linotype"/>
            <w:sz w:val="22"/>
            <w:szCs w:val="22"/>
          </w:rPr>
          <w:t>санад</w:t>
        </w:r>
        <w:proofErr w:type="spellEnd"/>
        <w:r w:rsidR="002961B7" w:rsidRPr="00AE5AFF">
          <w:rPr>
            <w:rFonts w:ascii="Palatino Linotype" w:hAnsi="Palatino Linotype"/>
            <w:sz w:val="22"/>
            <w:szCs w:val="22"/>
            <w:lang w:val="tg-Cyrl-TJ"/>
          </w:rPr>
          <w:t>ҳ</w:t>
        </w:r>
        <w:proofErr w:type="spellStart"/>
        <w:r w:rsidR="002961B7" w:rsidRPr="00AE5AFF">
          <w:rPr>
            <w:rFonts w:ascii="Palatino Linotype" w:hAnsi="Palatino Linotype"/>
            <w:sz w:val="22"/>
            <w:szCs w:val="22"/>
          </w:rPr>
          <w:t>ои</w:t>
        </w:r>
        <w:proofErr w:type="spellEnd"/>
        <w:r w:rsidR="002961B7" w:rsidRPr="00AE5AFF">
          <w:rPr>
            <w:rFonts w:ascii="Palatino Linotype" w:hAnsi="Palatino Linotype"/>
            <w:sz w:val="22"/>
            <w:szCs w:val="22"/>
          </w:rPr>
          <w:t xml:space="preserve"> </w:t>
        </w:r>
        <w:proofErr w:type="spellStart"/>
        <w:r w:rsidR="002961B7" w:rsidRPr="00AE5AFF">
          <w:rPr>
            <w:rFonts w:ascii="Palatino Linotype" w:hAnsi="Palatino Linotype"/>
            <w:sz w:val="22"/>
            <w:szCs w:val="22"/>
          </w:rPr>
          <w:t>меъёрии</w:t>
        </w:r>
        <w:proofErr w:type="spellEnd"/>
        <w:r w:rsidR="002961B7" w:rsidRPr="00AE5AFF">
          <w:rPr>
            <w:rFonts w:ascii="Palatino Linotype" w:hAnsi="Palatino Linotype"/>
            <w:sz w:val="22"/>
            <w:szCs w:val="22"/>
          </w:rPr>
          <w:t xml:space="preserve"> </w:t>
        </w:r>
        <w:proofErr w:type="spellStart"/>
        <w:r w:rsidR="002961B7" w:rsidRPr="00AE5AFF">
          <w:rPr>
            <w:rFonts w:ascii="Palatino Linotype" w:hAnsi="Palatino Linotype"/>
            <w:sz w:val="22"/>
            <w:szCs w:val="22"/>
          </w:rPr>
          <w:t>дохилии</w:t>
        </w:r>
        <w:proofErr w:type="spellEnd"/>
        <w:r w:rsidR="002961B7" w:rsidRPr="00AE5AFF">
          <w:rPr>
            <w:rFonts w:ascii="Palatino Linotype" w:hAnsi="Palatino Linotype"/>
            <w:sz w:val="22"/>
            <w:szCs w:val="22"/>
          </w:rPr>
          <w:t xml:space="preserve"> </w:t>
        </w:r>
        <w:proofErr w:type="spellStart"/>
        <w:r w:rsidR="002961B7" w:rsidRPr="00AE5AFF">
          <w:rPr>
            <w:rFonts w:ascii="Palatino Linotype" w:hAnsi="Palatino Linotype"/>
            <w:sz w:val="22"/>
            <w:szCs w:val="22"/>
          </w:rPr>
          <w:t>марбут</w:t>
        </w:r>
        <w:proofErr w:type="spellEnd"/>
        <w:r w:rsidR="002961B7" w:rsidRPr="00AE5AFF">
          <w:rPr>
            <w:rFonts w:ascii="Palatino Linotype" w:hAnsi="Palatino Linotype"/>
            <w:sz w:val="22"/>
            <w:szCs w:val="22"/>
          </w:rPr>
          <w:t xml:space="preserve"> ба ме</w:t>
        </w:r>
        <w:r w:rsidR="002961B7" w:rsidRPr="00AE5AFF">
          <w:rPr>
            <w:rFonts w:ascii="Palatino Linotype" w:hAnsi="Palatino Linotype"/>
            <w:sz w:val="22"/>
            <w:szCs w:val="22"/>
            <w:lang w:val="tg-Cyrl-TJ"/>
          </w:rPr>
          <w:t>ҳ</w:t>
        </w:r>
        <w:r w:rsidR="002961B7" w:rsidRPr="00AE5AFF">
          <w:rPr>
            <w:rFonts w:ascii="Palatino Linotype" w:hAnsi="Palatino Linotype"/>
            <w:sz w:val="22"/>
            <w:szCs w:val="22"/>
          </w:rPr>
          <w:t xml:space="preserve">нат, </w:t>
        </w:r>
        <w:proofErr w:type="spellStart"/>
        <w:r w:rsidR="002961B7" w:rsidRPr="00AE5AFF">
          <w:rPr>
            <w:rFonts w:ascii="Palatino Linotype" w:hAnsi="Palatino Linotype"/>
            <w:sz w:val="22"/>
            <w:szCs w:val="22"/>
          </w:rPr>
          <w:t>ки</w:t>
        </w:r>
        <w:proofErr w:type="spellEnd"/>
        <w:r w:rsidR="002961B7" w:rsidRPr="00AE5AFF">
          <w:rPr>
            <w:rFonts w:ascii="Palatino Linotype" w:hAnsi="Palatino Linotype"/>
            <w:sz w:val="22"/>
            <w:szCs w:val="22"/>
          </w:rPr>
          <w:t xml:space="preserve"> аз </w:t>
        </w:r>
        <w:proofErr w:type="spellStart"/>
        <w:r w:rsidR="002961B7" w:rsidRPr="00AE5AFF">
          <w:rPr>
            <w:rFonts w:ascii="Palatino Linotype" w:hAnsi="Palatino Linotype"/>
            <w:sz w:val="22"/>
            <w:szCs w:val="22"/>
          </w:rPr>
          <w:t>тарафи</w:t>
        </w:r>
        <w:proofErr w:type="spellEnd"/>
        <w:r w:rsidR="002961B7" w:rsidRPr="00AE5AFF">
          <w:rPr>
            <w:rFonts w:ascii="Palatino Linotype" w:hAnsi="Palatino Linotype"/>
            <w:sz w:val="22"/>
            <w:szCs w:val="22"/>
          </w:rPr>
          <w:t xml:space="preserve"> </w:t>
        </w:r>
        <w:proofErr w:type="spellStart"/>
        <w:r w:rsidR="002961B7" w:rsidRPr="00AE5AFF">
          <w:rPr>
            <w:rFonts w:ascii="Palatino Linotype" w:hAnsi="Palatino Linotype"/>
            <w:sz w:val="22"/>
            <w:szCs w:val="22"/>
          </w:rPr>
          <w:t>Бонк</w:t>
        </w:r>
        <w:proofErr w:type="spellEnd"/>
        <w:r w:rsidR="002961B7" w:rsidRPr="00AE5AFF">
          <w:rPr>
            <w:rFonts w:ascii="Palatino Linotype" w:hAnsi="Palatino Linotype"/>
            <w:sz w:val="22"/>
            <w:szCs w:val="22"/>
          </w:rPr>
          <w:t xml:space="preserve"> бо </w:t>
        </w:r>
        <w:proofErr w:type="spellStart"/>
        <w:r w:rsidR="002961B7" w:rsidRPr="00AE5AFF">
          <w:rPr>
            <w:rFonts w:ascii="Palatino Linotype" w:hAnsi="Palatino Linotype"/>
            <w:sz w:val="22"/>
            <w:szCs w:val="22"/>
          </w:rPr>
          <w:t>иштироки</w:t>
        </w:r>
        <w:proofErr w:type="spellEnd"/>
        <w:r w:rsidR="002961B7" w:rsidRPr="00AE5AFF">
          <w:rPr>
            <w:rFonts w:ascii="Palatino Linotype" w:hAnsi="Palatino Linotype"/>
            <w:sz w:val="22"/>
            <w:szCs w:val="22"/>
          </w:rPr>
          <w:t xml:space="preserve"> </w:t>
        </w:r>
        <w:r w:rsidR="002961B7" w:rsidRPr="00AE5AFF">
          <w:rPr>
            <w:rFonts w:ascii="Palatino Linotype" w:hAnsi="Palatino Linotype"/>
            <w:sz w:val="22"/>
            <w:szCs w:val="22"/>
            <w:lang w:val="tg-Cyrl-TJ"/>
          </w:rPr>
          <w:t xml:space="preserve">Фонди ҳифзи ҳуқуқӣ ва иҷтимоии кормандон </w:t>
        </w:r>
        <w:proofErr w:type="spellStart"/>
        <w:r w:rsidR="002961B7" w:rsidRPr="00AE5AFF">
          <w:rPr>
            <w:rFonts w:ascii="Palatino Linotype" w:hAnsi="Palatino Linotype"/>
            <w:sz w:val="22"/>
            <w:szCs w:val="22"/>
          </w:rPr>
          <w:t>тасди</w:t>
        </w:r>
        <w:proofErr w:type="spellEnd"/>
        <w:r w:rsidR="002961B7" w:rsidRPr="00AE5AFF">
          <w:rPr>
            <w:rFonts w:ascii="Palatino Linotype" w:hAnsi="Palatino Linotype"/>
            <w:sz w:val="22"/>
            <w:szCs w:val="22"/>
            <w:lang w:val="tg-Cyrl-TJ"/>
          </w:rPr>
          <w:t>қ</w:t>
        </w:r>
        <w:r w:rsidR="002961B7" w:rsidRPr="00AE5AFF">
          <w:rPr>
            <w:rFonts w:ascii="Palatino Linotype" w:hAnsi="Palatino Linotype"/>
            <w:sz w:val="22"/>
            <w:szCs w:val="22"/>
          </w:rPr>
          <w:t xml:space="preserve"> </w:t>
        </w:r>
        <w:proofErr w:type="spellStart"/>
        <w:r w:rsidR="002961B7" w:rsidRPr="00AE5AFF">
          <w:rPr>
            <w:rFonts w:ascii="Palatino Linotype" w:hAnsi="Palatino Linotype"/>
            <w:sz w:val="22"/>
            <w:szCs w:val="22"/>
          </w:rPr>
          <w:t>шудааст</w:t>
        </w:r>
        <w:proofErr w:type="spellEnd"/>
        <w:r w:rsidR="002961B7" w:rsidRPr="00AE5AFF">
          <w:rPr>
            <w:rFonts w:ascii="Palatino Linotype" w:hAnsi="Palatino Linotype"/>
            <w:sz w:val="22"/>
            <w:szCs w:val="22"/>
          </w:rPr>
          <w:t xml:space="preserve">, </w:t>
        </w:r>
        <w:proofErr w:type="spellStart"/>
        <w:r w:rsidR="002961B7" w:rsidRPr="00AE5AFF">
          <w:rPr>
            <w:rFonts w:ascii="Palatino Linotype" w:hAnsi="Palatino Linotype"/>
            <w:sz w:val="22"/>
            <w:szCs w:val="22"/>
          </w:rPr>
          <w:t>танзим</w:t>
        </w:r>
        <w:proofErr w:type="spellEnd"/>
        <w:r w:rsidR="002961B7" w:rsidRPr="00AE5AFF">
          <w:rPr>
            <w:rFonts w:ascii="Palatino Linotype" w:hAnsi="Palatino Linotype"/>
            <w:sz w:val="22"/>
            <w:szCs w:val="22"/>
          </w:rPr>
          <w:t xml:space="preserve"> </w:t>
        </w:r>
        <w:proofErr w:type="spellStart"/>
        <w:r w:rsidR="002961B7" w:rsidRPr="00AE5AFF">
          <w:rPr>
            <w:rFonts w:ascii="Palatino Linotype" w:hAnsi="Palatino Linotype"/>
            <w:sz w:val="22"/>
            <w:szCs w:val="22"/>
          </w:rPr>
          <w:t>мегардад</w:t>
        </w:r>
        <w:proofErr w:type="spellEnd"/>
        <w:r w:rsidR="002961B7" w:rsidRPr="00AE5AFF">
          <w:rPr>
            <w:rFonts w:ascii="Palatino Linotype" w:hAnsi="Palatino Linotype"/>
            <w:sz w:val="22"/>
            <w:szCs w:val="22"/>
          </w:rPr>
          <w:t>.</w:t>
        </w:r>
      </w:moveTo>
    </w:p>
    <w:moveToRangeEnd w:id="2361"/>
    <w:p w14:paraId="1ECA7E17" w14:textId="00173972" w:rsidR="00474E78" w:rsidRPr="00AE5AFF" w:rsidRDefault="00474E78" w:rsidP="00474E78">
      <w:pPr>
        <w:jc w:val="both"/>
        <w:rPr>
          <w:rFonts w:ascii="Palatino Linotype" w:hAnsi="Palatino Linotype"/>
          <w:sz w:val="22"/>
          <w:szCs w:val="22"/>
        </w:rPr>
      </w:pPr>
      <w:del w:id="2363" w:author="Гафуров Камолджон Азимджонович" w:date="2024-10-11T09:58:00Z" w16du:dateUtc="2024-10-11T04:58:00Z">
        <w:r w:rsidRPr="00AE5AFF" w:rsidDel="002961B7">
          <w:rPr>
            <w:rFonts w:ascii="Palatino Linotype" w:hAnsi="Palatino Linotype"/>
            <w:sz w:val="22"/>
            <w:szCs w:val="22"/>
          </w:rPr>
          <w:delText>Тартиботи дохилии ме</w:delText>
        </w:r>
        <w:r w:rsidRPr="00AE5AFF" w:rsidDel="002961B7">
          <w:rPr>
            <w:rFonts w:ascii="Palatino Linotype" w:hAnsi="Palatino Linotype"/>
            <w:sz w:val="22"/>
            <w:szCs w:val="22"/>
            <w:lang w:val="tg-Cyrl-TJ"/>
          </w:rPr>
          <w:delText>ҳ</w:delText>
        </w:r>
        <w:r w:rsidRPr="00AE5AFF" w:rsidDel="002961B7">
          <w:rPr>
            <w:rFonts w:ascii="Palatino Linotype" w:hAnsi="Palatino Linotype"/>
            <w:sz w:val="22"/>
            <w:szCs w:val="22"/>
          </w:rPr>
          <w:delText>нат</w:delText>
        </w:r>
        <w:r w:rsidRPr="00AE5AFF" w:rsidDel="002961B7">
          <w:rPr>
            <w:rFonts w:ascii="Palatino Linotype" w:hAnsi="Palatino Linotype"/>
            <w:sz w:val="22"/>
            <w:szCs w:val="22"/>
            <w:lang w:val="tg-Cyrl-TJ"/>
          </w:rPr>
          <w:delText>ӣ</w:delText>
        </w:r>
        <w:r w:rsidRPr="00AE5AFF" w:rsidDel="002961B7">
          <w:rPr>
            <w:rFonts w:ascii="Palatino Linotype" w:hAnsi="Palatino Linotype"/>
            <w:sz w:val="22"/>
            <w:szCs w:val="22"/>
          </w:rPr>
          <w:delText xml:space="preserve"> – ин (регламент) - тартиби и</w:delText>
        </w:r>
        <w:r w:rsidRPr="00AE5AFF" w:rsidDel="002961B7">
          <w:rPr>
            <w:rFonts w:ascii="Palatino Linotype" w:hAnsi="Palatino Linotype"/>
            <w:sz w:val="22"/>
            <w:szCs w:val="22"/>
            <w:lang w:val="tg-Cyrl-TJ"/>
          </w:rPr>
          <w:delText>ҷ</w:delText>
        </w:r>
        <w:r w:rsidRPr="00AE5AFF" w:rsidDel="002961B7">
          <w:rPr>
            <w:rFonts w:ascii="Palatino Linotype" w:hAnsi="Palatino Linotype"/>
            <w:sz w:val="22"/>
            <w:szCs w:val="22"/>
          </w:rPr>
          <w:delText>рои кор аз тарафи корманд та</w:delText>
        </w:r>
        <w:r w:rsidRPr="00AE5AFF" w:rsidDel="002961B7">
          <w:rPr>
            <w:rFonts w:ascii="Palatino Linotype" w:hAnsi="Palatino Linotype"/>
            <w:sz w:val="22"/>
            <w:szCs w:val="22"/>
            <w:lang w:val="tg-Cyrl-TJ"/>
          </w:rPr>
          <w:delText>ҳ</w:delText>
        </w:r>
        <w:r w:rsidRPr="00AE5AFF" w:rsidDel="002961B7">
          <w:rPr>
            <w:rFonts w:ascii="Palatino Linotype" w:hAnsi="Palatino Linotype"/>
            <w:sz w:val="22"/>
            <w:szCs w:val="22"/>
          </w:rPr>
          <w:delText>ти ро</w:delText>
        </w:r>
        <w:r w:rsidRPr="00AE5AFF" w:rsidDel="002961B7">
          <w:rPr>
            <w:rFonts w:ascii="Palatino Linotype" w:hAnsi="Palatino Linotype"/>
            <w:sz w:val="22"/>
            <w:szCs w:val="22"/>
            <w:lang w:val="tg-Cyrl-TJ"/>
          </w:rPr>
          <w:delText>ҳ</w:delText>
        </w:r>
        <w:r w:rsidRPr="00AE5AFF" w:rsidDel="002961B7">
          <w:rPr>
            <w:rFonts w:ascii="Palatino Linotype" w:hAnsi="Palatino Linotype"/>
            <w:sz w:val="22"/>
            <w:szCs w:val="22"/>
          </w:rPr>
          <w:delText>бар</w:delText>
        </w:r>
        <w:r w:rsidRPr="00AE5AFF" w:rsidDel="002961B7">
          <w:rPr>
            <w:rFonts w:ascii="Palatino Linotype" w:hAnsi="Palatino Linotype"/>
            <w:sz w:val="22"/>
            <w:szCs w:val="22"/>
            <w:lang w:val="tg-Cyrl-TJ"/>
          </w:rPr>
          <w:delText>ӣ</w:delText>
        </w:r>
        <w:r w:rsidRPr="00AE5AFF" w:rsidDel="002961B7">
          <w:rPr>
            <w:rFonts w:ascii="Palatino Linotype" w:hAnsi="Palatino Linotype"/>
            <w:sz w:val="22"/>
            <w:szCs w:val="22"/>
          </w:rPr>
          <w:delText xml:space="preserve"> ва назорати Бонк мебошад.</w:delText>
        </w:r>
      </w:del>
    </w:p>
    <w:p w14:paraId="5953EF5A" w14:textId="4E4476FA" w:rsidR="00474E78" w:rsidRPr="00AE5AFF" w:rsidDel="002961B7" w:rsidRDefault="00474E78" w:rsidP="00474E78">
      <w:pPr>
        <w:jc w:val="both"/>
        <w:rPr>
          <w:moveFrom w:id="2364" w:author="Гафуров Камолджон Азимджонович" w:date="2024-10-11T09:59:00Z" w16du:dateUtc="2024-10-11T04:59:00Z"/>
          <w:rFonts w:ascii="Palatino Linotype" w:hAnsi="Palatino Linotype"/>
          <w:sz w:val="22"/>
          <w:szCs w:val="22"/>
        </w:rPr>
      </w:pPr>
      <w:moveFromRangeStart w:id="2365" w:author="Гафуров Камолджон Азимджонович" w:date="2024-10-11T09:59:00Z" w:name="move179533158"/>
      <w:moveFrom w:id="2366" w:author="Гафуров Камолджон Азимджонович" w:date="2024-10-11T09:59:00Z" w16du:dateUtc="2024-10-11T04:59:00Z">
        <w:r w:rsidRPr="00AE5AFF" w:rsidDel="002961B7">
          <w:rPr>
            <w:rFonts w:ascii="Palatino Linotype" w:hAnsi="Palatino Linotype"/>
            <w:sz w:val="22"/>
            <w:szCs w:val="22"/>
          </w:rPr>
          <w:t>Тартиботи дохилии ме</w:t>
        </w:r>
        <w:r w:rsidRPr="00AE5AFF" w:rsidDel="002961B7">
          <w:rPr>
            <w:rFonts w:ascii="Palatino Linotype" w:hAnsi="Palatino Linotype"/>
            <w:sz w:val="22"/>
            <w:szCs w:val="22"/>
            <w:lang w:val="tg-Cyrl-TJ"/>
          </w:rPr>
          <w:t>ҳ</w:t>
        </w:r>
        <w:r w:rsidRPr="00AE5AFF" w:rsidDel="002961B7">
          <w:rPr>
            <w:rFonts w:ascii="Palatino Linotype" w:hAnsi="Palatino Linotype"/>
            <w:sz w:val="22"/>
            <w:szCs w:val="22"/>
          </w:rPr>
          <w:t>нат</w:t>
        </w:r>
        <w:r w:rsidRPr="00AE5AFF" w:rsidDel="002961B7">
          <w:rPr>
            <w:rFonts w:ascii="Palatino Linotype" w:hAnsi="Palatino Linotype"/>
            <w:sz w:val="22"/>
            <w:szCs w:val="22"/>
            <w:lang w:val="tg-Cyrl-TJ"/>
          </w:rPr>
          <w:t>ӣ</w:t>
        </w:r>
        <w:r w:rsidRPr="00AE5AFF" w:rsidDel="002961B7">
          <w:rPr>
            <w:rFonts w:ascii="Palatino Linotype" w:hAnsi="Palatino Linotype"/>
            <w:sz w:val="22"/>
            <w:szCs w:val="22"/>
          </w:rPr>
          <w:t xml:space="preserve"> тиб</w:t>
        </w:r>
        <w:r w:rsidRPr="00AE5AFF" w:rsidDel="002961B7">
          <w:rPr>
            <w:rFonts w:ascii="Palatino Linotype" w:hAnsi="Palatino Linotype"/>
            <w:sz w:val="22"/>
            <w:szCs w:val="22"/>
            <w:lang w:val="tg-Cyrl-TJ"/>
          </w:rPr>
          <w:t>қ</w:t>
        </w:r>
        <w:r w:rsidRPr="00AE5AFF" w:rsidDel="002961B7">
          <w:rPr>
            <w:rFonts w:ascii="Palatino Linotype" w:hAnsi="Palatino Linotype"/>
            <w:sz w:val="22"/>
            <w:szCs w:val="22"/>
          </w:rPr>
          <w:t xml:space="preserve">и </w:t>
        </w:r>
        <w:r w:rsidRPr="00AE5AFF" w:rsidDel="002961B7">
          <w:rPr>
            <w:rFonts w:ascii="Palatino Linotype" w:hAnsi="Palatino Linotype"/>
            <w:sz w:val="22"/>
            <w:szCs w:val="22"/>
            <w:lang w:val="tg-Cyrl-TJ"/>
          </w:rPr>
          <w:t>қ</w:t>
        </w:r>
        <w:r w:rsidRPr="00AE5AFF" w:rsidDel="002961B7">
          <w:rPr>
            <w:rFonts w:ascii="Palatino Linotype" w:hAnsi="Palatino Linotype"/>
            <w:sz w:val="22"/>
            <w:szCs w:val="22"/>
          </w:rPr>
          <w:t>оида</w:t>
        </w:r>
        <w:r w:rsidRPr="00AE5AFF" w:rsidDel="002961B7">
          <w:rPr>
            <w:rFonts w:ascii="Palatino Linotype" w:hAnsi="Palatino Linotype"/>
            <w:sz w:val="22"/>
            <w:szCs w:val="22"/>
            <w:lang w:val="tg-Cyrl-TJ"/>
          </w:rPr>
          <w:t>ҳ</w:t>
        </w:r>
        <w:r w:rsidRPr="00AE5AFF" w:rsidDel="002961B7">
          <w:rPr>
            <w:rFonts w:ascii="Palatino Linotype" w:hAnsi="Palatino Linotype"/>
            <w:sz w:val="22"/>
            <w:szCs w:val="22"/>
          </w:rPr>
          <w:t>ои тартиботи дохилии ме</w:t>
        </w:r>
        <w:r w:rsidRPr="00AE5AFF" w:rsidDel="002961B7">
          <w:rPr>
            <w:rFonts w:ascii="Palatino Linotype" w:hAnsi="Palatino Linotype"/>
            <w:sz w:val="22"/>
            <w:szCs w:val="22"/>
            <w:lang w:val="tg-Cyrl-TJ"/>
          </w:rPr>
          <w:t>ҳ</w:t>
        </w:r>
        <w:r w:rsidRPr="00AE5AFF" w:rsidDel="002961B7">
          <w:rPr>
            <w:rFonts w:ascii="Palatino Linotype" w:hAnsi="Palatino Linotype"/>
            <w:sz w:val="22"/>
            <w:szCs w:val="22"/>
          </w:rPr>
          <w:t>нат</w:t>
        </w:r>
        <w:r w:rsidRPr="00AE5AFF" w:rsidDel="002961B7">
          <w:rPr>
            <w:rFonts w:ascii="Palatino Linotype" w:hAnsi="Palatino Linotype"/>
            <w:sz w:val="22"/>
            <w:szCs w:val="22"/>
            <w:lang w:val="tg-Cyrl-TJ"/>
          </w:rPr>
          <w:t>ӣ</w:t>
        </w:r>
        <w:r w:rsidRPr="00AE5AFF" w:rsidDel="002961B7">
          <w:rPr>
            <w:rFonts w:ascii="Palatino Linotype" w:hAnsi="Palatino Linotype"/>
            <w:sz w:val="22"/>
            <w:szCs w:val="22"/>
          </w:rPr>
          <w:t xml:space="preserve"> ва дигар санад</w:t>
        </w:r>
        <w:r w:rsidRPr="00AE5AFF" w:rsidDel="002961B7">
          <w:rPr>
            <w:rFonts w:ascii="Palatino Linotype" w:hAnsi="Palatino Linotype"/>
            <w:sz w:val="22"/>
            <w:szCs w:val="22"/>
            <w:lang w:val="tg-Cyrl-TJ"/>
          </w:rPr>
          <w:t>ҳ</w:t>
        </w:r>
        <w:r w:rsidRPr="00AE5AFF" w:rsidDel="002961B7">
          <w:rPr>
            <w:rFonts w:ascii="Palatino Linotype" w:hAnsi="Palatino Linotype"/>
            <w:sz w:val="22"/>
            <w:szCs w:val="22"/>
          </w:rPr>
          <w:t>ои меъёрии дохилии марбут ба ме</w:t>
        </w:r>
        <w:r w:rsidRPr="00AE5AFF" w:rsidDel="002961B7">
          <w:rPr>
            <w:rFonts w:ascii="Palatino Linotype" w:hAnsi="Palatino Linotype"/>
            <w:sz w:val="22"/>
            <w:szCs w:val="22"/>
            <w:lang w:val="tg-Cyrl-TJ"/>
          </w:rPr>
          <w:t>ҳ</w:t>
        </w:r>
        <w:r w:rsidRPr="00AE5AFF" w:rsidDel="002961B7">
          <w:rPr>
            <w:rFonts w:ascii="Palatino Linotype" w:hAnsi="Palatino Linotype"/>
            <w:sz w:val="22"/>
            <w:szCs w:val="22"/>
          </w:rPr>
          <w:t xml:space="preserve">нат, ки аз тарафи Бонк бо иштироки </w:t>
        </w:r>
        <w:r w:rsidRPr="00AE5AFF" w:rsidDel="002961B7">
          <w:rPr>
            <w:rFonts w:ascii="Palatino Linotype" w:hAnsi="Palatino Linotype"/>
            <w:sz w:val="22"/>
            <w:szCs w:val="22"/>
            <w:lang w:val="tg-Cyrl-TJ"/>
          </w:rPr>
          <w:t xml:space="preserve">Фонди ҳифзи ҳуқуқӣ ва иҷтимоии кормандон </w:t>
        </w:r>
        <w:r w:rsidRPr="00AE5AFF" w:rsidDel="002961B7">
          <w:rPr>
            <w:rFonts w:ascii="Palatino Linotype" w:hAnsi="Palatino Linotype"/>
            <w:sz w:val="22"/>
            <w:szCs w:val="22"/>
          </w:rPr>
          <w:t>тасди</w:t>
        </w:r>
        <w:r w:rsidRPr="00AE5AFF" w:rsidDel="002961B7">
          <w:rPr>
            <w:rFonts w:ascii="Palatino Linotype" w:hAnsi="Palatino Linotype"/>
            <w:sz w:val="22"/>
            <w:szCs w:val="22"/>
            <w:lang w:val="tg-Cyrl-TJ"/>
          </w:rPr>
          <w:t>қ</w:t>
        </w:r>
        <w:r w:rsidRPr="00AE5AFF" w:rsidDel="002961B7">
          <w:rPr>
            <w:rFonts w:ascii="Palatino Linotype" w:hAnsi="Palatino Linotype"/>
            <w:sz w:val="22"/>
            <w:szCs w:val="22"/>
          </w:rPr>
          <w:t xml:space="preserve"> шудааст, танзим мегардад.</w:t>
        </w:r>
      </w:moveFrom>
    </w:p>
    <w:moveFromRangeEnd w:id="2365"/>
    <w:p w14:paraId="0412417A" w14:textId="77777777" w:rsidR="00474E78" w:rsidRPr="00AE5AFF" w:rsidRDefault="00474E78" w:rsidP="00474E78">
      <w:pPr>
        <w:jc w:val="both"/>
        <w:rPr>
          <w:rFonts w:ascii="Palatino Linotype" w:hAnsi="Palatino Linotype"/>
          <w:sz w:val="22"/>
          <w:szCs w:val="22"/>
        </w:rPr>
      </w:pPr>
      <w:r w:rsidRPr="00AE5AFF">
        <w:rPr>
          <w:rFonts w:ascii="Palatino Linotype" w:hAnsi="Palatino Linotype"/>
          <w:sz w:val="22"/>
          <w:szCs w:val="22"/>
          <w:lang w:val="tg-Cyrl-TJ"/>
        </w:rPr>
        <w:t>1.</w:t>
      </w:r>
      <w:r w:rsidRPr="00AE5AFF">
        <w:rPr>
          <w:rFonts w:ascii="Palatino Linotype" w:hAnsi="Palatino Linotype"/>
          <w:sz w:val="22"/>
          <w:szCs w:val="22"/>
        </w:rPr>
        <w:t>3.</w:t>
      </w:r>
      <w:r w:rsidRPr="00AE5AFF">
        <w:rPr>
          <w:rFonts w:ascii="Palatino Linotype" w:hAnsi="Palatino Linotype"/>
          <w:sz w:val="22"/>
          <w:szCs w:val="22"/>
          <w:lang w:val="tg-Cyrl-TJ"/>
        </w:rPr>
        <w:t>Қ</w:t>
      </w:r>
      <w:proofErr w:type="spellStart"/>
      <w:r w:rsidRPr="00AE5AFF">
        <w:rPr>
          <w:rFonts w:ascii="Palatino Linotype" w:hAnsi="Palatino Linotype"/>
          <w:sz w:val="22"/>
          <w:szCs w:val="22"/>
        </w:rPr>
        <w:t>оида</w:t>
      </w:r>
      <w:proofErr w:type="spellEnd"/>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мазкур</w:t>
      </w:r>
      <w:proofErr w:type="spellEnd"/>
      <w:r w:rsidRPr="00AE5AFF">
        <w:rPr>
          <w:rFonts w:ascii="Palatino Linotype" w:hAnsi="Palatino Linotype"/>
          <w:sz w:val="22"/>
          <w:szCs w:val="22"/>
        </w:rPr>
        <w:t xml:space="preserve"> бо </w:t>
      </w:r>
      <w:proofErr w:type="spellStart"/>
      <w:r w:rsidRPr="00AE5AFF">
        <w:rPr>
          <w:rFonts w:ascii="Palatino Linotype" w:hAnsi="Palatino Linotype"/>
          <w:sz w:val="22"/>
          <w:szCs w:val="22"/>
        </w:rPr>
        <w:t>ма</w:t>
      </w:r>
      <w:proofErr w:type="spellEnd"/>
      <w:r w:rsidRPr="00AE5AFF">
        <w:rPr>
          <w:rFonts w:ascii="Palatino Linotype" w:hAnsi="Palatino Linotype"/>
          <w:sz w:val="22"/>
          <w:szCs w:val="22"/>
          <w:lang w:val="tg-Cyrl-TJ"/>
        </w:rPr>
        <w:t>қ</w:t>
      </w:r>
      <w:r w:rsidRPr="00AE5AFF">
        <w:rPr>
          <w:rFonts w:ascii="Palatino Linotype" w:hAnsi="Palatino Linotype"/>
          <w:sz w:val="22"/>
          <w:szCs w:val="22"/>
        </w:rPr>
        <w:t xml:space="preserve">сади </w:t>
      </w:r>
      <w:proofErr w:type="spellStart"/>
      <w:r w:rsidRPr="00AE5AFF">
        <w:rPr>
          <w:rFonts w:ascii="Palatino Linotype" w:hAnsi="Palatino Linotype"/>
          <w:sz w:val="22"/>
          <w:szCs w:val="22"/>
        </w:rPr>
        <w:t>таъминоти</w:t>
      </w:r>
      <w:proofErr w:type="spellEnd"/>
      <w:r w:rsidRPr="00AE5AFF">
        <w:rPr>
          <w:rFonts w:ascii="Palatino Linotype" w:hAnsi="Palatino Linotype"/>
          <w:sz w:val="22"/>
          <w:szCs w:val="22"/>
        </w:rPr>
        <w:t xml:space="preserve"> ме</w:t>
      </w:r>
      <w:r w:rsidRPr="00AE5AFF">
        <w:rPr>
          <w:rFonts w:ascii="Palatino Linotype" w:hAnsi="Palatino Linotype"/>
          <w:sz w:val="22"/>
          <w:szCs w:val="22"/>
          <w:lang w:val="tg-Cyrl-TJ"/>
        </w:rPr>
        <w:t>ҳ</w:t>
      </w:r>
      <w:r w:rsidRPr="00AE5AFF">
        <w:rPr>
          <w:rFonts w:ascii="Palatino Linotype" w:hAnsi="Palatino Linotype"/>
          <w:sz w:val="22"/>
          <w:szCs w:val="22"/>
        </w:rPr>
        <w:t>нат, муста</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кам</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кардани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интизоми</w:t>
      </w:r>
      <w:proofErr w:type="spellEnd"/>
      <w:r w:rsidRPr="00AE5AFF">
        <w:rPr>
          <w:rFonts w:ascii="Palatino Linotype" w:hAnsi="Palatino Linotype"/>
          <w:sz w:val="22"/>
          <w:szCs w:val="22"/>
        </w:rPr>
        <w:t xml:space="preserve"> ме</w:t>
      </w:r>
      <w:r w:rsidRPr="00AE5AFF">
        <w:rPr>
          <w:rFonts w:ascii="Palatino Linotype" w:hAnsi="Palatino Linotype"/>
          <w:sz w:val="22"/>
          <w:szCs w:val="22"/>
          <w:lang w:val="tg-Cyrl-TJ"/>
        </w:rPr>
        <w:t>ҳ</w:t>
      </w:r>
      <w:r w:rsidRPr="00AE5AFF">
        <w:rPr>
          <w:rFonts w:ascii="Palatino Linotype" w:hAnsi="Palatino Linotype"/>
          <w:sz w:val="22"/>
          <w:szCs w:val="22"/>
        </w:rPr>
        <w:t>нат, о</w:t>
      </w:r>
      <w:r w:rsidRPr="00AE5AFF">
        <w:rPr>
          <w:rFonts w:ascii="Palatino Linotype" w:hAnsi="Palatino Linotype"/>
          <w:sz w:val="22"/>
          <w:szCs w:val="22"/>
          <w:lang w:val="tg-Cyrl-TJ"/>
        </w:rPr>
        <w:t>қ</w:t>
      </w:r>
      <w:proofErr w:type="spellStart"/>
      <w:r w:rsidRPr="00AE5AFF">
        <w:rPr>
          <w:rFonts w:ascii="Palatino Linotype" w:hAnsi="Palatino Linotype"/>
          <w:sz w:val="22"/>
          <w:szCs w:val="22"/>
        </w:rPr>
        <w:t>илона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истифода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бурдани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lang w:val="tg-Cyrl-TJ"/>
        </w:rPr>
        <w:t>қ</w:t>
      </w:r>
      <w:proofErr w:type="spellStart"/>
      <w:r w:rsidRPr="00AE5AFF">
        <w:rPr>
          <w:rFonts w:ascii="Palatino Linotype" w:hAnsi="Palatino Linotype"/>
          <w:sz w:val="22"/>
          <w:szCs w:val="22"/>
        </w:rPr>
        <w:t>ти</w:t>
      </w:r>
      <w:proofErr w:type="spellEnd"/>
      <w:r w:rsidRPr="00AE5AFF">
        <w:rPr>
          <w:rFonts w:ascii="Palatino Linotype" w:hAnsi="Palatino Linotype"/>
          <w:sz w:val="22"/>
          <w:szCs w:val="22"/>
        </w:rPr>
        <w:t xml:space="preserve"> кор</w:t>
      </w:r>
      <w:r w:rsidRPr="00AE5AFF">
        <w:rPr>
          <w:rFonts w:ascii="Palatino Linotype" w:hAnsi="Palatino Linotype"/>
          <w:sz w:val="22"/>
          <w:szCs w:val="22"/>
          <w:lang w:val="tg-Cyrl-TJ"/>
        </w:rPr>
        <w:t>ӣ</w:t>
      </w:r>
      <w:r w:rsidRPr="00AE5AFF">
        <w:rPr>
          <w:rFonts w:ascii="Palatino Linotype" w:hAnsi="Palatino Linotype"/>
          <w:sz w:val="22"/>
          <w:szCs w:val="22"/>
        </w:rPr>
        <w:t>, бе</w:t>
      </w:r>
      <w:r w:rsidRPr="00AE5AFF">
        <w:rPr>
          <w:rFonts w:ascii="Palatino Linotype" w:hAnsi="Palatino Linotype"/>
          <w:sz w:val="22"/>
          <w:szCs w:val="22"/>
          <w:lang w:val="tg-Cyrl-TJ"/>
        </w:rPr>
        <w:t>ҳ</w:t>
      </w:r>
      <w:r w:rsidRPr="00AE5AFF">
        <w:rPr>
          <w:rFonts w:ascii="Palatino Linotype" w:hAnsi="Palatino Linotype"/>
          <w:sz w:val="22"/>
          <w:szCs w:val="22"/>
        </w:rPr>
        <w:t xml:space="preserve">тар </w:t>
      </w:r>
      <w:proofErr w:type="spellStart"/>
      <w:r w:rsidRPr="00AE5AFF">
        <w:rPr>
          <w:rFonts w:ascii="Palatino Linotype" w:hAnsi="Palatino Linotype"/>
          <w:sz w:val="22"/>
          <w:szCs w:val="22"/>
        </w:rPr>
        <w:t>кардани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сифати</w:t>
      </w:r>
      <w:proofErr w:type="spellEnd"/>
      <w:r w:rsidRPr="00AE5AFF">
        <w:rPr>
          <w:rFonts w:ascii="Palatino Linotype" w:hAnsi="Palatino Linotype"/>
          <w:sz w:val="22"/>
          <w:szCs w:val="22"/>
        </w:rPr>
        <w:t xml:space="preserve"> кор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болоравии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самаранокии</w:t>
      </w:r>
      <w:proofErr w:type="spellEnd"/>
      <w:r w:rsidRPr="00AE5AFF">
        <w:rPr>
          <w:rFonts w:ascii="Palatino Linotype" w:hAnsi="Palatino Linotype"/>
          <w:sz w:val="22"/>
          <w:szCs w:val="22"/>
        </w:rPr>
        <w:t xml:space="preserve"> ме</w:t>
      </w:r>
      <w:r w:rsidRPr="00AE5AFF">
        <w:rPr>
          <w:rFonts w:ascii="Palatino Linotype" w:hAnsi="Palatino Linotype"/>
          <w:sz w:val="22"/>
          <w:szCs w:val="22"/>
          <w:lang w:val="tg-Cyrl-TJ"/>
        </w:rPr>
        <w:t>ҳ</w:t>
      </w:r>
      <w:r w:rsidRPr="00AE5AFF">
        <w:rPr>
          <w:rFonts w:ascii="Palatino Linotype" w:hAnsi="Palatino Linotype"/>
          <w:sz w:val="22"/>
          <w:szCs w:val="22"/>
        </w:rPr>
        <w:t>нат та</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ия</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шудааст</w:t>
      </w:r>
      <w:proofErr w:type="spellEnd"/>
      <w:r w:rsidRPr="00AE5AFF">
        <w:rPr>
          <w:rFonts w:ascii="Palatino Linotype" w:hAnsi="Palatino Linotype"/>
          <w:sz w:val="22"/>
          <w:szCs w:val="22"/>
        </w:rPr>
        <w:t>.</w:t>
      </w:r>
    </w:p>
    <w:p w14:paraId="4B66A529" w14:textId="787F0EF4" w:rsidR="00474E78" w:rsidRPr="00AE5AFF" w:rsidRDefault="00474E78" w:rsidP="00474E78">
      <w:pPr>
        <w:jc w:val="both"/>
        <w:rPr>
          <w:rFonts w:ascii="Palatino Linotype" w:hAnsi="Palatino Linotype"/>
          <w:sz w:val="22"/>
          <w:szCs w:val="22"/>
        </w:rPr>
      </w:pPr>
      <w:r w:rsidRPr="00AE5AFF">
        <w:rPr>
          <w:rFonts w:ascii="Palatino Linotype" w:hAnsi="Palatino Linotype"/>
          <w:sz w:val="22"/>
          <w:szCs w:val="22"/>
          <w:lang w:val="tg-Cyrl-TJ"/>
        </w:rPr>
        <w:t>1.</w:t>
      </w:r>
      <w:r w:rsidRPr="00AE5AFF">
        <w:rPr>
          <w:rFonts w:ascii="Palatino Linotype" w:hAnsi="Palatino Linotype"/>
          <w:sz w:val="22"/>
          <w:szCs w:val="22"/>
        </w:rPr>
        <w:t xml:space="preserve">4.Бонк </w:t>
      </w:r>
      <w:proofErr w:type="spellStart"/>
      <w:r w:rsidRPr="00AE5AFF">
        <w:rPr>
          <w:rFonts w:ascii="Palatino Linotype" w:hAnsi="Palatino Linotype"/>
          <w:sz w:val="22"/>
          <w:szCs w:val="22"/>
        </w:rPr>
        <w:t>метавонад</w:t>
      </w:r>
      <w:proofErr w:type="spellEnd"/>
      <w:r w:rsidRPr="00AE5AFF">
        <w:rPr>
          <w:rFonts w:ascii="Palatino Linotype" w:hAnsi="Palatino Linotype"/>
          <w:sz w:val="22"/>
          <w:szCs w:val="22"/>
        </w:rPr>
        <w:t xml:space="preserve"> кори </w:t>
      </w:r>
      <w:proofErr w:type="spellStart"/>
      <w:r w:rsidRPr="00AE5AFF">
        <w:rPr>
          <w:rFonts w:ascii="Palatino Linotype" w:hAnsi="Palatino Linotype"/>
          <w:sz w:val="22"/>
          <w:szCs w:val="22"/>
        </w:rPr>
        <w:t>мутоби</w:t>
      </w:r>
      <w:proofErr w:type="spellEnd"/>
      <w:r w:rsidRPr="00AE5AFF">
        <w:rPr>
          <w:rFonts w:ascii="Palatino Linotype" w:hAnsi="Palatino Linotype"/>
          <w:sz w:val="22"/>
          <w:szCs w:val="22"/>
          <w:lang w:val="tg-Cyrl-TJ"/>
        </w:rPr>
        <w:t>қ</w:t>
      </w:r>
      <w:r w:rsidRPr="00AE5AFF">
        <w:rPr>
          <w:rFonts w:ascii="Palatino Linotype" w:hAnsi="Palatino Linotype"/>
          <w:sz w:val="22"/>
          <w:szCs w:val="22"/>
        </w:rPr>
        <w:t xml:space="preserve">и </w:t>
      </w:r>
      <w:proofErr w:type="spellStart"/>
      <w:r w:rsidRPr="00AE5AFF">
        <w:rPr>
          <w:rFonts w:ascii="Palatino Linotype" w:hAnsi="Palatino Linotype"/>
          <w:sz w:val="22"/>
          <w:szCs w:val="22"/>
        </w:rPr>
        <w:t>шартномаи</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қ</w:t>
      </w:r>
      <w:proofErr w:type="spellStart"/>
      <w:r w:rsidRPr="00AE5AFF">
        <w:rPr>
          <w:rFonts w:ascii="Palatino Linotype" w:hAnsi="Palatino Linotype"/>
          <w:sz w:val="22"/>
          <w:szCs w:val="22"/>
        </w:rPr>
        <w:t>арордоди</w:t>
      </w:r>
      <w:proofErr w:type="spellEnd"/>
      <w:r w:rsidRPr="00AE5AFF">
        <w:rPr>
          <w:rFonts w:ascii="Palatino Linotype" w:hAnsi="Palatino Linotype"/>
          <w:sz w:val="22"/>
          <w:szCs w:val="22"/>
        </w:rPr>
        <w:t>) ме</w:t>
      </w:r>
      <w:r w:rsidRPr="00AE5AFF">
        <w:rPr>
          <w:rFonts w:ascii="Palatino Linotype" w:hAnsi="Palatino Linotype"/>
          <w:sz w:val="22"/>
          <w:szCs w:val="22"/>
          <w:lang w:val="tg-Cyrl-TJ"/>
        </w:rPr>
        <w:t>ҳ</w:t>
      </w:r>
      <w:r w:rsidRPr="00AE5AFF">
        <w:rPr>
          <w:rFonts w:ascii="Palatino Linotype" w:hAnsi="Palatino Linotype"/>
          <w:sz w:val="22"/>
          <w:szCs w:val="22"/>
        </w:rPr>
        <w:t>нат</w:t>
      </w:r>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пешбинишударо</w:t>
      </w:r>
      <w:proofErr w:type="spellEnd"/>
      <w:r w:rsidRPr="00AE5AFF">
        <w:rPr>
          <w:rFonts w:ascii="Palatino Linotype" w:hAnsi="Palatino Linotype"/>
          <w:sz w:val="22"/>
          <w:szCs w:val="22"/>
        </w:rPr>
        <w:t xml:space="preserve"> бо </w:t>
      </w:r>
      <w:proofErr w:type="spellStart"/>
      <w:r w:rsidRPr="00AE5AFF">
        <w:rPr>
          <w:rFonts w:ascii="Palatino Linotype" w:hAnsi="Palatino Linotype"/>
          <w:sz w:val="22"/>
          <w:szCs w:val="22"/>
        </w:rPr>
        <w:t>риояи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тартиботи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дохил</w:t>
      </w:r>
      <w:proofErr w:type="spellEnd"/>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талаб</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кунад</w:t>
      </w:r>
      <w:proofErr w:type="spellEnd"/>
      <w:r w:rsidRPr="00AE5AFF">
        <w:rPr>
          <w:rFonts w:ascii="Palatino Linotype" w:hAnsi="Palatino Linotype"/>
          <w:sz w:val="22"/>
          <w:szCs w:val="22"/>
        </w:rPr>
        <w:t xml:space="preserve">, кормандон </w:t>
      </w:r>
      <w:proofErr w:type="spellStart"/>
      <w:r w:rsidRPr="00AE5AFF">
        <w:rPr>
          <w:rFonts w:ascii="Palatino Linotype" w:hAnsi="Palatino Linotype"/>
          <w:sz w:val="22"/>
          <w:szCs w:val="22"/>
        </w:rPr>
        <w:t>бошанд</w:t>
      </w:r>
      <w:proofErr w:type="spellEnd"/>
      <w:r w:rsidRPr="00AE5AFF">
        <w:rPr>
          <w:rFonts w:ascii="Palatino Linotype" w:hAnsi="Palatino Linotype"/>
          <w:sz w:val="22"/>
          <w:szCs w:val="22"/>
        </w:rPr>
        <w:t>,</w:t>
      </w:r>
      <w:ins w:id="2367" w:author="Гафуров Камолджон Азимджонович" w:date="2024-10-11T09:59:00Z" w16du:dateUtc="2024-10-11T04:59:00Z">
        <w:r w:rsidR="002961B7">
          <w:rPr>
            <w:rFonts w:ascii="Palatino Linotype" w:hAnsi="Palatino Linotype"/>
            <w:sz w:val="22"/>
            <w:szCs w:val="22"/>
            <w:lang w:val="tg-Cyrl-TJ"/>
          </w:rPr>
          <w:t xml:space="preserve"> уҳдадоранд</w:t>
        </w:r>
      </w:ins>
      <w:r w:rsidRPr="00AE5AFF">
        <w:rPr>
          <w:rFonts w:ascii="Palatino Linotype" w:hAnsi="Palatino Linotype"/>
          <w:sz w:val="22"/>
          <w:szCs w:val="22"/>
        </w:rPr>
        <w:t xml:space="preserve"> </w:t>
      </w:r>
      <w:proofErr w:type="spellStart"/>
      <w:r w:rsidRPr="00AE5AFF">
        <w:rPr>
          <w:rFonts w:ascii="Palatino Linotype" w:hAnsi="Palatino Linotype"/>
          <w:sz w:val="22"/>
          <w:szCs w:val="22"/>
        </w:rPr>
        <w:t>онро</w:t>
      </w:r>
      <w:proofErr w:type="spellEnd"/>
      <w:r w:rsidRPr="00AE5AFF">
        <w:rPr>
          <w:rFonts w:ascii="Palatino Linotype" w:hAnsi="Palatino Linotype"/>
          <w:sz w:val="22"/>
          <w:szCs w:val="22"/>
        </w:rPr>
        <w:t xml:space="preserve"> и</w:t>
      </w:r>
      <w:r w:rsidRPr="00AE5AFF">
        <w:rPr>
          <w:rFonts w:ascii="Palatino Linotype" w:hAnsi="Palatino Linotype"/>
          <w:sz w:val="22"/>
          <w:szCs w:val="22"/>
          <w:lang w:val="tg-Cyrl-TJ"/>
        </w:rPr>
        <w:t>ҷ</w:t>
      </w:r>
      <w:proofErr w:type="spellStart"/>
      <w:r w:rsidRPr="00AE5AFF">
        <w:rPr>
          <w:rFonts w:ascii="Palatino Linotype" w:hAnsi="Palatino Linotype"/>
          <w:sz w:val="22"/>
          <w:szCs w:val="22"/>
        </w:rPr>
        <w:t>ро</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намоянд</w:t>
      </w:r>
      <w:proofErr w:type="spellEnd"/>
      <w:r w:rsidRPr="00AE5AFF">
        <w:rPr>
          <w:rFonts w:ascii="Palatino Linotype" w:hAnsi="Palatino Linotype"/>
          <w:sz w:val="22"/>
          <w:szCs w:val="22"/>
        </w:rPr>
        <w:t>.</w:t>
      </w:r>
    </w:p>
    <w:p w14:paraId="3BDAE671" w14:textId="77777777" w:rsidR="00474E78" w:rsidRPr="00AE5AFF" w:rsidRDefault="00474E78" w:rsidP="00474E78">
      <w:pPr>
        <w:jc w:val="both"/>
        <w:rPr>
          <w:rFonts w:ascii="Palatino Linotype" w:hAnsi="Palatino Linotype"/>
          <w:sz w:val="22"/>
          <w:szCs w:val="22"/>
        </w:rPr>
      </w:pPr>
      <w:proofErr w:type="spellStart"/>
      <w:r w:rsidRPr="00AE5AFF">
        <w:rPr>
          <w:rFonts w:ascii="Palatino Linotype" w:hAnsi="Palatino Linotype"/>
          <w:sz w:val="22"/>
          <w:szCs w:val="22"/>
        </w:rPr>
        <w:t>Риояи</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қ</w:t>
      </w:r>
      <w:proofErr w:type="spellStart"/>
      <w:r w:rsidRPr="00AE5AFF">
        <w:rPr>
          <w:rFonts w:ascii="Palatino Linotype" w:hAnsi="Palatino Linotype"/>
          <w:sz w:val="22"/>
          <w:szCs w:val="22"/>
        </w:rPr>
        <w:t>оида</w:t>
      </w:r>
      <w:proofErr w:type="spellEnd"/>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тартиботи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дохилии</w:t>
      </w:r>
      <w:proofErr w:type="spellEnd"/>
      <w:r w:rsidRPr="00AE5AFF">
        <w:rPr>
          <w:rFonts w:ascii="Palatino Linotype" w:hAnsi="Palatino Linotype"/>
          <w:sz w:val="22"/>
          <w:szCs w:val="22"/>
        </w:rPr>
        <w:t xml:space="preserve"> ме</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натии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тасди</w:t>
      </w:r>
      <w:proofErr w:type="spellEnd"/>
      <w:r w:rsidRPr="00AE5AFF">
        <w:rPr>
          <w:rFonts w:ascii="Palatino Linotype" w:hAnsi="Palatino Linotype"/>
          <w:sz w:val="22"/>
          <w:szCs w:val="22"/>
          <w:lang w:val="tg-Cyrl-TJ"/>
        </w:rPr>
        <w:t>қ</w:t>
      </w:r>
      <w:proofErr w:type="spellStart"/>
      <w:r w:rsidRPr="00AE5AFF">
        <w:rPr>
          <w:rFonts w:ascii="Palatino Linotype" w:hAnsi="Palatino Linotype"/>
          <w:sz w:val="22"/>
          <w:szCs w:val="22"/>
        </w:rPr>
        <w:t>шуда</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ам</w:t>
      </w:r>
      <w:proofErr w:type="spellEnd"/>
      <w:r w:rsidRPr="00AE5AFF">
        <w:rPr>
          <w:rFonts w:ascii="Palatino Linotype" w:hAnsi="Palatino Linotype"/>
          <w:sz w:val="22"/>
          <w:szCs w:val="22"/>
        </w:rPr>
        <w:t xml:space="preserve"> аз </w:t>
      </w:r>
      <w:r w:rsidRPr="00AE5AFF">
        <w:rPr>
          <w:rFonts w:ascii="Palatino Linotype" w:hAnsi="Palatino Linotype"/>
          <w:sz w:val="22"/>
          <w:szCs w:val="22"/>
          <w:lang w:val="tg-Cyrl-TJ"/>
        </w:rPr>
        <w:t>ҷ</w:t>
      </w:r>
      <w:proofErr w:type="spellStart"/>
      <w:r w:rsidRPr="00AE5AFF">
        <w:rPr>
          <w:rFonts w:ascii="Palatino Linotype" w:hAnsi="Palatino Linotype"/>
          <w:sz w:val="22"/>
          <w:szCs w:val="22"/>
        </w:rPr>
        <w:t>ониби</w:t>
      </w:r>
      <w:proofErr w:type="spellEnd"/>
      <w:r w:rsidRPr="00AE5AFF">
        <w:rPr>
          <w:rFonts w:ascii="Palatino Linotype" w:hAnsi="Palatino Linotype"/>
          <w:sz w:val="22"/>
          <w:szCs w:val="22"/>
        </w:rPr>
        <w:t xml:space="preserve"> кормандон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ам</w:t>
      </w:r>
      <w:proofErr w:type="spellEnd"/>
      <w:r w:rsidRPr="00AE5AFF">
        <w:rPr>
          <w:rFonts w:ascii="Palatino Linotype" w:hAnsi="Palatino Linotype"/>
          <w:sz w:val="22"/>
          <w:szCs w:val="22"/>
        </w:rPr>
        <w:t xml:space="preserve"> аз </w:t>
      </w:r>
      <w:r w:rsidRPr="00AE5AFF">
        <w:rPr>
          <w:rFonts w:ascii="Palatino Linotype" w:hAnsi="Palatino Linotype"/>
          <w:sz w:val="22"/>
          <w:szCs w:val="22"/>
          <w:lang w:val="tg-Cyrl-TJ"/>
        </w:rPr>
        <w:t>ҷ</w:t>
      </w:r>
      <w:proofErr w:type="spellStart"/>
      <w:r w:rsidRPr="00AE5AFF">
        <w:rPr>
          <w:rFonts w:ascii="Palatino Linotype" w:hAnsi="Palatino Linotype"/>
          <w:sz w:val="22"/>
          <w:szCs w:val="22"/>
        </w:rPr>
        <w:t>ониби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Бонк</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атмист</w:t>
      </w:r>
      <w:proofErr w:type="spellEnd"/>
      <w:r w:rsidRPr="00AE5AFF">
        <w:rPr>
          <w:rFonts w:ascii="Palatino Linotype" w:hAnsi="Palatino Linotype"/>
          <w:sz w:val="22"/>
          <w:szCs w:val="22"/>
        </w:rPr>
        <w:t>.</w:t>
      </w:r>
    </w:p>
    <w:p w14:paraId="57C76101" w14:textId="77777777" w:rsidR="00474E78" w:rsidRDefault="00474E78" w:rsidP="00474E78">
      <w:pPr>
        <w:jc w:val="both"/>
        <w:rPr>
          <w:ins w:id="2368" w:author="Гафуров Камолджон Азимджонович" w:date="2024-10-11T10:34:00Z" w16du:dateUtc="2024-10-11T05:34:00Z"/>
          <w:rFonts w:ascii="Palatino Linotype" w:hAnsi="Palatino Linotype"/>
          <w:sz w:val="22"/>
          <w:szCs w:val="22"/>
          <w:lang w:val="tg-Cyrl-TJ"/>
        </w:rPr>
      </w:pPr>
      <w:r w:rsidRPr="00AE5AFF">
        <w:rPr>
          <w:rFonts w:ascii="Palatino Linotype" w:hAnsi="Palatino Linotype"/>
          <w:sz w:val="22"/>
          <w:szCs w:val="22"/>
          <w:lang w:val="tg-Cyrl-TJ"/>
        </w:rPr>
        <w:t>1.</w:t>
      </w:r>
      <w:r w:rsidRPr="00AE5AFF">
        <w:rPr>
          <w:rFonts w:ascii="Palatino Linotype" w:hAnsi="Palatino Linotype"/>
          <w:sz w:val="22"/>
          <w:szCs w:val="22"/>
        </w:rPr>
        <w:t xml:space="preserve">5.Аз </w:t>
      </w:r>
      <w:proofErr w:type="spellStart"/>
      <w:r w:rsidRPr="00AE5AFF">
        <w:rPr>
          <w:rFonts w:ascii="Palatino Linotype" w:hAnsi="Palatino Linotype"/>
          <w:sz w:val="22"/>
          <w:szCs w:val="22"/>
        </w:rPr>
        <w:t>номи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Бонк</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ҳ</w:t>
      </w:r>
      <w:r w:rsidRPr="00AE5AFF">
        <w:rPr>
          <w:rFonts w:ascii="Palatino Linotype" w:hAnsi="Palatino Linotype"/>
          <w:sz w:val="22"/>
          <w:szCs w:val="22"/>
        </w:rPr>
        <w:t>у</w:t>
      </w:r>
      <w:r w:rsidRPr="00AE5AFF">
        <w:rPr>
          <w:rFonts w:ascii="Palatino Linotype" w:hAnsi="Palatino Linotype"/>
          <w:sz w:val="22"/>
          <w:szCs w:val="22"/>
          <w:lang w:val="tg-Cyrl-TJ"/>
        </w:rPr>
        <w:t>қ</w:t>
      </w:r>
      <w:r w:rsidRPr="00AE5AFF">
        <w:rPr>
          <w:rFonts w:ascii="Palatino Linotype" w:hAnsi="Palatino Linotype"/>
          <w:sz w:val="22"/>
          <w:szCs w:val="22"/>
        </w:rPr>
        <w:t>у</w:t>
      </w:r>
      <w:r w:rsidRPr="00AE5AFF">
        <w:rPr>
          <w:rFonts w:ascii="Palatino Linotype" w:hAnsi="Palatino Linotype"/>
          <w:sz w:val="22"/>
          <w:szCs w:val="22"/>
          <w:lang w:val="tg-Cyrl-TJ"/>
        </w:rPr>
        <w:t>қ</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ӯҳ</w:t>
      </w:r>
      <w:proofErr w:type="spellStart"/>
      <w:r w:rsidRPr="00AE5AFF">
        <w:rPr>
          <w:rFonts w:ascii="Palatino Linotype" w:hAnsi="Palatino Linotype"/>
          <w:sz w:val="22"/>
          <w:szCs w:val="22"/>
        </w:rPr>
        <w:t>дадори</w:t>
      </w:r>
      <w:proofErr w:type="spellEnd"/>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оро</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шахсони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ваколатдор</w:t>
      </w:r>
      <w:proofErr w:type="spellEnd"/>
      <w:r w:rsidRPr="00AE5AFF">
        <w:rPr>
          <w:rFonts w:ascii="Palatino Linotype" w:hAnsi="Palatino Linotype"/>
          <w:sz w:val="22"/>
          <w:szCs w:val="22"/>
        </w:rPr>
        <w:t xml:space="preserve"> - </w:t>
      </w:r>
      <w:proofErr w:type="spellStart"/>
      <w:r w:rsidRPr="00AE5AFF">
        <w:rPr>
          <w:rFonts w:ascii="Palatino Linotype" w:hAnsi="Palatino Linotype"/>
          <w:sz w:val="22"/>
          <w:szCs w:val="22"/>
        </w:rPr>
        <w:t>муовинон</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ро</w:t>
      </w:r>
      <w:proofErr w:type="spellEnd"/>
      <w:r w:rsidRPr="00AE5AFF">
        <w:rPr>
          <w:rFonts w:ascii="Palatino Linotype" w:hAnsi="Palatino Linotype"/>
          <w:sz w:val="22"/>
          <w:szCs w:val="22"/>
          <w:lang w:val="tg-Cyrl-TJ"/>
        </w:rPr>
        <w:t>ҳ</w:t>
      </w:r>
      <w:proofErr w:type="spellStart"/>
      <w:r w:rsidRPr="00AE5AFF">
        <w:rPr>
          <w:rFonts w:ascii="Palatino Linotype" w:hAnsi="Palatino Linotype"/>
          <w:sz w:val="22"/>
          <w:szCs w:val="22"/>
        </w:rPr>
        <w:t>барони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сохтор</w:t>
      </w:r>
      <w:proofErr w:type="spellEnd"/>
      <w:r w:rsidRPr="00AE5AFF">
        <w:rPr>
          <w:rFonts w:ascii="Palatino Linotype" w:hAnsi="Palatino Linotype"/>
          <w:sz w:val="22"/>
          <w:szCs w:val="22"/>
          <w:lang w:val="tg-Cyrl-TJ"/>
        </w:rPr>
        <w:t>ҳ</w:t>
      </w:r>
      <w:r w:rsidRPr="00AE5AFF">
        <w:rPr>
          <w:rFonts w:ascii="Palatino Linotype" w:hAnsi="Palatino Linotype"/>
          <w:sz w:val="22"/>
          <w:szCs w:val="22"/>
        </w:rPr>
        <w:t xml:space="preserve">о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хадамот</w:t>
      </w:r>
      <w:proofErr w:type="spellEnd"/>
      <w:r w:rsidRPr="00AE5AFF">
        <w:rPr>
          <w:rFonts w:ascii="Palatino Linotype" w:hAnsi="Palatino Linotype"/>
          <w:sz w:val="22"/>
          <w:szCs w:val="22"/>
          <w:lang w:val="tg-Cyrl-TJ"/>
        </w:rPr>
        <w:t>ҳ</w:t>
      </w:r>
      <w:r w:rsidRPr="00AE5AFF">
        <w:rPr>
          <w:rFonts w:ascii="Palatino Linotype" w:hAnsi="Palatino Linotype"/>
          <w:sz w:val="22"/>
          <w:szCs w:val="22"/>
        </w:rPr>
        <w:t>о (</w:t>
      </w:r>
      <w:proofErr w:type="spellStart"/>
      <w:r w:rsidRPr="00AE5AFF">
        <w:rPr>
          <w:rFonts w:ascii="Palatino Linotype" w:hAnsi="Palatino Linotype"/>
          <w:sz w:val="22"/>
          <w:szCs w:val="22"/>
        </w:rPr>
        <w:t>муовинони</w:t>
      </w:r>
      <w:proofErr w:type="spellEnd"/>
      <w:r w:rsidRPr="00AE5AFF">
        <w:rPr>
          <w:rFonts w:ascii="Palatino Linotype" w:hAnsi="Palatino Linotype"/>
          <w:sz w:val="22"/>
          <w:szCs w:val="22"/>
        </w:rPr>
        <w:t xml:space="preserve"> он</w:t>
      </w:r>
      <w:r w:rsidRPr="00AE5AFF">
        <w:rPr>
          <w:rFonts w:ascii="Palatino Linotype" w:hAnsi="Palatino Linotype"/>
          <w:sz w:val="22"/>
          <w:szCs w:val="22"/>
          <w:lang w:val="tg-Cyrl-TJ"/>
        </w:rPr>
        <w:t>ҳ</w:t>
      </w:r>
      <w:r w:rsidRPr="00AE5AFF">
        <w:rPr>
          <w:rFonts w:ascii="Palatino Linotype" w:hAnsi="Palatino Linotype"/>
          <w:sz w:val="22"/>
          <w:szCs w:val="22"/>
        </w:rPr>
        <w:t xml:space="preserve">о), </w:t>
      </w:r>
      <w:proofErr w:type="spellStart"/>
      <w:r w:rsidRPr="00AE5AFF">
        <w:rPr>
          <w:rFonts w:ascii="Palatino Linotype" w:hAnsi="Palatino Linotype"/>
          <w:sz w:val="22"/>
          <w:szCs w:val="22"/>
        </w:rPr>
        <w:t>дигар</w:t>
      </w:r>
      <w:proofErr w:type="spellEnd"/>
      <w:r w:rsidRPr="00AE5AFF">
        <w:rPr>
          <w:rFonts w:ascii="Palatino Linotype" w:hAnsi="Palatino Linotype"/>
          <w:sz w:val="22"/>
          <w:szCs w:val="22"/>
        </w:rPr>
        <w:t xml:space="preserve"> кормандон </w:t>
      </w:r>
      <w:proofErr w:type="spellStart"/>
      <w:r w:rsidRPr="00AE5AFF">
        <w:rPr>
          <w:rFonts w:ascii="Palatino Linotype" w:hAnsi="Palatino Linotype"/>
          <w:sz w:val="22"/>
          <w:szCs w:val="22"/>
        </w:rPr>
        <w:t>амал</w:t>
      </w:r>
      <w:proofErr w:type="spellEnd"/>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менамоянд</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ки</w:t>
      </w:r>
      <w:proofErr w:type="spellEnd"/>
      <w:r w:rsidRPr="00AE5AFF">
        <w:rPr>
          <w:rFonts w:ascii="Palatino Linotype" w:hAnsi="Palatino Linotype"/>
          <w:sz w:val="22"/>
          <w:szCs w:val="22"/>
        </w:rPr>
        <w:t xml:space="preserve"> аз </w:t>
      </w:r>
      <w:proofErr w:type="spellStart"/>
      <w:r w:rsidRPr="00AE5AFF">
        <w:rPr>
          <w:rFonts w:ascii="Palatino Linotype" w:hAnsi="Palatino Linotype"/>
          <w:sz w:val="22"/>
          <w:szCs w:val="22"/>
        </w:rPr>
        <w:t>тарафи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Бонк</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ё </w:t>
      </w:r>
      <w:proofErr w:type="spellStart"/>
      <w:r w:rsidRPr="00AE5AFF">
        <w:rPr>
          <w:rFonts w:ascii="Palatino Linotype" w:hAnsi="Palatino Linotype"/>
          <w:sz w:val="22"/>
          <w:szCs w:val="22"/>
        </w:rPr>
        <w:t>мутоби</w:t>
      </w:r>
      <w:proofErr w:type="spellEnd"/>
      <w:r w:rsidRPr="00AE5AFF">
        <w:rPr>
          <w:rFonts w:ascii="Palatino Linotype" w:hAnsi="Palatino Linotype"/>
          <w:sz w:val="22"/>
          <w:szCs w:val="22"/>
          <w:lang w:val="tg-Cyrl-TJ"/>
        </w:rPr>
        <w:t>қ</w:t>
      </w:r>
      <w:r w:rsidRPr="00AE5AFF">
        <w:rPr>
          <w:rFonts w:ascii="Palatino Linotype" w:hAnsi="Palatino Linotype"/>
          <w:sz w:val="22"/>
          <w:szCs w:val="22"/>
        </w:rPr>
        <w:t xml:space="preserve">и </w:t>
      </w:r>
      <w:r w:rsidRPr="00AE5AFF">
        <w:rPr>
          <w:rFonts w:ascii="Palatino Linotype" w:hAnsi="Palatino Linotype"/>
          <w:sz w:val="22"/>
          <w:szCs w:val="22"/>
          <w:lang w:val="tg-Cyrl-TJ"/>
        </w:rPr>
        <w:t>қ</w:t>
      </w:r>
      <w:proofErr w:type="spellStart"/>
      <w:r w:rsidRPr="00AE5AFF">
        <w:rPr>
          <w:rFonts w:ascii="Palatino Linotype" w:hAnsi="Palatino Linotype"/>
          <w:sz w:val="22"/>
          <w:szCs w:val="22"/>
        </w:rPr>
        <w:t>онунгузор</w:t>
      </w:r>
      <w:proofErr w:type="spellEnd"/>
      <w:r w:rsidRPr="00AE5AFF">
        <w:rPr>
          <w:rFonts w:ascii="Palatino Linotype" w:hAnsi="Palatino Linotype"/>
          <w:sz w:val="22"/>
          <w:szCs w:val="22"/>
          <w:lang w:val="tg-Cyrl-TJ"/>
        </w:rPr>
        <w:t>ӣ</w:t>
      </w:r>
      <w:r w:rsidRPr="00AE5AFF">
        <w:rPr>
          <w:rFonts w:ascii="Palatino Linotype" w:hAnsi="Palatino Linotype"/>
          <w:sz w:val="22"/>
          <w:szCs w:val="22"/>
        </w:rPr>
        <w:t xml:space="preserve"> ба </w:t>
      </w:r>
      <w:r w:rsidRPr="00AE5AFF">
        <w:rPr>
          <w:rFonts w:ascii="Palatino Linotype" w:hAnsi="Palatino Linotype"/>
          <w:sz w:val="22"/>
          <w:szCs w:val="22"/>
          <w:lang w:val="tg-Cyrl-TJ"/>
        </w:rPr>
        <w:t>ӯ</w:t>
      </w:r>
      <w:r w:rsidRPr="00AE5AFF">
        <w:rPr>
          <w:rFonts w:ascii="Palatino Linotype" w:hAnsi="Palatino Linotype"/>
          <w:sz w:val="22"/>
          <w:szCs w:val="22"/>
        </w:rPr>
        <w:t xml:space="preserve"> </w:t>
      </w:r>
      <w:r w:rsidRPr="00AE5AFF">
        <w:rPr>
          <w:rFonts w:ascii="Palatino Linotype" w:hAnsi="Palatino Linotype"/>
          <w:sz w:val="22"/>
          <w:szCs w:val="22"/>
          <w:lang w:val="tg-Cyrl-TJ"/>
        </w:rPr>
        <w:t>ҳ</w:t>
      </w:r>
      <w:r w:rsidRPr="00AE5AFF">
        <w:rPr>
          <w:rFonts w:ascii="Palatino Linotype" w:hAnsi="Palatino Linotype"/>
          <w:sz w:val="22"/>
          <w:szCs w:val="22"/>
        </w:rPr>
        <w:t>у</w:t>
      </w:r>
      <w:r w:rsidRPr="00AE5AFF">
        <w:rPr>
          <w:rFonts w:ascii="Palatino Linotype" w:hAnsi="Palatino Linotype"/>
          <w:sz w:val="22"/>
          <w:szCs w:val="22"/>
          <w:lang w:val="tg-Cyrl-TJ"/>
        </w:rPr>
        <w:t>қ</w:t>
      </w:r>
      <w:r w:rsidRPr="00AE5AFF">
        <w:rPr>
          <w:rFonts w:ascii="Palatino Linotype" w:hAnsi="Palatino Linotype"/>
          <w:sz w:val="22"/>
          <w:szCs w:val="22"/>
        </w:rPr>
        <w:t>у</w:t>
      </w:r>
      <w:r w:rsidRPr="00AE5AFF">
        <w:rPr>
          <w:rFonts w:ascii="Palatino Linotype" w:hAnsi="Palatino Linotype"/>
          <w:sz w:val="22"/>
          <w:szCs w:val="22"/>
          <w:lang w:val="tg-Cyrl-TJ"/>
        </w:rPr>
        <w:t>қ</w:t>
      </w:r>
      <w:r w:rsidRPr="00AE5AFF">
        <w:rPr>
          <w:rFonts w:ascii="Palatino Linotype" w:hAnsi="Palatino Linotype"/>
          <w:sz w:val="22"/>
          <w:szCs w:val="22"/>
        </w:rPr>
        <w:t xml:space="preserve">и </w:t>
      </w:r>
      <w:proofErr w:type="spellStart"/>
      <w:r w:rsidRPr="00AE5AFF">
        <w:rPr>
          <w:rFonts w:ascii="Palatino Linotype" w:hAnsi="Palatino Linotype"/>
          <w:sz w:val="22"/>
          <w:szCs w:val="22"/>
        </w:rPr>
        <w:t>и</w:t>
      </w:r>
      <w:proofErr w:type="spellEnd"/>
      <w:r w:rsidRPr="00AE5AFF">
        <w:rPr>
          <w:rFonts w:ascii="Palatino Linotype" w:hAnsi="Palatino Linotype"/>
          <w:sz w:val="22"/>
          <w:szCs w:val="22"/>
          <w:lang w:val="tg-Cyrl-TJ"/>
        </w:rPr>
        <w:t>ҷ</w:t>
      </w:r>
      <w:r w:rsidRPr="00AE5AFF">
        <w:rPr>
          <w:rFonts w:ascii="Palatino Linotype" w:hAnsi="Palatino Linotype"/>
          <w:sz w:val="22"/>
          <w:szCs w:val="22"/>
        </w:rPr>
        <w:t xml:space="preserve">рои </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амаи</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қ</w:t>
      </w:r>
      <w:proofErr w:type="spellStart"/>
      <w:r w:rsidRPr="00AE5AFF">
        <w:rPr>
          <w:rFonts w:ascii="Palatino Linotype" w:hAnsi="Palatino Linotype"/>
          <w:sz w:val="22"/>
          <w:szCs w:val="22"/>
        </w:rPr>
        <w:t>арор</w:t>
      </w:r>
      <w:proofErr w:type="spellEnd"/>
      <w:r w:rsidRPr="00AE5AFF">
        <w:rPr>
          <w:rFonts w:ascii="Palatino Linotype" w:hAnsi="Palatino Linotype"/>
          <w:sz w:val="22"/>
          <w:szCs w:val="22"/>
          <w:lang w:val="tg-Cyrl-TJ"/>
        </w:rPr>
        <w:t>ҳ</w:t>
      </w:r>
      <w:r w:rsidRPr="00AE5AFF">
        <w:rPr>
          <w:rFonts w:ascii="Palatino Linotype" w:hAnsi="Palatino Linotype"/>
          <w:sz w:val="22"/>
          <w:szCs w:val="22"/>
        </w:rPr>
        <w:t xml:space="preserve">о ё </w:t>
      </w:r>
      <w:proofErr w:type="spellStart"/>
      <w:r w:rsidRPr="00AE5AFF">
        <w:rPr>
          <w:rFonts w:ascii="Palatino Linotype" w:hAnsi="Palatino Linotype"/>
          <w:sz w:val="22"/>
          <w:szCs w:val="22"/>
        </w:rPr>
        <w:t>ки</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қ</w:t>
      </w:r>
      <w:proofErr w:type="spellStart"/>
      <w:r w:rsidRPr="00AE5AFF">
        <w:rPr>
          <w:rFonts w:ascii="Palatino Linotype" w:hAnsi="Palatino Linotype"/>
          <w:sz w:val="22"/>
          <w:szCs w:val="22"/>
        </w:rPr>
        <w:t>арор</w:t>
      </w:r>
      <w:proofErr w:type="spellEnd"/>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ои</w:t>
      </w:r>
      <w:proofErr w:type="spellEnd"/>
      <w:r w:rsidRPr="00AE5AFF">
        <w:rPr>
          <w:rFonts w:ascii="Palatino Linotype" w:hAnsi="Palatino Linotype"/>
          <w:sz w:val="22"/>
          <w:szCs w:val="22"/>
        </w:rPr>
        <w:t xml:space="preserve"> ало</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ида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ки</w:t>
      </w:r>
      <w:proofErr w:type="spellEnd"/>
      <w:r w:rsidRPr="00AE5AFF">
        <w:rPr>
          <w:rFonts w:ascii="Palatino Linotype" w:hAnsi="Palatino Linotype"/>
          <w:sz w:val="22"/>
          <w:szCs w:val="22"/>
        </w:rPr>
        <w:t xml:space="preserve"> аз </w:t>
      </w:r>
      <w:proofErr w:type="spellStart"/>
      <w:r w:rsidRPr="00AE5AFF">
        <w:rPr>
          <w:rFonts w:ascii="Palatino Linotype" w:hAnsi="Palatino Linotype"/>
          <w:sz w:val="22"/>
          <w:szCs w:val="22"/>
        </w:rPr>
        <w:t>муносибат</w:t>
      </w:r>
      <w:proofErr w:type="spellEnd"/>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ои</w:t>
      </w:r>
      <w:proofErr w:type="spellEnd"/>
      <w:r w:rsidRPr="00AE5AFF">
        <w:rPr>
          <w:rFonts w:ascii="Palatino Linotype" w:hAnsi="Palatino Linotype"/>
          <w:sz w:val="22"/>
          <w:szCs w:val="22"/>
        </w:rPr>
        <w:t xml:space="preserve"> ме</w:t>
      </w:r>
      <w:r w:rsidRPr="00AE5AFF">
        <w:rPr>
          <w:rFonts w:ascii="Palatino Linotype" w:hAnsi="Palatino Linotype"/>
          <w:sz w:val="22"/>
          <w:szCs w:val="22"/>
          <w:lang w:val="tg-Cyrl-TJ"/>
        </w:rPr>
        <w:t>ҳ</w:t>
      </w:r>
      <w:r w:rsidRPr="00AE5AFF">
        <w:rPr>
          <w:rFonts w:ascii="Palatino Linotype" w:hAnsi="Palatino Linotype"/>
          <w:sz w:val="22"/>
          <w:szCs w:val="22"/>
        </w:rPr>
        <w:t>нат</w:t>
      </w:r>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муносибат</w:t>
      </w:r>
      <w:proofErr w:type="spellEnd"/>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байни</w:t>
      </w:r>
      <w:proofErr w:type="spellEnd"/>
      <w:r w:rsidRPr="00AE5AFF">
        <w:rPr>
          <w:rFonts w:ascii="Palatino Linotype" w:hAnsi="Palatino Linotype"/>
          <w:sz w:val="22"/>
          <w:szCs w:val="22"/>
          <w:lang w:val="tg-Cyrl-TJ"/>
        </w:rPr>
        <w:t>ҳ</w:t>
      </w:r>
      <w:proofErr w:type="spellStart"/>
      <w:r w:rsidRPr="00AE5AFF">
        <w:rPr>
          <w:rFonts w:ascii="Palatino Linotype" w:hAnsi="Palatino Linotype"/>
          <w:sz w:val="22"/>
          <w:szCs w:val="22"/>
        </w:rPr>
        <w:t>амдигар</w:t>
      </w:r>
      <w:proofErr w:type="spellEnd"/>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бармеоянд</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дода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шудааст</w:t>
      </w:r>
      <w:proofErr w:type="spellEnd"/>
      <w:r w:rsidRPr="00AE5AFF">
        <w:rPr>
          <w:rFonts w:ascii="Palatino Linotype" w:hAnsi="Palatino Linotype"/>
          <w:sz w:val="22"/>
          <w:szCs w:val="22"/>
        </w:rPr>
        <w:t xml:space="preserve">. </w:t>
      </w:r>
    </w:p>
    <w:p w14:paraId="39929BD9" w14:textId="77777777" w:rsidR="004B5D2F" w:rsidRPr="004B5D2F" w:rsidRDefault="004B5D2F" w:rsidP="00474E78">
      <w:pPr>
        <w:jc w:val="both"/>
        <w:rPr>
          <w:rFonts w:ascii="Palatino Linotype" w:hAnsi="Palatino Linotype"/>
          <w:sz w:val="22"/>
          <w:szCs w:val="22"/>
          <w:lang w:val="tg-Cyrl-TJ"/>
          <w:rPrChange w:id="2369" w:author="Гафуров Камолджон Азимджонович" w:date="2024-10-11T10:34:00Z" w16du:dateUtc="2024-10-11T05:34:00Z">
            <w:rPr>
              <w:rFonts w:ascii="Palatino Linotype" w:hAnsi="Palatino Linotype"/>
              <w:sz w:val="22"/>
              <w:szCs w:val="22"/>
            </w:rPr>
          </w:rPrChange>
        </w:rPr>
      </w:pPr>
    </w:p>
    <w:p w14:paraId="16E1490B" w14:textId="77777777" w:rsidR="00474E78" w:rsidRPr="00AE5AFF" w:rsidRDefault="00474E78" w:rsidP="00474E78">
      <w:pPr>
        <w:jc w:val="center"/>
        <w:rPr>
          <w:rFonts w:ascii="Palatino Linotype" w:hAnsi="Palatino Linotype"/>
          <w:b/>
          <w:sz w:val="22"/>
          <w:szCs w:val="22"/>
        </w:rPr>
      </w:pPr>
      <w:r w:rsidRPr="00AE5AFF">
        <w:rPr>
          <w:rFonts w:ascii="Palatino Linotype" w:hAnsi="Palatino Linotype"/>
          <w:b/>
          <w:sz w:val="22"/>
          <w:szCs w:val="22"/>
          <w:lang w:val="en-US"/>
        </w:rPr>
        <w:t>II</w:t>
      </w:r>
      <w:r w:rsidRPr="00AE5AFF">
        <w:rPr>
          <w:rFonts w:ascii="Palatino Linotype" w:hAnsi="Palatino Linotype"/>
          <w:b/>
          <w:sz w:val="22"/>
          <w:szCs w:val="22"/>
        </w:rPr>
        <w:t>.</w:t>
      </w:r>
      <w:proofErr w:type="spellStart"/>
      <w:r w:rsidRPr="00AE5AFF">
        <w:rPr>
          <w:rFonts w:ascii="Palatino Linotype" w:hAnsi="Palatino Linotype"/>
          <w:b/>
          <w:sz w:val="22"/>
          <w:szCs w:val="22"/>
        </w:rPr>
        <w:t>Тартиби</w:t>
      </w:r>
      <w:proofErr w:type="spellEnd"/>
      <w:r w:rsidRPr="00AE5AFF">
        <w:rPr>
          <w:rFonts w:ascii="Palatino Linotype" w:hAnsi="Palatino Linotype"/>
          <w:b/>
          <w:sz w:val="22"/>
          <w:szCs w:val="22"/>
        </w:rPr>
        <w:t xml:space="preserve"> ба кор </w:t>
      </w:r>
      <w:r w:rsidRPr="00AE5AFF">
        <w:rPr>
          <w:rFonts w:ascii="Palatino Linotype" w:hAnsi="Palatino Linotype"/>
          <w:b/>
          <w:sz w:val="22"/>
          <w:szCs w:val="22"/>
          <w:lang w:val="tg-Cyrl-TJ"/>
        </w:rPr>
        <w:t>қ</w:t>
      </w:r>
      <w:proofErr w:type="spellStart"/>
      <w:r w:rsidRPr="00AE5AFF">
        <w:rPr>
          <w:rFonts w:ascii="Palatino Linotype" w:hAnsi="Palatino Linotype"/>
          <w:b/>
          <w:sz w:val="22"/>
          <w:szCs w:val="22"/>
        </w:rPr>
        <w:t>абул</w:t>
      </w:r>
      <w:proofErr w:type="spellEnd"/>
      <w:r w:rsidRPr="00AE5AFF">
        <w:rPr>
          <w:rFonts w:ascii="Palatino Linotype" w:hAnsi="Palatino Linotype"/>
          <w:b/>
          <w:sz w:val="22"/>
          <w:szCs w:val="22"/>
        </w:rPr>
        <w:t xml:space="preserve"> </w:t>
      </w:r>
      <w:proofErr w:type="spellStart"/>
      <w:r w:rsidRPr="00AE5AFF">
        <w:rPr>
          <w:rFonts w:ascii="Palatino Linotype" w:hAnsi="Palatino Linotype"/>
          <w:b/>
          <w:sz w:val="22"/>
          <w:szCs w:val="22"/>
        </w:rPr>
        <w:t>ва</w:t>
      </w:r>
      <w:proofErr w:type="spellEnd"/>
      <w:r w:rsidRPr="00AE5AFF">
        <w:rPr>
          <w:rFonts w:ascii="Palatino Linotype" w:hAnsi="Palatino Linotype"/>
          <w:b/>
          <w:sz w:val="22"/>
          <w:szCs w:val="22"/>
        </w:rPr>
        <w:t xml:space="preserve"> </w:t>
      </w:r>
      <w:proofErr w:type="spellStart"/>
      <w:r w:rsidRPr="00AE5AFF">
        <w:rPr>
          <w:rFonts w:ascii="Palatino Linotype" w:hAnsi="Palatino Linotype"/>
          <w:b/>
          <w:sz w:val="22"/>
          <w:szCs w:val="22"/>
        </w:rPr>
        <w:t>озод</w:t>
      </w:r>
      <w:proofErr w:type="spellEnd"/>
      <w:r w:rsidRPr="00AE5AFF">
        <w:rPr>
          <w:rFonts w:ascii="Palatino Linotype" w:hAnsi="Palatino Linotype"/>
          <w:b/>
          <w:sz w:val="22"/>
          <w:szCs w:val="22"/>
        </w:rPr>
        <w:t xml:space="preserve"> </w:t>
      </w:r>
      <w:proofErr w:type="spellStart"/>
      <w:r w:rsidRPr="00AE5AFF">
        <w:rPr>
          <w:rFonts w:ascii="Palatino Linotype" w:hAnsi="Palatino Linotype"/>
          <w:b/>
          <w:sz w:val="22"/>
          <w:szCs w:val="22"/>
        </w:rPr>
        <w:t>кардани</w:t>
      </w:r>
      <w:proofErr w:type="spellEnd"/>
      <w:r w:rsidRPr="00AE5AFF">
        <w:rPr>
          <w:rFonts w:ascii="Palatino Linotype" w:hAnsi="Palatino Linotype"/>
          <w:b/>
          <w:sz w:val="22"/>
          <w:szCs w:val="22"/>
        </w:rPr>
        <w:t xml:space="preserve"> кормандон.</w:t>
      </w:r>
    </w:p>
    <w:p w14:paraId="5BBBF121" w14:textId="77777777" w:rsidR="00474E78" w:rsidRPr="00AE5AFF" w:rsidRDefault="00474E78" w:rsidP="00474E78">
      <w:pPr>
        <w:jc w:val="both"/>
        <w:rPr>
          <w:rFonts w:ascii="Palatino Linotype" w:hAnsi="Palatino Linotype"/>
          <w:sz w:val="22"/>
          <w:szCs w:val="22"/>
        </w:rPr>
      </w:pPr>
      <w:r w:rsidRPr="00AE5AFF">
        <w:rPr>
          <w:rFonts w:ascii="Palatino Linotype" w:hAnsi="Palatino Linotype"/>
          <w:sz w:val="22"/>
          <w:szCs w:val="22"/>
        </w:rPr>
        <w:t>2.</w:t>
      </w:r>
      <w:proofErr w:type="gramStart"/>
      <w:r w:rsidRPr="00AE5AFF">
        <w:rPr>
          <w:rFonts w:ascii="Palatino Linotype" w:hAnsi="Palatino Linotype"/>
          <w:sz w:val="22"/>
          <w:szCs w:val="22"/>
        </w:rPr>
        <w:t>1.Кормандон</w:t>
      </w:r>
      <w:proofErr w:type="gramEnd"/>
      <w:r w:rsidRPr="00AE5AFF">
        <w:rPr>
          <w:rFonts w:ascii="Palatino Linotype" w:hAnsi="Palatino Linotype"/>
          <w:sz w:val="22"/>
          <w:szCs w:val="22"/>
        </w:rPr>
        <w:t xml:space="preserve"> </w:t>
      </w:r>
      <w:r w:rsidRPr="00AE5AFF">
        <w:rPr>
          <w:rFonts w:ascii="Palatino Linotype" w:hAnsi="Palatino Linotype"/>
          <w:sz w:val="22"/>
          <w:szCs w:val="22"/>
          <w:lang w:val="tg-Cyrl-TJ"/>
        </w:rPr>
        <w:t>ҳ</w:t>
      </w:r>
      <w:r w:rsidRPr="00AE5AFF">
        <w:rPr>
          <w:rFonts w:ascii="Palatino Linotype" w:hAnsi="Palatino Linotype"/>
          <w:sz w:val="22"/>
          <w:szCs w:val="22"/>
        </w:rPr>
        <w:t>у</w:t>
      </w:r>
      <w:r w:rsidRPr="00AE5AFF">
        <w:rPr>
          <w:rFonts w:ascii="Palatino Linotype" w:hAnsi="Palatino Linotype"/>
          <w:sz w:val="22"/>
          <w:szCs w:val="22"/>
          <w:lang w:val="tg-Cyrl-TJ"/>
        </w:rPr>
        <w:t>қ</w:t>
      </w:r>
      <w:r w:rsidRPr="00AE5AFF">
        <w:rPr>
          <w:rFonts w:ascii="Palatino Linotype" w:hAnsi="Palatino Linotype"/>
          <w:sz w:val="22"/>
          <w:szCs w:val="22"/>
        </w:rPr>
        <w:t>у</w:t>
      </w:r>
      <w:r w:rsidRPr="00AE5AFF">
        <w:rPr>
          <w:rFonts w:ascii="Palatino Linotype" w:hAnsi="Palatino Linotype"/>
          <w:sz w:val="22"/>
          <w:szCs w:val="22"/>
          <w:lang w:val="tg-Cyrl-TJ"/>
        </w:rPr>
        <w:t>қ</w:t>
      </w:r>
      <w:r w:rsidRPr="00AE5AFF">
        <w:rPr>
          <w:rFonts w:ascii="Palatino Linotype" w:hAnsi="Palatino Linotype"/>
          <w:sz w:val="22"/>
          <w:szCs w:val="22"/>
        </w:rPr>
        <w:t xml:space="preserve">и </w:t>
      </w:r>
      <w:proofErr w:type="spellStart"/>
      <w:r w:rsidRPr="00AE5AFF">
        <w:rPr>
          <w:rFonts w:ascii="Palatino Linotype" w:hAnsi="Palatino Linotype"/>
          <w:sz w:val="22"/>
          <w:szCs w:val="22"/>
        </w:rPr>
        <w:t>худро</w:t>
      </w:r>
      <w:proofErr w:type="spellEnd"/>
      <w:r w:rsidRPr="00AE5AFF">
        <w:rPr>
          <w:rFonts w:ascii="Palatino Linotype" w:hAnsi="Palatino Linotype"/>
          <w:sz w:val="22"/>
          <w:szCs w:val="22"/>
        </w:rPr>
        <w:t xml:space="preserve"> ба ме</w:t>
      </w:r>
      <w:r w:rsidRPr="00AE5AFF">
        <w:rPr>
          <w:rFonts w:ascii="Palatino Linotype" w:hAnsi="Palatino Linotype"/>
          <w:sz w:val="22"/>
          <w:szCs w:val="22"/>
          <w:lang w:val="tg-Cyrl-TJ"/>
        </w:rPr>
        <w:t>ҳ</w:t>
      </w:r>
      <w:r w:rsidRPr="00AE5AFF">
        <w:rPr>
          <w:rFonts w:ascii="Palatino Linotype" w:hAnsi="Palatino Linotype"/>
          <w:sz w:val="22"/>
          <w:szCs w:val="22"/>
        </w:rPr>
        <w:t xml:space="preserve">нат бо </w:t>
      </w:r>
      <w:proofErr w:type="spellStart"/>
      <w:r w:rsidRPr="00AE5AFF">
        <w:rPr>
          <w:rFonts w:ascii="Palatino Linotype" w:hAnsi="Palatino Linotype"/>
          <w:sz w:val="22"/>
          <w:szCs w:val="22"/>
        </w:rPr>
        <w:t>ро</w:t>
      </w:r>
      <w:proofErr w:type="spellEnd"/>
      <w:r w:rsidRPr="00AE5AFF">
        <w:rPr>
          <w:rFonts w:ascii="Palatino Linotype" w:hAnsi="Palatino Linotype"/>
          <w:sz w:val="22"/>
          <w:szCs w:val="22"/>
          <w:lang w:val="tg-Cyrl-TJ"/>
        </w:rPr>
        <w:t>ҳ</w:t>
      </w:r>
      <w:r w:rsidRPr="00AE5AFF">
        <w:rPr>
          <w:rFonts w:ascii="Palatino Linotype" w:hAnsi="Palatino Linotype"/>
          <w:sz w:val="22"/>
          <w:szCs w:val="22"/>
        </w:rPr>
        <w:t xml:space="preserve">и </w:t>
      </w:r>
      <w:proofErr w:type="spellStart"/>
      <w:r w:rsidRPr="00AE5AFF">
        <w:rPr>
          <w:rFonts w:ascii="Palatino Linotype" w:hAnsi="Palatino Linotype"/>
          <w:sz w:val="22"/>
          <w:szCs w:val="22"/>
        </w:rPr>
        <w:t>бастани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шартнома</w:t>
      </w:r>
      <w:proofErr w:type="spellEnd"/>
      <w:r w:rsidRPr="00AE5AFF">
        <w:rPr>
          <w:rFonts w:ascii="Palatino Linotype" w:hAnsi="Palatino Linotype"/>
          <w:sz w:val="22"/>
          <w:szCs w:val="22"/>
          <w:lang w:val="tg-Cyrl-TJ"/>
        </w:rPr>
        <w:t>и</w:t>
      </w:r>
      <w:r w:rsidRPr="00AE5AFF">
        <w:rPr>
          <w:rFonts w:ascii="Palatino Linotype" w:hAnsi="Palatino Linotype"/>
          <w:sz w:val="22"/>
          <w:szCs w:val="22"/>
        </w:rPr>
        <w:t xml:space="preserve"> (</w:t>
      </w:r>
      <w:r w:rsidRPr="00AE5AFF">
        <w:rPr>
          <w:rFonts w:ascii="Palatino Linotype" w:hAnsi="Palatino Linotype"/>
          <w:sz w:val="22"/>
          <w:szCs w:val="22"/>
          <w:lang w:val="tg-Cyrl-TJ"/>
        </w:rPr>
        <w:t>қ</w:t>
      </w:r>
      <w:proofErr w:type="spellStart"/>
      <w:r w:rsidRPr="00AE5AFF">
        <w:rPr>
          <w:rFonts w:ascii="Palatino Linotype" w:hAnsi="Palatino Linotype"/>
          <w:sz w:val="22"/>
          <w:szCs w:val="22"/>
        </w:rPr>
        <w:t>арордоди</w:t>
      </w:r>
      <w:proofErr w:type="spellEnd"/>
      <w:r w:rsidRPr="00AE5AFF">
        <w:rPr>
          <w:rFonts w:ascii="Palatino Linotype" w:hAnsi="Palatino Linotype"/>
          <w:sz w:val="22"/>
          <w:szCs w:val="22"/>
        </w:rPr>
        <w:t>) ме</w:t>
      </w:r>
      <w:r w:rsidRPr="00AE5AFF">
        <w:rPr>
          <w:rFonts w:ascii="Palatino Linotype" w:hAnsi="Palatino Linotype"/>
          <w:sz w:val="22"/>
          <w:szCs w:val="22"/>
          <w:lang w:val="tg-Cyrl-TJ"/>
        </w:rPr>
        <w:t>ҳ</w:t>
      </w:r>
      <w:r w:rsidRPr="00AE5AFF">
        <w:rPr>
          <w:rFonts w:ascii="Palatino Linotype" w:hAnsi="Palatino Linotype"/>
          <w:sz w:val="22"/>
          <w:szCs w:val="22"/>
        </w:rPr>
        <w:t>нат</w:t>
      </w:r>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оид</w:t>
      </w:r>
      <w:proofErr w:type="spellEnd"/>
      <w:r w:rsidRPr="00AE5AFF">
        <w:rPr>
          <w:rFonts w:ascii="Palatino Linotype" w:hAnsi="Palatino Linotype"/>
          <w:sz w:val="22"/>
          <w:szCs w:val="22"/>
        </w:rPr>
        <w:t xml:space="preserve"> ба </w:t>
      </w:r>
      <w:proofErr w:type="spellStart"/>
      <w:r w:rsidRPr="00AE5AFF">
        <w:rPr>
          <w:rFonts w:ascii="Palatino Linotype" w:hAnsi="Palatino Linotype"/>
          <w:sz w:val="22"/>
          <w:szCs w:val="22"/>
        </w:rPr>
        <w:t>фаъолият</w:t>
      </w:r>
      <w:proofErr w:type="spellEnd"/>
      <w:r w:rsidRPr="00AE5AFF">
        <w:rPr>
          <w:rFonts w:ascii="Palatino Linotype" w:hAnsi="Palatino Linotype"/>
          <w:sz w:val="22"/>
          <w:szCs w:val="22"/>
        </w:rPr>
        <w:t xml:space="preserve"> дар </w:t>
      </w:r>
      <w:proofErr w:type="spellStart"/>
      <w:r w:rsidRPr="00AE5AFF">
        <w:rPr>
          <w:rFonts w:ascii="Palatino Linotype" w:hAnsi="Palatino Linotype"/>
          <w:sz w:val="22"/>
          <w:szCs w:val="22"/>
        </w:rPr>
        <w:t>Бонк</w:t>
      </w:r>
      <w:proofErr w:type="spellEnd"/>
      <w:r w:rsidRPr="00AE5AFF">
        <w:rPr>
          <w:rFonts w:ascii="Palatino Linotype" w:hAnsi="Palatino Linotype"/>
          <w:sz w:val="22"/>
          <w:szCs w:val="22"/>
        </w:rPr>
        <w:t xml:space="preserve"> ба </w:t>
      </w:r>
      <w:proofErr w:type="spellStart"/>
      <w:r w:rsidRPr="00AE5AFF">
        <w:rPr>
          <w:rFonts w:ascii="Palatino Linotype" w:hAnsi="Palatino Linotype"/>
          <w:sz w:val="22"/>
          <w:szCs w:val="22"/>
        </w:rPr>
        <w:t>амал</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мебароранд</w:t>
      </w:r>
      <w:proofErr w:type="spellEnd"/>
      <w:r w:rsidRPr="00AE5AFF">
        <w:rPr>
          <w:rFonts w:ascii="Palatino Linotype" w:hAnsi="Palatino Linotype"/>
          <w:sz w:val="22"/>
          <w:szCs w:val="22"/>
        </w:rPr>
        <w:t>.</w:t>
      </w:r>
    </w:p>
    <w:p w14:paraId="541E596D" w14:textId="77777777" w:rsidR="00474E78" w:rsidRPr="00AE5AFF" w:rsidRDefault="00474E78" w:rsidP="00474E78">
      <w:pPr>
        <w:jc w:val="both"/>
        <w:rPr>
          <w:rFonts w:ascii="Palatino Linotype" w:hAnsi="Palatino Linotype"/>
          <w:sz w:val="22"/>
          <w:szCs w:val="22"/>
        </w:rPr>
      </w:pPr>
      <w:r w:rsidRPr="00AE5AFF">
        <w:rPr>
          <w:rFonts w:ascii="Palatino Linotype" w:hAnsi="Palatino Linotype"/>
          <w:sz w:val="22"/>
          <w:szCs w:val="22"/>
        </w:rPr>
        <w:t xml:space="preserve">Дар </w:t>
      </w:r>
      <w:proofErr w:type="spellStart"/>
      <w:r w:rsidRPr="00AE5AFF">
        <w:rPr>
          <w:rFonts w:ascii="Palatino Linotype" w:hAnsi="Palatino Linotype"/>
          <w:sz w:val="22"/>
          <w:szCs w:val="22"/>
        </w:rPr>
        <w:t>Бонк</w:t>
      </w:r>
      <w:proofErr w:type="spellEnd"/>
      <w:r w:rsidRPr="00AE5AFF">
        <w:rPr>
          <w:rFonts w:ascii="Palatino Linotype" w:hAnsi="Palatino Linotype"/>
          <w:sz w:val="22"/>
          <w:szCs w:val="22"/>
        </w:rPr>
        <w:t xml:space="preserve"> ба кор </w:t>
      </w:r>
      <w:r w:rsidRPr="00AE5AFF">
        <w:rPr>
          <w:rFonts w:ascii="Palatino Linotype" w:hAnsi="Palatino Linotype"/>
          <w:sz w:val="22"/>
          <w:szCs w:val="22"/>
          <w:lang w:val="tg-Cyrl-TJ"/>
        </w:rPr>
        <w:t>қ</w:t>
      </w:r>
      <w:proofErr w:type="spellStart"/>
      <w:r w:rsidRPr="00AE5AFF">
        <w:rPr>
          <w:rFonts w:ascii="Palatino Linotype" w:hAnsi="Palatino Linotype"/>
          <w:sz w:val="22"/>
          <w:szCs w:val="22"/>
        </w:rPr>
        <w:t>абул</w:t>
      </w:r>
      <w:proofErr w:type="spellEnd"/>
      <w:r w:rsidRPr="00AE5AFF">
        <w:rPr>
          <w:rFonts w:ascii="Palatino Linotype" w:hAnsi="Palatino Linotype"/>
          <w:sz w:val="22"/>
          <w:szCs w:val="22"/>
        </w:rPr>
        <w:t xml:space="preserve"> кардан дар </w:t>
      </w:r>
      <w:proofErr w:type="spellStart"/>
      <w:r w:rsidRPr="00AE5AFF">
        <w:rPr>
          <w:rFonts w:ascii="Palatino Linotype" w:hAnsi="Palatino Linotype"/>
          <w:sz w:val="22"/>
          <w:szCs w:val="22"/>
        </w:rPr>
        <w:t>асоси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Тартиби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стандартии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оид</w:t>
      </w:r>
      <w:proofErr w:type="spellEnd"/>
      <w:r w:rsidRPr="00AE5AFF">
        <w:rPr>
          <w:rFonts w:ascii="Palatino Linotype" w:hAnsi="Palatino Linotype"/>
          <w:sz w:val="22"/>
          <w:szCs w:val="22"/>
        </w:rPr>
        <w:t xml:space="preserve"> ба </w:t>
      </w:r>
      <w:proofErr w:type="spellStart"/>
      <w:r w:rsidRPr="00AE5AFF">
        <w:rPr>
          <w:rFonts w:ascii="Palatino Linotype" w:hAnsi="Palatino Linotype"/>
          <w:sz w:val="22"/>
          <w:szCs w:val="22"/>
        </w:rPr>
        <w:t>интихоби</w:t>
      </w:r>
      <w:proofErr w:type="spellEnd"/>
      <w:r w:rsidRPr="00AE5AFF">
        <w:rPr>
          <w:rFonts w:ascii="Palatino Linotype" w:hAnsi="Palatino Linotype"/>
          <w:sz w:val="22"/>
          <w:szCs w:val="22"/>
        </w:rPr>
        <w:t xml:space="preserve"> кормандон ба </w:t>
      </w:r>
      <w:proofErr w:type="spellStart"/>
      <w:r w:rsidRPr="00AE5AFF">
        <w:rPr>
          <w:rFonts w:ascii="Palatino Linotype" w:hAnsi="Palatino Linotype"/>
          <w:sz w:val="22"/>
          <w:szCs w:val="22"/>
        </w:rPr>
        <w:t>ро</w:t>
      </w:r>
      <w:proofErr w:type="spellEnd"/>
      <w:r w:rsidRPr="00AE5AFF">
        <w:rPr>
          <w:rFonts w:ascii="Palatino Linotype" w:hAnsi="Palatino Linotype"/>
          <w:sz w:val="22"/>
          <w:szCs w:val="22"/>
          <w:lang w:val="tg-Cyrl-TJ"/>
        </w:rPr>
        <w:t>ҳ</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монда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мешавад</w:t>
      </w:r>
      <w:proofErr w:type="spellEnd"/>
      <w:r w:rsidRPr="00AE5AFF">
        <w:rPr>
          <w:rFonts w:ascii="Palatino Linotype" w:hAnsi="Palatino Linotype"/>
          <w:sz w:val="22"/>
          <w:szCs w:val="22"/>
        </w:rPr>
        <w:t xml:space="preserve">. </w:t>
      </w:r>
    </w:p>
    <w:p w14:paraId="2B598DA8" w14:textId="42583C51" w:rsidR="00474E78" w:rsidRPr="00AE5AFF" w:rsidRDefault="00474E78" w:rsidP="00474E78">
      <w:pPr>
        <w:jc w:val="both"/>
        <w:rPr>
          <w:rFonts w:ascii="Palatino Linotype" w:hAnsi="Palatino Linotype"/>
          <w:sz w:val="22"/>
          <w:szCs w:val="22"/>
          <w:lang w:val="tg-Cyrl-TJ"/>
        </w:rPr>
      </w:pPr>
      <w:r w:rsidRPr="00AE5AFF">
        <w:rPr>
          <w:rFonts w:ascii="Palatino Linotype" w:hAnsi="Palatino Linotype"/>
          <w:sz w:val="22"/>
          <w:szCs w:val="22"/>
        </w:rPr>
        <w:t>2.</w:t>
      </w:r>
      <w:proofErr w:type="gramStart"/>
      <w:r w:rsidRPr="00AE5AFF">
        <w:rPr>
          <w:rFonts w:ascii="Palatino Linotype" w:hAnsi="Palatino Linotype"/>
          <w:sz w:val="22"/>
          <w:szCs w:val="22"/>
        </w:rPr>
        <w:t>2.Бонк</w:t>
      </w:r>
      <w:proofErr w:type="gramEnd"/>
      <w:r w:rsidRPr="00AE5AFF">
        <w:rPr>
          <w:rFonts w:ascii="Palatino Linotype" w:hAnsi="Palatino Linotype"/>
          <w:sz w:val="22"/>
          <w:szCs w:val="22"/>
        </w:rPr>
        <w:t xml:space="preserve"> </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ангоми</w:t>
      </w:r>
      <w:proofErr w:type="spellEnd"/>
      <w:r w:rsidRPr="00AE5AFF">
        <w:rPr>
          <w:rFonts w:ascii="Palatino Linotype" w:hAnsi="Palatino Linotype"/>
          <w:sz w:val="22"/>
          <w:szCs w:val="22"/>
        </w:rPr>
        <w:t xml:space="preserve"> ба кор </w:t>
      </w:r>
      <w:r w:rsidRPr="00AE5AFF">
        <w:rPr>
          <w:rFonts w:ascii="Palatino Linotype" w:hAnsi="Palatino Linotype"/>
          <w:sz w:val="22"/>
          <w:szCs w:val="22"/>
          <w:lang w:val="tg-Cyrl-TJ"/>
        </w:rPr>
        <w:t>қ</w:t>
      </w:r>
      <w:proofErr w:type="spellStart"/>
      <w:r w:rsidRPr="00AE5AFF">
        <w:rPr>
          <w:rFonts w:ascii="Palatino Linotype" w:hAnsi="Palatino Linotype"/>
          <w:sz w:val="22"/>
          <w:szCs w:val="22"/>
        </w:rPr>
        <w:t>абул</w:t>
      </w:r>
      <w:proofErr w:type="spellEnd"/>
      <w:r w:rsidRPr="00AE5AFF">
        <w:rPr>
          <w:rFonts w:ascii="Palatino Linotype" w:hAnsi="Palatino Linotype"/>
          <w:sz w:val="22"/>
          <w:szCs w:val="22"/>
        </w:rPr>
        <w:t xml:space="preserve"> кардан аз </w:t>
      </w:r>
      <w:proofErr w:type="spellStart"/>
      <w:r w:rsidRPr="00AE5AFF">
        <w:rPr>
          <w:rFonts w:ascii="Palatino Linotype" w:hAnsi="Palatino Linotype"/>
          <w:sz w:val="22"/>
          <w:szCs w:val="22"/>
        </w:rPr>
        <w:t>шахси</w:t>
      </w:r>
      <w:proofErr w:type="spellEnd"/>
      <w:r w:rsidRPr="00AE5AFF">
        <w:rPr>
          <w:rFonts w:ascii="Palatino Linotype" w:hAnsi="Palatino Linotype"/>
          <w:sz w:val="22"/>
          <w:szCs w:val="22"/>
        </w:rPr>
        <w:t xml:space="preserve"> ба кор </w:t>
      </w:r>
      <w:r w:rsidRPr="00AE5AFF">
        <w:rPr>
          <w:rFonts w:ascii="Palatino Linotype" w:hAnsi="Palatino Linotype"/>
          <w:sz w:val="22"/>
          <w:szCs w:val="22"/>
          <w:lang w:val="tg-Cyrl-TJ"/>
        </w:rPr>
        <w:t>қ</w:t>
      </w:r>
      <w:proofErr w:type="spellStart"/>
      <w:r w:rsidRPr="00AE5AFF">
        <w:rPr>
          <w:rFonts w:ascii="Palatino Linotype" w:hAnsi="Palatino Linotype"/>
          <w:sz w:val="22"/>
          <w:szCs w:val="22"/>
        </w:rPr>
        <w:t>абулшаванда</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мутобиқи моддаи 26-и Кодекси меҳнат</w:t>
      </w:r>
      <w:del w:id="2370" w:author="Гафуров Камолджон Азимджонович" w:date="2024-10-11T11:38:00Z" w16du:dateUtc="2024-10-11T06:38:00Z">
        <w:r w:rsidRPr="00AE5AFF" w:rsidDel="005D0DF5">
          <w:rPr>
            <w:rFonts w:ascii="Palatino Linotype" w:hAnsi="Palatino Linotype"/>
            <w:sz w:val="22"/>
            <w:szCs w:val="22"/>
            <w:lang w:val="tg-Cyrl-TJ"/>
          </w:rPr>
          <w:delText>и Ҷумҳурии Тоҷикистон</w:delText>
        </w:r>
      </w:del>
      <w:r w:rsidRPr="00AE5AFF">
        <w:rPr>
          <w:rFonts w:ascii="Palatino Linotype" w:hAnsi="Palatino Linotype"/>
          <w:sz w:val="22"/>
          <w:szCs w:val="22"/>
          <w:lang w:val="tg-Cyrl-TJ"/>
        </w:rPr>
        <w:t xml:space="preserve">, </w:t>
      </w:r>
      <w:proofErr w:type="spellStart"/>
      <w:r w:rsidRPr="00AE5AFF">
        <w:rPr>
          <w:rFonts w:ascii="Palatino Linotype" w:hAnsi="Palatino Linotype"/>
          <w:sz w:val="22"/>
          <w:szCs w:val="22"/>
        </w:rPr>
        <w:t>чунин</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ҳ</w:t>
      </w:r>
      <w:r w:rsidRPr="00AE5AFF">
        <w:rPr>
          <w:rFonts w:ascii="Palatino Linotype" w:hAnsi="Palatino Linotype"/>
          <w:sz w:val="22"/>
          <w:szCs w:val="22"/>
        </w:rPr>
        <w:t>у</w:t>
      </w:r>
      <w:r w:rsidRPr="00AE5AFF">
        <w:rPr>
          <w:rFonts w:ascii="Palatino Linotype" w:hAnsi="Palatino Linotype"/>
          <w:sz w:val="22"/>
          <w:szCs w:val="22"/>
          <w:lang w:val="tg-Cyrl-TJ"/>
        </w:rPr>
        <w:t>ҷҷ</w:t>
      </w:r>
      <w:proofErr w:type="spellStart"/>
      <w:r w:rsidRPr="00AE5AFF">
        <w:rPr>
          <w:rFonts w:ascii="Palatino Linotype" w:hAnsi="Palatino Linotype"/>
          <w:sz w:val="22"/>
          <w:szCs w:val="22"/>
        </w:rPr>
        <w:t>ат</w:t>
      </w:r>
      <w:proofErr w:type="spellEnd"/>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оро</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талаб</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менамояд</w:t>
      </w:r>
      <w:proofErr w:type="spellEnd"/>
      <w:r w:rsidRPr="00AE5AFF">
        <w:rPr>
          <w:rFonts w:ascii="Palatino Linotype" w:hAnsi="Palatino Linotype"/>
          <w:sz w:val="22"/>
          <w:szCs w:val="22"/>
        </w:rPr>
        <w:t>:</w:t>
      </w:r>
      <w:r w:rsidRPr="00AE5AFF">
        <w:rPr>
          <w:rFonts w:ascii="Palatino Linotype" w:hAnsi="Palatino Linotype"/>
          <w:sz w:val="22"/>
          <w:szCs w:val="22"/>
          <w:lang w:val="tg-Cyrl-TJ"/>
        </w:rPr>
        <w:t xml:space="preserve"> </w:t>
      </w:r>
    </w:p>
    <w:p w14:paraId="259C1E74" w14:textId="77777777" w:rsidR="00474E78" w:rsidRPr="00AE5AFF" w:rsidRDefault="00474E78" w:rsidP="00474E78">
      <w:pPr>
        <w:jc w:val="both"/>
        <w:rPr>
          <w:rFonts w:ascii="Palatino Linotype" w:hAnsi="Palatino Linotype"/>
          <w:sz w:val="22"/>
          <w:szCs w:val="22"/>
          <w:lang w:val="tg-Cyrl-TJ"/>
        </w:rPr>
      </w:pPr>
      <w:r w:rsidRPr="00AE5AFF">
        <w:rPr>
          <w:rFonts w:ascii="Palatino Linotype" w:hAnsi="Palatino Linotype"/>
          <w:sz w:val="22"/>
          <w:szCs w:val="22"/>
          <w:lang w:val="tg-Cyrl-TJ"/>
        </w:rPr>
        <w:t>- дафтарчаи меҳнатӣ ё дигар ҳуҷҷати тасдиқкунандаи фаъолияти меҳнатӣ (ба ғайр аз ҳолатҳои бори аввал ба кор дохил гардидан);</w:t>
      </w:r>
    </w:p>
    <w:p w14:paraId="7149195C" w14:textId="77777777" w:rsidR="00474E78" w:rsidRPr="00AE5AFF" w:rsidRDefault="00474E78" w:rsidP="00474E78">
      <w:pPr>
        <w:pStyle w:val="a9"/>
        <w:jc w:val="both"/>
        <w:rPr>
          <w:rFonts w:ascii="Palatino Linotype" w:hAnsi="Palatino Linotype"/>
          <w:sz w:val="22"/>
          <w:lang w:val="tg-Cyrl-TJ"/>
        </w:rPr>
      </w:pPr>
      <w:r w:rsidRPr="00AE5AFF">
        <w:rPr>
          <w:rFonts w:ascii="Palatino Linotype" w:hAnsi="Palatino Linotype"/>
          <w:sz w:val="22"/>
          <w:lang w:val="tg-Cyrl-TJ"/>
        </w:rPr>
        <w:t>- барои уҳдадорони ҳарбӣ – билети ҳарбӣ ё шаҳодатномаи бақайдгирӣ;</w:t>
      </w:r>
    </w:p>
    <w:p w14:paraId="1C5EDABB" w14:textId="77777777" w:rsidR="00474E78" w:rsidRPr="00AE5AFF" w:rsidRDefault="00474E78" w:rsidP="00474E78">
      <w:pPr>
        <w:jc w:val="both"/>
        <w:rPr>
          <w:rFonts w:ascii="Palatino Linotype" w:hAnsi="Palatino Linotype"/>
          <w:sz w:val="22"/>
          <w:szCs w:val="22"/>
          <w:lang w:val="tg-Cyrl-TJ"/>
        </w:rPr>
      </w:pPr>
      <w:r w:rsidRPr="00AE5AFF">
        <w:rPr>
          <w:rFonts w:ascii="Palatino Linotype" w:hAnsi="Palatino Linotype"/>
          <w:sz w:val="22"/>
          <w:szCs w:val="22"/>
          <w:lang w:val="tg-Cyrl-TJ"/>
        </w:rPr>
        <w:lastRenderedPageBreak/>
        <w:t>- шиноснома ё дигар ҳуҷҷати тасдиқкунандаи шахсият;</w:t>
      </w:r>
    </w:p>
    <w:p w14:paraId="7DF9F898" w14:textId="77777777" w:rsidR="00474E78" w:rsidRPr="00AE5AFF" w:rsidRDefault="00474E78" w:rsidP="00474E78">
      <w:pPr>
        <w:pStyle w:val="a9"/>
        <w:jc w:val="both"/>
        <w:rPr>
          <w:rFonts w:ascii="Palatino Linotype" w:hAnsi="Palatino Linotype"/>
          <w:sz w:val="22"/>
          <w:lang w:val="tg-Cyrl-TJ"/>
        </w:rPr>
      </w:pPr>
      <w:r w:rsidRPr="00AE5AFF">
        <w:rPr>
          <w:rFonts w:ascii="Palatino Linotype" w:hAnsi="Palatino Linotype"/>
          <w:sz w:val="22"/>
          <w:lang w:val="tg-Cyrl-TJ"/>
        </w:rPr>
        <w:t>- нусхаи гувоҳнома дар бораи додани рақами мушаххаси андозсупоранда ва шаҳодатномаи суғуртаи ҳатмии нафақавӣ;</w:t>
      </w:r>
    </w:p>
    <w:p w14:paraId="79C2D60D" w14:textId="77777777" w:rsidR="00474E78" w:rsidRPr="00AE5AFF" w:rsidRDefault="00474E78" w:rsidP="00474E78">
      <w:pPr>
        <w:jc w:val="both"/>
        <w:rPr>
          <w:rFonts w:ascii="Palatino Linotype" w:hAnsi="Palatino Linotype"/>
          <w:sz w:val="22"/>
          <w:szCs w:val="22"/>
          <w:lang w:val="tg-Cyrl-TJ"/>
        </w:rPr>
      </w:pPr>
      <w:r w:rsidRPr="00AE5AFF">
        <w:rPr>
          <w:rFonts w:ascii="Palatino Linotype" w:hAnsi="Palatino Linotype"/>
          <w:sz w:val="22"/>
          <w:szCs w:val="22"/>
          <w:lang w:val="tg-Cyrl-TJ"/>
        </w:rPr>
        <w:t>- ҳуҷҷатҳо дар бораи таҳсилот, дониши махсус, дараҷа, ихтисос ё касб, ки ба иҷрои вазифаи мазкур ҳуқуқ медиҳад.</w:t>
      </w:r>
    </w:p>
    <w:p w14:paraId="429AB439" w14:textId="5226BDFE" w:rsidR="00474E78" w:rsidRPr="00AE5AFF" w:rsidRDefault="00474E78" w:rsidP="00474E78">
      <w:pPr>
        <w:pStyle w:val="a9"/>
        <w:jc w:val="both"/>
        <w:rPr>
          <w:rFonts w:ascii="Palatino Linotype" w:hAnsi="Palatino Linotype"/>
          <w:sz w:val="22"/>
          <w:lang w:val="tg-Cyrl-TJ"/>
        </w:rPr>
      </w:pPr>
      <w:r w:rsidRPr="00AE5AFF">
        <w:rPr>
          <w:rFonts w:ascii="Palatino Linotype" w:hAnsi="Palatino Linotype"/>
          <w:sz w:val="22"/>
          <w:lang w:val="tg-Cyrl-TJ"/>
        </w:rPr>
        <w:t xml:space="preserve"> - ҳуҷҷати аз муоинаи тиббии пешакӣ гузаштан (барои шахсоне, ки тибқи Кодекси меҳнат</w:t>
      </w:r>
      <w:ins w:id="2371" w:author="Гафуров Камолджон Азимджонович" w:date="2024-10-11T11:38:00Z" w16du:dateUtc="2024-10-11T06:38:00Z">
        <w:r w:rsidR="005D0DF5">
          <w:rPr>
            <w:rFonts w:ascii="Palatino Linotype" w:hAnsi="Palatino Linotype"/>
            <w:sz w:val="22"/>
            <w:lang w:val="tg-Cyrl-TJ"/>
          </w:rPr>
          <w:t xml:space="preserve"> </w:t>
        </w:r>
      </w:ins>
      <w:del w:id="2372" w:author="Гафуров Камолджон Азимджонович" w:date="2024-10-11T11:38:00Z" w16du:dateUtc="2024-10-11T06:38:00Z">
        <w:r w:rsidRPr="00AE5AFF" w:rsidDel="005D0DF5">
          <w:rPr>
            <w:rFonts w:ascii="Palatino Linotype" w:hAnsi="Palatino Linotype"/>
            <w:sz w:val="22"/>
            <w:lang w:val="tg-Cyrl-TJ"/>
          </w:rPr>
          <w:delText xml:space="preserve">и Ҷумҳурии Тоҷикистон </w:delText>
        </w:r>
      </w:del>
      <w:r w:rsidRPr="00AE5AFF">
        <w:rPr>
          <w:rFonts w:ascii="Palatino Linotype" w:hAnsi="Palatino Linotype"/>
          <w:sz w:val="22"/>
          <w:lang w:val="tg-Cyrl-TJ"/>
        </w:rPr>
        <w:t>ва дигар санадҳои қонунгузории Ҷумҳурии Тоҷикистон уҳдадоранд аз чунин муоина гузаранд – хазиначӣ, ронанда, инкассатор, кормандони хадамоти бехатарӣ,коршиноси қарзӣ, кормандони интиқоли пулӣ, фаррош, котиб, нозир-референт, нозири кадр, мутахассис оид ба фурӯши маҳсулоти бонкӣ, корманди техникии воҳиди сохтори технологияи иттилоотӣ, корманди воҳиди сохтории моддӣ-техникӣ, маъмури хоҷагӣ);</w:t>
      </w:r>
    </w:p>
    <w:p w14:paraId="4400C027" w14:textId="77777777" w:rsidR="00474E78" w:rsidRPr="00AE5AFF" w:rsidRDefault="00474E78" w:rsidP="00474E78">
      <w:pPr>
        <w:pStyle w:val="a9"/>
        <w:jc w:val="both"/>
        <w:rPr>
          <w:rFonts w:ascii="Palatino Linotype" w:hAnsi="Palatino Linotype"/>
          <w:sz w:val="22"/>
          <w:lang w:val="tg-Cyrl-TJ"/>
        </w:rPr>
      </w:pPr>
      <w:r w:rsidRPr="00AE5AFF">
        <w:rPr>
          <w:rFonts w:ascii="Palatino Linotype" w:hAnsi="Palatino Linotype"/>
          <w:sz w:val="22"/>
          <w:lang w:val="tg-Cyrl-TJ"/>
        </w:rPr>
        <w:t>- гувоҳномаи иқомат ва ё шаҳодатномаи шахси бешаҳрванд (барои шаҳрванди хориҷӣ ва шахси бешаҳрванд, ки дар ҳудуди Ҷумҳурии Тоҷикистон доимӣ истиқомат мекунад) ё шаҳодатномаи шахси гуреза;</w:t>
      </w:r>
    </w:p>
    <w:p w14:paraId="6BD88303" w14:textId="77777777" w:rsidR="00474E78" w:rsidRPr="00AE5AFF" w:rsidRDefault="00474E78" w:rsidP="00474E78">
      <w:pPr>
        <w:pStyle w:val="a9"/>
        <w:jc w:val="both"/>
        <w:rPr>
          <w:rFonts w:ascii="Palatino Linotype" w:hAnsi="Palatino Linotype"/>
          <w:sz w:val="22"/>
          <w:lang w:val="tg-Cyrl-TJ"/>
        </w:rPr>
      </w:pPr>
      <w:r w:rsidRPr="00AE5AFF">
        <w:rPr>
          <w:rFonts w:ascii="Palatino Linotype" w:hAnsi="Palatino Linotype"/>
          <w:sz w:val="22"/>
          <w:lang w:val="tg-Cyrl-TJ"/>
        </w:rPr>
        <w:t>- маълумотнома оид ба доштан ва ё надоштани доғи судӣ ҳангоми бастани шартномаи меҳнатӣ дар корҳое, ки тибқи қонунгузории Ҷумҳурии Тоҷикистон пешниҳоди чунин маълумот зарур аст.</w:t>
      </w:r>
    </w:p>
    <w:p w14:paraId="6C270B0A" w14:textId="77777777" w:rsidR="00474E78" w:rsidRPr="00AE5AFF" w:rsidRDefault="00474E78" w:rsidP="00474E78">
      <w:pPr>
        <w:jc w:val="both"/>
        <w:rPr>
          <w:rFonts w:ascii="Palatino Linotype" w:hAnsi="Palatino Linotype"/>
          <w:sz w:val="22"/>
          <w:szCs w:val="22"/>
          <w:lang w:val="tg-Cyrl-TJ"/>
        </w:rPr>
      </w:pPr>
      <w:r w:rsidRPr="00AE5AFF">
        <w:rPr>
          <w:rFonts w:ascii="Palatino Linotype" w:hAnsi="Palatino Linotype"/>
          <w:sz w:val="22"/>
          <w:szCs w:val="22"/>
          <w:lang w:val="tg-Cyrl-TJ"/>
        </w:rPr>
        <w:t xml:space="preserve"> </w:t>
      </w:r>
      <w:r w:rsidRPr="00AE5AFF">
        <w:rPr>
          <w:rFonts w:ascii="Palatino Linotype" w:hAnsi="Palatino Linotype"/>
          <w:sz w:val="22"/>
          <w:szCs w:val="22"/>
          <w:lang w:val="tg-Cyrl-TJ"/>
        </w:rPr>
        <w:tab/>
        <w:t>Ҳангоми ба кор қабул кардан пешниҳоди ҳуҷҷатҳои зикршуда ҳатмист.</w:t>
      </w:r>
    </w:p>
    <w:p w14:paraId="30DF6FB3" w14:textId="77777777" w:rsidR="00474E78" w:rsidRPr="00AE5AFF" w:rsidRDefault="00474E78" w:rsidP="00474E78">
      <w:pPr>
        <w:ind w:firstLine="708"/>
        <w:jc w:val="both"/>
        <w:rPr>
          <w:rFonts w:ascii="Palatino Linotype" w:hAnsi="Palatino Linotype"/>
          <w:sz w:val="22"/>
          <w:szCs w:val="22"/>
          <w:lang w:val="tg-Cyrl-TJ"/>
        </w:rPr>
      </w:pPr>
      <w:r w:rsidRPr="00AE5AFF">
        <w:rPr>
          <w:rFonts w:ascii="Palatino Linotype" w:hAnsi="Palatino Linotype"/>
          <w:sz w:val="22"/>
          <w:szCs w:val="22"/>
          <w:lang w:val="tg-Cyrl-TJ"/>
        </w:rPr>
        <w:t>Ба кор қабул кардани донишҷӯён ва шахсони дорои маълумоти нотамоми олӣ бо тартиби фардӣ ҳал карда мешавад.</w:t>
      </w:r>
    </w:p>
    <w:p w14:paraId="06CD039E" w14:textId="77777777" w:rsidR="00474E78" w:rsidRPr="00AE5AFF" w:rsidRDefault="00474E78" w:rsidP="00474E78">
      <w:pPr>
        <w:ind w:firstLine="708"/>
        <w:jc w:val="both"/>
        <w:rPr>
          <w:rFonts w:ascii="Palatino Linotype" w:hAnsi="Palatino Linotype"/>
          <w:sz w:val="22"/>
          <w:szCs w:val="22"/>
          <w:lang w:val="tg-Cyrl-TJ"/>
        </w:rPr>
      </w:pPr>
      <w:r w:rsidRPr="00AE5AFF">
        <w:rPr>
          <w:rFonts w:ascii="Palatino Linotype" w:hAnsi="Palatino Linotype"/>
          <w:sz w:val="22"/>
          <w:szCs w:val="22"/>
          <w:lang w:val="tg-Cyrl-TJ"/>
        </w:rPr>
        <w:t>Аз корҷӯён ҳангоми ба кор қабул кардан талаб кардани ҳуҷҷатҳое ки пешниҳод кардани онҳо мутобиқи қонунгузории пешбини нашудаанд, манъ аст.</w:t>
      </w:r>
    </w:p>
    <w:p w14:paraId="021072DC" w14:textId="77777777" w:rsidR="00474E78" w:rsidRPr="00AE5AFF" w:rsidRDefault="00474E78" w:rsidP="00474E78">
      <w:pPr>
        <w:jc w:val="both"/>
        <w:rPr>
          <w:rFonts w:ascii="Palatino Linotype" w:hAnsi="Palatino Linotype"/>
          <w:sz w:val="22"/>
          <w:szCs w:val="22"/>
        </w:rPr>
      </w:pPr>
      <w:r w:rsidRPr="00AE5AFF">
        <w:rPr>
          <w:rFonts w:ascii="Palatino Linotype" w:hAnsi="Palatino Linotype"/>
          <w:sz w:val="22"/>
          <w:szCs w:val="22"/>
        </w:rPr>
        <w:t>2.</w:t>
      </w:r>
      <w:proofErr w:type="gramStart"/>
      <w:r w:rsidRPr="00AE5AFF">
        <w:rPr>
          <w:rFonts w:ascii="Palatino Linotype" w:hAnsi="Palatino Linotype"/>
          <w:sz w:val="22"/>
          <w:szCs w:val="22"/>
        </w:rPr>
        <w:t>3.Ба</w:t>
      </w:r>
      <w:proofErr w:type="gramEnd"/>
      <w:r w:rsidRPr="00AE5AFF">
        <w:rPr>
          <w:rFonts w:ascii="Palatino Linotype" w:hAnsi="Palatino Linotype"/>
          <w:sz w:val="22"/>
          <w:szCs w:val="22"/>
        </w:rPr>
        <w:t xml:space="preserve"> кор </w:t>
      </w:r>
      <w:r w:rsidRPr="00AE5AFF">
        <w:rPr>
          <w:rFonts w:ascii="Palatino Linotype" w:hAnsi="Palatino Linotype"/>
          <w:sz w:val="22"/>
          <w:szCs w:val="22"/>
          <w:lang w:val="tg-Cyrl-TJ"/>
        </w:rPr>
        <w:t>қ</w:t>
      </w:r>
      <w:proofErr w:type="spellStart"/>
      <w:r w:rsidRPr="00AE5AFF">
        <w:rPr>
          <w:rFonts w:ascii="Palatino Linotype" w:hAnsi="Palatino Linotype"/>
          <w:sz w:val="22"/>
          <w:szCs w:val="22"/>
        </w:rPr>
        <w:t>абул</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кардани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корманд</w:t>
      </w:r>
      <w:proofErr w:type="spellEnd"/>
      <w:r w:rsidRPr="00AE5AFF">
        <w:rPr>
          <w:rFonts w:ascii="Palatino Linotype" w:hAnsi="Palatino Linotype"/>
          <w:sz w:val="22"/>
          <w:szCs w:val="22"/>
        </w:rPr>
        <w:t xml:space="preserve"> бо </w:t>
      </w:r>
      <w:proofErr w:type="spellStart"/>
      <w:r w:rsidRPr="00AE5AFF">
        <w:rPr>
          <w:rFonts w:ascii="Palatino Linotype" w:hAnsi="Palatino Linotype"/>
          <w:sz w:val="22"/>
          <w:szCs w:val="22"/>
        </w:rPr>
        <w:t>баровардани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фармони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Бонк</w:t>
      </w:r>
      <w:proofErr w:type="spellEnd"/>
      <w:r w:rsidRPr="00AE5AFF">
        <w:rPr>
          <w:rFonts w:ascii="Palatino Linotype" w:hAnsi="Palatino Linotype"/>
          <w:sz w:val="22"/>
          <w:szCs w:val="22"/>
        </w:rPr>
        <w:t xml:space="preserve"> бо </w:t>
      </w:r>
      <w:proofErr w:type="spellStart"/>
      <w:r w:rsidRPr="00AE5AFF">
        <w:rPr>
          <w:rFonts w:ascii="Palatino Linotype" w:hAnsi="Palatino Linotype"/>
          <w:sz w:val="22"/>
          <w:szCs w:val="22"/>
        </w:rPr>
        <w:t>шинос</w:t>
      </w:r>
      <w:proofErr w:type="spellEnd"/>
      <w:r w:rsidRPr="00AE5AFF">
        <w:rPr>
          <w:rFonts w:ascii="Palatino Linotype" w:hAnsi="Palatino Linotype"/>
          <w:sz w:val="22"/>
          <w:szCs w:val="22"/>
        </w:rPr>
        <w:t xml:space="preserve"> кардан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имзо</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кардани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корманд</w:t>
      </w:r>
      <w:proofErr w:type="spellEnd"/>
      <w:r w:rsidRPr="00AE5AFF">
        <w:rPr>
          <w:rFonts w:ascii="Palatino Linotype" w:hAnsi="Palatino Linotype"/>
          <w:sz w:val="22"/>
          <w:szCs w:val="22"/>
        </w:rPr>
        <w:t xml:space="preserve"> ба он ба </w:t>
      </w:r>
      <w:proofErr w:type="spellStart"/>
      <w:r w:rsidRPr="00AE5AFF">
        <w:rPr>
          <w:rFonts w:ascii="Palatino Linotype" w:hAnsi="Palatino Linotype"/>
          <w:sz w:val="22"/>
          <w:szCs w:val="22"/>
        </w:rPr>
        <w:t>расмият</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дароварда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мешавад</w:t>
      </w:r>
      <w:proofErr w:type="spellEnd"/>
      <w:r w:rsidRPr="00AE5AFF">
        <w:rPr>
          <w:rFonts w:ascii="Palatino Linotype" w:hAnsi="Palatino Linotype"/>
          <w:sz w:val="22"/>
          <w:szCs w:val="22"/>
        </w:rPr>
        <w:t>.</w:t>
      </w:r>
    </w:p>
    <w:p w14:paraId="4C1306B6" w14:textId="77777777" w:rsidR="00474E78" w:rsidRPr="00AE5AFF" w:rsidRDefault="00474E78" w:rsidP="00474E78">
      <w:pPr>
        <w:ind w:firstLine="708"/>
        <w:jc w:val="both"/>
        <w:rPr>
          <w:rFonts w:ascii="Palatino Linotype" w:hAnsi="Palatino Linotype"/>
          <w:sz w:val="22"/>
          <w:szCs w:val="22"/>
        </w:rPr>
      </w:pPr>
      <w:r w:rsidRPr="00AE5AFF">
        <w:rPr>
          <w:rFonts w:ascii="Palatino Linotype" w:hAnsi="Palatino Linotype"/>
          <w:sz w:val="22"/>
          <w:szCs w:val="22"/>
        </w:rPr>
        <w:t xml:space="preserve">Дар </w:t>
      </w:r>
      <w:proofErr w:type="spellStart"/>
      <w:r w:rsidRPr="00AE5AFF">
        <w:rPr>
          <w:rFonts w:ascii="Palatino Linotype" w:hAnsi="Palatino Linotype"/>
          <w:sz w:val="22"/>
          <w:szCs w:val="22"/>
        </w:rPr>
        <w:t>фармон</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бояд</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номг</w:t>
      </w:r>
      <w:proofErr w:type="spellEnd"/>
      <w:r w:rsidRPr="00AE5AFF">
        <w:rPr>
          <w:rFonts w:ascii="Palatino Linotype" w:hAnsi="Palatino Linotype"/>
          <w:sz w:val="22"/>
          <w:szCs w:val="22"/>
          <w:lang w:val="tg-Cyrl-TJ"/>
        </w:rPr>
        <w:t>ӯ</w:t>
      </w:r>
      <w:proofErr w:type="spellStart"/>
      <w:r w:rsidRPr="00AE5AFF">
        <w:rPr>
          <w:rFonts w:ascii="Palatino Linotype" w:hAnsi="Palatino Linotype"/>
          <w:sz w:val="22"/>
          <w:szCs w:val="22"/>
        </w:rPr>
        <w:t>йи</w:t>
      </w:r>
      <w:proofErr w:type="spellEnd"/>
      <w:r w:rsidRPr="00AE5AFF">
        <w:rPr>
          <w:rFonts w:ascii="Palatino Linotype" w:hAnsi="Palatino Linotype"/>
          <w:sz w:val="22"/>
          <w:szCs w:val="22"/>
        </w:rPr>
        <w:t xml:space="preserve"> кор (</w:t>
      </w:r>
      <w:proofErr w:type="spellStart"/>
      <w:r w:rsidRPr="00AE5AFF">
        <w:rPr>
          <w:rFonts w:ascii="Palatino Linotype" w:hAnsi="Palatino Linotype"/>
          <w:sz w:val="22"/>
          <w:szCs w:val="22"/>
        </w:rPr>
        <w:t>вазифа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музди</w:t>
      </w:r>
      <w:proofErr w:type="spellEnd"/>
      <w:r w:rsidRPr="00AE5AFF">
        <w:rPr>
          <w:rFonts w:ascii="Palatino Linotype" w:hAnsi="Palatino Linotype"/>
          <w:sz w:val="22"/>
          <w:szCs w:val="22"/>
        </w:rPr>
        <w:t xml:space="preserve"> ме</w:t>
      </w:r>
      <w:r w:rsidRPr="00AE5AFF">
        <w:rPr>
          <w:rFonts w:ascii="Palatino Linotype" w:hAnsi="Palatino Linotype"/>
          <w:sz w:val="22"/>
          <w:szCs w:val="22"/>
          <w:lang w:val="tg-Cyrl-TJ"/>
        </w:rPr>
        <w:t>ҳ</w:t>
      </w:r>
      <w:r w:rsidRPr="00AE5AFF">
        <w:rPr>
          <w:rFonts w:ascii="Palatino Linotype" w:hAnsi="Palatino Linotype"/>
          <w:sz w:val="22"/>
          <w:szCs w:val="22"/>
        </w:rPr>
        <w:t xml:space="preserve">нат </w:t>
      </w:r>
      <w:proofErr w:type="spellStart"/>
      <w:r w:rsidRPr="00AE5AFF">
        <w:rPr>
          <w:rFonts w:ascii="Palatino Linotype" w:hAnsi="Palatino Linotype"/>
          <w:sz w:val="22"/>
          <w:szCs w:val="22"/>
        </w:rPr>
        <w:t>нишон</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дода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шавад</w:t>
      </w:r>
      <w:proofErr w:type="spellEnd"/>
      <w:r w:rsidRPr="00AE5AFF">
        <w:rPr>
          <w:rFonts w:ascii="Palatino Linotype" w:hAnsi="Palatino Linotype"/>
          <w:sz w:val="22"/>
          <w:szCs w:val="22"/>
        </w:rPr>
        <w:t>.</w:t>
      </w:r>
    </w:p>
    <w:p w14:paraId="10F55514" w14:textId="77777777" w:rsidR="00474E78" w:rsidRPr="00AE5AFF" w:rsidRDefault="00474E78" w:rsidP="00474E78">
      <w:pPr>
        <w:jc w:val="both"/>
        <w:rPr>
          <w:rFonts w:ascii="Palatino Linotype" w:hAnsi="Palatino Linotype"/>
          <w:sz w:val="22"/>
          <w:szCs w:val="22"/>
        </w:rPr>
      </w:pPr>
      <w:r w:rsidRPr="00AE5AFF">
        <w:rPr>
          <w:rFonts w:ascii="Palatino Linotype" w:hAnsi="Palatino Linotype"/>
          <w:sz w:val="22"/>
          <w:szCs w:val="22"/>
        </w:rPr>
        <w:t xml:space="preserve">     </w:t>
      </w:r>
      <w:r w:rsidRPr="00AE5AFF">
        <w:rPr>
          <w:rFonts w:ascii="Palatino Linotype" w:hAnsi="Palatino Linotype"/>
          <w:sz w:val="22"/>
          <w:szCs w:val="22"/>
        </w:rPr>
        <w:tab/>
        <w:t>Ва</w:t>
      </w:r>
      <w:r w:rsidRPr="00AE5AFF">
        <w:rPr>
          <w:rFonts w:ascii="Palatino Linotype" w:hAnsi="Palatino Linotype"/>
          <w:sz w:val="22"/>
          <w:szCs w:val="22"/>
          <w:lang w:val="tg-Cyrl-TJ"/>
        </w:rPr>
        <w:t>қ</w:t>
      </w:r>
      <w:proofErr w:type="spellStart"/>
      <w:r w:rsidRPr="00AE5AFF">
        <w:rPr>
          <w:rFonts w:ascii="Palatino Linotype" w:hAnsi="Palatino Linotype"/>
          <w:sz w:val="22"/>
          <w:szCs w:val="22"/>
        </w:rPr>
        <w:t>ти</w:t>
      </w:r>
      <w:proofErr w:type="spellEnd"/>
      <w:r w:rsidRPr="00AE5AFF">
        <w:rPr>
          <w:rFonts w:ascii="Palatino Linotype" w:hAnsi="Palatino Linotype"/>
          <w:sz w:val="22"/>
          <w:szCs w:val="22"/>
        </w:rPr>
        <w:t xml:space="preserve"> во</w:t>
      </w:r>
      <w:r w:rsidRPr="00AE5AFF">
        <w:rPr>
          <w:rFonts w:ascii="Palatino Linotype" w:hAnsi="Palatino Linotype"/>
          <w:sz w:val="22"/>
          <w:szCs w:val="22"/>
          <w:lang w:val="tg-Cyrl-TJ"/>
        </w:rPr>
        <w:t>қ</w:t>
      </w:r>
      <w:proofErr w:type="spellStart"/>
      <w:r w:rsidRPr="00AE5AFF">
        <w:rPr>
          <w:rFonts w:ascii="Palatino Linotype" w:hAnsi="Palatino Linotype"/>
          <w:sz w:val="22"/>
          <w:szCs w:val="22"/>
        </w:rPr>
        <w:t>еии</w:t>
      </w:r>
      <w:proofErr w:type="spellEnd"/>
      <w:r w:rsidRPr="00AE5AFF">
        <w:rPr>
          <w:rFonts w:ascii="Palatino Linotype" w:hAnsi="Palatino Linotype"/>
          <w:sz w:val="22"/>
          <w:szCs w:val="22"/>
        </w:rPr>
        <w:t xml:space="preserve"> ба кор и</w:t>
      </w:r>
      <w:r w:rsidRPr="00AE5AFF">
        <w:rPr>
          <w:rFonts w:ascii="Palatino Linotype" w:hAnsi="Palatino Linotype"/>
          <w:sz w:val="22"/>
          <w:szCs w:val="22"/>
          <w:lang w:val="tg-Cyrl-TJ"/>
        </w:rPr>
        <w:t>ҷ</w:t>
      </w:r>
      <w:proofErr w:type="spellStart"/>
      <w:r w:rsidRPr="00AE5AFF">
        <w:rPr>
          <w:rFonts w:ascii="Palatino Linotype" w:hAnsi="Palatino Linotype"/>
          <w:sz w:val="22"/>
          <w:szCs w:val="22"/>
        </w:rPr>
        <w:t>озат</w:t>
      </w:r>
      <w:proofErr w:type="spellEnd"/>
      <w:r w:rsidRPr="00AE5AFF">
        <w:rPr>
          <w:rFonts w:ascii="Palatino Linotype" w:hAnsi="Palatino Linotype"/>
          <w:sz w:val="22"/>
          <w:szCs w:val="22"/>
        </w:rPr>
        <w:t xml:space="preserve"> додан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lang w:val="tg-Cyrl-TJ"/>
        </w:rPr>
        <w:t>қ</w:t>
      </w:r>
      <w:proofErr w:type="spellStart"/>
      <w:r w:rsidRPr="00AE5AFF">
        <w:rPr>
          <w:rFonts w:ascii="Palatino Linotype" w:hAnsi="Palatino Linotype"/>
          <w:sz w:val="22"/>
          <w:szCs w:val="22"/>
        </w:rPr>
        <w:t>ти</w:t>
      </w:r>
      <w:proofErr w:type="spellEnd"/>
      <w:r w:rsidRPr="00AE5AFF">
        <w:rPr>
          <w:rFonts w:ascii="Palatino Linotype" w:hAnsi="Palatino Linotype"/>
          <w:sz w:val="22"/>
          <w:szCs w:val="22"/>
        </w:rPr>
        <w:t xml:space="preserve"> аз </w:t>
      </w:r>
      <w:proofErr w:type="spellStart"/>
      <w:r w:rsidRPr="00AE5AFF">
        <w:rPr>
          <w:rFonts w:ascii="Palatino Linotype" w:hAnsi="Palatino Linotype"/>
          <w:sz w:val="22"/>
          <w:szCs w:val="22"/>
        </w:rPr>
        <w:t>тарафи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шахси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масъул</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бастани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шартнома</w:t>
      </w:r>
      <w:proofErr w:type="spellEnd"/>
      <w:r w:rsidRPr="00AE5AFF">
        <w:rPr>
          <w:rFonts w:ascii="Palatino Linotype" w:hAnsi="Palatino Linotype"/>
          <w:sz w:val="22"/>
          <w:szCs w:val="22"/>
          <w:lang w:val="tg-Cyrl-TJ"/>
        </w:rPr>
        <w:t>и</w:t>
      </w:r>
      <w:r w:rsidRPr="00AE5AFF">
        <w:rPr>
          <w:rFonts w:ascii="Palatino Linotype" w:hAnsi="Palatino Linotype"/>
          <w:sz w:val="22"/>
          <w:szCs w:val="22"/>
        </w:rPr>
        <w:t xml:space="preserve"> (</w:t>
      </w:r>
      <w:r w:rsidRPr="00AE5AFF">
        <w:rPr>
          <w:rFonts w:ascii="Palatino Linotype" w:hAnsi="Palatino Linotype"/>
          <w:sz w:val="22"/>
          <w:szCs w:val="22"/>
          <w:lang w:val="tg-Cyrl-TJ"/>
        </w:rPr>
        <w:t>қ</w:t>
      </w:r>
      <w:proofErr w:type="spellStart"/>
      <w:r w:rsidRPr="00AE5AFF">
        <w:rPr>
          <w:rFonts w:ascii="Palatino Linotype" w:hAnsi="Palatino Linotype"/>
          <w:sz w:val="22"/>
          <w:szCs w:val="22"/>
        </w:rPr>
        <w:t>арордоди</w:t>
      </w:r>
      <w:proofErr w:type="spellEnd"/>
      <w:r w:rsidRPr="00AE5AFF">
        <w:rPr>
          <w:rFonts w:ascii="Palatino Linotype" w:hAnsi="Palatino Linotype"/>
          <w:sz w:val="22"/>
          <w:szCs w:val="22"/>
        </w:rPr>
        <w:t>) ме</w:t>
      </w:r>
      <w:r w:rsidRPr="00AE5AFF">
        <w:rPr>
          <w:rFonts w:ascii="Palatino Linotype" w:hAnsi="Palatino Linotype"/>
          <w:sz w:val="22"/>
          <w:szCs w:val="22"/>
          <w:lang w:val="tg-Cyrl-TJ"/>
        </w:rPr>
        <w:t>ҳ</w:t>
      </w:r>
      <w:r w:rsidRPr="00AE5AFF">
        <w:rPr>
          <w:rFonts w:ascii="Palatino Linotype" w:hAnsi="Palatino Linotype"/>
          <w:sz w:val="22"/>
          <w:szCs w:val="22"/>
        </w:rPr>
        <w:t>нат</w:t>
      </w:r>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новобаста</w:t>
      </w:r>
      <w:proofErr w:type="spellEnd"/>
      <w:r w:rsidRPr="00AE5AFF">
        <w:rPr>
          <w:rFonts w:ascii="Palatino Linotype" w:hAnsi="Palatino Linotype"/>
          <w:sz w:val="22"/>
          <w:szCs w:val="22"/>
        </w:rPr>
        <w:t xml:space="preserve"> аз он, </w:t>
      </w:r>
      <w:proofErr w:type="spellStart"/>
      <w:r w:rsidRPr="00AE5AFF">
        <w:rPr>
          <w:rFonts w:ascii="Palatino Linotype" w:hAnsi="Palatino Linotype"/>
          <w:sz w:val="22"/>
          <w:szCs w:val="22"/>
        </w:rPr>
        <w:t>ки</w:t>
      </w:r>
      <w:proofErr w:type="spellEnd"/>
      <w:r w:rsidRPr="00AE5AFF">
        <w:rPr>
          <w:rFonts w:ascii="Palatino Linotype" w:hAnsi="Palatino Linotype"/>
          <w:sz w:val="22"/>
          <w:szCs w:val="22"/>
        </w:rPr>
        <w:t xml:space="preserve"> ба кор </w:t>
      </w:r>
      <w:r w:rsidRPr="00AE5AFF">
        <w:rPr>
          <w:rFonts w:ascii="Palatino Linotype" w:hAnsi="Palatino Linotype"/>
          <w:sz w:val="22"/>
          <w:szCs w:val="22"/>
          <w:lang w:val="tg-Cyrl-TJ"/>
        </w:rPr>
        <w:t>қ</w:t>
      </w:r>
      <w:proofErr w:type="spellStart"/>
      <w:r w:rsidRPr="00AE5AFF">
        <w:rPr>
          <w:rFonts w:ascii="Palatino Linotype" w:hAnsi="Palatino Linotype"/>
          <w:sz w:val="22"/>
          <w:szCs w:val="22"/>
        </w:rPr>
        <w:t>абул</w:t>
      </w:r>
      <w:proofErr w:type="spellEnd"/>
      <w:r w:rsidRPr="00AE5AFF">
        <w:rPr>
          <w:rFonts w:ascii="Palatino Linotype" w:hAnsi="Palatino Linotype"/>
          <w:sz w:val="22"/>
          <w:szCs w:val="22"/>
        </w:rPr>
        <w:t xml:space="preserve"> кардан ба таври </w:t>
      </w:r>
      <w:proofErr w:type="spellStart"/>
      <w:r w:rsidRPr="00AE5AFF">
        <w:rPr>
          <w:rFonts w:ascii="Palatino Linotype" w:hAnsi="Palatino Linotype"/>
          <w:sz w:val="22"/>
          <w:szCs w:val="22"/>
        </w:rPr>
        <w:t>зарур</w:t>
      </w:r>
      <w:proofErr w:type="spellEnd"/>
      <w:r w:rsidRPr="00AE5AFF">
        <w:rPr>
          <w:rFonts w:ascii="Palatino Linotype" w:hAnsi="Palatino Linotype"/>
          <w:sz w:val="22"/>
          <w:szCs w:val="22"/>
          <w:lang w:val="tg-Cyrl-TJ"/>
        </w:rPr>
        <w:t>ӣ</w:t>
      </w:r>
      <w:r w:rsidRPr="00AE5AFF">
        <w:rPr>
          <w:rFonts w:ascii="Palatino Linotype" w:hAnsi="Palatino Linotype"/>
          <w:sz w:val="22"/>
          <w:szCs w:val="22"/>
        </w:rPr>
        <w:t xml:space="preserve"> ба </w:t>
      </w:r>
      <w:proofErr w:type="spellStart"/>
      <w:r w:rsidRPr="00AE5AFF">
        <w:rPr>
          <w:rFonts w:ascii="Palatino Linotype" w:hAnsi="Palatino Linotype"/>
          <w:sz w:val="22"/>
          <w:szCs w:val="22"/>
        </w:rPr>
        <w:t>расмият</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дароварда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шуда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буд</w:t>
      </w:r>
      <w:proofErr w:type="spellEnd"/>
      <w:r w:rsidRPr="00AE5AFF">
        <w:rPr>
          <w:rFonts w:ascii="Palatino Linotype" w:hAnsi="Palatino Linotype"/>
          <w:sz w:val="22"/>
          <w:szCs w:val="22"/>
        </w:rPr>
        <w:t xml:space="preserve"> ё не, </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исоб</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меравад</w:t>
      </w:r>
      <w:proofErr w:type="spellEnd"/>
      <w:r w:rsidRPr="00AE5AFF">
        <w:rPr>
          <w:rFonts w:ascii="Palatino Linotype" w:hAnsi="Palatino Linotype"/>
          <w:sz w:val="22"/>
          <w:szCs w:val="22"/>
        </w:rPr>
        <w:t>.</w:t>
      </w:r>
    </w:p>
    <w:p w14:paraId="2ECDAC65" w14:textId="77777777" w:rsidR="00474E78" w:rsidRPr="00AE5AFF" w:rsidRDefault="00474E78" w:rsidP="00474E78">
      <w:pPr>
        <w:jc w:val="both"/>
        <w:rPr>
          <w:rFonts w:ascii="Palatino Linotype" w:hAnsi="Palatino Linotype"/>
          <w:sz w:val="22"/>
          <w:szCs w:val="22"/>
        </w:rPr>
      </w:pPr>
      <w:r w:rsidRPr="00AE5AFF">
        <w:rPr>
          <w:rFonts w:ascii="Palatino Linotype" w:hAnsi="Palatino Linotype"/>
          <w:sz w:val="22"/>
          <w:szCs w:val="22"/>
        </w:rPr>
        <w:t>2.</w:t>
      </w:r>
      <w:proofErr w:type="gramStart"/>
      <w:r w:rsidRPr="00AE5AFF">
        <w:rPr>
          <w:rFonts w:ascii="Palatino Linotype" w:hAnsi="Palatino Linotype"/>
          <w:sz w:val="22"/>
          <w:szCs w:val="22"/>
        </w:rPr>
        <w:t>4.</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ангоми</w:t>
      </w:r>
      <w:proofErr w:type="spellEnd"/>
      <w:proofErr w:type="gram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мутоби</w:t>
      </w:r>
      <w:proofErr w:type="spellEnd"/>
      <w:r w:rsidRPr="00AE5AFF">
        <w:rPr>
          <w:rFonts w:ascii="Palatino Linotype" w:hAnsi="Palatino Linotype"/>
          <w:sz w:val="22"/>
          <w:szCs w:val="22"/>
          <w:lang w:val="tg-Cyrl-TJ"/>
        </w:rPr>
        <w:t>қ</w:t>
      </w:r>
      <w:r w:rsidRPr="00AE5AFF">
        <w:rPr>
          <w:rFonts w:ascii="Palatino Linotype" w:hAnsi="Palatino Linotype"/>
          <w:sz w:val="22"/>
          <w:szCs w:val="22"/>
        </w:rPr>
        <w:t xml:space="preserve">и </w:t>
      </w:r>
      <w:proofErr w:type="spellStart"/>
      <w:r w:rsidRPr="00AE5AFF">
        <w:rPr>
          <w:rFonts w:ascii="Palatino Linotype" w:hAnsi="Palatino Linotype"/>
          <w:sz w:val="22"/>
          <w:szCs w:val="22"/>
        </w:rPr>
        <w:t>тартиби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му</w:t>
      </w:r>
      <w:proofErr w:type="spellEnd"/>
      <w:r w:rsidRPr="00AE5AFF">
        <w:rPr>
          <w:rFonts w:ascii="Palatino Linotype" w:hAnsi="Palatino Linotype"/>
          <w:sz w:val="22"/>
          <w:szCs w:val="22"/>
          <w:lang w:val="tg-Cyrl-TJ"/>
        </w:rPr>
        <w:t>қ</w:t>
      </w:r>
      <w:proofErr w:type="spellStart"/>
      <w:r w:rsidRPr="00AE5AFF">
        <w:rPr>
          <w:rFonts w:ascii="Palatino Linotype" w:hAnsi="Palatino Linotype"/>
          <w:sz w:val="22"/>
          <w:szCs w:val="22"/>
        </w:rPr>
        <w:t>арраршуда</w:t>
      </w:r>
      <w:proofErr w:type="spellEnd"/>
      <w:r w:rsidRPr="00AE5AFF">
        <w:rPr>
          <w:rFonts w:ascii="Palatino Linotype" w:hAnsi="Palatino Linotype"/>
          <w:sz w:val="22"/>
          <w:szCs w:val="22"/>
        </w:rPr>
        <w:t xml:space="preserve"> ба кор </w:t>
      </w:r>
      <w:r w:rsidRPr="00AE5AFF">
        <w:rPr>
          <w:rFonts w:ascii="Palatino Linotype" w:hAnsi="Palatino Linotype"/>
          <w:sz w:val="22"/>
          <w:szCs w:val="22"/>
          <w:lang w:val="tg-Cyrl-TJ"/>
        </w:rPr>
        <w:t>қ</w:t>
      </w:r>
      <w:proofErr w:type="spellStart"/>
      <w:r w:rsidRPr="00AE5AFF">
        <w:rPr>
          <w:rFonts w:ascii="Palatino Linotype" w:hAnsi="Palatino Linotype"/>
          <w:sz w:val="22"/>
          <w:szCs w:val="22"/>
        </w:rPr>
        <w:t>абул</w:t>
      </w:r>
      <w:proofErr w:type="spellEnd"/>
      <w:r w:rsidRPr="00AE5AFF">
        <w:rPr>
          <w:rFonts w:ascii="Palatino Linotype" w:hAnsi="Palatino Linotype"/>
          <w:sz w:val="22"/>
          <w:szCs w:val="22"/>
        </w:rPr>
        <w:t xml:space="preserve"> кардан ё ба </w:t>
      </w:r>
      <w:proofErr w:type="spellStart"/>
      <w:r w:rsidRPr="00AE5AFF">
        <w:rPr>
          <w:rFonts w:ascii="Palatino Linotype" w:hAnsi="Palatino Linotype"/>
          <w:sz w:val="22"/>
          <w:szCs w:val="22"/>
        </w:rPr>
        <w:t>дигар</w:t>
      </w:r>
      <w:proofErr w:type="spellEnd"/>
      <w:r w:rsidRPr="00AE5AFF">
        <w:rPr>
          <w:rFonts w:ascii="Palatino Linotype" w:hAnsi="Palatino Linotype"/>
          <w:sz w:val="22"/>
          <w:szCs w:val="22"/>
        </w:rPr>
        <w:t xml:space="preserve"> кор </w:t>
      </w:r>
      <w:proofErr w:type="spellStart"/>
      <w:r w:rsidRPr="00AE5AFF">
        <w:rPr>
          <w:rFonts w:ascii="Palatino Linotype" w:hAnsi="Palatino Linotype"/>
          <w:sz w:val="22"/>
          <w:szCs w:val="22"/>
        </w:rPr>
        <w:t>гузаронидани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корманд</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Бонк</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вазифадор</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аст</w:t>
      </w:r>
      <w:proofErr w:type="spellEnd"/>
      <w:r w:rsidRPr="00AE5AFF">
        <w:rPr>
          <w:rFonts w:ascii="Palatino Linotype" w:hAnsi="Palatino Linotype"/>
          <w:sz w:val="22"/>
          <w:szCs w:val="22"/>
        </w:rPr>
        <w:t>:</w:t>
      </w:r>
    </w:p>
    <w:p w14:paraId="235B6726" w14:textId="77777777" w:rsidR="00474E78" w:rsidRPr="00AE5AFF" w:rsidRDefault="00474E78" w:rsidP="00474E78">
      <w:pPr>
        <w:jc w:val="both"/>
        <w:rPr>
          <w:rFonts w:ascii="Palatino Linotype" w:hAnsi="Palatino Linotype"/>
          <w:sz w:val="22"/>
          <w:szCs w:val="22"/>
        </w:rPr>
      </w:pPr>
      <w:r w:rsidRPr="00AE5AFF">
        <w:rPr>
          <w:rFonts w:ascii="Palatino Linotype" w:hAnsi="Palatino Linotype"/>
          <w:sz w:val="22"/>
          <w:szCs w:val="22"/>
        </w:rPr>
        <w:t>-</w:t>
      </w:r>
      <w:proofErr w:type="spellStart"/>
      <w:r w:rsidRPr="00AE5AFF">
        <w:rPr>
          <w:rFonts w:ascii="Palatino Linotype" w:hAnsi="Palatino Linotype"/>
          <w:sz w:val="22"/>
          <w:szCs w:val="22"/>
        </w:rPr>
        <w:t>кормандро</w:t>
      </w:r>
      <w:proofErr w:type="spellEnd"/>
      <w:r w:rsidRPr="00AE5AFF">
        <w:rPr>
          <w:rFonts w:ascii="Palatino Linotype" w:hAnsi="Palatino Linotype"/>
          <w:sz w:val="22"/>
          <w:szCs w:val="22"/>
        </w:rPr>
        <w:t xml:space="preserve"> бо кори </w:t>
      </w:r>
      <w:proofErr w:type="spellStart"/>
      <w:r w:rsidRPr="00AE5AFF">
        <w:rPr>
          <w:rFonts w:ascii="Palatino Linotype" w:hAnsi="Palatino Linotype"/>
          <w:sz w:val="22"/>
          <w:szCs w:val="22"/>
        </w:rPr>
        <w:t>супоридашуда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шарт</w:t>
      </w:r>
      <w:proofErr w:type="spellEnd"/>
      <w:r w:rsidRPr="00AE5AFF">
        <w:rPr>
          <w:rFonts w:ascii="Palatino Linotype" w:hAnsi="Palatino Linotype"/>
          <w:sz w:val="22"/>
          <w:szCs w:val="22"/>
          <w:lang w:val="tg-Cyrl-TJ"/>
        </w:rPr>
        <w:t>ҳ</w:t>
      </w:r>
      <w:r w:rsidRPr="00AE5AFF">
        <w:rPr>
          <w:rFonts w:ascii="Palatino Linotype" w:hAnsi="Palatino Linotype"/>
          <w:sz w:val="22"/>
          <w:szCs w:val="22"/>
        </w:rPr>
        <w:t xml:space="preserve">о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музди</w:t>
      </w:r>
      <w:proofErr w:type="spellEnd"/>
      <w:r w:rsidRPr="00AE5AFF">
        <w:rPr>
          <w:rFonts w:ascii="Palatino Linotype" w:hAnsi="Palatino Linotype"/>
          <w:sz w:val="22"/>
          <w:szCs w:val="22"/>
        </w:rPr>
        <w:t xml:space="preserve"> ме</w:t>
      </w:r>
      <w:r w:rsidRPr="00AE5AFF">
        <w:rPr>
          <w:rFonts w:ascii="Palatino Linotype" w:hAnsi="Palatino Linotype"/>
          <w:sz w:val="22"/>
          <w:szCs w:val="22"/>
          <w:lang w:val="tg-Cyrl-TJ"/>
        </w:rPr>
        <w:t>ҳ</w:t>
      </w:r>
      <w:r w:rsidRPr="00AE5AFF">
        <w:rPr>
          <w:rFonts w:ascii="Palatino Linotype" w:hAnsi="Palatino Linotype"/>
          <w:sz w:val="22"/>
          <w:szCs w:val="22"/>
        </w:rPr>
        <w:t xml:space="preserve">нат </w:t>
      </w:r>
      <w:proofErr w:type="spellStart"/>
      <w:r w:rsidRPr="00AE5AFF">
        <w:rPr>
          <w:rFonts w:ascii="Palatino Linotype" w:hAnsi="Palatino Linotype"/>
          <w:sz w:val="22"/>
          <w:szCs w:val="22"/>
        </w:rPr>
        <w:t>шинос</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намуда</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ҳ</w:t>
      </w:r>
      <w:r w:rsidRPr="00AE5AFF">
        <w:rPr>
          <w:rFonts w:ascii="Palatino Linotype" w:hAnsi="Palatino Linotype"/>
          <w:sz w:val="22"/>
          <w:szCs w:val="22"/>
        </w:rPr>
        <w:t>у</w:t>
      </w:r>
      <w:r w:rsidRPr="00AE5AFF">
        <w:rPr>
          <w:rFonts w:ascii="Palatino Linotype" w:hAnsi="Palatino Linotype"/>
          <w:sz w:val="22"/>
          <w:szCs w:val="22"/>
          <w:lang w:val="tg-Cyrl-TJ"/>
        </w:rPr>
        <w:t>қ</w:t>
      </w:r>
      <w:r w:rsidRPr="00AE5AFF">
        <w:rPr>
          <w:rFonts w:ascii="Palatino Linotype" w:hAnsi="Palatino Linotype"/>
          <w:sz w:val="22"/>
          <w:szCs w:val="22"/>
        </w:rPr>
        <w:t>у</w:t>
      </w:r>
      <w:r w:rsidRPr="00AE5AFF">
        <w:rPr>
          <w:rFonts w:ascii="Palatino Linotype" w:hAnsi="Palatino Linotype"/>
          <w:sz w:val="22"/>
          <w:szCs w:val="22"/>
          <w:lang w:val="tg-Cyrl-TJ"/>
        </w:rPr>
        <w:t>қ</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вазифа</w:t>
      </w:r>
      <w:proofErr w:type="spellEnd"/>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ои</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ӯ</w:t>
      </w:r>
      <w:proofErr w:type="spellStart"/>
      <w:r w:rsidRPr="00AE5AFF">
        <w:rPr>
          <w:rFonts w:ascii="Palatino Linotype" w:hAnsi="Palatino Linotype"/>
          <w:sz w:val="22"/>
          <w:szCs w:val="22"/>
        </w:rPr>
        <w:t>ро</w:t>
      </w:r>
      <w:proofErr w:type="spellEnd"/>
      <w:r w:rsidRPr="00AE5AFF">
        <w:rPr>
          <w:rFonts w:ascii="Palatino Linotype" w:hAnsi="Palatino Linotype"/>
          <w:sz w:val="22"/>
          <w:szCs w:val="22"/>
        </w:rPr>
        <w:t xml:space="preserve"> фа</w:t>
      </w:r>
      <w:r w:rsidRPr="00AE5AFF">
        <w:rPr>
          <w:rFonts w:ascii="Palatino Linotype" w:hAnsi="Palatino Linotype"/>
          <w:sz w:val="22"/>
          <w:szCs w:val="22"/>
          <w:lang w:val="tg-Cyrl-TJ"/>
        </w:rPr>
        <w:t>ҳ</w:t>
      </w:r>
      <w:r w:rsidRPr="00AE5AFF">
        <w:rPr>
          <w:rFonts w:ascii="Palatino Linotype" w:hAnsi="Palatino Linotype"/>
          <w:sz w:val="22"/>
          <w:szCs w:val="22"/>
        </w:rPr>
        <w:t>монад.</w:t>
      </w:r>
    </w:p>
    <w:p w14:paraId="0490E916" w14:textId="77777777" w:rsidR="00474E78" w:rsidRPr="00AE5AFF" w:rsidRDefault="00474E78" w:rsidP="00474E78">
      <w:pPr>
        <w:jc w:val="both"/>
        <w:rPr>
          <w:rFonts w:ascii="Palatino Linotype" w:hAnsi="Palatino Linotype"/>
          <w:sz w:val="22"/>
          <w:szCs w:val="22"/>
        </w:rPr>
      </w:pPr>
      <w:r w:rsidRPr="00AE5AFF">
        <w:rPr>
          <w:rFonts w:ascii="Palatino Linotype" w:hAnsi="Palatino Linotype"/>
          <w:sz w:val="22"/>
          <w:szCs w:val="22"/>
        </w:rPr>
        <w:t>-</w:t>
      </w:r>
      <w:proofErr w:type="spellStart"/>
      <w:r w:rsidRPr="00AE5AFF">
        <w:rPr>
          <w:rFonts w:ascii="Palatino Linotype" w:hAnsi="Palatino Linotype"/>
          <w:sz w:val="22"/>
          <w:szCs w:val="22"/>
        </w:rPr>
        <w:t>кормандро</w:t>
      </w:r>
      <w:proofErr w:type="spellEnd"/>
      <w:r w:rsidRPr="00AE5AFF">
        <w:rPr>
          <w:rFonts w:ascii="Palatino Linotype" w:hAnsi="Palatino Linotype"/>
          <w:sz w:val="22"/>
          <w:szCs w:val="22"/>
        </w:rPr>
        <w:t xml:space="preserve"> бо </w:t>
      </w:r>
      <w:r w:rsidRPr="00AE5AFF">
        <w:rPr>
          <w:rFonts w:ascii="Palatino Linotype" w:hAnsi="Palatino Linotype"/>
          <w:sz w:val="22"/>
          <w:szCs w:val="22"/>
          <w:lang w:val="tg-Cyrl-TJ"/>
        </w:rPr>
        <w:t>Қ</w:t>
      </w:r>
      <w:proofErr w:type="spellStart"/>
      <w:r w:rsidRPr="00AE5AFF">
        <w:rPr>
          <w:rFonts w:ascii="Palatino Linotype" w:hAnsi="Palatino Linotype"/>
          <w:sz w:val="22"/>
          <w:szCs w:val="22"/>
        </w:rPr>
        <w:t>оида</w:t>
      </w:r>
      <w:proofErr w:type="spellEnd"/>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тартиботи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дохил</w:t>
      </w:r>
      <w:proofErr w:type="spellEnd"/>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шинос</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намояд</w:t>
      </w:r>
      <w:proofErr w:type="spellEnd"/>
      <w:r w:rsidRPr="00AE5AFF">
        <w:rPr>
          <w:rFonts w:ascii="Palatino Linotype" w:hAnsi="Palatino Linotype"/>
          <w:sz w:val="22"/>
          <w:szCs w:val="22"/>
        </w:rPr>
        <w:t>:</w:t>
      </w:r>
    </w:p>
    <w:p w14:paraId="464AA105" w14:textId="77777777" w:rsidR="00474E78" w:rsidRPr="00AE5AFF" w:rsidRDefault="00474E78" w:rsidP="00474E78">
      <w:pPr>
        <w:jc w:val="both"/>
        <w:rPr>
          <w:rFonts w:ascii="Palatino Linotype" w:hAnsi="Palatino Linotype"/>
          <w:sz w:val="22"/>
          <w:szCs w:val="22"/>
        </w:rPr>
      </w:pPr>
      <w:r w:rsidRPr="00AE5AFF">
        <w:rPr>
          <w:rFonts w:ascii="Palatino Linotype" w:hAnsi="Palatino Linotype"/>
          <w:sz w:val="22"/>
          <w:szCs w:val="22"/>
        </w:rPr>
        <w:t xml:space="preserve">-ба </w:t>
      </w:r>
      <w:proofErr w:type="spellStart"/>
      <w:r w:rsidRPr="00AE5AFF">
        <w:rPr>
          <w:rFonts w:ascii="Palatino Linotype" w:hAnsi="Palatino Linotype"/>
          <w:sz w:val="22"/>
          <w:szCs w:val="22"/>
        </w:rPr>
        <w:t>корманд</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оид</w:t>
      </w:r>
      <w:proofErr w:type="spellEnd"/>
      <w:r w:rsidRPr="00AE5AFF">
        <w:rPr>
          <w:rFonts w:ascii="Palatino Linotype" w:hAnsi="Palatino Linotype"/>
          <w:sz w:val="22"/>
          <w:szCs w:val="22"/>
        </w:rPr>
        <w:t xml:space="preserve"> ба </w:t>
      </w:r>
      <w:proofErr w:type="spellStart"/>
      <w:r w:rsidRPr="00AE5AFF">
        <w:rPr>
          <w:rFonts w:ascii="Palatino Linotype" w:hAnsi="Palatino Linotype"/>
          <w:sz w:val="22"/>
          <w:szCs w:val="22"/>
        </w:rPr>
        <w:t>техникаи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бехатар</w:t>
      </w:r>
      <w:proofErr w:type="spellEnd"/>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гигиенаи</w:t>
      </w:r>
      <w:proofErr w:type="spellEnd"/>
      <w:r w:rsidRPr="00AE5AFF">
        <w:rPr>
          <w:rFonts w:ascii="Palatino Linotype" w:hAnsi="Palatino Linotype"/>
          <w:sz w:val="22"/>
          <w:szCs w:val="22"/>
        </w:rPr>
        <w:t xml:space="preserve"> ме</w:t>
      </w:r>
      <w:r w:rsidRPr="00AE5AFF">
        <w:rPr>
          <w:rFonts w:ascii="Palatino Linotype" w:hAnsi="Palatino Linotype"/>
          <w:sz w:val="22"/>
          <w:szCs w:val="22"/>
          <w:lang w:val="tg-Cyrl-TJ"/>
        </w:rPr>
        <w:t>ҳ</w:t>
      </w:r>
      <w:r w:rsidRPr="00AE5AFF">
        <w:rPr>
          <w:rFonts w:ascii="Palatino Linotype" w:hAnsi="Palatino Linotype"/>
          <w:sz w:val="22"/>
          <w:szCs w:val="22"/>
        </w:rPr>
        <w:t xml:space="preserve">нат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қ</w:t>
      </w:r>
      <w:proofErr w:type="spellStart"/>
      <w:r w:rsidRPr="00AE5AFF">
        <w:rPr>
          <w:rFonts w:ascii="Palatino Linotype" w:hAnsi="Palatino Linotype"/>
          <w:sz w:val="22"/>
          <w:szCs w:val="22"/>
        </w:rPr>
        <w:t>оида</w:t>
      </w:r>
      <w:proofErr w:type="spellEnd"/>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зиддис</w:t>
      </w:r>
      <w:proofErr w:type="spellEnd"/>
      <w:r w:rsidRPr="00AE5AFF">
        <w:rPr>
          <w:rFonts w:ascii="Palatino Linotype" w:hAnsi="Palatino Linotype"/>
          <w:sz w:val="22"/>
          <w:szCs w:val="22"/>
          <w:lang w:val="tg-Cyrl-TJ"/>
        </w:rPr>
        <w:t>ӯ</w:t>
      </w:r>
      <w:proofErr w:type="spellStart"/>
      <w:r w:rsidRPr="00AE5AFF">
        <w:rPr>
          <w:rFonts w:ascii="Palatino Linotype" w:hAnsi="Palatino Linotype"/>
          <w:sz w:val="22"/>
          <w:szCs w:val="22"/>
        </w:rPr>
        <w:t>хтории</w:t>
      </w:r>
      <w:proofErr w:type="spellEnd"/>
      <w:r w:rsidRPr="00AE5AFF">
        <w:rPr>
          <w:rFonts w:ascii="Palatino Linotype" w:hAnsi="Palatino Linotype"/>
          <w:sz w:val="22"/>
          <w:szCs w:val="22"/>
        </w:rPr>
        <w:t xml:space="preserve"> ме</w:t>
      </w:r>
      <w:r w:rsidRPr="00AE5AFF">
        <w:rPr>
          <w:rFonts w:ascii="Palatino Linotype" w:hAnsi="Palatino Linotype"/>
          <w:sz w:val="22"/>
          <w:szCs w:val="22"/>
          <w:lang w:val="tg-Cyrl-TJ"/>
        </w:rPr>
        <w:t>ҳ</w:t>
      </w:r>
      <w:r w:rsidRPr="00AE5AFF">
        <w:rPr>
          <w:rFonts w:ascii="Palatino Linotype" w:hAnsi="Palatino Linotype"/>
          <w:sz w:val="22"/>
          <w:szCs w:val="22"/>
        </w:rPr>
        <w:t>нат дастур ди</w:t>
      </w:r>
      <w:r w:rsidRPr="00AE5AFF">
        <w:rPr>
          <w:rFonts w:ascii="Palatino Linotype" w:hAnsi="Palatino Linotype"/>
          <w:sz w:val="22"/>
          <w:szCs w:val="22"/>
          <w:lang w:val="tg-Cyrl-TJ"/>
        </w:rPr>
        <w:t>ҳ</w:t>
      </w:r>
      <w:r w:rsidRPr="00AE5AFF">
        <w:rPr>
          <w:rFonts w:ascii="Palatino Linotype" w:hAnsi="Palatino Linotype"/>
          <w:sz w:val="22"/>
          <w:szCs w:val="22"/>
        </w:rPr>
        <w:t>ад.</w:t>
      </w:r>
    </w:p>
    <w:p w14:paraId="38102737" w14:textId="77777777" w:rsidR="00474E78" w:rsidRPr="00AE5AFF" w:rsidRDefault="00474E78" w:rsidP="00474E78">
      <w:pPr>
        <w:jc w:val="both"/>
        <w:rPr>
          <w:rFonts w:ascii="Palatino Linotype" w:hAnsi="Palatino Linotype"/>
          <w:sz w:val="22"/>
          <w:szCs w:val="22"/>
        </w:rPr>
      </w:pPr>
      <w:r w:rsidRPr="00AE5AFF">
        <w:rPr>
          <w:rFonts w:ascii="Palatino Linotype" w:hAnsi="Palatino Linotype"/>
          <w:sz w:val="22"/>
          <w:szCs w:val="22"/>
        </w:rPr>
        <w:t>2.</w:t>
      </w:r>
      <w:proofErr w:type="gramStart"/>
      <w:r w:rsidRPr="00AE5AFF">
        <w:rPr>
          <w:rFonts w:ascii="Palatino Linotype" w:hAnsi="Palatino Linotype"/>
          <w:sz w:val="22"/>
          <w:szCs w:val="22"/>
        </w:rPr>
        <w:t>5.Ба</w:t>
      </w:r>
      <w:proofErr w:type="gramEnd"/>
      <w:r w:rsidRPr="00AE5AFF">
        <w:rPr>
          <w:rFonts w:ascii="Palatino Linotype" w:hAnsi="Palatino Linotype"/>
          <w:sz w:val="22"/>
          <w:szCs w:val="22"/>
        </w:rPr>
        <w:t xml:space="preserve"> </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амаи</w:t>
      </w:r>
      <w:proofErr w:type="spellEnd"/>
      <w:r w:rsidRPr="00AE5AFF">
        <w:rPr>
          <w:rFonts w:ascii="Palatino Linotype" w:hAnsi="Palatino Linotype"/>
          <w:sz w:val="22"/>
          <w:szCs w:val="22"/>
        </w:rPr>
        <w:t xml:space="preserve"> кормандон, </w:t>
      </w:r>
      <w:proofErr w:type="spellStart"/>
      <w:r w:rsidRPr="00AE5AFF">
        <w:rPr>
          <w:rFonts w:ascii="Palatino Linotype" w:hAnsi="Palatino Linotype"/>
          <w:sz w:val="22"/>
          <w:szCs w:val="22"/>
        </w:rPr>
        <w:t>ки</w:t>
      </w:r>
      <w:proofErr w:type="spellEnd"/>
      <w:r w:rsidRPr="00AE5AFF">
        <w:rPr>
          <w:rFonts w:ascii="Palatino Linotype" w:hAnsi="Palatino Linotype"/>
          <w:sz w:val="22"/>
          <w:szCs w:val="22"/>
        </w:rPr>
        <w:t xml:space="preserve"> аз 5</w:t>
      </w:r>
      <w:r w:rsidRPr="00AE5AFF">
        <w:rPr>
          <w:rFonts w:ascii="Palatino Linotype" w:hAnsi="Palatino Linotype"/>
          <w:sz w:val="22"/>
          <w:szCs w:val="22"/>
          <w:lang w:val="tg-Cyrl-TJ"/>
        </w:rPr>
        <w:t xml:space="preserve"> </w:t>
      </w:r>
      <w:r w:rsidRPr="00AE5AFF">
        <w:rPr>
          <w:rFonts w:ascii="Palatino Linotype" w:hAnsi="Palatino Linotype"/>
          <w:sz w:val="22"/>
          <w:szCs w:val="22"/>
        </w:rPr>
        <w:t>(пан</w:t>
      </w:r>
      <w:r w:rsidRPr="00AE5AFF">
        <w:rPr>
          <w:rFonts w:ascii="Palatino Linotype" w:hAnsi="Palatino Linotype"/>
          <w:sz w:val="22"/>
          <w:szCs w:val="22"/>
          <w:lang w:val="tg-Cyrl-TJ"/>
        </w:rPr>
        <w:t>ҷ</w:t>
      </w:r>
      <w:r w:rsidRPr="00AE5AFF">
        <w:rPr>
          <w:rFonts w:ascii="Palatino Linotype" w:hAnsi="Palatino Linotype"/>
          <w:sz w:val="22"/>
          <w:szCs w:val="22"/>
        </w:rPr>
        <w:t>) р</w:t>
      </w:r>
      <w:r w:rsidRPr="00AE5AFF">
        <w:rPr>
          <w:rFonts w:ascii="Palatino Linotype" w:hAnsi="Palatino Linotype"/>
          <w:sz w:val="22"/>
          <w:szCs w:val="22"/>
          <w:lang w:val="tg-Cyrl-TJ"/>
        </w:rPr>
        <w:t>ӯ</w:t>
      </w:r>
      <w:r w:rsidRPr="00AE5AFF">
        <w:rPr>
          <w:rFonts w:ascii="Palatino Linotype" w:hAnsi="Palatino Linotype"/>
          <w:sz w:val="22"/>
          <w:szCs w:val="22"/>
        </w:rPr>
        <w:t xml:space="preserve">з </w:t>
      </w:r>
      <w:proofErr w:type="spellStart"/>
      <w:r w:rsidRPr="00AE5AFF">
        <w:rPr>
          <w:rFonts w:ascii="Palatino Linotype" w:hAnsi="Palatino Linotype"/>
          <w:sz w:val="22"/>
          <w:szCs w:val="22"/>
        </w:rPr>
        <w:t>зиёд</w:t>
      </w:r>
      <w:proofErr w:type="spellEnd"/>
      <w:r w:rsidRPr="00AE5AFF">
        <w:rPr>
          <w:rFonts w:ascii="Palatino Linotype" w:hAnsi="Palatino Linotype"/>
          <w:sz w:val="22"/>
          <w:szCs w:val="22"/>
        </w:rPr>
        <w:t xml:space="preserve"> кор </w:t>
      </w:r>
      <w:proofErr w:type="spellStart"/>
      <w:r w:rsidRPr="00AE5AFF">
        <w:rPr>
          <w:rFonts w:ascii="Palatino Linotype" w:hAnsi="Palatino Linotype"/>
          <w:sz w:val="22"/>
          <w:szCs w:val="22"/>
        </w:rPr>
        <w:t>кардаанд</w:t>
      </w:r>
      <w:proofErr w:type="spellEnd"/>
      <w:r w:rsidRPr="00AE5AFF">
        <w:rPr>
          <w:rFonts w:ascii="Palatino Linotype" w:hAnsi="Palatino Linotype"/>
          <w:sz w:val="22"/>
          <w:szCs w:val="22"/>
        </w:rPr>
        <w:t xml:space="preserve">, бо </w:t>
      </w:r>
      <w:proofErr w:type="spellStart"/>
      <w:r w:rsidRPr="00AE5AFF">
        <w:rPr>
          <w:rFonts w:ascii="Palatino Linotype" w:hAnsi="Palatino Linotype"/>
          <w:sz w:val="22"/>
          <w:szCs w:val="22"/>
        </w:rPr>
        <w:t>тартиби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му</w:t>
      </w:r>
      <w:proofErr w:type="spellEnd"/>
      <w:r w:rsidRPr="00AE5AFF">
        <w:rPr>
          <w:rFonts w:ascii="Palatino Linotype" w:hAnsi="Palatino Linotype"/>
          <w:sz w:val="22"/>
          <w:szCs w:val="22"/>
          <w:lang w:val="tg-Cyrl-TJ"/>
        </w:rPr>
        <w:t>қ</w:t>
      </w:r>
      <w:proofErr w:type="spellStart"/>
      <w:r w:rsidRPr="00AE5AFF">
        <w:rPr>
          <w:rFonts w:ascii="Palatino Linotype" w:hAnsi="Palatino Linotype"/>
          <w:sz w:val="22"/>
          <w:szCs w:val="22"/>
        </w:rPr>
        <w:t>аррарнамудаи</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қ</w:t>
      </w:r>
      <w:proofErr w:type="spellStart"/>
      <w:r w:rsidRPr="00AE5AFF">
        <w:rPr>
          <w:rFonts w:ascii="Palatino Linotype" w:hAnsi="Palatino Linotype"/>
          <w:sz w:val="22"/>
          <w:szCs w:val="22"/>
        </w:rPr>
        <w:t>онунгузории</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Ҷ</w:t>
      </w:r>
      <w:r w:rsidRPr="00AE5AFF">
        <w:rPr>
          <w:rFonts w:ascii="Palatino Linotype" w:hAnsi="Palatino Linotype"/>
          <w:sz w:val="22"/>
          <w:szCs w:val="22"/>
        </w:rPr>
        <w:t>ум</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урии</w:t>
      </w:r>
      <w:proofErr w:type="spellEnd"/>
      <w:r w:rsidRPr="00AE5AFF">
        <w:rPr>
          <w:rFonts w:ascii="Palatino Linotype" w:hAnsi="Palatino Linotype"/>
          <w:sz w:val="22"/>
          <w:szCs w:val="22"/>
        </w:rPr>
        <w:t xml:space="preserve"> То</w:t>
      </w:r>
      <w:r w:rsidRPr="00AE5AFF">
        <w:rPr>
          <w:rFonts w:ascii="Palatino Linotype" w:hAnsi="Palatino Linotype"/>
          <w:sz w:val="22"/>
          <w:szCs w:val="22"/>
          <w:lang w:val="tg-Cyrl-TJ"/>
        </w:rPr>
        <w:t>ҷ</w:t>
      </w:r>
      <w:proofErr w:type="spellStart"/>
      <w:r w:rsidRPr="00AE5AFF">
        <w:rPr>
          <w:rFonts w:ascii="Palatino Linotype" w:hAnsi="Palatino Linotype"/>
          <w:sz w:val="22"/>
          <w:szCs w:val="22"/>
        </w:rPr>
        <w:t>икистон</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дафтарчаи</w:t>
      </w:r>
      <w:proofErr w:type="spellEnd"/>
      <w:r w:rsidRPr="00AE5AFF">
        <w:rPr>
          <w:rFonts w:ascii="Palatino Linotype" w:hAnsi="Palatino Linotype"/>
          <w:sz w:val="22"/>
          <w:szCs w:val="22"/>
        </w:rPr>
        <w:t xml:space="preserve"> ме</w:t>
      </w:r>
      <w:r w:rsidRPr="00AE5AFF">
        <w:rPr>
          <w:rFonts w:ascii="Palatino Linotype" w:hAnsi="Palatino Linotype"/>
          <w:sz w:val="22"/>
          <w:szCs w:val="22"/>
          <w:lang w:val="tg-Cyrl-TJ"/>
        </w:rPr>
        <w:t>ҳ</w:t>
      </w:r>
      <w:r w:rsidRPr="00AE5AFF">
        <w:rPr>
          <w:rFonts w:ascii="Palatino Linotype" w:hAnsi="Palatino Linotype"/>
          <w:sz w:val="22"/>
          <w:szCs w:val="22"/>
        </w:rPr>
        <w:t>нат</w:t>
      </w:r>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кушода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мешавад</w:t>
      </w:r>
      <w:proofErr w:type="spellEnd"/>
      <w:r w:rsidRPr="00AE5AFF">
        <w:rPr>
          <w:rFonts w:ascii="Palatino Linotype" w:hAnsi="Palatino Linotype"/>
          <w:sz w:val="22"/>
          <w:szCs w:val="22"/>
        </w:rPr>
        <w:t>.</w:t>
      </w:r>
    </w:p>
    <w:p w14:paraId="5EBD401F" w14:textId="0283DE74" w:rsidR="00474E78" w:rsidRPr="00AE5AFF" w:rsidRDefault="00474E78" w:rsidP="00474E78">
      <w:pPr>
        <w:jc w:val="both"/>
        <w:rPr>
          <w:rFonts w:ascii="Palatino Linotype" w:hAnsi="Palatino Linotype"/>
          <w:sz w:val="22"/>
          <w:szCs w:val="22"/>
        </w:rPr>
      </w:pPr>
      <w:r w:rsidRPr="00AE5AFF">
        <w:rPr>
          <w:rFonts w:ascii="Palatino Linotype" w:hAnsi="Palatino Linotype"/>
          <w:sz w:val="22"/>
          <w:szCs w:val="22"/>
        </w:rPr>
        <w:t>2.</w:t>
      </w:r>
      <w:proofErr w:type="gramStart"/>
      <w:r w:rsidRPr="00AE5AFF">
        <w:rPr>
          <w:rFonts w:ascii="Palatino Linotype" w:hAnsi="Palatino Linotype"/>
          <w:sz w:val="22"/>
          <w:szCs w:val="22"/>
        </w:rPr>
        <w:t>6.Кормандоне</w:t>
      </w:r>
      <w:proofErr w:type="gramEnd"/>
      <w:r w:rsidRPr="00AE5AFF">
        <w:rPr>
          <w:rFonts w:ascii="Palatino Linotype" w:hAnsi="Palatino Linotype"/>
          <w:sz w:val="22"/>
          <w:szCs w:val="22"/>
        </w:rPr>
        <w:t xml:space="preserve">, </w:t>
      </w:r>
      <w:proofErr w:type="spellStart"/>
      <w:r w:rsidRPr="00AE5AFF">
        <w:rPr>
          <w:rFonts w:ascii="Palatino Linotype" w:hAnsi="Palatino Linotype"/>
          <w:sz w:val="22"/>
          <w:szCs w:val="22"/>
        </w:rPr>
        <w:t>ки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баъди</w:t>
      </w:r>
      <w:proofErr w:type="spellEnd"/>
      <w:r w:rsidRPr="00AE5AFF">
        <w:rPr>
          <w:rFonts w:ascii="Palatino Linotype" w:hAnsi="Palatino Linotype"/>
          <w:sz w:val="22"/>
          <w:szCs w:val="22"/>
        </w:rPr>
        <w:t xml:space="preserve"> ба </w:t>
      </w:r>
      <w:proofErr w:type="spellStart"/>
      <w:r w:rsidRPr="00AE5AFF">
        <w:rPr>
          <w:rFonts w:ascii="Palatino Linotype" w:hAnsi="Palatino Linotype"/>
          <w:sz w:val="22"/>
          <w:szCs w:val="22"/>
        </w:rPr>
        <w:t>расмият</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даровардани</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қ</w:t>
      </w:r>
      <w:proofErr w:type="spellStart"/>
      <w:r w:rsidRPr="00AE5AFF">
        <w:rPr>
          <w:rFonts w:ascii="Palatino Linotype" w:hAnsi="Palatino Linotype"/>
          <w:sz w:val="22"/>
          <w:szCs w:val="22"/>
        </w:rPr>
        <w:t>абул</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амчун</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шогирд қ</w:t>
      </w:r>
      <w:proofErr w:type="spellStart"/>
      <w:r w:rsidRPr="00AE5AFF">
        <w:rPr>
          <w:rFonts w:ascii="Palatino Linotype" w:hAnsi="Palatino Linotype"/>
          <w:sz w:val="22"/>
          <w:szCs w:val="22"/>
        </w:rPr>
        <w:t>абул</w:t>
      </w:r>
      <w:proofErr w:type="spellEnd"/>
      <w:r w:rsidRPr="00AE5AFF">
        <w:rPr>
          <w:rFonts w:ascii="Palatino Linotype" w:hAnsi="Palatino Linotype"/>
          <w:sz w:val="22"/>
          <w:szCs w:val="22"/>
        </w:rPr>
        <w:t xml:space="preserve"> карда </w:t>
      </w:r>
      <w:proofErr w:type="spellStart"/>
      <w:r w:rsidRPr="00AE5AFF">
        <w:rPr>
          <w:rFonts w:ascii="Palatino Linotype" w:hAnsi="Palatino Linotype"/>
          <w:sz w:val="22"/>
          <w:szCs w:val="22"/>
        </w:rPr>
        <w:t>шудаанд</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баъди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бомуваффа</w:t>
      </w:r>
      <w:proofErr w:type="spellEnd"/>
      <w:r w:rsidRPr="00AE5AFF">
        <w:rPr>
          <w:rFonts w:ascii="Palatino Linotype" w:hAnsi="Palatino Linotype"/>
          <w:sz w:val="22"/>
          <w:szCs w:val="22"/>
          <w:lang w:val="tg-Cyrl-TJ"/>
        </w:rPr>
        <w:t>қ</w:t>
      </w:r>
      <w:proofErr w:type="spellStart"/>
      <w:r w:rsidRPr="00AE5AFF">
        <w:rPr>
          <w:rFonts w:ascii="Palatino Linotype" w:hAnsi="Palatino Linotype"/>
          <w:sz w:val="22"/>
          <w:szCs w:val="22"/>
        </w:rPr>
        <w:t>ият</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гузаштани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давраи</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шогирдӣ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мувофи</w:t>
      </w:r>
      <w:proofErr w:type="spellEnd"/>
      <w:r w:rsidRPr="00AE5AFF">
        <w:rPr>
          <w:rFonts w:ascii="Palatino Linotype" w:hAnsi="Palatino Linotype"/>
          <w:sz w:val="22"/>
          <w:szCs w:val="22"/>
          <w:lang w:val="tg-Cyrl-TJ"/>
        </w:rPr>
        <w:t>қ</w:t>
      </w:r>
      <w:r w:rsidRPr="00AE5AFF">
        <w:rPr>
          <w:rFonts w:ascii="Palatino Linotype" w:hAnsi="Palatino Linotype"/>
          <w:sz w:val="22"/>
          <w:szCs w:val="22"/>
        </w:rPr>
        <w:t xml:space="preserve">и </w:t>
      </w:r>
      <w:r w:rsidRPr="00FC3B18">
        <w:rPr>
          <w:rFonts w:ascii="Palatino Linotype" w:hAnsi="Palatino Linotype"/>
          <w:sz w:val="22"/>
          <w:szCs w:val="22"/>
          <w:lang w:val="tg-Cyrl-TJ"/>
          <w:rPrChange w:id="2373" w:author="Гафуров Камолджон Азимджонович" w:date="2024-10-18T15:51:00Z" w16du:dateUtc="2024-10-18T10:51:00Z">
            <w:rPr>
              <w:rFonts w:ascii="Palatino Linotype" w:hAnsi="Palatino Linotype"/>
              <w:sz w:val="22"/>
              <w:szCs w:val="22"/>
            </w:rPr>
          </w:rPrChange>
        </w:rPr>
        <w:t>талабот</w:t>
      </w:r>
      <w:r w:rsidRPr="00AE5AFF">
        <w:rPr>
          <w:rFonts w:ascii="Palatino Linotype" w:hAnsi="Palatino Linotype"/>
          <w:sz w:val="22"/>
          <w:szCs w:val="22"/>
          <w:lang w:val="tg-Cyrl-TJ"/>
        </w:rPr>
        <w:t>ҳ</w:t>
      </w:r>
      <w:r w:rsidRPr="00FC3B18">
        <w:rPr>
          <w:rFonts w:ascii="Palatino Linotype" w:hAnsi="Palatino Linotype"/>
          <w:sz w:val="22"/>
          <w:szCs w:val="22"/>
          <w:lang w:val="tg-Cyrl-TJ"/>
          <w:rPrChange w:id="2374" w:author="Гафуров Камолджон Азимджонович" w:date="2024-10-18T15:51:00Z" w16du:dateUtc="2024-10-18T10:51:00Z">
            <w:rPr>
              <w:rFonts w:ascii="Palatino Linotype" w:hAnsi="Palatino Linotype"/>
              <w:sz w:val="22"/>
              <w:szCs w:val="22"/>
            </w:rPr>
          </w:rPrChange>
        </w:rPr>
        <w:t xml:space="preserve">ои </w:t>
      </w:r>
      <w:ins w:id="2375" w:author="Гафуров Камолджон Азимджонович" w:date="2024-10-18T15:51:00Z" w16du:dateUtc="2024-10-18T10:51:00Z">
        <w:r w:rsidR="00FC3B18" w:rsidRPr="00FC3B18">
          <w:rPr>
            <w:rFonts w:ascii="Palatino Linotype" w:hAnsi="Palatino Linotype"/>
            <w:sz w:val="22"/>
            <w:szCs w:val="22"/>
            <w:lang w:val="tg-Cyrl-TJ"/>
            <w:rPrChange w:id="2376" w:author="Гафуров Камолджон Азимджонович" w:date="2024-10-18T15:51:00Z" w16du:dateUtc="2024-10-18T10:51:00Z">
              <w:rPr>
                <w:rFonts w:ascii="Palatino Linotype" w:hAnsi="Palatino Linotype"/>
              </w:rPr>
            </w:rPrChange>
          </w:rPr>
          <w:t>санадҳои</w:t>
        </w:r>
        <w:r w:rsidR="00FC3B18" w:rsidRPr="00FC3B18">
          <w:rPr>
            <w:rFonts w:ascii="Palatino Linotype" w:hAnsi="Palatino Linotype"/>
            <w:sz w:val="22"/>
            <w:szCs w:val="22"/>
            <w:lang w:val="tg-Cyrl-TJ"/>
            <w:rPrChange w:id="2377" w:author="Гафуров Камолджон Азимджонович" w:date="2024-10-18T15:51:00Z" w16du:dateUtc="2024-10-18T10:51:00Z">
              <w:rPr>
                <w:rFonts w:ascii="Palatino Linotype" w:hAnsi="Palatino Linotype"/>
                <w:lang w:val="tg-Cyrl-TJ"/>
              </w:rPr>
            </w:rPrChange>
          </w:rPr>
          <w:t xml:space="preserve"> </w:t>
        </w:r>
        <w:r w:rsidR="00FC3B18" w:rsidRPr="00FC3B18">
          <w:rPr>
            <w:rFonts w:ascii="Palatino Linotype" w:hAnsi="Palatino Linotype"/>
            <w:sz w:val="22"/>
            <w:szCs w:val="22"/>
            <w:lang w:val="tg-Cyrl-TJ"/>
            <w:rPrChange w:id="2378" w:author="Гафуров Камолджон Азимджонович" w:date="2024-10-18T15:51:00Z" w16du:dateUtc="2024-10-18T10:51:00Z">
              <w:rPr>
                <w:rFonts w:ascii="Palatino Linotype" w:hAnsi="Palatino Linotype"/>
              </w:rPr>
            </w:rPrChange>
          </w:rPr>
          <w:t>дохилӣ</w:t>
        </w:r>
        <w:r w:rsidR="00FC3B18" w:rsidRPr="00424502">
          <w:rPr>
            <w:rFonts w:ascii="Palatino Linotype" w:hAnsi="Palatino Linotype"/>
          </w:rPr>
          <w:t xml:space="preserve"> </w:t>
        </w:r>
        <w:r w:rsidR="00FC3B18" w:rsidRPr="00FC3B18">
          <w:rPr>
            <w:rFonts w:ascii="Palatino Linotype" w:hAnsi="Palatino Linotype"/>
            <w:sz w:val="22"/>
            <w:szCs w:val="22"/>
            <w:rPrChange w:id="2379" w:author="Гафуров Камолджон Азимджонович" w:date="2024-10-18T15:51:00Z" w16du:dateUtc="2024-10-18T10:51:00Z">
              <w:rPr>
                <w:rFonts w:ascii="Palatino Linotype" w:hAnsi="Palatino Linotype"/>
              </w:rPr>
            </w:rPrChange>
          </w:rPr>
          <w:t>(</w:t>
        </w:r>
        <w:proofErr w:type="spellStart"/>
        <w:r w:rsidR="00FC3B18" w:rsidRPr="00FC3B18">
          <w:rPr>
            <w:rFonts w:ascii="Palatino Linotype" w:hAnsi="Palatino Linotype"/>
            <w:sz w:val="22"/>
            <w:szCs w:val="22"/>
            <w:rPrChange w:id="2380" w:author="Гафуров Камолджон Азимджонович" w:date="2024-10-18T15:51:00Z" w16du:dateUtc="2024-10-18T10:51:00Z">
              <w:rPr>
                <w:rFonts w:ascii="Palatino Linotype" w:hAnsi="Palatino Linotype"/>
              </w:rPr>
            </w:rPrChange>
          </w:rPr>
          <w:t>локал</w:t>
        </w:r>
        <w:r w:rsidR="00FC3B18" w:rsidRPr="00FC3B18">
          <w:rPr>
            <w:rFonts w:ascii="Palatino Linotype" w:hAnsi="Palatino Linotype"/>
            <w:sz w:val="22"/>
            <w:szCs w:val="22"/>
            <w:rPrChange w:id="2381" w:author="Гафуров Камолджон Азимджонович" w:date="2024-10-18T15:51:00Z" w16du:dateUtc="2024-10-18T10:51:00Z">
              <w:rPr>
                <w:rFonts w:ascii="Palatino Linotype" w:hAnsi="Palatino Linotype"/>
                <w:lang w:val="tg-Cyrl-TJ"/>
              </w:rPr>
            </w:rPrChange>
          </w:rPr>
          <w:t>ӣ</w:t>
        </w:r>
        <w:proofErr w:type="spellEnd"/>
        <w:r w:rsidR="00FC3B18" w:rsidRPr="00FC3B18">
          <w:rPr>
            <w:rFonts w:ascii="Palatino Linotype" w:hAnsi="Palatino Linotype"/>
            <w:sz w:val="22"/>
            <w:szCs w:val="22"/>
            <w:rPrChange w:id="2382" w:author="Гафуров Камолджон Азимджонович" w:date="2024-10-18T15:51:00Z" w16du:dateUtc="2024-10-18T10:51:00Z">
              <w:rPr>
                <w:rFonts w:ascii="Palatino Linotype" w:hAnsi="Palatino Linotype"/>
              </w:rPr>
            </w:rPrChange>
          </w:rPr>
          <w:t>)</w:t>
        </w:r>
        <w:r w:rsidR="00FC3B18">
          <w:rPr>
            <w:rFonts w:ascii="Palatino Linotype" w:hAnsi="Palatino Linotype"/>
            <w:sz w:val="22"/>
            <w:szCs w:val="22"/>
            <w:lang w:val="tg-Cyrl-TJ"/>
          </w:rPr>
          <w:t xml:space="preserve"> </w:t>
        </w:r>
      </w:ins>
      <w:del w:id="2383" w:author="Гафуров Камолджон Азимджонович" w:date="2024-10-18T15:51:00Z" w16du:dateUtc="2024-10-18T10:51:00Z">
        <w:r w:rsidRPr="00AE5AFF" w:rsidDel="00FC3B18">
          <w:rPr>
            <w:rFonts w:ascii="Palatino Linotype" w:hAnsi="Palatino Linotype"/>
            <w:sz w:val="22"/>
            <w:szCs w:val="22"/>
          </w:rPr>
          <w:delText>Тартиб</w:delText>
        </w:r>
        <w:r w:rsidRPr="00FC3B18" w:rsidDel="00FC3B18">
          <w:rPr>
            <w:rFonts w:ascii="Palatino Linotype" w:hAnsi="Palatino Linotype"/>
            <w:sz w:val="22"/>
            <w:szCs w:val="22"/>
            <w:rPrChange w:id="2384" w:author="Гафуров Камолджон Азимджонович" w:date="2024-10-18T15:51:00Z" w16du:dateUtc="2024-10-18T10:51:00Z">
              <w:rPr>
                <w:rFonts w:ascii="Palatino Linotype" w:hAnsi="Palatino Linotype"/>
                <w:sz w:val="22"/>
                <w:szCs w:val="22"/>
                <w:lang w:val="tg-Cyrl-TJ"/>
              </w:rPr>
            </w:rPrChange>
          </w:rPr>
          <w:delText>ҳ</w:delText>
        </w:r>
        <w:r w:rsidRPr="00AE5AFF" w:rsidDel="00FC3B18">
          <w:rPr>
            <w:rFonts w:ascii="Palatino Linotype" w:hAnsi="Palatino Linotype"/>
            <w:sz w:val="22"/>
            <w:szCs w:val="22"/>
          </w:rPr>
          <w:delText>ои стандарт</w:delText>
        </w:r>
        <w:r w:rsidRPr="00FC3B18" w:rsidDel="00FC3B18">
          <w:rPr>
            <w:rFonts w:ascii="Palatino Linotype" w:hAnsi="Palatino Linotype"/>
            <w:sz w:val="22"/>
            <w:szCs w:val="22"/>
            <w:rPrChange w:id="2385" w:author="Гафуров Камолджон Азимджонович" w:date="2024-10-18T15:51:00Z" w16du:dateUtc="2024-10-18T10:51:00Z">
              <w:rPr>
                <w:rFonts w:ascii="Palatino Linotype" w:hAnsi="Palatino Linotype"/>
                <w:sz w:val="22"/>
                <w:szCs w:val="22"/>
                <w:lang w:val="tg-Cyrl-TJ"/>
              </w:rPr>
            </w:rPrChange>
          </w:rPr>
          <w:delText>ӣ</w:delText>
        </w:r>
        <w:r w:rsidRPr="00AE5AFF" w:rsidDel="00FC3B18">
          <w:rPr>
            <w:rFonts w:ascii="Palatino Linotype" w:hAnsi="Palatino Linotype"/>
            <w:sz w:val="22"/>
            <w:szCs w:val="22"/>
          </w:rPr>
          <w:delText xml:space="preserve"> </w:delText>
        </w:r>
      </w:del>
      <w:r w:rsidRPr="00AE5AFF">
        <w:rPr>
          <w:rFonts w:ascii="Palatino Linotype" w:hAnsi="Palatino Linotype"/>
          <w:sz w:val="22"/>
          <w:szCs w:val="22"/>
        </w:rPr>
        <w:t>ба кори доим</w:t>
      </w:r>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гузаронида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шуданаш</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мумкин</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аст</w:t>
      </w:r>
      <w:proofErr w:type="spellEnd"/>
      <w:r w:rsidRPr="00AE5AFF">
        <w:rPr>
          <w:rFonts w:ascii="Palatino Linotype" w:hAnsi="Palatino Linotype"/>
          <w:sz w:val="22"/>
          <w:szCs w:val="22"/>
        </w:rPr>
        <w:t>. Ш</w:t>
      </w:r>
      <w:r w:rsidRPr="00AE5AFF">
        <w:rPr>
          <w:rFonts w:ascii="Palatino Linotype" w:hAnsi="Palatino Linotype"/>
          <w:sz w:val="22"/>
          <w:szCs w:val="22"/>
          <w:lang w:val="tg-Cyrl-TJ"/>
        </w:rPr>
        <w:t>огирдоне</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ки</w:t>
      </w:r>
      <w:proofErr w:type="spellEnd"/>
      <w:r w:rsidRPr="00AE5AFF">
        <w:rPr>
          <w:rFonts w:ascii="Palatino Linotype" w:hAnsi="Palatino Linotype"/>
          <w:sz w:val="22"/>
          <w:szCs w:val="22"/>
        </w:rPr>
        <w:t xml:space="preserve"> дар </w:t>
      </w:r>
      <w:proofErr w:type="spellStart"/>
      <w:r w:rsidRPr="00AE5AFF">
        <w:rPr>
          <w:rFonts w:ascii="Palatino Linotype" w:hAnsi="Palatino Linotype"/>
          <w:sz w:val="22"/>
          <w:szCs w:val="22"/>
        </w:rPr>
        <w:t>давраи</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шогирдӣ</w:t>
      </w:r>
      <w:r w:rsidRPr="00AE5AFF">
        <w:rPr>
          <w:rFonts w:ascii="Palatino Linotype" w:hAnsi="Palatino Linotype"/>
          <w:sz w:val="22"/>
          <w:szCs w:val="22"/>
        </w:rPr>
        <w:t xml:space="preserve"> аз сан</w:t>
      </w:r>
      <w:r w:rsidRPr="00AE5AFF">
        <w:rPr>
          <w:rFonts w:ascii="Palatino Linotype" w:hAnsi="Palatino Linotype"/>
          <w:sz w:val="22"/>
          <w:szCs w:val="22"/>
          <w:lang w:val="tg-Cyrl-TJ"/>
        </w:rPr>
        <w:t>ҷ</w:t>
      </w:r>
      <w:proofErr w:type="spellStart"/>
      <w:r w:rsidRPr="00AE5AFF">
        <w:rPr>
          <w:rFonts w:ascii="Palatino Linotype" w:hAnsi="Palatino Linotype"/>
          <w:sz w:val="22"/>
          <w:szCs w:val="22"/>
        </w:rPr>
        <w:t>иш</w:t>
      </w:r>
      <w:proofErr w:type="spellEnd"/>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ои</w:t>
      </w:r>
      <w:proofErr w:type="spellEnd"/>
      <w:r w:rsidRPr="00AE5AFF">
        <w:rPr>
          <w:rFonts w:ascii="Palatino Linotype" w:hAnsi="Palatino Linotype"/>
          <w:sz w:val="22"/>
          <w:szCs w:val="22"/>
        </w:rPr>
        <w:t xml:space="preserve"> мар</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илав</w:t>
      </w:r>
      <w:proofErr w:type="spellEnd"/>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ни</w:t>
      </w:r>
      <w:r w:rsidRPr="00AE5AFF">
        <w:rPr>
          <w:rFonts w:ascii="Palatino Linotype" w:hAnsi="Palatino Linotype"/>
          <w:sz w:val="22"/>
          <w:szCs w:val="22"/>
          <w:lang w:val="tg-Cyrl-TJ"/>
        </w:rPr>
        <w:t>ҳ</w:t>
      </w:r>
      <w:r w:rsidRPr="00AE5AFF">
        <w:rPr>
          <w:rFonts w:ascii="Palatino Linotype" w:hAnsi="Palatino Linotype"/>
          <w:sz w:val="22"/>
          <w:szCs w:val="22"/>
        </w:rPr>
        <w:t>о</w:t>
      </w:r>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нагузаштанд</w:t>
      </w:r>
      <w:proofErr w:type="spellEnd"/>
      <w:r w:rsidRPr="00AE5AFF">
        <w:rPr>
          <w:rFonts w:ascii="Palatino Linotype" w:hAnsi="Palatino Linotype"/>
          <w:sz w:val="22"/>
          <w:szCs w:val="22"/>
        </w:rPr>
        <w:t>, ба кори доим</w:t>
      </w:r>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гузаронида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нашуда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шартномаи</w:t>
      </w:r>
      <w:proofErr w:type="spellEnd"/>
      <w:r w:rsidRPr="00AE5AFF">
        <w:rPr>
          <w:rFonts w:ascii="Palatino Linotype" w:hAnsi="Palatino Linotype"/>
          <w:sz w:val="22"/>
          <w:szCs w:val="22"/>
        </w:rPr>
        <w:t xml:space="preserve"> ме</w:t>
      </w:r>
      <w:r w:rsidRPr="00AE5AFF">
        <w:rPr>
          <w:rFonts w:ascii="Palatino Linotype" w:hAnsi="Palatino Linotype"/>
          <w:sz w:val="22"/>
          <w:szCs w:val="22"/>
          <w:lang w:val="tg-Cyrl-TJ"/>
        </w:rPr>
        <w:t>ҳ</w:t>
      </w:r>
      <w:r w:rsidRPr="00AE5AFF">
        <w:rPr>
          <w:rFonts w:ascii="Palatino Linotype" w:hAnsi="Palatino Linotype"/>
          <w:sz w:val="22"/>
          <w:szCs w:val="22"/>
        </w:rPr>
        <w:t>нат</w:t>
      </w:r>
      <w:r w:rsidRPr="00AE5AFF">
        <w:rPr>
          <w:rFonts w:ascii="Palatino Linotype" w:hAnsi="Palatino Linotype"/>
          <w:sz w:val="22"/>
          <w:szCs w:val="22"/>
          <w:lang w:val="tg-Cyrl-TJ"/>
        </w:rPr>
        <w:t>ӣ</w:t>
      </w:r>
      <w:r w:rsidRPr="00AE5AFF">
        <w:rPr>
          <w:rFonts w:ascii="Palatino Linotype" w:hAnsi="Palatino Linotype"/>
          <w:sz w:val="22"/>
          <w:szCs w:val="22"/>
        </w:rPr>
        <w:t xml:space="preserve"> баста </w:t>
      </w:r>
      <w:proofErr w:type="spellStart"/>
      <w:r w:rsidRPr="00AE5AFF">
        <w:rPr>
          <w:rFonts w:ascii="Palatino Linotype" w:hAnsi="Palatino Linotype"/>
          <w:sz w:val="22"/>
          <w:szCs w:val="22"/>
        </w:rPr>
        <w:t>намешавад</w:t>
      </w:r>
      <w:proofErr w:type="spellEnd"/>
      <w:r w:rsidRPr="00AE5AFF">
        <w:rPr>
          <w:rFonts w:ascii="Palatino Linotype" w:hAnsi="Palatino Linotype"/>
          <w:sz w:val="22"/>
          <w:szCs w:val="22"/>
        </w:rPr>
        <w:t>.</w:t>
      </w:r>
    </w:p>
    <w:p w14:paraId="1D51C89E" w14:textId="50B13DB5" w:rsidR="00474E78" w:rsidRPr="00AE5AFF" w:rsidRDefault="00474E78" w:rsidP="00474E78">
      <w:pPr>
        <w:jc w:val="both"/>
        <w:rPr>
          <w:rFonts w:ascii="Palatino Linotype" w:hAnsi="Palatino Linotype"/>
          <w:sz w:val="22"/>
          <w:szCs w:val="22"/>
        </w:rPr>
      </w:pPr>
      <w:r w:rsidRPr="00AE5AFF">
        <w:rPr>
          <w:rFonts w:ascii="Palatino Linotype" w:hAnsi="Palatino Linotype"/>
          <w:sz w:val="22"/>
          <w:szCs w:val="22"/>
        </w:rPr>
        <w:t>2.</w:t>
      </w:r>
      <w:proofErr w:type="gramStart"/>
      <w:r w:rsidRPr="00AE5AFF">
        <w:rPr>
          <w:rFonts w:ascii="Palatino Linotype" w:hAnsi="Palatino Linotype"/>
          <w:sz w:val="22"/>
          <w:szCs w:val="22"/>
        </w:rPr>
        <w:t>7.Корманд</w:t>
      </w:r>
      <w:proofErr w:type="gram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метавонад</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Шартномаи</w:t>
      </w:r>
      <w:proofErr w:type="spellEnd"/>
      <w:r w:rsidRPr="00AE5AFF">
        <w:rPr>
          <w:rFonts w:ascii="Palatino Linotype" w:hAnsi="Palatino Linotype"/>
          <w:sz w:val="22"/>
          <w:szCs w:val="22"/>
        </w:rPr>
        <w:t xml:space="preserve"> ме</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натиро</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ки</w:t>
      </w:r>
      <w:proofErr w:type="spellEnd"/>
      <w:r w:rsidRPr="00AE5AFF">
        <w:rPr>
          <w:rFonts w:ascii="Palatino Linotype" w:hAnsi="Palatino Linotype"/>
          <w:sz w:val="22"/>
          <w:szCs w:val="22"/>
        </w:rPr>
        <w:t xml:space="preserve"> ба м</w:t>
      </w:r>
      <w:r w:rsidRPr="00AE5AFF">
        <w:rPr>
          <w:rFonts w:ascii="Palatino Linotype" w:hAnsi="Palatino Linotype"/>
          <w:sz w:val="22"/>
          <w:szCs w:val="22"/>
          <w:lang w:val="tg-Cyrl-TJ"/>
        </w:rPr>
        <w:t>ӯҳ</w:t>
      </w:r>
      <w:proofErr w:type="spellStart"/>
      <w:r w:rsidRPr="00AE5AFF">
        <w:rPr>
          <w:rFonts w:ascii="Palatino Linotype" w:hAnsi="Palatino Linotype"/>
          <w:sz w:val="22"/>
          <w:szCs w:val="22"/>
        </w:rPr>
        <w:t>лати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номуайян</w:t>
      </w:r>
      <w:proofErr w:type="spellEnd"/>
      <w:r w:rsidRPr="00AE5AFF">
        <w:rPr>
          <w:rFonts w:ascii="Palatino Linotype" w:hAnsi="Palatino Linotype"/>
          <w:sz w:val="22"/>
          <w:szCs w:val="22"/>
        </w:rPr>
        <w:t xml:space="preserve"> баста </w:t>
      </w:r>
      <w:proofErr w:type="spellStart"/>
      <w:r w:rsidRPr="00AE5AFF">
        <w:rPr>
          <w:rFonts w:ascii="Palatino Linotype" w:hAnsi="Palatino Linotype"/>
          <w:sz w:val="22"/>
          <w:szCs w:val="22"/>
        </w:rPr>
        <w:t>шудааст</w:t>
      </w:r>
      <w:proofErr w:type="spellEnd"/>
      <w:r w:rsidRPr="00AE5AFF">
        <w:rPr>
          <w:rFonts w:ascii="Palatino Linotype" w:hAnsi="Palatino Linotype"/>
          <w:sz w:val="22"/>
          <w:szCs w:val="22"/>
        </w:rPr>
        <w:t xml:space="preserve">, бо ду </w:t>
      </w:r>
      <w:r w:rsidRPr="00AE5AFF">
        <w:rPr>
          <w:rFonts w:ascii="Palatino Linotype" w:hAnsi="Palatino Linotype"/>
          <w:sz w:val="22"/>
          <w:szCs w:val="22"/>
          <w:lang w:val="tg-Cyrl-TJ"/>
        </w:rPr>
        <w:t>ҳ</w:t>
      </w:r>
      <w:r w:rsidRPr="00AE5AFF">
        <w:rPr>
          <w:rFonts w:ascii="Palatino Linotype" w:hAnsi="Palatino Linotype"/>
          <w:sz w:val="22"/>
          <w:szCs w:val="22"/>
        </w:rPr>
        <w:t>афта пеш ого</w:t>
      </w:r>
      <w:r w:rsidRPr="00AE5AFF">
        <w:rPr>
          <w:rFonts w:ascii="Palatino Linotype" w:hAnsi="Palatino Linotype"/>
          <w:sz w:val="22"/>
          <w:szCs w:val="22"/>
          <w:lang w:val="tg-Cyrl-TJ"/>
        </w:rPr>
        <w:t>ҳ</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кардани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Бонк</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бекор</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кунад</w:t>
      </w:r>
      <w:proofErr w:type="spellEnd"/>
      <w:r w:rsidRPr="00AE5AFF">
        <w:rPr>
          <w:rFonts w:ascii="Palatino Linotype" w:hAnsi="Palatino Linotype"/>
          <w:sz w:val="22"/>
          <w:szCs w:val="22"/>
        </w:rPr>
        <w:t xml:space="preserve">. </w:t>
      </w:r>
      <w:del w:id="2386" w:author="Гафуров Камолджон Азимджонович" w:date="2024-10-11T10:02:00Z" w16du:dateUtc="2024-10-11T05:02:00Z">
        <w:r w:rsidRPr="00AE5AFF" w:rsidDel="001273BA">
          <w:rPr>
            <w:rFonts w:ascii="Palatino Linotype" w:hAnsi="Palatino Linotype"/>
            <w:sz w:val="22"/>
            <w:szCs w:val="22"/>
          </w:rPr>
          <w:delText>Нисбати кормандоне, ки талаботи банди мазкурро и</w:delText>
        </w:r>
        <w:r w:rsidRPr="00AE5AFF" w:rsidDel="001273BA">
          <w:rPr>
            <w:rFonts w:ascii="Palatino Linotype" w:hAnsi="Palatino Linotype"/>
            <w:sz w:val="22"/>
            <w:szCs w:val="22"/>
            <w:lang w:val="tg-Cyrl-TJ"/>
          </w:rPr>
          <w:delText>ҷ</w:delText>
        </w:r>
        <w:r w:rsidRPr="00AE5AFF" w:rsidDel="001273BA">
          <w:rPr>
            <w:rFonts w:ascii="Palatino Linotype" w:hAnsi="Palatino Linotype"/>
            <w:sz w:val="22"/>
            <w:szCs w:val="22"/>
          </w:rPr>
          <w:delText xml:space="preserve">ро намекунанд, Бонк (бо </w:delText>
        </w:r>
        <w:r w:rsidRPr="00AE5AFF" w:rsidDel="001273BA">
          <w:rPr>
            <w:rFonts w:ascii="Palatino Linotype" w:hAnsi="Palatino Linotype"/>
            <w:sz w:val="22"/>
            <w:szCs w:val="22"/>
            <w:lang w:val="tg-Cyrl-TJ"/>
          </w:rPr>
          <w:delText>Қ</w:delText>
        </w:r>
        <w:r w:rsidRPr="00AE5AFF" w:rsidDel="001273BA">
          <w:rPr>
            <w:rFonts w:ascii="Palatino Linotype" w:hAnsi="Palatino Linotype"/>
            <w:sz w:val="22"/>
            <w:szCs w:val="22"/>
          </w:rPr>
          <w:delText xml:space="preserve">арори Раёсат) метавонад </w:delText>
        </w:r>
        <w:r w:rsidRPr="00AE5AFF" w:rsidDel="001273BA">
          <w:rPr>
            <w:rFonts w:ascii="Palatino Linotype" w:hAnsi="Palatino Linotype"/>
            <w:sz w:val="22"/>
            <w:szCs w:val="22"/>
            <w:lang w:val="tg-Cyrl-TJ"/>
          </w:rPr>
          <w:delText>ҷ</w:delText>
        </w:r>
        <w:r w:rsidRPr="00AE5AFF" w:rsidDel="001273BA">
          <w:rPr>
            <w:rFonts w:ascii="Palatino Linotype" w:hAnsi="Palatino Linotype"/>
            <w:sz w:val="22"/>
            <w:szCs w:val="22"/>
          </w:rPr>
          <w:delText>аримабанд</w:delText>
        </w:r>
        <w:r w:rsidRPr="00AE5AFF" w:rsidDel="001273BA">
          <w:rPr>
            <w:rFonts w:ascii="Palatino Linotype" w:hAnsi="Palatino Linotype"/>
            <w:sz w:val="22"/>
            <w:szCs w:val="22"/>
            <w:lang w:val="tg-Cyrl-TJ"/>
          </w:rPr>
          <w:delText>ӣ</w:delText>
        </w:r>
        <w:r w:rsidRPr="00AE5AFF" w:rsidDel="001273BA">
          <w:rPr>
            <w:rFonts w:ascii="Palatino Linotype" w:hAnsi="Palatino Linotype"/>
            <w:sz w:val="22"/>
            <w:szCs w:val="22"/>
          </w:rPr>
          <w:delText xml:space="preserve"> намояд.</w:delText>
        </w:r>
      </w:del>
    </w:p>
    <w:p w14:paraId="658A29B1" w14:textId="6B062362" w:rsidR="00474E78" w:rsidRPr="00AE5AFF" w:rsidRDefault="00474E78" w:rsidP="00474E78">
      <w:pPr>
        <w:jc w:val="both"/>
        <w:rPr>
          <w:rFonts w:ascii="Palatino Linotype" w:hAnsi="Palatino Linotype"/>
          <w:sz w:val="22"/>
          <w:szCs w:val="22"/>
        </w:rPr>
      </w:pPr>
      <w:r w:rsidRPr="00AE5AFF">
        <w:rPr>
          <w:rFonts w:ascii="Palatino Linotype" w:hAnsi="Palatino Linotype"/>
          <w:sz w:val="22"/>
          <w:szCs w:val="22"/>
        </w:rPr>
        <w:t>2.</w:t>
      </w:r>
      <w:proofErr w:type="gramStart"/>
      <w:r w:rsidRPr="00AE5AFF">
        <w:rPr>
          <w:rFonts w:ascii="Palatino Linotype" w:hAnsi="Palatino Linotype"/>
          <w:sz w:val="22"/>
          <w:szCs w:val="22"/>
        </w:rPr>
        <w:t>8.Бо</w:t>
      </w:r>
      <w:proofErr w:type="gramEnd"/>
      <w:r w:rsidRPr="00AE5AFF">
        <w:rPr>
          <w:rFonts w:ascii="Palatino Linotype" w:hAnsi="Palatino Linotype"/>
          <w:sz w:val="22"/>
          <w:szCs w:val="22"/>
        </w:rPr>
        <w:t xml:space="preserve"> </w:t>
      </w:r>
      <w:proofErr w:type="spellStart"/>
      <w:r w:rsidRPr="00AE5AFF">
        <w:rPr>
          <w:rFonts w:ascii="Palatino Linotype" w:hAnsi="Palatino Linotype"/>
          <w:sz w:val="22"/>
          <w:szCs w:val="22"/>
        </w:rPr>
        <w:t>гузаштани</w:t>
      </w:r>
      <w:proofErr w:type="spellEnd"/>
      <w:r w:rsidRPr="00AE5AFF">
        <w:rPr>
          <w:rFonts w:ascii="Palatino Linotype" w:hAnsi="Palatino Linotype"/>
          <w:sz w:val="22"/>
          <w:szCs w:val="22"/>
        </w:rPr>
        <w:t xml:space="preserve"> м</w:t>
      </w:r>
      <w:r w:rsidRPr="00AE5AFF">
        <w:rPr>
          <w:rFonts w:ascii="Palatino Linotype" w:hAnsi="Palatino Linotype"/>
          <w:sz w:val="22"/>
          <w:szCs w:val="22"/>
          <w:lang w:val="tg-Cyrl-TJ"/>
        </w:rPr>
        <w:t>ӯҳ</w:t>
      </w:r>
      <w:proofErr w:type="spellStart"/>
      <w:r w:rsidRPr="00AE5AFF">
        <w:rPr>
          <w:rFonts w:ascii="Palatino Linotype" w:hAnsi="Palatino Linotype"/>
          <w:sz w:val="22"/>
          <w:szCs w:val="22"/>
        </w:rPr>
        <w:t>лати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нишондодашудаи</w:t>
      </w:r>
      <w:proofErr w:type="spellEnd"/>
      <w:r w:rsidRPr="00AE5AFF">
        <w:rPr>
          <w:rFonts w:ascii="Palatino Linotype" w:hAnsi="Palatino Linotype"/>
          <w:sz w:val="22"/>
          <w:szCs w:val="22"/>
        </w:rPr>
        <w:t xml:space="preserve"> ого</w:t>
      </w:r>
      <w:r w:rsidRPr="00AE5AFF">
        <w:rPr>
          <w:rFonts w:ascii="Palatino Linotype" w:hAnsi="Palatino Linotype"/>
          <w:sz w:val="22"/>
          <w:szCs w:val="22"/>
          <w:lang w:val="tg-Cyrl-TJ"/>
        </w:rPr>
        <w:t>ҳӣ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корманд</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ҳ</w:t>
      </w:r>
      <w:r w:rsidRPr="00AE5AFF">
        <w:rPr>
          <w:rFonts w:ascii="Palatino Linotype" w:hAnsi="Palatino Linotype"/>
          <w:sz w:val="22"/>
          <w:szCs w:val="22"/>
        </w:rPr>
        <w:t>у</w:t>
      </w:r>
      <w:r w:rsidRPr="00AE5AFF">
        <w:rPr>
          <w:rFonts w:ascii="Palatino Linotype" w:hAnsi="Palatino Linotype"/>
          <w:sz w:val="22"/>
          <w:szCs w:val="22"/>
          <w:lang w:val="tg-Cyrl-TJ"/>
        </w:rPr>
        <w:t>қ</w:t>
      </w:r>
      <w:r w:rsidRPr="00AE5AFF">
        <w:rPr>
          <w:rFonts w:ascii="Palatino Linotype" w:hAnsi="Palatino Linotype"/>
          <w:sz w:val="22"/>
          <w:szCs w:val="22"/>
        </w:rPr>
        <w:t>у</w:t>
      </w:r>
      <w:r w:rsidRPr="00AE5AFF">
        <w:rPr>
          <w:rFonts w:ascii="Palatino Linotype" w:hAnsi="Palatino Linotype"/>
          <w:sz w:val="22"/>
          <w:szCs w:val="22"/>
          <w:lang w:val="tg-Cyrl-TJ"/>
        </w:rPr>
        <w:t>қ</w:t>
      </w:r>
      <w:r w:rsidRPr="00AE5AFF">
        <w:rPr>
          <w:rFonts w:ascii="Palatino Linotype" w:hAnsi="Palatino Linotype"/>
          <w:sz w:val="22"/>
          <w:szCs w:val="22"/>
        </w:rPr>
        <w:t xml:space="preserve"> дорад </w:t>
      </w:r>
      <w:proofErr w:type="spellStart"/>
      <w:r w:rsidRPr="00AE5AFF">
        <w:rPr>
          <w:rFonts w:ascii="Palatino Linotype" w:hAnsi="Palatino Linotype"/>
          <w:sz w:val="22"/>
          <w:szCs w:val="22"/>
        </w:rPr>
        <w:t>корро</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қ</w:t>
      </w:r>
      <w:proofErr w:type="spellStart"/>
      <w:r w:rsidRPr="00AE5AFF">
        <w:rPr>
          <w:rFonts w:ascii="Palatino Linotype" w:hAnsi="Palatino Linotype"/>
          <w:sz w:val="22"/>
          <w:szCs w:val="22"/>
        </w:rPr>
        <w:t>атъ</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намояд</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Бонк</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бошад</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бояд</w:t>
      </w:r>
      <w:proofErr w:type="spellEnd"/>
      <w:r w:rsidRPr="00AE5AFF">
        <w:rPr>
          <w:rFonts w:ascii="Palatino Linotype" w:hAnsi="Palatino Linotype"/>
          <w:sz w:val="22"/>
          <w:szCs w:val="22"/>
        </w:rPr>
        <w:t xml:space="preserve"> ба </w:t>
      </w:r>
      <w:proofErr w:type="spellStart"/>
      <w:r w:rsidRPr="00AE5AFF">
        <w:rPr>
          <w:rFonts w:ascii="Palatino Linotype" w:hAnsi="Palatino Linotype"/>
          <w:sz w:val="22"/>
          <w:szCs w:val="22"/>
        </w:rPr>
        <w:t>корманд</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дафтарчаи</w:t>
      </w:r>
      <w:proofErr w:type="spellEnd"/>
      <w:r w:rsidRPr="00AE5AFF">
        <w:rPr>
          <w:rFonts w:ascii="Palatino Linotype" w:hAnsi="Palatino Linotype"/>
          <w:sz w:val="22"/>
          <w:szCs w:val="22"/>
        </w:rPr>
        <w:t xml:space="preserve"> ме</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натиро</w:t>
      </w:r>
      <w:proofErr w:type="spellEnd"/>
      <w:r w:rsidRPr="00AE5AFF">
        <w:rPr>
          <w:rFonts w:ascii="Palatino Linotype" w:hAnsi="Palatino Linotype"/>
          <w:sz w:val="22"/>
          <w:szCs w:val="22"/>
        </w:rPr>
        <w:t xml:space="preserve"> д</w:t>
      </w:r>
      <w:ins w:id="2387" w:author="Халимова  Нодира  Абдусаломовна" w:date="2024-10-23T08:48:00Z" w16du:dateUtc="2024-10-23T03:48:00Z">
        <w:r w:rsidR="002D03E7">
          <w:rPr>
            <w:rFonts w:ascii="Palatino Linotype" w:hAnsi="Palatino Linotype"/>
            <w:sz w:val="22"/>
            <w:szCs w:val="22"/>
            <w:lang w:val="tg-Cyrl-TJ"/>
          </w:rPr>
          <w:t xml:space="preserve">иҳад </w:t>
        </w:r>
      </w:ins>
      <w:del w:id="2388" w:author="Халимова  Нодира  Абдусаломовна" w:date="2024-10-23T08:48:00Z" w16du:dateUtc="2024-10-23T03:48:00Z">
        <w:r w:rsidRPr="00AE5AFF" w:rsidDel="002D03E7">
          <w:rPr>
            <w:rFonts w:ascii="Palatino Linotype" w:hAnsi="Palatino Linotype"/>
            <w:sz w:val="22"/>
            <w:szCs w:val="22"/>
          </w:rPr>
          <w:delText xml:space="preserve">ода, бо </w:delText>
        </w:r>
        <w:r w:rsidRPr="00AE5AFF" w:rsidDel="002D03E7">
          <w:rPr>
            <w:rFonts w:ascii="Palatino Linotype" w:hAnsi="Palatino Linotype"/>
            <w:sz w:val="22"/>
            <w:szCs w:val="22"/>
            <w:lang w:val="tg-Cyrl-TJ"/>
          </w:rPr>
          <w:delText>ӯ</w:delText>
        </w:r>
        <w:r w:rsidRPr="00AE5AFF" w:rsidDel="002D03E7">
          <w:rPr>
            <w:rFonts w:ascii="Palatino Linotype" w:hAnsi="Palatino Linotype"/>
            <w:sz w:val="22"/>
            <w:szCs w:val="22"/>
          </w:rPr>
          <w:delText xml:space="preserve"> </w:delText>
        </w:r>
        <w:r w:rsidRPr="00AE5AFF" w:rsidDel="002D03E7">
          <w:rPr>
            <w:rFonts w:ascii="Palatino Linotype" w:hAnsi="Palatino Linotype"/>
            <w:sz w:val="22"/>
            <w:szCs w:val="22"/>
            <w:lang w:val="tg-Cyrl-TJ"/>
          </w:rPr>
          <w:delText>ҳ</w:delText>
        </w:r>
        <w:r w:rsidRPr="00AE5AFF" w:rsidDel="002D03E7">
          <w:rPr>
            <w:rFonts w:ascii="Palatino Linotype" w:hAnsi="Palatino Linotype"/>
            <w:sz w:val="22"/>
            <w:szCs w:val="22"/>
          </w:rPr>
          <w:delText>исоббаробаркун</w:delText>
        </w:r>
        <w:r w:rsidRPr="00AE5AFF" w:rsidDel="002D03E7">
          <w:rPr>
            <w:rFonts w:ascii="Palatino Linotype" w:hAnsi="Palatino Linotype"/>
            <w:sz w:val="22"/>
            <w:szCs w:val="22"/>
            <w:lang w:val="tg-Cyrl-TJ"/>
          </w:rPr>
          <w:delText>ӣ</w:delText>
        </w:r>
        <w:r w:rsidRPr="00AE5AFF" w:rsidDel="002D03E7">
          <w:rPr>
            <w:rFonts w:ascii="Palatino Linotype" w:hAnsi="Palatino Linotype"/>
            <w:sz w:val="22"/>
            <w:szCs w:val="22"/>
          </w:rPr>
          <w:delText xml:space="preserve"> намояд</w:delText>
        </w:r>
      </w:del>
      <w:r w:rsidRPr="00AE5AFF">
        <w:rPr>
          <w:rFonts w:ascii="Palatino Linotype" w:hAnsi="Palatino Linotype"/>
          <w:sz w:val="22"/>
          <w:szCs w:val="22"/>
        </w:rPr>
        <w:t xml:space="preserve">. Бо </w:t>
      </w:r>
      <w:proofErr w:type="spellStart"/>
      <w:r w:rsidRPr="00AE5AFF">
        <w:rPr>
          <w:rFonts w:ascii="Palatino Linotype" w:hAnsi="Palatino Linotype"/>
          <w:sz w:val="22"/>
          <w:szCs w:val="22"/>
        </w:rPr>
        <w:t>гуфтушуниди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байни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корманд</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Бонк</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шартномаи</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қ</w:t>
      </w:r>
      <w:proofErr w:type="spellStart"/>
      <w:r w:rsidRPr="00AE5AFF">
        <w:rPr>
          <w:rFonts w:ascii="Palatino Linotype" w:hAnsi="Palatino Linotype"/>
          <w:sz w:val="22"/>
          <w:szCs w:val="22"/>
        </w:rPr>
        <w:t>арордоди</w:t>
      </w:r>
      <w:proofErr w:type="spellEnd"/>
      <w:r w:rsidRPr="00AE5AFF">
        <w:rPr>
          <w:rFonts w:ascii="Palatino Linotype" w:hAnsi="Palatino Linotype"/>
          <w:sz w:val="22"/>
          <w:szCs w:val="22"/>
        </w:rPr>
        <w:t>) ме</w:t>
      </w:r>
      <w:r w:rsidRPr="00AE5AFF">
        <w:rPr>
          <w:rFonts w:ascii="Palatino Linotype" w:hAnsi="Palatino Linotype"/>
          <w:sz w:val="22"/>
          <w:szCs w:val="22"/>
          <w:lang w:val="tg-Cyrl-TJ"/>
        </w:rPr>
        <w:t>ҳ</w:t>
      </w:r>
      <w:r w:rsidRPr="00AE5AFF">
        <w:rPr>
          <w:rFonts w:ascii="Palatino Linotype" w:hAnsi="Palatino Linotype"/>
          <w:sz w:val="22"/>
          <w:szCs w:val="22"/>
        </w:rPr>
        <w:t>нат</w:t>
      </w:r>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метавонад</w:t>
      </w:r>
      <w:proofErr w:type="spellEnd"/>
      <w:r w:rsidRPr="00AE5AFF">
        <w:rPr>
          <w:rFonts w:ascii="Palatino Linotype" w:hAnsi="Palatino Linotype"/>
          <w:sz w:val="22"/>
          <w:szCs w:val="22"/>
        </w:rPr>
        <w:t xml:space="preserve"> то </w:t>
      </w:r>
      <w:proofErr w:type="spellStart"/>
      <w:r w:rsidRPr="00AE5AFF">
        <w:rPr>
          <w:rFonts w:ascii="Palatino Linotype" w:hAnsi="Palatino Linotype"/>
          <w:sz w:val="22"/>
          <w:szCs w:val="22"/>
        </w:rPr>
        <w:t>гузаштани</w:t>
      </w:r>
      <w:proofErr w:type="spellEnd"/>
      <w:r w:rsidRPr="00AE5AFF">
        <w:rPr>
          <w:rFonts w:ascii="Palatino Linotype" w:hAnsi="Palatino Linotype"/>
          <w:sz w:val="22"/>
          <w:szCs w:val="22"/>
        </w:rPr>
        <w:t xml:space="preserve"> м</w:t>
      </w:r>
      <w:r w:rsidRPr="00AE5AFF">
        <w:rPr>
          <w:rFonts w:ascii="Palatino Linotype" w:hAnsi="Palatino Linotype"/>
          <w:sz w:val="22"/>
          <w:szCs w:val="22"/>
          <w:lang w:val="tg-Cyrl-TJ"/>
        </w:rPr>
        <w:t>ӯҳ</w:t>
      </w:r>
      <w:proofErr w:type="spellStart"/>
      <w:r w:rsidRPr="00AE5AFF">
        <w:rPr>
          <w:rFonts w:ascii="Palatino Linotype" w:hAnsi="Palatino Linotype"/>
          <w:sz w:val="22"/>
          <w:szCs w:val="22"/>
        </w:rPr>
        <w:t>лати</w:t>
      </w:r>
      <w:proofErr w:type="spellEnd"/>
      <w:r w:rsidRPr="00AE5AFF">
        <w:rPr>
          <w:rFonts w:ascii="Palatino Linotype" w:hAnsi="Palatino Linotype"/>
          <w:sz w:val="22"/>
          <w:szCs w:val="22"/>
        </w:rPr>
        <w:t xml:space="preserve"> ого</w:t>
      </w:r>
      <w:r w:rsidRPr="00AE5AFF">
        <w:rPr>
          <w:rFonts w:ascii="Palatino Linotype" w:hAnsi="Palatino Linotype"/>
          <w:sz w:val="22"/>
          <w:szCs w:val="22"/>
          <w:lang w:val="tg-Cyrl-TJ"/>
        </w:rPr>
        <w:t>ҳӣ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барои</w:t>
      </w:r>
      <w:proofErr w:type="spellEnd"/>
      <w:r w:rsidRPr="00AE5AFF">
        <w:rPr>
          <w:rFonts w:ascii="Palatino Linotype" w:hAnsi="Palatino Linotype"/>
          <w:sz w:val="22"/>
          <w:szCs w:val="22"/>
        </w:rPr>
        <w:t xml:space="preserve"> аз кор </w:t>
      </w:r>
      <w:proofErr w:type="spellStart"/>
      <w:r w:rsidRPr="00AE5AFF">
        <w:rPr>
          <w:rFonts w:ascii="Palatino Linotype" w:hAnsi="Palatino Linotype"/>
          <w:sz w:val="22"/>
          <w:szCs w:val="22"/>
        </w:rPr>
        <w:t>озодкун</w:t>
      </w:r>
      <w:proofErr w:type="spellEnd"/>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бекор</w:t>
      </w:r>
      <w:proofErr w:type="spellEnd"/>
      <w:r w:rsidRPr="00AE5AFF">
        <w:rPr>
          <w:rFonts w:ascii="Palatino Linotype" w:hAnsi="Palatino Linotype"/>
          <w:sz w:val="22"/>
          <w:szCs w:val="22"/>
        </w:rPr>
        <w:t xml:space="preserve"> карда </w:t>
      </w:r>
      <w:proofErr w:type="spellStart"/>
      <w:r w:rsidRPr="00AE5AFF">
        <w:rPr>
          <w:rFonts w:ascii="Palatino Linotype" w:hAnsi="Palatino Linotype"/>
          <w:sz w:val="22"/>
          <w:szCs w:val="22"/>
        </w:rPr>
        <w:t>шавад</w:t>
      </w:r>
      <w:proofErr w:type="spellEnd"/>
      <w:r w:rsidRPr="00AE5AFF">
        <w:rPr>
          <w:rFonts w:ascii="Palatino Linotype" w:hAnsi="Palatino Linotype"/>
          <w:sz w:val="22"/>
          <w:szCs w:val="22"/>
        </w:rPr>
        <w:t>.</w:t>
      </w:r>
    </w:p>
    <w:p w14:paraId="6D16A8CE" w14:textId="6BF3C088" w:rsidR="001273BA" w:rsidRPr="00112760" w:rsidRDefault="00474E78" w:rsidP="001273BA">
      <w:pPr>
        <w:pStyle w:val="af3"/>
        <w:spacing w:before="0"/>
        <w:ind w:firstLine="0"/>
        <w:rPr>
          <w:ins w:id="2389" w:author="Гафуров Камолджон Азимджонович" w:date="2024-10-11T10:03:00Z" w16du:dateUtc="2024-10-11T05:03:00Z"/>
          <w:rFonts w:ascii="Palatino Linotype" w:hAnsi="Palatino Linotype" w:cs="Tahoma"/>
          <w:sz w:val="22"/>
          <w:szCs w:val="22"/>
        </w:rPr>
      </w:pPr>
      <w:r w:rsidRPr="00AE5AFF">
        <w:rPr>
          <w:rFonts w:ascii="Palatino Linotype" w:hAnsi="Palatino Linotype"/>
          <w:sz w:val="22"/>
          <w:szCs w:val="22"/>
        </w:rPr>
        <w:t>2.</w:t>
      </w:r>
      <w:proofErr w:type="gramStart"/>
      <w:r w:rsidRPr="00AE5AFF">
        <w:rPr>
          <w:rFonts w:ascii="Palatino Linotype" w:hAnsi="Palatino Linotype"/>
          <w:sz w:val="22"/>
          <w:szCs w:val="22"/>
        </w:rPr>
        <w:t>9.</w:t>
      </w:r>
      <w:ins w:id="2390" w:author="Гафуров Камолджон Азимджонович" w:date="2024-10-11T10:03:00Z" w16du:dateUtc="2024-10-11T05:03:00Z">
        <w:r w:rsidR="001273BA" w:rsidRPr="00112760">
          <w:rPr>
            <w:rFonts w:ascii="Palatino Linotype" w:hAnsi="Palatino Linotype" w:cs="Tahoma"/>
            <w:sz w:val="22"/>
            <w:szCs w:val="22"/>
          </w:rPr>
          <w:t>Шартномаи</w:t>
        </w:r>
        <w:proofErr w:type="gramEnd"/>
        <w:r w:rsidR="001273BA" w:rsidRPr="00112760">
          <w:rPr>
            <w:rFonts w:ascii="Palatino Linotype" w:hAnsi="Palatino Linotype" w:cs="Tahoma"/>
            <w:sz w:val="22"/>
            <w:szCs w:val="22"/>
          </w:rPr>
          <w:t xml:space="preserve"> </w:t>
        </w:r>
        <w:proofErr w:type="spellStart"/>
        <w:r w:rsidR="001273BA" w:rsidRPr="00112760">
          <w:rPr>
            <w:rFonts w:ascii="Palatino Linotype" w:hAnsi="Palatino Linotype" w:cs="Tahoma"/>
            <w:sz w:val="22"/>
            <w:szCs w:val="22"/>
          </w:rPr>
          <w:t>меҳнати</w:t>
        </w:r>
        <w:proofErr w:type="spellEnd"/>
        <w:r w:rsidR="001273BA" w:rsidRPr="00112760">
          <w:rPr>
            <w:rFonts w:ascii="Palatino Linotype" w:hAnsi="Palatino Linotype" w:cs="Tahoma"/>
            <w:sz w:val="22"/>
            <w:szCs w:val="22"/>
          </w:rPr>
          <w:t xml:space="preserve"> ба </w:t>
        </w:r>
        <w:proofErr w:type="spellStart"/>
        <w:r w:rsidR="001273BA" w:rsidRPr="00112760">
          <w:rPr>
            <w:rFonts w:ascii="Palatino Linotype" w:hAnsi="Palatino Linotype" w:cs="Tahoma"/>
            <w:sz w:val="22"/>
            <w:szCs w:val="22"/>
          </w:rPr>
          <w:t>му</w:t>
        </w:r>
        <w:r w:rsidR="001273BA" w:rsidRPr="00112760">
          <w:rPr>
            <w:rFonts w:ascii="Palatino Linotype" w:hAnsi="Palatino Linotype"/>
            <w:sz w:val="22"/>
            <w:szCs w:val="22"/>
          </w:rPr>
          <w:t>ҳ</w:t>
        </w:r>
        <w:r w:rsidR="001273BA" w:rsidRPr="00112760">
          <w:rPr>
            <w:rFonts w:ascii="Palatino Linotype" w:hAnsi="Palatino Linotype" w:cs="Tahoma"/>
            <w:sz w:val="22"/>
            <w:szCs w:val="22"/>
          </w:rPr>
          <w:t>лати</w:t>
        </w:r>
        <w:proofErr w:type="spellEnd"/>
        <w:r w:rsidR="001273BA" w:rsidRPr="00112760">
          <w:rPr>
            <w:rFonts w:ascii="Palatino Linotype" w:hAnsi="Palatino Linotype" w:cs="Tahoma"/>
            <w:sz w:val="22"/>
            <w:szCs w:val="22"/>
          </w:rPr>
          <w:t xml:space="preserve"> </w:t>
        </w:r>
        <w:proofErr w:type="spellStart"/>
        <w:r w:rsidR="001273BA" w:rsidRPr="00112760">
          <w:rPr>
            <w:rFonts w:ascii="Palatino Linotype" w:hAnsi="Palatino Linotype" w:cs="Tahoma"/>
            <w:sz w:val="22"/>
            <w:szCs w:val="22"/>
          </w:rPr>
          <w:t>муайян</w:t>
        </w:r>
        <w:proofErr w:type="spellEnd"/>
        <w:r w:rsidR="001273BA" w:rsidRPr="00112760">
          <w:rPr>
            <w:rFonts w:ascii="Palatino Linotype" w:hAnsi="Palatino Linotype" w:cs="Tahoma"/>
            <w:sz w:val="22"/>
            <w:szCs w:val="22"/>
            <w:lang w:val="tg-Cyrl-TJ"/>
          </w:rPr>
          <w:t xml:space="preserve"> ва </w:t>
        </w:r>
        <w:r w:rsidR="001273BA">
          <w:rPr>
            <w:rFonts w:ascii="Palatino Linotype" w:hAnsi="Palatino Linotype" w:cs="Tahoma"/>
            <w:sz w:val="22"/>
            <w:szCs w:val="22"/>
            <w:lang w:val="tg-Cyrl-TJ"/>
          </w:rPr>
          <w:t>ш</w:t>
        </w:r>
        <w:r w:rsidR="001273BA" w:rsidRPr="00112760">
          <w:rPr>
            <w:rFonts w:ascii="Palatino Linotype" w:hAnsi="Palatino Linotype" w:cs="Tahoma"/>
            <w:sz w:val="22"/>
            <w:szCs w:val="22"/>
            <w:lang w:val="tg-Cyrl-TJ"/>
          </w:rPr>
          <w:t xml:space="preserve">артномаи меҳнати </w:t>
        </w:r>
        <w:r w:rsidR="001273BA" w:rsidRPr="00112760">
          <w:rPr>
            <w:rFonts w:ascii="Palatino Linotype" w:hAnsi="Palatino Linotype" w:cs="Tahoma"/>
            <w:sz w:val="22"/>
            <w:szCs w:val="22"/>
          </w:rPr>
          <w:t xml:space="preserve">ба </w:t>
        </w:r>
        <w:proofErr w:type="spellStart"/>
        <w:r w:rsidR="001273BA" w:rsidRPr="00112760">
          <w:rPr>
            <w:rFonts w:ascii="Palatino Linotype" w:hAnsi="Palatino Linotype" w:cs="Tahoma"/>
            <w:sz w:val="22"/>
            <w:szCs w:val="22"/>
          </w:rPr>
          <w:t>му</w:t>
        </w:r>
        <w:r w:rsidR="001273BA" w:rsidRPr="00112760">
          <w:rPr>
            <w:rFonts w:ascii="Palatino Linotype" w:hAnsi="Palatino Linotype"/>
            <w:sz w:val="22"/>
            <w:szCs w:val="22"/>
          </w:rPr>
          <w:t>ҳ</w:t>
        </w:r>
        <w:r w:rsidR="001273BA" w:rsidRPr="00112760">
          <w:rPr>
            <w:rFonts w:ascii="Palatino Linotype" w:hAnsi="Palatino Linotype" w:cs="Tahoma"/>
            <w:sz w:val="22"/>
            <w:szCs w:val="22"/>
          </w:rPr>
          <w:t>лати</w:t>
        </w:r>
        <w:proofErr w:type="spellEnd"/>
        <w:r w:rsidR="001273BA" w:rsidRPr="00112760">
          <w:rPr>
            <w:rFonts w:ascii="Palatino Linotype" w:hAnsi="Palatino Linotype" w:cs="Tahoma"/>
            <w:sz w:val="22"/>
            <w:szCs w:val="22"/>
          </w:rPr>
          <w:t xml:space="preserve"> </w:t>
        </w:r>
        <w:proofErr w:type="spellStart"/>
        <w:r w:rsidR="001273BA" w:rsidRPr="00112760">
          <w:rPr>
            <w:rFonts w:ascii="Palatino Linotype" w:hAnsi="Palatino Linotype" w:cs="Tahoma"/>
            <w:sz w:val="22"/>
            <w:szCs w:val="22"/>
          </w:rPr>
          <w:t>и</w:t>
        </w:r>
        <w:r w:rsidR="001273BA" w:rsidRPr="00112760">
          <w:rPr>
            <w:rFonts w:ascii="Palatino Linotype" w:hAnsi="Palatino Linotype"/>
            <w:sz w:val="22"/>
            <w:szCs w:val="22"/>
          </w:rPr>
          <w:t>ҷ</w:t>
        </w:r>
        <w:r w:rsidR="001273BA" w:rsidRPr="00112760">
          <w:rPr>
            <w:rFonts w:ascii="Palatino Linotype" w:hAnsi="Palatino Linotype" w:cs="Tahoma"/>
            <w:sz w:val="22"/>
            <w:szCs w:val="22"/>
          </w:rPr>
          <w:t>рои</w:t>
        </w:r>
        <w:proofErr w:type="spellEnd"/>
        <w:r w:rsidR="001273BA" w:rsidRPr="00112760">
          <w:rPr>
            <w:rFonts w:ascii="Palatino Linotype" w:hAnsi="Palatino Linotype" w:cs="Tahoma"/>
            <w:sz w:val="22"/>
            <w:szCs w:val="22"/>
          </w:rPr>
          <w:t xml:space="preserve"> кори </w:t>
        </w:r>
        <w:proofErr w:type="spellStart"/>
        <w:r w:rsidR="001273BA" w:rsidRPr="00112760">
          <w:rPr>
            <w:rFonts w:ascii="Palatino Linotype" w:hAnsi="Palatino Linotype" w:cs="Tahoma"/>
            <w:sz w:val="22"/>
            <w:szCs w:val="22"/>
          </w:rPr>
          <w:t>муайян</w:t>
        </w:r>
        <w:proofErr w:type="spellEnd"/>
        <w:r w:rsidR="001273BA" w:rsidRPr="00112760">
          <w:rPr>
            <w:rFonts w:ascii="Palatino Linotype" w:hAnsi="Palatino Linotype" w:cs="Tahoma"/>
            <w:sz w:val="22"/>
            <w:szCs w:val="22"/>
            <w:lang w:val="tg-Cyrl-TJ"/>
          </w:rPr>
          <w:t xml:space="preserve">, </w:t>
        </w:r>
        <w:proofErr w:type="spellStart"/>
        <w:r w:rsidR="001273BA" w:rsidRPr="00112760">
          <w:rPr>
            <w:rFonts w:ascii="Palatino Linotype" w:hAnsi="Palatino Linotype" w:cs="Tahoma"/>
            <w:sz w:val="22"/>
            <w:szCs w:val="22"/>
          </w:rPr>
          <w:t>метавонад</w:t>
        </w:r>
        <w:proofErr w:type="spellEnd"/>
        <w:r w:rsidR="001273BA" w:rsidRPr="00112760">
          <w:rPr>
            <w:rFonts w:ascii="Palatino Linotype" w:hAnsi="Palatino Linotype" w:cs="Tahoma"/>
            <w:sz w:val="22"/>
            <w:szCs w:val="22"/>
          </w:rPr>
          <w:t xml:space="preserve"> то ба </w:t>
        </w:r>
        <w:proofErr w:type="spellStart"/>
        <w:r w:rsidR="001273BA" w:rsidRPr="00112760">
          <w:rPr>
            <w:rFonts w:ascii="Palatino Linotype" w:hAnsi="Palatino Linotype" w:cs="Tahoma"/>
            <w:sz w:val="22"/>
            <w:szCs w:val="22"/>
          </w:rPr>
          <w:t>охир</w:t>
        </w:r>
        <w:proofErr w:type="spellEnd"/>
        <w:r w:rsidR="001273BA" w:rsidRPr="00112760">
          <w:rPr>
            <w:rFonts w:ascii="Palatino Linotype" w:hAnsi="Palatino Linotype" w:cs="Tahoma"/>
            <w:sz w:val="22"/>
            <w:szCs w:val="22"/>
          </w:rPr>
          <w:t xml:space="preserve"> </w:t>
        </w:r>
        <w:proofErr w:type="spellStart"/>
        <w:r w:rsidR="001273BA" w:rsidRPr="00112760">
          <w:rPr>
            <w:rFonts w:ascii="Palatino Linotype" w:hAnsi="Palatino Linotype" w:cs="Tahoma"/>
            <w:sz w:val="22"/>
            <w:szCs w:val="22"/>
          </w:rPr>
          <w:t>расидани</w:t>
        </w:r>
        <w:proofErr w:type="spellEnd"/>
        <w:r w:rsidR="001273BA" w:rsidRPr="00112760">
          <w:rPr>
            <w:rFonts w:ascii="Palatino Linotype" w:hAnsi="Palatino Linotype" w:cs="Tahoma"/>
            <w:sz w:val="22"/>
            <w:szCs w:val="22"/>
          </w:rPr>
          <w:t xml:space="preserve"> </w:t>
        </w:r>
        <w:proofErr w:type="spellStart"/>
        <w:r w:rsidR="001273BA" w:rsidRPr="00112760">
          <w:rPr>
            <w:rFonts w:ascii="Palatino Linotype" w:hAnsi="Palatino Linotype" w:cs="Tahoma"/>
            <w:sz w:val="22"/>
            <w:szCs w:val="22"/>
          </w:rPr>
          <w:t>му</w:t>
        </w:r>
        <w:r w:rsidR="001273BA" w:rsidRPr="00112760">
          <w:rPr>
            <w:rFonts w:ascii="Palatino Linotype" w:hAnsi="Palatino Linotype"/>
            <w:sz w:val="22"/>
            <w:szCs w:val="22"/>
          </w:rPr>
          <w:t>ҳ</w:t>
        </w:r>
        <w:r w:rsidR="001273BA" w:rsidRPr="00112760">
          <w:rPr>
            <w:rFonts w:ascii="Palatino Linotype" w:hAnsi="Palatino Linotype" w:cs="Tahoma"/>
            <w:sz w:val="22"/>
            <w:szCs w:val="22"/>
          </w:rPr>
          <w:t>лат</w:t>
        </w:r>
        <w:proofErr w:type="spellEnd"/>
        <w:r w:rsidR="001273BA" w:rsidRPr="00112760">
          <w:rPr>
            <w:rFonts w:ascii="Palatino Linotype" w:hAnsi="Palatino Linotype" w:cs="Tahoma"/>
            <w:sz w:val="22"/>
            <w:szCs w:val="22"/>
          </w:rPr>
          <w:t xml:space="preserve"> бо </w:t>
        </w:r>
        <w:proofErr w:type="spellStart"/>
        <w:r w:rsidR="001273BA" w:rsidRPr="00112760">
          <w:rPr>
            <w:rFonts w:ascii="Palatino Linotype" w:hAnsi="Palatino Linotype" w:cs="Tahoma"/>
            <w:sz w:val="22"/>
            <w:szCs w:val="22"/>
          </w:rPr>
          <w:t>асос</w:t>
        </w:r>
        <w:r w:rsidR="001273BA" w:rsidRPr="00112760">
          <w:rPr>
            <w:rFonts w:ascii="Palatino Linotype" w:hAnsi="Palatino Linotype"/>
            <w:sz w:val="22"/>
            <w:szCs w:val="22"/>
          </w:rPr>
          <w:t>ҳ</w:t>
        </w:r>
        <w:r w:rsidR="001273BA" w:rsidRPr="00112760">
          <w:rPr>
            <w:rFonts w:ascii="Palatino Linotype" w:hAnsi="Palatino Linotype" w:cs="Tahoma"/>
            <w:sz w:val="22"/>
            <w:szCs w:val="22"/>
          </w:rPr>
          <w:t>ои</w:t>
        </w:r>
        <w:proofErr w:type="spellEnd"/>
        <w:r w:rsidR="001273BA" w:rsidRPr="00112760">
          <w:rPr>
            <w:rFonts w:ascii="Palatino Linotype" w:hAnsi="Palatino Linotype" w:cs="Tahoma"/>
            <w:sz w:val="22"/>
            <w:szCs w:val="22"/>
          </w:rPr>
          <w:t xml:space="preserve"> </w:t>
        </w:r>
        <w:proofErr w:type="spellStart"/>
        <w:r w:rsidR="001273BA" w:rsidRPr="00112760">
          <w:rPr>
            <w:rFonts w:ascii="Palatino Linotype" w:hAnsi="Palatino Linotype" w:cs="Tahoma"/>
            <w:sz w:val="22"/>
            <w:szCs w:val="22"/>
          </w:rPr>
          <w:t>пешбиникардаи</w:t>
        </w:r>
        <w:proofErr w:type="spellEnd"/>
        <w:r w:rsidR="001273BA" w:rsidRPr="00112760">
          <w:rPr>
            <w:rFonts w:ascii="Palatino Linotype" w:hAnsi="Palatino Linotype" w:cs="Tahoma"/>
            <w:sz w:val="22"/>
            <w:szCs w:val="22"/>
          </w:rPr>
          <w:t xml:space="preserve"> </w:t>
        </w:r>
        <w:proofErr w:type="spellStart"/>
        <w:r w:rsidR="001273BA" w:rsidRPr="00112760">
          <w:rPr>
            <w:rFonts w:ascii="Palatino Linotype" w:hAnsi="Palatino Linotype" w:cs="Tahoma"/>
            <w:sz w:val="22"/>
            <w:szCs w:val="22"/>
          </w:rPr>
          <w:t>модда</w:t>
        </w:r>
        <w:r w:rsidR="001273BA" w:rsidRPr="00112760">
          <w:rPr>
            <w:rFonts w:ascii="Palatino Linotype" w:hAnsi="Palatino Linotype"/>
            <w:sz w:val="22"/>
            <w:szCs w:val="22"/>
          </w:rPr>
          <w:t>ҳ</w:t>
        </w:r>
        <w:r w:rsidR="001273BA" w:rsidRPr="00112760">
          <w:rPr>
            <w:rFonts w:ascii="Palatino Linotype" w:hAnsi="Palatino Linotype" w:cs="Tahoma"/>
            <w:sz w:val="22"/>
            <w:szCs w:val="22"/>
          </w:rPr>
          <w:t>ои</w:t>
        </w:r>
        <w:proofErr w:type="spellEnd"/>
        <w:r w:rsidR="001273BA" w:rsidRPr="00112760">
          <w:rPr>
            <w:rFonts w:ascii="Palatino Linotype" w:hAnsi="Palatino Linotype" w:cs="Tahoma"/>
            <w:sz w:val="22"/>
            <w:szCs w:val="22"/>
          </w:rPr>
          <w:t xml:space="preserve"> 38 </w:t>
        </w:r>
        <w:proofErr w:type="spellStart"/>
        <w:r w:rsidR="001273BA" w:rsidRPr="00112760">
          <w:rPr>
            <w:rFonts w:ascii="Palatino Linotype" w:hAnsi="Palatino Linotype" w:cs="Tahoma"/>
            <w:sz w:val="22"/>
            <w:szCs w:val="22"/>
          </w:rPr>
          <w:t>ва</w:t>
        </w:r>
        <w:proofErr w:type="spellEnd"/>
        <w:r w:rsidR="001273BA" w:rsidRPr="00112760">
          <w:rPr>
            <w:rFonts w:ascii="Palatino Linotype" w:hAnsi="Palatino Linotype" w:cs="Tahoma"/>
            <w:sz w:val="22"/>
            <w:szCs w:val="22"/>
          </w:rPr>
          <w:t xml:space="preserve"> 39 </w:t>
        </w:r>
        <w:proofErr w:type="spellStart"/>
        <w:r w:rsidR="001273BA" w:rsidRPr="00112760">
          <w:rPr>
            <w:rFonts w:ascii="Palatino Linotype" w:hAnsi="Palatino Linotype" w:cs="Tahoma"/>
            <w:sz w:val="22"/>
            <w:szCs w:val="22"/>
          </w:rPr>
          <w:lastRenderedPageBreak/>
          <w:t>Кодекси</w:t>
        </w:r>
        <w:proofErr w:type="spellEnd"/>
        <w:r w:rsidR="001273BA" w:rsidRPr="00112760">
          <w:rPr>
            <w:rFonts w:ascii="Palatino Linotype" w:hAnsi="Palatino Linotype" w:cs="Tahoma"/>
            <w:sz w:val="22"/>
            <w:szCs w:val="22"/>
          </w:rPr>
          <w:t xml:space="preserve"> </w:t>
        </w:r>
        <w:r w:rsidR="001273BA" w:rsidRPr="00112760">
          <w:rPr>
            <w:rFonts w:ascii="Palatino Linotype" w:hAnsi="Palatino Linotype" w:cs="Tahoma"/>
            <w:sz w:val="22"/>
            <w:szCs w:val="22"/>
            <w:lang w:val="tg-Cyrl-TJ"/>
          </w:rPr>
          <w:t>меҳнат</w:t>
        </w:r>
        <w:r w:rsidR="001273BA">
          <w:rPr>
            <w:rFonts w:ascii="Palatino Linotype" w:hAnsi="Palatino Linotype" w:cs="Tahoma"/>
            <w:sz w:val="22"/>
            <w:szCs w:val="22"/>
            <w:lang w:val="tg-Cyrl-TJ"/>
          </w:rPr>
          <w:t xml:space="preserve"> </w:t>
        </w:r>
        <w:proofErr w:type="spellStart"/>
        <w:r w:rsidR="001273BA" w:rsidRPr="00112760">
          <w:rPr>
            <w:rFonts w:ascii="Palatino Linotype" w:hAnsi="Palatino Linotype" w:cs="Tahoma"/>
            <w:sz w:val="22"/>
            <w:szCs w:val="22"/>
          </w:rPr>
          <w:t>бекор</w:t>
        </w:r>
        <w:proofErr w:type="spellEnd"/>
        <w:r w:rsidR="001273BA" w:rsidRPr="00112760">
          <w:rPr>
            <w:rFonts w:ascii="Palatino Linotype" w:hAnsi="Palatino Linotype" w:cs="Tahoma"/>
            <w:sz w:val="22"/>
            <w:szCs w:val="22"/>
          </w:rPr>
          <w:t xml:space="preserve"> карда </w:t>
        </w:r>
        <w:proofErr w:type="spellStart"/>
        <w:r w:rsidR="001273BA" w:rsidRPr="00112760">
          <w:rPr>
            <w:rFonts w:ascii="Palatino Linotype" w:hAnsi="Palatino Linotype" w:cs="Tahoma"/>
            <w:sz w:val="22"/>
            <w:szCs w:val="22"/>
          </w:rPr>
          <w:t>шавад</w:t>
        </w:r>
        <w:proofErr w:type="spellEnd"/>
        <w:r w:rsidR="001273BA" w:rsidRPr="00112760">
          <w:rPr>
            <w:rFonts w:ascii="Palatino Linotype" w:hAnsi="Palatino Linotype" w:cs="Tahoma"/>
            <w:sz w:val="22"/>
            <w:szCs w:val="22"/>
          </w:rPr>
          <w:t xml:space="preserve">. Дар ин </w:t>
        </w:r>
        <w:proofErr w:type="spellStart"/>
        <w:r w:rsidR="001273BA" w:rsidRPr="00112760">
          <w:rPr>
            <w:rFonts w:ascii="Palatino Linotype" w:hAnsi="Palatino Linotype"/>
            <w:sz w:val="22"/>
            <w:szCs w:val="22"/>
          </w:rPr>
          <w:t>ҳ</w:t>
        </w:r>
        <w:r w:rsidR="001273BA" w:rsidRPr="00112760">
          <w:rPr>
            <w:rFonts w:ascii="Palatino Linotype" w:hAnsi="Palatino Linotype" w:cs="Tahoma"/>
            <w:sz w:val="22"/>
            <w:szCs w:val="22"/>
          </w:rPr>
          <w:t>олат</w:t>
        </w:r>
        <w:r w:rsidR="001273BA" w:rsidRPr="00112760">
          <w:rPr>
            <w:rFonts w:ascii="Palatino Linotype" w:hAnsi="Palatino Linotype"/>
            <w:sz w:val="22"/>
            <w:szCs w:val="22"/>
          </w:rPr>
          <w:t>ҳ</w:t>
        </w:r>
        <w:r w:rsidR="001273BA" w:rsidRPr="00112760">
          <w:rPr>
            <w:rFonts w:ascii="Palatino Linotype" w:hAnsi="Palatino Linotype" w:cs="Tahoma"/>
            <w:sz w:val="22"/>
            <w:szCs w:val="22"/>
          </w:rPr>
          <w:t>о</w:t>
        </w:r>
        <w:proofErr w:type="spellEnd"/>
        <w:r w:rsidR="001273BA" w:rsidRPr="00112760">
          <w:rPr>
            <w:rFonts w:ascii="Palatino Linotype" w:hAnsi="Palatino Linotype" w:cs="Tahoma"/>
            <w:sz w:val="22"/>
            <w:szCs w:val="22"/>
          </w:rPr>
          <w:t xml:space="preserve"> дар </w:t>
        </w:r>
        <w:proofErr w:type="spellStart"/>
        <w:r w:rsidR="001273BA" w:rsidRPr="00112760">
          <w:rPr>
            <w:rFonts w:ascii="Palatino Linotype" w:hAnsi="Palatino Linotype" w:cs="Tahoma"/>
            <w:sz w:val="22"/>
            <w:szCs w:val="22"/>
          </w:rPr>
          <w:t>шарт</w:t>
        </w:r>
        <w:r w:rsidR="001273BA" w:rsidRPr="00112760">
          <w:rPr>
            <w:rFonts w:ascii="Palatino Linotype" w:hAnsi="Palatino Linotype"/>
            <w:sz w:val="22"/>
            <w:szCs w:val="22"/>
          </w:rPr>
          <w:t>ҳ</w:t>
        </w:r>
        <w:r w:rsidR="001273BA" w:rsidRPr="00112760">
          <w:rPr>
            <w:rFonts w:ascii="Palatino Linotype" w:hAnsi="Palatino Linotype" w:cs="Tahoma"/>
            <w:sz w:val="22"/>
            <w:szCs w:val="22"/>
          </w:rPr>
          <w:t>ои</w:t>
        </w:r>
        <w:proofErr w:type="spellEnd"/>
        <w:r w:rsidR="001273BA" w:rsidRPr="00112760">
          <w:rPr>
            <w:rFonts w:ascii="Palatino Linotype" w:hAnsi="Palatino Linotype" w:cs="Tahoma"/>
            <w:sz w:val="22"/>
            <w:szCs w:val="22"/>
          </w:rPr>
          <w:t xml:space="preserve"> </w:t>
        </w:r>
        <w:proofErr w:type="spellStart"/>
        <w:r w:rsidR="001273BA" w:rsidRPr="00112760">
          <w:rPr>
            <w:rFonts w:ascii="Palatino Linotype" w:hAnsi="Palatino Linotype" w:cs="Tahoma"/>
            <w:sz w:val="22"/>
            <w:szCs w:val="22"/>
          </w:rPr>
          <w:t>шартномаи</w:t>
        </w:r>
        <w:proofErr w:type="spellEnd"/>
        <w:r w:rsidR="001273BA" w:rsidRPr="00112760">
          <w:rPr>
            <w:rFonts w:ascii="Palatino Linotype" w:hAnsi="Palatino Linotype" w:cs="Tahoma"/>
            <w:sz w:val="22"/>
            <w:szCs w:val="22"/>
          </w:rPr>
          <w:t xml:space="preserve"> </w:t>
        </w:r>
        <w:proofErr w:type="spellStart"/>
        <w:r w:rsidR="001273BA" w:rsidRPr="00112760">
          <w:rPr>
            <w:rFonts w:ascii="Palatino Linotype" w:hAnsi="Palatino Linotype" w:cs="Tahoma"/>
            <w:sz w:val="22"/>
            <w:szCs w:val="22"/>
          </w:rPr>
          <w:t>ме</w:t>
        </w:r>
        <w:r w:rsidR="001273BA" w:rsidRPr="00112760">
          <w:rPr>
            <w:rFonts w:ascii="Palatino Linotype" w:hAnsi="Palatino Linotype"/>
            <w:sz w:val="22"/>
            <w:szCs w:val="22"/>
          </w:rPr>
          <w:t>ҳ</w:t>
        </w:r>
        <w:r w:rsidR="001273BA" w:rsidRPr="00112760">
          <w:rPr>
            <w:rFonts w:ascii="Palatino Linotype" w:hAnsi="Palatino Linotype" w:cs="Tahoma"/>
            <w:sz w:val="22"/>
            <w:szCs w:val="22"/>
          </w:rPr>
          <w:t>нат</w:t>
        </w:r>
        <w:r w:rsidR="001273BA" w:rsidRPr="00112760">
          <w:rPr>
            <w:rFonts w:ascii="Palatino Linotype" w:hAnsi="Palatino Linotype"/>
            <w:sz w:val="22"/>
            <w:szCs w:val="22"/>
          </w:rPr>
          <w:t>ӣ</w:t>
        </w:r>
        <w:proofErr w:type="spellEnd"/>
        <w:r w:rsidR="001273BA" w:rsidRPr="00112760">
          <w:rPr>
            <w:rFonts w:ascii="Palatino Linotype" w:hAnsi="Palatino Linotype" w:cs="Tahoma"/>
            <w:sz w:val="22"/>
            <w:szCs w:val="22"/>
          </w:rPr>
          <w:t xml:space="preserve"> </w:t>
        </w:r>
        <w:proofErr w:type="spellStart"/>
        <w:r w:rsidR="001273BA" w:rsidRPr="00112760">
          <w:rPr>
            <w:rFonts w:ascii="Palatino Linotype" w:hAnsi="Palatino Linotype" w:cs="Tahoma"/>
            <w:sz w:val="22"/>
            <w:szCs w:val="22"/>
          </w:rPr>
          <w:t>мумкин</w:t>
        </w:r>
        <w:proofErr w:type="spellEnd"/>
        <w:r w:rsidR="001273BA" w:rsidRPr="00112760">
          <w:rPr>
            <w:rFonts w:ascii="Palatino Linotype" w:hAnsi="Palatino Linotype" w:cs="Tahoma"/>
            <w:sz w:val="22"/>
            <w:szCs w:val="22"/>
          </w:rPr>
          <w:t xml:space="preserve"> </w:t>
        </w:r>
        <w:proofErr w:type="spellStart"/>
        <w:r w:rsidR="001273BA" w:rsidRPr="00112760">
          <w:rPr>
            <w:rFonts w:ascii="Palatino Linotype" w:hAnsi="Palatino Linotype" w:cs="Tahoma"/>
            <w:sz w:val="22"/>
            <w:szCs w:val="22"/>
          </w:rPr>
          <w:t>аст</w:t>
        </w:r>
        <w:proofErr w:type="spellEnd"/>
        <w:r w:rsidR="001273BA" w:rsidRPr="00112760">
          <w:rPr>
            <w:rFonts w:ascii="Palatino Linotype" w:hAnsi="Palatino Linotype" w:cs="Tahoma"/>
            <w:sz w:val="22"/>
            <w:szCs w:val="22"/>
          </w:rPr>
          <w:t xml:space="preserve"> </w:t>
        </w:r>
        <w:proofErr w:type="spellStart"/>
        <w:r w:rsidR="001273BA" w:rsidRPr="00112760">
          <w:rPr>
            <w:rFonts w:ascii="Palatino Linotype" w:hAnsi="Palatino Linotype" w:cs="Tahoma"/>
            <w:sz w:val="22"/>
            <w:szCs w:val="22"/>
          </w:rPr>
          <w:t>пардохти</w:t>
        </w:r>
        <w:proofErr w:type="spellEnd"/>
        <w:r w:rsidR="001273BA" w:rsidRPr="00112760">
          <w:rPr>
            <w:rFonts w:ascii="Palatino Linotype" w:hAnsi="Palatino Linotype" w:cs="Tahoma"/>
            <w:sz w:val="22"/>
            <w:szCs w:val="22"/>
          </w:rPr>
          <w:t xml:space="preserve"> </w:t>
        </w:r>
        <w:proofErr w:type="spellStart"/>
        <w:r w:rsidR="001273BA" w:rsidRPr="00112760">
          <w:rPr>
            <w:rFonts w:ascii="Palatino Linotype" w:hAnsi="Palatino Linotype"/>
            <w:sz w:val="22"/>
            <w:szCs w:val="22"/>
          </w:rPr>
          <w:t>ҷ</w:t>
        </w:r>
        <w:r w:rsidR="001273BA" w:rsidRPr="00112760">
          <w:rPr>
            <w:rFonts w:ascii="Palatino Linotype" w:hAnsi="Palatino Linotype" w:cs="Tahoma"/>
            <w:sz w:val="22"/>
            <w:szCs w:val="22"/>
          </w:rPr>
          <w:t>аримаи</w:t>
        </w:r>
        <w:proofErr w:type="spellEnd"/>
        <w:r w:rsidR="001273BA" w:rsidRPr="00112760">
          <w:rPr>
            <w:rFonts w:ascii="Palatino Linotype" w:hAnsi="Palatino Linotype" w:cs="Tahoma"/>
            <w:sz w:val="22"/>
            <w:szCs w:val="22"/>
          </w:rPr>
          <w:t xml:space="preserve"> </w:t>
        </w:r>
        <w:proofErr w:type="spellStart"/>
        <w:r w:rsidR="001273BA" w:rsidRPr="00112760">
          <w:rPr>
            <w:rFonts w:ascii="Palatino Linotype" w:hAnsi="Palatino Linotype" w:cs="Tahoma"/>
            <w:sz w:val="22"/>
            <w:szCs w:val="22"/>
          </w:rPr>
          <w:t>а</w:t>
        </w:r>
        <w:r w:rsidR="001273BA" w:rsidRPr="00112760">
          <w:rPr>
            <w:rFonts w:ascii="Palatino Linotype" w:hAnsi="Palatino Linotype"/>
            <w:sz w:val="22"/>
            <w:szCs w:val="22"/>
          </w:rPr>
          <w:t>ҳ</w:t>
        </w:r>
        <w:r w:rsidR="001273BA" w:rsidRPr="00112760">
          <w:rPr>
            <w:rFonts w:ascii="Palatino Linotype" w:hAnsi="Palatino Linotype" w:cs="Tahoma"/>
            <w:sz w:val="22"/>
            <w:szCs w:val="22"/>
          </w:rPr>
          <w:t>дшикан</w:t>
        </w:r>
        <w:r w:rsidR="001273BA" w:rsidRPr="00112760">
          <w:rPr>
            <w:rFonts w:ascii="Palatino Linotype" w:hAnsi="Palatino Linotype"/>
            <w:sz w:val="22"/>
            <w:szCs w:val="22"/>
          </w:rPr>
          <w:t>ӣ</w:t>
        </w:r>
        <w:proofErr w:type="spellEnd"/>
        <w:r w:rsidR="001273BA" w:rsidRPr="00112760">
          <w:rPr>
            <w:rFonts w:ascii="Palatino Linotype" w:hAnsi="Palatino Linotype" w:cs="Tahoma"/>
            <w:sz w:val="22"/>
            <w:szCs w:val="22"/>
          </w:rPr>
          <w:t xml:space="preserve"> </w:t>
        </w:r>
        <w:proofErr w:type="spellStart"/>
        <w:r w:rsidR="001273BA" w:rsidRPr="00112760">
          <w:rPr>
            <w:rFonts w:ascii="Palatino Linotype" w:hAnsi="Palatino Linotype" w:cs="Tahoma"/>
            <w:sz w:val="22"/>
            <w:szCs w:val="22"/>
          </w:rPr>
          <w:t>пешбин</w:t>
        </w:r>
        <w:r w:rsidR="001273BA" w:rsidRPr="00112760">
          <w:rPr>
            <w:rFonts w:ascii="Palatino Linotype" w:hAnsi="Palatino Linotype"/>
            <w:sz w:val="22"/>
            <w:szCs w:val="22"/>
          </w:rPr>
          <w:t>ӣ</w:t>
        </w:r>
        <w:proofErr w:type="spellEnd"/>
        <w:r w:rsidR="001273BA" w:rsidRPr="00112760">
          <w:rPr>
            <w:rFonts w:ascii="Palatino Linotype" w:hAnsi="Palatino Linotype" w:cs="Tahoma"/>
            <w:sz w:val="22"/>
            <w:szCs w:val="22"/>
          </w:rPr>
          <w:t xml:space="preserve"> карда </w:t>
        </w:r>
        <w:proofErr w:type="spellStart"/>
        <w:r w:rsidR="001273BA" w:rsidRPr="00112760">
          <w:rPr>
            <w:rFonts w:ascii="Palatino Linotype" w:hAnsi="Palatino Linotype" w:cs="Tahoma"/>
            <w:sz w:val="22"/>
            <w:szCs w:val="22"/>
          </w:rPr>
          <w:t>шавад</w:t>
        </w:r>
        <w:proofErr w:type="spellEnd"/>
        <w:r w:rsidR="001273BA" w:rsidRPr="00112760">
          <w:rPr>
            <w:rFonts w:ascii="Palatino Linotype" w:hAnsi="Palatino Linotype" w:cs="Tahoma"/>
            <w:sz w:val="22"/>
            <w:szCs w:val="22"/>
          </w:rPr>
          <w:t>.</w:t>
        </w:r>
      </w:ins>
    </w:p>
    <w:p w14:paraId="006E5268" w14:textId="1956DAD4" w:rsidR="00474E78" w:rsidRPr="00AE5AFF" w:rsidRDefault="001273BA" w:rsidP="001273BA">
      <w:pPr>
        <w:jc w:val="both"/>
        <w:rPr>
          <w:rFonts w:ascii="Palatino Linotype" w:hAnsi="Palatino Linotype"/>
          <w:sz w:val="22"/>
          <w:szCs w:val="22"/>
        </w:rPr>
      </w:pPr>
      <w:ins w:id="2391" w:author="Гафуров Камолджон Азимджонович" w:date="2024-10-11T10:03:00Z" w16du:dateUtc="2024-10-11T05:03:00Z">
        <w:r w:rsidRPr="00112760">
          <w:rPr>
            <w:rFonts w:ascii="Palatino Linotype" w:hAnsi="Palatino Linotype" w:cs="Tahoma"/>
            <w:sz w:val="22"/>
            <w:szCs w:val="22"/>
            <w:lang w:val="tg-Cyrl-TJ"/>
          </w:rPr>
          <w:t>Бонк</w:t>
        </w:r>
        <w:r w:rsidRPr="00112760">
          <w:rPr>
            <w:rFonts w:ascii="Palatino Linotype" w:hAnsi="Palatino Linotype" w:cs="Tahoma"/>
            <w:sz w:val="22"/>
            <w:szCs w:val="22"/>
          </w:rPr>
          <w:t xml:space="preserve"> аз </w:t>
        </w:r>
        <w:proofErr w:type="spellStart"/>
        <w:r w:rsidRPr="00112760">
          <w:rPr>
            <w:rFonts w:ascii="Palatino Linotype" w:hAnsi="Palatino Linotype" w:cs="Tahoma"/>
            <w:sz w:val="22"/>
            <w:szCs w:val="22"/>
          </w:rPr>
          <w:t>пардохти</w:t>
        </w:r>
        <w:proofErr w:type="spellEnd"/>
        <w:r w:rsidRPr="00112760">
          <w:rPr>
            <w:rFonts w:ascii="Palatino Linotype" w:hAnsi="Palatino Linotype" w:cs="Tahoma"/>
            <w:sz w:val="22"/>
            <w:szCs w:val="22"/>
          </w:rPr>
          <w:t xml:space="preserve"> </w:t>
        </w:r>
        <w:proofErr w:type="spellStart"/>
        <w:r w:rsidRPr="00112760">
          <w:rPr>
            <w:rFonts w:ascii="Palatino Linotype" w:hAnsi="Palatino Linotype"/>
            <w:sz w:val="22"/>
            <w:szCs w:val="22"/>
          </w:rPr>
          <w:t>ҷ</w:t>
        </w:r>
        <w:r w:rsidRPr="00112760">
          <w:rPr>
            <w:rFonts w:ascii="Palatino Linotype" w:hAnsi="Palatino Linotype" w:cs="Tahoma"/>
            <w:sz w:val="22"/>
            <w:szCs w:val="22"/>
          </w:rPr>
          <w:t>аримаи</w:t>
        </w:r>
        <w:proofErr w:type="spellEnd"/>
        <w:r w:rsidRPr="00112760">
          <w:rPr>
            <w:rFonts w:ascii="Palatino Linotype" w:hAnsi="Palatino Linotype" w:cs="Tahoma"/>
            <w:sz w:val="22"/>
            <w:szCs w:val="22"/>
          </w:rPr>
          <w:t xml:space="preserve"> </w:t>
        </w:r>
        <w:proofErr w:type="spellStart"/>
        <w:r w:rsidRPr="00112760">
          <w:rPr>
            <w:rFonts w:ascii="Palatino Linotype" w:hAnsi="Palatino Linotype" w:cs="Tahoma"/>
            <w:sz w:val="22"/>
            <w:szCs w:val="22"/>
          </w:rPr>
          <w:t>а</w:t>
        </w:r>
        <w:r w:rsidRPr="00112760">
          <w:rPr>
            <w:rFonts w:ascii="Palatino Linotype" w:hAnsi="Palatino Linotype"/>
            <w:sz w:val="22"/>
            <w:szCs w:val="22"/>
          </w:rPr>
          <w:t>ҳ</w:t>
        </w:r>
        <w:r w:rsidRPr="00112760">
          <w:rPr>
            <w:rFonts w:ascii="Palatino Linotype" w:hAnsi="Palatino Linotype" w:cs="Tahoma"/>
            <w:sz w:val="22"/>
            <w:szCs w:val="22"/>
          </w:rPr>
          <w:t>дшикан</w:t>
        </w:r>
        <w:r w:rsidRPr="00112760">
          <w:rPr>
            <w:rFonts w:ascii="Palatino Linotype" w:hAnsi="Palatino Linotype"/>
            <w:sz w:val="22"/>
            <w:szCs w:val="22"/>
          </w:rPr>
          <w:t>ӣ</w:t>
        </w:r>
        <w:proofErr w:type="spellEnd"/>
        <w:r w:rsidRPr="00112760">
          <w:rPr>
            <w:rFonts w:ascii="Palatino Linotype" w:hAnsi="Palatino Linotype" w:cs="Tahoma"/>
            <w:sz w:val="22"/>
            <w:szCs w:val="22"/>
          </w:rPr>
          <w:t xml:space="preserve"> </w:t>
        </w:r>
        <w:proofErr w:type="spellStart"/>
        <w:r w:rsidRPr="00112760">
          <w:rPr>
            <w:rFonts w:ascii="Palatino Linotype" w:hAnsi="Palatino Linotype" w:cs="Tahoma"/>
            <w:sz w:val="22"/>
            <w:szCs w:val="22"/>
          </w:rPr>
          <w:t>озод</w:t>
        </w:r>
        <w:proofErr w:type="spellEnd"/>
        <w:r w:rsidRPr="00112760">
          <w:rPr>
            <w:rFonts w:ascii="Palatino Linotype" w:hAnsi="Palatino Linotype" w:cs="Tahoma"/>
            <w:sz w:val="22"/>
            <w:szCs w:val="22"/>
          </w:rPr>
          <w:t xml:space="preserve"> карда </w:t>
        </w:r>
        <w:proofErr w:type="spellStart"/>
        <w:r w:rsidRPr="00112760">
          <w:rPr>
            <w:rFonts w:ascii="Palatino Linotype" w:hAnsi="Palatino Linotype" w:cs="Tahoma"/>
            <w:sz w:val="22"/>
            <w:szCs w:val="22"/>
          </w:rPr>
          <w:t>мешавад</w:t>
        </w:r>
        <w:proofErr w:type="spellEnd"/>
        <w:r w:rsidRPr="00112760">
          <w:rPr>
            <w:rFonts w:ascii="Palatino Linotype" w:hAnsi="Palatino Linotype" w:cs="Tahoma"/>
            <w:sz w:val="22"/>
            <w:szCs w:val="22"/>
          </w:rPr>
          <w:t xml:space="preserve">, агар </w:t>
        </w:r>
        <w:proofErr w:type="spellStart"/>
        <w:r w:rsidRPr="00112760">
          <w:rPr>
            <w:rFonts w:ascii="Palatino Linotype" w:hAnsi="Palatino Linotype" w:cs="Tahoma"/>
            <w:sz w:val="22"/>
            <w:szCs w:val="22"/>
          </w:rPr>
          <w:t>шартномаи</w:t>
        </w:r>
        <w:proofErr w:type="spellEnd"/>
        <w:r w:rsidRPr="00112760">
          <w:rPr>
            <w:rFonts w:ascii="Palatino Linotype" w:hAnsi="Palatino Linotype" w:cs="Tahoma"/>
            <w:sz w:val="22"/>
            <w:szCs w:val="22"/>
          </w:rPr>
          <w:t xml:space="preserve"> </w:t>
        </w:r>
        <w:proofErr w:type="spellStart"/>
        <w:r w:rsidRPr="00112760">
          <w:rPr>
            <w:rFonts w:ascii="Palatino Linotype" w:hAnsi="Palatino Linotype" w:cs="Tahoma"/>
            <w:sz w:val="22"/>
            <w:szCs w:val="22"/>
          </w:rPr>
          <w:t>ме</w:t>
        </w:r>
        <w:r w:rsidRPr="00112760">
          <w:rPr>
            <w:rFonts w:ascii="Palatino Linotype" w:hAnsi="Palatino Linotype"/>
            <w:sz w:val="22"/>
            <w:szCs w:val="22"/>
          </w:rPr>
          <w:t>ҳ</w:t>
        </w:r>
        <w:r w:rsidRPr="00112760">
          <w:rPr>
            <w:rFonts w:ascii="Palatino Linotype" w:hAnsi="Palatino Linotype" w:cs="Tahoma"/>
            <w:sz w:val="22"/>
            <w:szCs w:val="22"/>
          </w:rPr>
          <w:t>нат</w:t>
        </w:r>
        <w:r w:rsidRPr="00112760">
          <w:rPr>
            <w:rFonts w:ascii="Palatino Linotype" w:hAnsi="Palatino Linotype"/>
            <w:sz w:val="22"/>
            <w:szCs w:val="22"/>
          </w:rPr>
          <w:t>ӣ</w:t>
        </w:r>
        <w:proofErr w:type="spellEnd"/>
        <w:r w:rsidRPr="00112760">
          <w:rPr>
            <w:rFonts w:ascii="Palatino Linotype" w:hAnsi="Palatino Linotype" w:cs="Tahoma"/>
            <w:sz w:val="22"/>
            <w:szCs w:val="22"/>
          </w:rPr>
          <w:t xml:space="preserve"> бо </w:t>
        </w:r>
        <w:proofErr w:type="spellStart"/>
        <w:r w:rsidRPr="00112760">
          <w:rPr>
            <w:rFonts w:ascii="Palatino Linotype" w:hAnsi="Palatino Linotype" w:cs="Tahoma"/>
            <w:sz w:val="22"/>
            <w:szCs w:val="22"/>
          </w:rPr>
          <w:t>ташаббуси</w:t>
        </w:r>
        <w:proofErr w:type="spellEnd"/>
        <w:r w:rsidRPr="00112760">
          <w:rPr>
            <w:rFonts w:ascii="Palatino Linotype" w:hAnsi="Palatino Linotype" w:cs="Tahoma"/>
            <w:sz w:val="22"/>
            <w:szCs w:val="22"/>
          </w:rPr>
          <w:t xml:space="preserve"> </w:t>
        </w:r>
        <w:proofErr w:type="spellStart"/>
        <w:r w:rsidRPr="00112760">
          <w:rPr>
            <w:rFonts w:ascii="Palatino Linotype" w:hAnsi="Palatino Linotype" w:cs="Tahoma"/>
            <w:sz w:val="22"/>
            <w:szCs w:val="22"/>
          </w:rPr>
          <w:t>корманд</w:t>
        </w:r>
        <w:proofErr w:type="spellEnd"/>
        <w:r w:rsidRPr="00112760">
          <w:rPr>
            <w:rFonts w:ascii="Palatino Linotype" w:hAnsi="Palatino Linotype" w:cs="Tahoma"/>
            <w:sz w:val="22"/>
            <w:szCs w:val="22"/>
          </w:rPr>
          <w:t xml:space="preserve"> ё </w:t>
        </w:r>
        <w:proofErr w:type="spellStart"/>
        <w:r w:rsidRPr="00112760">
          <w:rPr>
            <w:rFonts w:ascii="Palatino Linotype" w:hAnsi="Palatino Linotype" w:cs="Tahoma"/>
            <w:sz w:val="22"/>
            <w:szCs w:val="22"/>
          </w:rPr>
          <w:t>бинобар</w:t>
        </w:r>
        <w:proofErr w:type="spellEnd"/>
        <w:r w:rsidRPr="00112760">
          <w:rPr>
            <w:rFonts w:ascii="Palatino Linotype" w:hAnsi="Palatino Linotype" w:cs="Tahoma"/>
            <w:sz w:val="22"/>
            <w:szCs w:val="22"/>
          </w:rPr>
          <w:t xml:space="preserve"> </w:t>
        </w:r>
        <w:proofErr w:type="spellStart"/>
        <w:r w:rsidRPr="00112760">
          <w:rPr>
            <w:rFonts w:ascii="Palatino Linotype" w:hAnsi="Palatino Linotype" w:cs="Tahoma"/>
            <w:sz w:val="22"/>
            <w:szCs w:val="22"/>
          </w:rPr>
          <w:t>у</w:t>
        </w:r>
        <w:r w:rsidRPr="00112760">
          <w:rPr>
            <w:rFonts w:ascii="Palatino Linotype" w:hAnsi="Palatino Linotype"/>
            <w:sz w:val="22"/>
            <w:szCs w:val="22"/>
          </w:rPr>
          <w:t>ҳ</w:t>
        </w:r>
        <w:r w:rsidRPr="00112760">
          <w:rPr>
            <w:rFonts w:ascii="Palatino Linotype" w:hAnsi="Palatino Linotype" w:cs="Tahoma"/>
            <w:sz w:val="22"/>
            <w:szCs w:val="22"/>
          </w:rPr>
          <w:t>дадори</w:t>
        </w:r>
        <w:r w:rsidRPr="00112760">
          <w:rPr>
            <w:rFonts w:ascii="Palatino Linotype" w:hAnsi="Palatino Linotype"/>
            <w:sz w:val="22"/>
            <w:szCs w:val="22"/>
          </w:rPr>
          <w:t>ҳ</w:t>
        </w:r>
        <w:r w:rsidRPr="00112760">
          <w:rPr>
            <w:rFonts w:ascii="Palatino Linotype" w:hAnsi="Palatino Linotype" w:cs="Tahoma"/>
            <w:sz w:val="22"/>
            <w:szCs w:val="22"/>
          </w:rPr>
          <w:t>ои</w:t>
        </w:r>
        <w:proofErr w:type="spellEnd"/>
        <w:r w:rsidRPr="00112760">
          <w:rPr>
            <w:rFonts w:ascii="Palatino Linotype" w:hAnsi="Palatino Linotype" w:cs="Tahoma"/>
            <w:sz w:val="22"/>
            <w:szCs w:val="22"/>
          </w:rPr>
          <w:t xml:space="preserve"> </w:t>
        </w:r>
        <w:proofErr w:type="spellStart"/>
        <w:r w:rsidRPr="00112760">
          <w:rPr>
            <w:rFonts w:ascii="Palatino Linotype" w:hAnsi="Palatino Linotype" w:cs="Tahoma"/>
            <w:sz w:val="22"/>
            <w:szCs w:val="22"/>
          </w:rPr>
          <w:t>ме</w:t>
        </w:r>
        <w:r w:rsidRPr="00112760">
          <w:rPr>
            <w:rFonts w:ascii="Palatino Linotype" w:hAnsi="Palatino Linotype"/>
            <w:sz w:val="22"/>
            <w:szCs w:val="22"/>
          </w:rPr>
          <w:t>ҳ</w:t>
        </w:r>
        <w:r w:rsidRPr="00112760">
          <w:rPr>
            <w:rFonts w:ascii="Palatino Linotype" w:hAnsi="Palatino Linotype" w:cs="Tahoma"/>
            <w:sz w:val="22"/>
            <w:szCs w:val="22"/>
          </w:rPr>
          <w:t>натии</w:t>
        </w:r>
        <w:proofErr w:type="spellEnd"/>
        <w:r w:rsidRPr="00112760">
          <w:rPr>
            <w:rFonts w:ascii="Palatino Linotype" w:hAnsi="Palatino Linotype" w:cs="Tahoma"/>
            <w:sz w:val="22"/>
            <w:szCs w:val="22"/>
          </w:rPr>
          <w:t xml:space="preserve"> </w:t>
        </w:r>
        <w:proofErr w:type="spellStart"/>
        <w:r w:rsidRPr="00112760">
          <w:rPr>
            <w:rFonts w:ascii="Palatino Linotype" w:hAnsi="Palatino Linotype" w:cs="Tahoma"/>
            <w:sz w:val="22"/>
            <w:szCs w:val="22"/>
          </w:rPr>
          <w:t>худро</w:t>
        </w:r>
        <w:proofErr w:type="spellEnd"/>
        <w:r w:rsidRPr="00112760">
          <w:rPr>
            <w:rFonts w:ascii="Palatino Linotype" w:hAnsi="Palatino Linotype" w:cs="Tahoma"/>
            <w:sz w:val="22"/>
            <w:szCs w:val="22"/>
          </w:rPr>
          <w:t xml:space="preserve"> </w:t>
        </w:r>
        <w:proofErr w:type="spellStart"/>
        <w:r w:rsidRPr="00112760">
          <w:rPr>
            <w:rFonts w:ascii="Palatino Linotype" w:hAnsi="Palatino Linotype" w:cs="Tahoma"/>
            <w:sz w:val="22"/>
            <w:szCs w:val="22"/>
          </w:rPr>
          <w:t>и</w:t>
        </w:r>
        <w:r w:rsidRPr="00112760">
          <w:rPr>
            <w:rFonts w:ascii="Palatino Linotype" w:hAnsi="Palatino Linotype"/>
            <w:sz w:val="22"/>
            <w:szCs w:val="22"/>
          </w:rPr>
          <w:t>ҷ</w:t>
        </w:r>
        <w:r w:rsidRPr="00112760">
          <w:rPr>
            <w:rFonts w:ascii="Palatino Linotype" w:hAnsi="Palatino Linotype" w:cs="Tahoma"/>
            <w:sz w:val="22"/>
            <w:szCs w:val="22"/>
          </w:rPr>
          <w:t>ро</w:t>
        </w:r>
        <w:proofErr w:type="spellEnd"/>
        <w:r w:rsidRPr="00112760">
          <w:rPr>
            <w:rFonts w:ascii="Palatino Linotype" w:hAnsi="Palatino Linotype" w:cs="Tahoma"/>
            <w:sz w:val="22"/>
            <w:szCs w:val="22"/>
          </w:rPr>
          <w:t xml:space="preserve"> </w:t>
        </w:r>
        <w:proofErr w:type="spellStart"/>
        <w:r w:rsidRPr="00112760">
          <w:rPr>
            <w:rFonts w:ascii="Palatino Linotype" w:hAnsi="Palatino Linotype" w:cs="Tahoma"/>
            <w:sz w:val="22"/>
            <w:szCs w:val="22"/>
          </w:rPr>
          <w:t>накардани</w:t>
        </w:r>
        <w:proofErr w:type="spellEnd"/>
        <w:r w:rsidRPr="00112760">
          <w:rPr>
            <w:rFonts w:ascii="Palatino Linotype" w:hAnsi="Palatino Linotype" w:cs="Tahoma"/>
            <w:sz w:val="22"/>
            <w:szCs w:val="22"/>
          </w:rPr>
          <w:t xml:space="preserve"> </w:t>
        </w:r>
        <w:proofErr w:type="spellStart"/>
        <w:r w:rsidRPr="00112760">
          <w:rPr>
            <w:rFonts w:ascii="Palatino Linotype" w:hAnsi="Palatino Linotype" w:cs="Tahoma"/>
            <w:sz w:val="22"/>
            <w:szCs w:val="22"/>
          </w:rPr>
          <w:t>корманд</w:t>
        </w:r>
        <w:proofErr w:type="spellEnd"/>
        <w:r w:rsidRPr="00112760">
          <w:rPr>
            <w:rFonts w:ascii="Palatino Linotype" w:hAnsi="Palatino Linotype" w:cs="Tahoma"/>
            <w:sz w:val="22"/>
            <w:szCs w:val="22"/>
          </w:rPr>
          <w:t xml:space="preserve"> пеш аз </w:t>
        </w:r>
        <w:proofErr w:type="spellStart"/>
        <w:r w:rsidRPr="00112760">
          <w:rPr>
            <w:rFonts w:ascii="Palatino Linotype" w:hAnsi="Palatino Linotype" w:cs="Tahoma"/>
            <w:sz w:val="22"/>
            <w:szCs w:val="22"/>
          </w:rPr>
          <w:t>му</w:t>
        </w:r>
        <w:r w:rsidRPr="00112760">
          <w:rPr>
            <w:rFonts w:ascii="Palatino Linotype" w:hAnsi="Palatino Linotype"/>
            <w:sz w:val="22"/>
            <w:szCs w:val="22"/>
          </w:rPr>
          <w:t>ҳ</w:t>
        </w:r>
        <w:r w:rsidRPr="00112760">
          <w:rPr>
            <w:rFonts w:ascii="Palatino Linotype" w:hAnsi="Palatino Linotype" w:cs="Tahoma"/>
            <w:sz w:val="22"/>
            <w:szCs w:val="22"/>
          </w:rPr>
          <w:t>лат</w:t>
        </w:r>
        <w:proofErr w:type="spellEnd"/>
        <w:r w:rsidRPr="00112760">
          <w:rPr>
            <w:rFonts w:ascii="Palatino Linotype" w:hAnsi="Palatino Linotype" w:cs="Tahoma"/>
            <w:sz w:val="22"/>
            <w:szCs w:val="22"/>
          </w:rPr>
          <w:t xml:space="preserve"> </w:t>
        </w:r>
        <w:proofErr w:type="spellStart"/>
        <w:r w:rsidRPr="00112760">
          <w:rPr>
            <w:rFonts w:ascii="Palatino Linotype" w:hAnsi="Palatino Linotype" w:cs="Tahoma"/>
            <w:sz w:val="22"/>
            <w:szCs w:val="22"/>
          </w:rPr>
          <w:t>бекор</w:t>
        </w:r>
        <w:proofErr w:type="spellEnd"/>
        <w:r w:rsidRPr="00112760">
          <w:rPr>
            <w:rFonts w:ascii="Palatino Linotype" w:hAnsi="Palatino Linotype" w:cs="Tahoma"/>
            <w:sz w:val="22"/>
            <w:szCs w:val="22"/>
          </w:rPr>
          <w:t xml:space="preserve"> карда </w:t>
        </w:r>
        <w:proofErr w:type="spellStart"/>
        <w:r w:rsidRPr="00112760">
          <w:rPr>
            <w:rFonts w:ascii="Palatino Linotype" w:hAnsi="Palatino Linotype" w:cs="Tahoma"/>
            <w:sz w:val="22"/>
            <w:szCs w:val="22"/>
          </w:rPr>
          <w:t>шавад</w:t>
        </w:r>
      </w:ins>
      <w:proofErr w:type="spellEnd"/>
      <w:del w:id="2392" w:author="Гафуров Камолджон Азимджонович" w:date="2024-10-11T10:03:00Z" w16du:dateUtc="2024-10-11T05:03:00Z">
        <w:r w:rsidR="00474E78" w:rsidRPr="00AE5AFF" w:rsidDel="001273BA">
          <w:rPr>
            <w:rFonts w:ascii="Palatino Linotype" w:hAnsi="Palatino Linotype"/>
            <w:sz w:val="22"/>
            <w:szCs w:val="22"/>
          </w:rPr>
          <w:delText>Пеш аз м</w:delText>
        </w:r>
        <w:r w:rsidR="00474E78" w:rsidRPr="00AE5AFF" w:rsidDel="001273BA">
          <w:rPr>
            <w:rFonts w:ascii="Palatino Linotype" w:hAnsi="Palatino Linotype"/>
            <w:sz w:val="22"/>
            <w:szCs w:val="22"/>
            <w:lang w:val="tg-Cyrl-TJ"/>
          </w:rPr>
          <w:delText>ӯҳ</w:delText>
        </w:r>
        <w:r w:rsidR="00474E78" w:rsidRPr="00AE5AFF" w:rsidDel="001273BA">
          <w:rPr>
            <w:rFonts w:ascii="Palatino Linotype" w:hAnsi="Palatino Linotype"/>
            <w:sz w:val="22"/>
            <w:szCs w:val="22"/>
          </w:rPr>
          <w:delText>лат бекор кардани шартномаи (</w:delText>
        </w:r>
        <w:r w:rsidR="00474E78" w:rsidRPr="00AE5AFF" w:rsidDel="001273BA">
          <w:rPr>
            <w:rFonts w:ascii="Palatino Linotype" w:hAnsi="Palatino Linotype"/>
            <w:sz w:val="22"/>
            <w:szCs w:val="22"/>
            <w:lang w:val="tg-Cyrl-TJ"/>
          </w:rPr>
          <w:delText>қ</w:delText>
        </w:r>
        <w:r w:rsidR="00474E78" w:rsidRPr="00AE5AFF" w:rsidDel="001273BA">
          <w:rPr>
            <w:rFonts w:ascii="Palatino Linotype" w:hAnsi="Palatino Linotype"/>
            <w:sz w:val="22"/>
            <w:szCs w:val="22"/>
          </w:rPr>
          <w:delText>арордоди) ме</w:delText>
        </w:r>
        <w:r w:rsidR="00474E78" w:rsidRPr="00AE5AFF" w:rsidDel="001273BA">
          <w:rPr>
            <w:rFonts w:ascii="Palatino Linotype" w:hAnsi="Palatino Linotype"/>
            <w:sz w:val="22"/>
            <w:szCs w:val="22"/>
            <w:lang w:val="tg-Cyrl-TJ"/>
          </w:rPr>
          <w:delText>ҳ</w:delText>
        </w:r>
        <w:r w:rsidR="00474E78" w:rsidRPr="00AE5AFF" w:rsidDel="001273BA">
          <w:rPr>
            <w:rFonts w:ascii="Palatino Linotype" w:hAnsi="Palatino Linotype"/>
            <w:sz w:val="22"/>
            <w:szCs w:val="22"/>
          </w:rPr>
          <w:delText>натии м</w:delText>
        </w:r>
        <w:r w:rsidR="00474E78" w:rsidRPr="00AE5AFF" w:rsidDel="001273BA">
          <w:rPr>
            <w:rFonts w:ascii="Palatino Linotype" w:hAnsi="Palatino Linotype"/>
            <w:sz w:val="22"/>
            <w:szCs w:val="22"/>
            <w:lang w:val="tg-Cyrl-TJ"/>
          </w:rPr>
          <w:delText>ӯҳ</w:delText>
        </w:r>
        <w:r w:rsidR="00474E78" w:rsidRPr="00AE5AFF" w:rsidDel="001273BA">
          <w:rPr>
            <w:rFonts w:ascii="Palatino Linotype" w:hAnsi="Palatino Linotype"/>
            <w:sz w:val="22"/>
            <w:szCs w:val="22"/>
          </w:rPr>
          <w:delText xml:space="preserve">латнок метавонад бо талаби корманд </w:delText>
        </w:r>
        <w:r w:rsidR="00474E78" w:rsidRPr="00AE5AFF" w:rsidDel="001273BA">
          <w:rPr>
            <w:rFonts w:ascii="Palatino Linotype" w:hAnsi="Palatino Linotype"/>
            <w:sz w:val="22"/>
            <w:szCs w:val="22"/>
            <w:lang w:val="tg-Cyrl-TJ"/>
          </w:rPr>
          <w:delText>ҳ</w:delText>
        </w:r>
        <w:r w:rsidR="00474E78" w:rsidRPr="00AE5AFF" w:rsidDel="001273BA">
          <w:rPr>
            <w:rFonts w:ascii="Palatino Linotype" w:hAnsi="Palatino Linotype"/>
            <w:sz w:val="22"/>
            <w:szCs w:val="22"/>
          </w:rPr>
          <w:delText xml:space="preserve">ангоми бемор шудан ва ё маъюбии </w:delText>
        </w:r>
        <w:r w:rsidR="00474E78" w:rsidRPr="00AE5AFF" w:rsidDel="001273BA">
          <w:rPr>
            <w:rFonts w:ascii="Palatino Linotype" w:hAnsi="Palatino Linotype"/>
            <w:sz w:val="22"/>
            <w:szCs w:val="22"/>
            <w:lang w:val="tg-Cyrl-TJ"/>
          </w:rPr>
          <w:delText>ӯ</w:delText>
        </w:r>
        <w:r w:rsidR="00474E78" w:rsidRPr="00AE5AFF" w:rsidDel="001273BA">
          <w:rPr>
            <w:rFonts w:ascii="Palatino Linotype" w:hAnsi="Palatino Linotype"/>
            <w:sz w:val="22"/>
            <w:szCs w:val="22"/>
          </w:rPr>
          <w:delText>, ки ба и</w:delText>
        </w:r>
        <w:r w:rsidR="00474E78" w:rsidRPr="00AE5AFF" w:rsidDel="001273BA">
          <w:rPr>
            <w:rFonts w:ascii="Palatino Linotype" w:hAnsi="Palatino Linotype"/>
            <w:sz w:val="22"/>
            <w:szCs w:val="22"/>
            <w:lang w:val="tg-Cyrl-TJ"/>
          </w:rPr>
          <w:delText>ҷ</w:delText>
        </w:r>
        <w:r w:rsidR="00474E78" w:rsidRPr="00AE5AFF" w:rsidDel="001273BA">
          <w:rPr>
            <w:rFonts w:ascii="Palatino Linotype" w:hAnsi="Palatino Linotype"/>
            <w:sz w:val="22"/>
            <w:szCs w:val="22"/>
          </w:rPr>
          <w:delText>ро кардани кор аз р</w:delText>
        </w:r>
        <w:r w:rsidR="00474E78" w:rsidRPr="00AE5AFF" w:rsidDel="001273BA">
          <w:rPr>
            <w:rFonts w:ascii="Palatino Linotype" w:hAnsi="Palatino Linotype"/>
            <w:sz w:val="22"/>
            <w:szCs w:val="22"/>
            <w:lang w:val="tg-Cyrl-TJ"/>
          </w:rPr>
          <w:delText>ӯ</w:delText>
        </w:r>
        <w:r w:rsidR="00474E78" w:rsidRPr="00AE5AFF" w:rsidDel="001273BA">
          <w:rPr>
            <w:rFonts w:ascii="Palatino Linotype" w:hAnsi="Palatino Linotype"/>
            <w:sz w:val="22"/>
            <w:szCs w:val="22"/>
          </w:rPr>
          <w:delText>йи шартнома (</w:delText>
        </w:r>
        <w:r w:rsidR="00474E78" w:rsidRPr="00AE5AFF" w:rsidDel="001273BA">
          <w:rPr>
            <w:rFonts w:ascii="Palatino Linotype" w:hAnsi="Palatino Linotype"/>
            <w:sz w:val="22"/>
            <w:szCs w:val="22"/>
            <w:lang w:val="tg-Cyrl-TJ"/>
          </w:rPr>
          <w:delText>қ</w:delText>
        </w:r>
        <w:r w:rsidR="00474E78" w:rsidRPr="00AE5AFF" w:rsidDel="001273BA">
          <w:rPr>
            <w:rFonts w:ascii="Palatino Linotype" w:hAnsi="Palatino Linotype"/>
            <w:sz w:val="22"/>
            <w:szCs w:val="22"/>
          </w:rPr>
          <w:delText xml:space="preserve">арордод) монеъ мешавад, аз тарафи Бонк вайрон карда шудани </w:delText>
        </w:r>
        <w:r w:rsidR="00474E78" w:rsidRPr="00AE5AFF" w:rsidDel="001273BA">
          <w:rPr>
            <w:rFonts w:ascii="Palatino Linotype" w:hAnsi="Palatino Linotype"/>
            <w:sz w:val="22"/>
            <w:szCs w:val="22"/>
            <w:lang w:val="tg-Cyrl-TJ"/>
          </w:rPr>
          <w:delText>қ</w:delText>
        </w:r>
        <w:r w:rsidR="00474E78" w:rsidRPr="00AE5AFF" w:rsidDel="001273BA">
          <w:rPr>
            <w:rFonts w:ascii="Palatino Linotype" w:hAnsi="Palatino Linotype"/>
            <w:sz w:val="22"/>
            <w:szCs w:val="22"/>
          </w:rPr>
          <w:delText xml:space="preserve">онунгузории </w:delText>
        </w:r>
        <w:r w:rsidR="00474E78" w:rsidRPr="00AE5AFF" w:rsidDel="001273BA">
          <w:rPr>
            <w:rFonts w:ascii="Palatino Linotype" w:hAnsi="Palatino Linotype"/>
            <w:sz w:val="22"/>
            <w:szCs w:val="22"/>
            <w:lang w:val="tg-Cyrl-TJ"/>
          </w:rPr>
          <w:delText>Ҷ</w:delText>
        </w:r>
        <w:r w:rsidR="00474E78" w:rsidRPr="00AE5AFF" w:rsidDel="001273BA">
          <w:rPr>
            <w:rFonts w:ascii="Palatino Linotype" w:hAnsi="Palatino Linotype"/>
            <w:sz w:val="22"/>
            <w:szCs w:val="22"/>
          </w:rPr>
          <w:delText>ум</w:delText>
        </w:r>
        <w:r w:rsidR="00474E78" w:rsidRPr="00AE5AFF" w:rsidDel="001273BA">
          <w:rPr>
            <w:rFonts w:ascii="Palatino Linotype" w:hAnsi="Palatino Linotype"/>
            <w:sz w:val="22"/>
            <w:szCs w:val="22"/>
            <w:lang w:val="tg-Cyrl-TJ"/>
          </w:rPr>
          <w:delText>ҳ</w:delText>
        </w:r>
        <w:r w:rsidR="00474E78" w:rsidRPr="00AE5AFF" w:rsidDel="001273BA">
          <w:rPr>
            <w:rFonts w:ascii="Palatino Linotype" w:hAnsi="Palatino Linotype"/>
            <w:sz w:val="22"/>
            <w:szCs w:val="22"/>
          </w:rPr>
          <w:delText>урии То</w:delText>
        </w:r>
        <w:r w:rsidR="00474E78" w:rsidRPr="00AE5AFF" w:rsidDel="001273BA">
          <w:rPr>
            <w:rFonts w:ascii="Palatino Linotype" w:hAnsi="Palatino Linotype"/>
            <w:sz w:val="22"/>
            <w:szCs w:val="22"/>
            <w:lang w:val="tg-Cyrl-TJ"/>
          </w:rPr>
          <w:delText>ҷ</w:delText>
        </w:r>
        <w:r w:rsidR="00474E78" w:rsidRPr="00AE5AFF" w:rsidDel="001273BA">
          <w:rPr>
            <w:rFonts w:ascii="Palatino Linotype" w:hAnsi="Palatino Linotype"/>
            <w:sz w:val="22"/>
            <w:szCs w:val="22"/>
          </w:rPr>
          <w:delText>икистон, талабот</w:delText>
        </w:r>
        <w:r w:rsidR="00474E78" w:rsidRPr="00AE5AFF" w:rsidDel="001273BA">
          <w:rPr>
            <w:rFonts w:ascii="Palatino Linotype" w:hAnsi="Palatino Linotype"/>
            <w:sz w:val="22"/>
            <w:szCs w:val="22"/>
            <w:lang w:val="tg-Cyrl-TJ"/>
          </w:rPr>
          <w:delText>ҳ</w:delText>
        </w:r>
        <w:r w:rsidR="00474E78" w:rsidRPr="00AE5AFF" w:rsidDel="001273BA">
          <w:rPr>
            <w:rFonts w:ascii="Palatino Linotype" w:hAnsi="Palatino Linotype"/>
            <w:sz w:val="22"/>
            <w:szCs w:val="22"/>
          </w:rPr>
          <w:delText>ои шартномаи ме</w:delText>
        </w:r>
        <w:r w:rsidR="00474E78" w:rsidRPr="00AE5AFF" w:rsidDel="001273BA">
          <w:rPr>
            <w:rFonts w:ascii="Palatino Linotype" w:hAnsi="Palatino Linotype"/>
            <w:sz w:val="22"/>
            <w:szCs w:val="22"/>
            <w:lang w:val="tg-Cyrl-TJ"/>
          </w:rPr>
          <w:delText>ҳ</w:delText>
        </w:r>
        <w:r w:rsidR="00474E78" w:rsidRPr="00AE5AFF" w:rsidDel="001273BA">
          <w:rPr>
            <w:rFonts w:ascii="Palatino Linotype" w:hAnsi="Palatino Linotype"/>
            <w:sz w:val="22"/>
            <w:szCs w:val="22"/>
          </w:rPr>
          <w:delText>нат</w:delText>
        </w:r>
        <w:r w:rsidR="00474E78" w:rsidRPr="00AE5AFF" w:rsidDel="001273BA">
          <w:rPr>
            <w:rFonts w:ascii="Palatino Linotype" w:hAnsi="Palatino Linotype"/>
            <w:sz w:val="22"/>
            <w:szCs w:val="22"/>
            <w:lang w:val="tg-Cyrl-TJ"/>
          </w:rPr>
          <w:delText>ӣ</w:delText>
        </w:r>
        <w:r w:rsidR="00474E78" w:rsidRPr="00AE5AFF" w:rsidDel="001273BA">
          <w:rPr>
            <w:rFonts w:ascii="Palatino Linotype" w:hAnsi="Palatino Linotype"/>
            <w:sz w:val="22"/>
            <w:szCs w:val="22"/>
          </w:rPr>
          <w:delText xml:space="preserve"> ва дигар асос</w:delText>
        </w:r>
        <w:r w:rsidR="00474E78" w:rsidRPr="00AE5AFF" w:rsidDel="001273BA">
          <w:rPr>
            <w:rFonts w:ascii="Palatino Linotype" w:hAnsi="Palatino Linotype"/>
            <w:sz w:val="22"/>
            <w:szCs w:val="22"/>
            <w:lang w:val="tg-Cyrl-TJ"/>
          </w:rPr>
          <w:delText>ҳ</w:delText>
        </w:r>
        <w:r w:rsidR="00474E78" w:rsidRPr="00AE5AFF" w:rsidDel="001273BA">
          <w:rPr>
            <w:rFonts w:ascii="Palatino Linotype" w:hAnsi="Palatino Linotype"/>
            <w:sz w:val="22"/>
            <w:szCs w:val="22"/>
          </w:rPr>
          <w:delText xml:space="preserve">ои </w:delText>
        </w:r>
        <w:r w:rsidR="00474E78" w:rsidRPr="00AE5AFF" w:rsidDel="001273BA">
          <w:rPr>
            <w:rFonts w:ascii="Palatino Linotype" w:hAnsi="Palatino Linotype"/>
            <w:sz w:val="22"/>
            <w:szCs w:val="22"/>
            <w:lang w:val="tg-Cyrl-TJ"/>
          </w:rPr>
          <w:delText>қ</w:delText>
        </w:r>
        <w:r w:rsidR="00474E78" w:rsidRPr="00AE5AFF" w:rsidDel="001273BA">
          <w:rPr>
            <w:rFonts w:ascii="Palatino Linotype" w:hAnsi="Palatino Linotype"/>
            <w:sz w:val="22"/>
            <w:szCs w:val="22"/>
          </w:rPr>
          <w:delText>онун</w:delText>
        </w:r>
        <w:r w:rsidR="00474E78" w:rsidRPr="00AE5AFF" w:rsidDel="001273BA">
          <w:rPr>
            <w:rFonts w:ascii="Palatino Linotype" w:hAnsi="Palatino Linotype"/>
            <w:sz w:val="22"/>
            <w:szCs w:val="22"/>
            <w:lang w:val="tg-Cyrl-TJ"/>
          </w:rPr>
          <w:delText>ӣ</w:delText>
        </w:r>
        <w:r w:rsidR="00474E78" w:rsidRPr="00AE5AFF" w:rsidDel="001273BA">
          <w:rPr>
            <w:rFonts w:ascii="Palatino Linotype" w:hAnsi="Palatino Linotype"/>
            <w:sz w:val="22"/>
            <w:szCs w:val="22"/>
          </w:rPr>
          <w:delText xml:space="preserve"> ба амал ояд</w:delText>
        </w:r>
      </w:del>
      <w:r w:rsidR="00474E78" w:rsidRPr="00AE5AFF">
        <w:rPr>
          <w:rFonts w:ascii="Palatino Linotype" w:hAnsi="Palatino Linotype"/>
          <w:sz w:val="22"/>
          <w:szCs w:val="22"/>
        </w:rPr>
        <w:t>.</w:t>
      </w:r>
    </w:p>
    <w:p w14:paraId="235C10DD" w14:textId="77777777" w:rsidR="00474E78" w:rsidRPr="00AE5AFF" w:rsidRDefault="00474E78" w:rsidP="00474E78">
      <w:pPr>
        <w:jc w:val="both"/>
        <w:rPr>
          <w:rFonts w:ascii="Palatino Linotype" w:hAnsi="Palatino Linotype"/>
          <w:sz w:val="22"/>
          <w:szCs w:val="22"/>
        </w:rPr>
      </w:pPr>
      <w:r w:rsidRPr="00AE5AFF">
        <w:rPr>
          <w:rFonts w:ascii="Palatino Linotype" w:hAnsi="Palatino Linotype"/>
          <w:sz w:val="22"/>
          <w:szCs w:val="22"/>
        </w:rPr>
        <w:t>2.</w:t>
      </w:r>
      <w:proofErr w:type="gramStart"/>
      <w:r w:rsidRPr="00AE5AFF">
        <w:rPr>
          <w:rFonts w:ascii="Palatino Linotype" w:hAnsi="Palatino Linotype"/>
          <w:sz w:val="22"/>
          <w:szCs w:val="22"/>
        </w:rPr>
        <w:t>10.Бо</w:t>
      </w:r>
      <w:proofErr w:type="gramEnd"/>
      <w:r w:rsidRPr="00AE5AFF">
        <w:rPr>
          <w:rFonts w:ascii="Palatino Linotype" w:hAnsi="Palatino Linotype"/>
          <w:sz w:val="22"/>
          <w:szCs w:val="22"/>
        </w:rPr>
        <w:t xml:space="preserve"> </w:t>
      </w:r>
      <w:proofErr w:type="spellStart"/>
      <w:r w:rsidRPr="00AE5AFF">
        <w:rPr>
          <w:rFonts w:ascii="Palatino Linotype" w:hAnsi="Palatino Linotype"/>
          <w:sz w:val="22"/>
          <w:szCs w:val="22"/>
        </w:rPr>
        <w:t>ташаббуси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Бонк</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бекор</w:t>
      </w:r>
      <w:proofErr w:type="spellEnd"/>
      <w:r w:rsidRPr="00AE5AFF">
        <w:rPr>
          <w:rFonts w:ascii="Palatino Linotype" w:hAnsi="Palatino Linotype"/>
          <w:sz w:val="22"/>
          <w:szCs w:val="22"/>
        </w:rPr>
        <w:t xml:space="preserve"> карда </w:t>
      </w:r>
      <w:proofErr w:type="spellStart"/>
      <w:r w:rsidRPr="00AE5AFF">
        <w:rPr>
          <w:rFonts w:ascii="Palatino Linotype" w:hAnsi="Palatino Linotype"/>
          <w:sz w:val="22"/>
          <w:szCs w:val="22"/>
        </w:rPr>
        <w:t>шудани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шартномаи</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қ</w:t>
      </w:r>
      <w:proofErr w:type="spellStart"/>
      <w:r w:rsidRPr="00AE5AFF">
        <w:rPr>
          <w:rFonts w:ascii="Palatino Linotype" w:hAnsi="Palatino Linotype"/>
          <w:sz w:val="22"/>
          <w:szCs w:val="22"/>
        </w:rPr>
        <w:t>арордоди</w:t>
      </w:r>
      <w:proofErr w:type="spellEnd"/>
      <w:r w:rsidRPr="00AE5AFF">
        <w:rPr>
          <w:rFonts w:ascii="Palatino Linotype" w:hAnsi="Palatino Linotype"/>
          <w:sz w:val="22"/>
          <w:szCs w:val="22"/>
        </w:rPr>
        <w:t>) ме</w:t>
      </w:r>
      <w:r w:rsidRPr="00AE5AFF">
        <w:rPr>
          <w:rFonts w:ascii="Palatino Linotype" w:hAnsi="Palatino Linotype"/>
          <w:sz w:val="22"/>
          <w:szCs w:val="22"/>
          <w:lang w:val="tg-Cyrl-TJ"/>
        </w:rPr>
        <w:t>ҳ</w:t>
      </w:r>
      <w:r w:rsidRPr="00AE5AFF">
        <w:rPr>
          <w:rFonts w:ascii="Palatino Linotype" w:hAnsi="Palatino Linotype"/>
          <w:sz w:val="22"/>
          <w:szCs w:val="22"/>
        </w:rPr>
        <w:t>нат</w:t>
      </w:r>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бояд</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асоснок</w:t>
      </w:r>
      <w:proofErr w:type="spellEnd"/>
      <w:r w:rsidRPr="00AE5AFF">
        <w:rPr>
          <w:rFonts w:ascii="Palatino Linotype" w:hAnsi="Palatino Linotype"/>
          <w:sz w:val="22"/>
          <w:szCs w:val="22"/>
        </w:rPr>
        <w:t xml:space="preserve"> карда </w:t>
      </w:r>
      <w:proofErr w:type="spellStart"/>
      <w:r w:rsidRPr="00AE5AFF">
        <w:rPr>
          <w:rFonts w:ascii="Palatino Linotype" w:hAnsi="Palatino Linotype"/>
          <w:sz w:val="22"/>
          <w:szCs w:val="22"/>
        </w:rPr>
        <w:t>шуда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бошад</w:t>
      </w:r>
      <w:proofErr w:type="spellEnd"/>
      <w:r w:rsidRPr="00AE5AFF">
        <w:rPr>
          <w:rFonts w:ascii="Palatino Linotype" w:hAnsi="Palatino Linotype"/>
          <w:sz w:val="22"/>
          <w:szCs w:val="22"/>
        </w:rPr>
        <w:t xml:space="preserve">. </w:t>
      </w:r>
    </w:p>
    <w:p w14:paraId="1DFFA0CA" w14:textId="77777777" w:rsidR="00474E78" w:rsidRPr="00AE5AFF" w:rsidRDefault="00474E78" w:rsidP="00474E78">
      <w:pPr>
        <w:jc w:val="both"/>
        <w:rPr>
          <w:rFonts w:ascii="Palatino Linotype" w:hAnsi="Palatino Linotype"/>
          <w:sz w:val="22"/>
          <w:szCs w:val="22"/>
        </w:rPr>
      </w:pPr>
      <w:r w:rsidRPr="00AE5AFF">
        <w:rPr>
          <w:rFonts w:ascii="Palatino Linotype" w:hAnsi="Palatino Linotype"/>
          <w:sz w:val="22"/>
          <w:szCs w:val="22"/>
        </w:rPr>
        <w:t>2.</w:t>
      </w:r>
      <w:proofErr w:type="gramStart"/>
      <w:r w:rsidRPr="00AE5AFF">
        <w:rPr>
          <w:rFonts w:ascii="Palatino Linotype" w:hAnsi="Palatino Linotype"/>
          <w:sz w:val="22"/>
          <w:szCs w:val="22"/>
        </w:rPr>
        <w:t>11.</w:t>
      </w:r>
      <w:r w:rsidRPr="00AE5AFF">
        <w:rPr>
          <w:rFonts w:ascii="Palatino Linotype" w:hAnsi="Palatino Linotype"/>
          <w:sz w:val="22"/>
          <w:szCs w:val="22"/>
          <w:lang w:val="tg-Cyrl-TJ"/>
        </w:rPr>
        <w:t>Қ</w:t>
      </w:r>
      <w:proofErr w:type="spellStart"/>
      <w:r w:rsidRPr="00AE5AFF">
        <w:rPr>
          <w:rFonts w:ascii="Palatino Linotype" w:hAnsi="Palatino Linotype"/>
          <w:sz w:val="22"/>
          <w:szCs w:val="22"/>
        </w:rPr>
        <w:t>атъ</w:t>
      </w:r>
      <w:proofErr w:type="spellEnd"/>
      <w:proofErr w:type="gramEnd"/>
      <w:r w:rsidRPr="00AE5AFF">
        <w:rPr>
          <w:rFonts w:ascii="Palatino Linotype" w:hAnsi="Palatino Linotype"/>
          <w:sz w:val="22"/>
          <w:szCs w:val="22"/>
        </w:rPr>
        <w:t xml:space="preserve"> </w:t>
      </w:r>
      <w:proofErr w:type="spellStart"/>
      <w:r w:rsidRPr="00AE5AFF">
        <w:rPr>
          <w:rFonts w:ascii="Palatino Linotype" w:hAnsi="Palatino Linotype"/>
          <w:sz w:val="22"/>
          <w:szCs w:val="22"/>
        </w:rPr>
        <w:t>кардани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шартномаи</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қ</w:t>
      </w:r>
      <w:proofErr w:type="spellStart"/>
      <w:r w:rsidRPr="00AE5AFF">
        <w:rPr>
          <w:rFonts w:ascii="Palatino Linotype" w:hAnsi="Palatino Linotype"/>
          <w:sz w:val="22"/>
          <w:szCs w:val="22"/>
        </w:rPr>
        <w:t>арордоди</w:t>
      </w:r>
      <w:proofErr w:type="spellEnd"/>
      <w:r w:rsidRPr="00AE5AFF">
        <w:rPr>
          <w:rFonts w:ascii="Palatino Linotype" w:hAnsi="Palatino Linotype"/>
          <w:sz w:val="22"/>
          <w:szCs w:val="22"/>
        </w:rPr>
        <w:t>) ме</w:t>
      </w:r>
      <w:r w:rsidRPr="00AE5AFF">
        <w:rPr>
          <w:rFonts w:ascii="Palatino Linotype" w:hAnsi="Palatino Linotype"/>
          <w:sz w:val="22"/>
          <w:szCs w:val="22"/>
          <w:lang w:val="tg-Cyrl-TJ"/>
        </w:rPr>
        <w:t>ҳ</w:t>
      </w:r>
      <w:r w:rsidRPr="00AE5AFF">
        <w:rPr>
          <w:rFonts w:ascii="Palatino Linotype" w:hAnsi="Palatino Linotype"/>
          <w:sz w:val="22"/>
          <w:szCs w:val="22"/>
        </w:rPr>
        <w:t>нат</w:t>
      </w:r>
      <w:r w:rsidRPr="00AE5AFF">
        <w:rPr>
          <w:rFonts w:ascii="Palatino Linotype" w:hAnsi="Palatino Linotype"/>
          <w:sz w:val="22"/>
          <w:szCs w:val="22"/>
          <w:lang w:val="tg-Cyrl-TJ"/>
        </w:rPr>
        <w:t>ӣ</w:t>
      </w:r>
      <w:r w:rsidRPr="00AE5AFF">
        <w:rPr>
          <w:rFonts w:ascii="Palatino Linotype" w:hAnsi="Palatino Linotype"/>
          <w:sz w:val="22"/>
          <w:szCs w:val="22"/>
        </w:rPr>
        <w:t xml:space="preserve"> дар </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ама</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олат</w:t>
      </w:r>
      <w:proofErr w:type="spellEnd"/>
      <w:r w:rsidRPr="00AE5AFF">
        <w:rPr>
          <w:rFonts w:ascii="Palatino Linotype" w:hAnsi="Palatino Linotype"/>
          <w:sz w:val="22"/>
          <w:szCs w:val="22"/>
          <w:lang w:val="tg-Cyrl-TJ"/>
        </w:rPr>
        <w:t>ҳ</w:t>
      </w:r>
      <w:r w:rsidRPr="00AE5AFF">
        <w:rPr>
          <w:rFonts w:ascii="Palatino Linotype" w:hAnsi="Palatino Linotype"/>
          <w:sz w:val="22"/>
          <w:szCs w:val="22"/>
        </w:rPr>
        <w:t xml:space="preserve">о бо </w:t>
      </w:r>
      <w:proofErr w:type="spellStart"/>
      <w:r w:rsidRPr="00AE5AFF">
        <w:rPr>
          <w:rFonts w:ascii="Palatino Linotype" w:hAnsi="Palatino Linotype"/>
          <w:sz w:val="22"/>
          <w:szCs w:val="22"/>
        </w:rPr>
        <w:t>фармони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Бонк</w:t>
      </w:r>
      <w:proofErr w:type="spellEnd"/>
      <w:r w:rsidRPr="00AE5AFF">
        <w:rPr>
          <w:rFonts w:ascii="Palatino Linotype" w:hAnsi="Palatino Linotype"/>
          <w:sz w:val="22"/>
          <w:szCs w:val="22"/>
        </w:rPr>
        <w:t xml:space="preserve"> ба </w:t>
      </w:r>
      <w:proofErr w:type="spellStart"/>
      <w:r w:rsidRPr="00AE5AFF">
        <w:rPr>
          <w:rFonts w:ascii="Palatino Linotype" w:hAnsi="Palatino Linotype"/>
          <w:sz w:val="22"/>
          <w:szCs w:val="22"/>
        </w:rPr>
        <w:t>расмият</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дароварда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мешавад</w:t>
      </w:r>
      <w:proofErr w:type="spellEnd"/>
      <w:r w:rsidRPr="00AE5AFF">
        <w:rPr>
          <w:rFonts w:ascii="Palatino Linotype" w:hAnsi="Palatino Linotype"/>
          <w:sz w:val="22"/>
          <w:szCs w:val="22"/>
        </w:rPr>
        <w:t>. Дар р</w:t>
      </w:r>
      <w:r w:rsidRPr="00AE5AFF">
        <w:rPr>
          <w:rFonts w:ascii="Palatino Linotype" w:hAnsi="Palatino Linotype"/>
          <w:sz w:val="22"/>
          <w:szCs w:val="22"/>
          <w:lang w:val="tg-Cyrl-TJ"/>
        </w:rPr>
        <w:t>ӯ</w:t>
      </w:r>
      <w:proofErr w:type="spellStart"/>
      <w:r w:rsidRPr="00AE5AFF">
        <w:rPr>
          <w:rFonts w:ascii="Palatino Linotype" w:hAnsi="Palatino Linotype"/>
          <w:sz w:val="22"/>
          <w:szCs w:val="22"/>
        </w:rPr>
        <w:t>зи</w:t>
      </w:r>
      <w:proofErr w:type="spellEnd"/>
      <w:r w:rsidRPr="00AE5AFF">
        <w:rPr>
          <w:rFonts w:ascii="Palatino Linotype" w:hAnsi="Palatino Linotype"/>
          <w:sz w:val="22"/>
          <w:szCs w:val="22"/>
        </w:rPr>
        <w:t xml:space="preserve"> аз кор </w:t>
      </w:r>
      <w:proofErr w:type="spellStart"/>
      <w:r w:rsidRPr="00AE5AFF">
        <w:rPr>
          <w:rFonts w:ascii="Palatino Linotype" w:hAnsi="Palatino Linotype"/>
          <w:sz w:val="22"/>
          <w:szCs w:val="22"/>
        </w:rPr>
        <w:t>озодкун</w:t>
      </w:r>
      <w:proofErr w:type="spellEnd"/>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Бонк</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вазифадор</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аст</w:t>
      </w:r>
      <w:proofErr w:type="spellEnd"/>
      <w:r w:rsidRPr="00AE5AFF">
        <w:rPr>
          <w:rFonts w:ascii="Palatino Linotype" w:hAnsi="Palatino Linotype"/>
          <w:sz w:val="22"/>
          <w:szCs w:val="22"/>
        </w:rPr>
        <w:t xml:space="preserve"> ба </w:t>
      </w:r>
      <w:proofErr w:type="spellStart"/>
      <w:r w:rsidRPr="00AE5AFF">
        <w:rPr>
          <w:rFonts w:ascii="Palatino Linotype" w:hAnsi="Palatino Linotype"/>
          <w:sz w:val="22"/>
          <w:szCs w:val="22"/>
        </w:rPr>
        <w:t>корманд</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дафтарчаи</w:t>
      </w:r>
      <w:proofErr w:type="spellEnd"/>
      <w:r w:rsidRPr="00AE5AFF">
        <w:rPr>
          <w:rFonts w:ascii="Palatino Linotype" w:hAnsi="Palatino Linotype"/>
          <w:sz w:val="22"/>
          <w:szCs w:val="22"/>
        </w:rPr>
        <w:t xml:space="preserve"> ме</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натиашро</w:t>
      </w:r>
      <w:proofErr w:type="spellEnd"/>
      <w:r w:rsidRPr="00AE5AFF">
        <w:rPr>
          <w:rFonts w:ascii="Palatino Linotype" w:hAnsi="Palatino Linotype"/>
          <w:sz w:val="22"/>
          <w:szCs w:val="22"/>
        </w:rPr>
        <w:t xml:space="preserve"> бо </w:t>
      </w:r>
      <w:proofErr w:type="spellStart"/>
      <w:r w:rsidRPr="00AE5AFF">
        <w:rPr>
          <w:rFonts w:ascii="Palatino Linotype" w:hAnsi="Palatino Linotype"/>
          <w:sz w:val="22"/>
          <w:szCs w:val="22"/>
        </w:rPr>
        <w:t>сабти</w:t>
      </w:r>
      <w:proofErr w:type="spellEnd"/>
      <w:r w:rsidRPr="00AE5AFF">
        <w:rPr>
          <w:rFonts w:ascii="Palatino Linotype" w:hAnsi="Palatino Linotype"/>
          <w:sz w:val="22"/>
          <w:szCs w:val="22"/>
        </w:rPr>
        <w:t xml:space="preserve"> аз кор </w:t>
      </w:r>
      <w:proofErr w:type="spellStart"/>
      <w:r w:rsidRPr="00AE5AFF">
        <w:rPr>
          <w:rFonts w:ascii="Palatino Linotype" w:hAnsi="Palatino Linotype"/>
          <w:sz w:val="22"/>
          <w:szCs w:val="22"/>
        </w:rPr>
        <w:t>озодкун</w:t>
      </w:r>
      <w:proofErr w:type="spellEnd"/>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дода</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исоббаробаркун</w:t>
      </w:r>
      <w:proofErr w:type="spellEnd"/>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гузаронад</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Қ</w:t>
      </w:r>
      <w:proofErr w:type="spellStart"/>
      <w:r w:rsidRPr="00AE5AFF">
        <w:rPr>
          <w:rFonts w:ascii="Palatino Linotype" w:hAnsi="Palatino Linotype"/>
          <w:sz w:val="22"/>
          <w:szCs w:val="22"/>
        </w:rPr>
        <w:t>айд</w:t>
      </w:r>
      <w:proofErr w:type="spellEnd"/>
      <w:r w:rsidRPr="00AE5AFF">
        <w:rPr>
          <w:rFonts w:ascii="Palatino Linotype" w:hAnsi="Palatino Linotype"/>
          <w:sz w:val="22"/>
          <w:szCs w:val="22"/>
          <w:lang w:val="tg-Cyrl-TJ"/>
        </w:rPr>
        <w:t>ҳ</w:t>
      </w:r>
      <w:r w:rsidRPr="00AE5AFF">
        <w:rPr>
          <w:rFonts w:ascii="Palatino Linotype" w:hAnsi="Palatino Linotype"/>
          <w:sz w:val="22"/>
          <w:szCs w:val="22"/>
        </w:rPr>
        <w:t xml:space="preserve">о ба </w:t>
      </w:r>
      <w:proofErr w:type="spellStart"/>
      <w:r w:rsidRPr="00AE5AFF">
        <w:rPr>
          <w:rFonts w:ascii="Palatino Linotype" w:hAnsi="Palatino Linotype"/>
          <w:sz w:val="22"/>
          <w:szCs w:val="22"/>
        </w:rPr>
        <w:t>дафтарчаи</w:t>
      </w:r>
      <w:proofErr w:type="spellEnd"/>
      <w:r w:rsidRPr="00AE5AFF">
        <w:rPr>
          <w:rFonts w:ascii="Palatino Linotype" w:hAnsi="Palatino Linotype"/>
          <w:sz w:val="22"/>
          <w:szCs w:val="22"/>
        </w:rPr>
        <w:t xml:space="preserve"> ме</w:t>
      </w:r>
      <w:r w:rsidRPr="00AE5AFF">
        <w:rPr>
          <w:rFonts w:ascii="Palatino Linotype" w:hAnsi="Palatino Linotype"/>
          <w:sz w:val="22"/>
          <w:szCs w:val="22"/>
          <w:lang w:val="tg-Cyrl-TJ"/>
        </w:rPr>
        <w:t>ҳ</w:t>
      </w:r>
      <w:r w:rsidRPr="00AE5AFF">
        <w:rPr>
          <w:rFonts w:ascii="Palatino Linotype" w:hAnsi="Palatino Linotype"/>
          <w:sz w:val="22"/>
          <w:szCs w:val="22"/>
        </w:rPr>
        <w:t>нат</w:t>
      </w:r>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оид</w:t>
      </w:r>
      <w:proofErr w:type="spellEnd"/>
      <w:r w:rsidRPr="00AE5AFF">
        <w:rPr>
          <w:rFonts w:ascii="Palatino Linotype" w:hAnsi="Palatino Linotype"/>
          <w:sz w:val="22"/>
          <w:szCs w:val="22"/>
        </w:rPr>
        <w:t xml:space="preserve"> ба </w:t>
      </w:r>
      <w:proofErr w:type="spellStart"/>
      <w:r w:rsidRPr="00AE5AFF">
        <w:rPr>
          <w:rFonts w:ascii="Palatino Linotype" w:hAnsi="Palatino Linotype"/>
          <w:sz w:val="22"/>
          <w:szCs w:val="22"/>
        </w:rPr>
        <w:t>сабаб</w:t>
      </w:r>
      <w:proofErr w:type="spellEnd"/>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ои</w:t>
      </w:r>
      <w:proofErr w:type="spellEnd"/>
      <w:r w:rsidRPr="00AE5AFF">
        <w:rPr>
          <w:rFonts w:ascii="Palatino Linotype" w:hAnsi="Palatino Linotype"/>
          <w:sz w:val="22"/>
          <w:szCs w:val="22"/>
        </w:rPr>
        <w:t xml:space="preserve"> аз кор </w:t>
      </w:r>
      <w:proofErr w:type="spellStart"/>
      <w:r w:rsidRPr="00AE5AFF">
        <w:rPr>
          <w:rFonts w:ascii="Palatino Linotype" w:hAnsi="Palatino Linotype"/>
          <w:sz w:val="22"/>
          <w:szCs w:val="22"/>
        </w:rPr>
        <w:t>озодкун</w:t>
      </w:r>
      <w:proofErr w:type="spellEnd"/>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бояд</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айнан</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мутоби</w:t>
      </w:r>
      <w:proofErr w:type="spellEnd"/>
      <w:r w:rsidRPr="00AE5AFF">
        <w:rPr>
          <w:rFonts w:ascii="Palatino Linotype" w:hAnsi="Palatino Linotype"/>
          <w:sz w:val="22"/>
          <w:szCs w:val="22"/>
          <w:lang w:val="tg-Cyrl-TJ"/>
        </w:rPr>
        <w:t>қ</w:t>
      </w:r>
      <w:r w:rsidRPr="00AE5AFF">
        <w:rPr>
          <w:rFonts w:ascii="Palatino Linotype" w:hAnsi="Palatino Linotype"/>
          <w:sz w:val="22"/>
          <w:szCs w:val="22"/>
        </w:rPr>
        <w:t xml:space="preserve"> бо </w:t>
      </w:r>
      <w:proofErr w:type="spellStart"/>
      <w:r w:rsidRPr="00AE5AFF">
        <w:rPr>
          <w:rFonts w:ascii="Palatino Linotype" w:hAnsi="Palatino Linotype"/>
          <w:sz w:val="22"/>
          <w:szCs w:val="22"/>
        </w:rPr>
        <w:t>тавсия</w:t>
      </w:r>
      <w:proofErr w:type="spellEnd"/>
      <w:r w:rsidRPr="00AE5AFF">
        <w:rPr>
          <w:rFonts w:ascii="Palatino Linotype" w:hAnsi="Palatino Linotype"/>
          <w:sz w:val="22"/>
          <w:szCs w:val="22"/>
        </w:rPr>
        <w:t xml:space="preserve"> (формулировка)-</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ои</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қ</w:t>
      </w:r>
      <w:proofErr w:type="spellStart"/>
      <w:r w:rsidRPr="00AE5AFF">
        <w:rPr>
          <w:rFonts w:ascii="Palatino Linotype" w:hAnsi="Palatino Linotype"/>
          <w:sz w:val="22"/>
          <w:szCs w:val="22"/>
        </w:rPr>
        <w:t>онунгузории</w:t>
      </w:r>
      <w:proofErr w:type="spellEnd"/>
      <w:r w:rsidRPr="00AE5AFF">
        <w:rPr>
          <w:rFonts w:ascii="Palatino Linotype" w:hAnsi="Palatino Linotype"/>
          <w:sz w:val="22"/>
          <w:szCs w:val="22"/>
        </w:rPr>
        <w:t xml:space="preserve"> ме</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натии</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Ҷ</w:t>
      </w:r>
      <w:r w:rsidRPr="00AE5AFF">
        <w:rPr>
          <w:rFonts w:ascii="Palatino Linotype" w:hAnsi="Palatino Linotype"/>
          <w:sz w:val="22"/>
          <w:szCs w:val="22"/>
        </w:rPr>
        <w:t>ум</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урии</w:t>
      </w:r>
      <w:proofErr w:type="spellEnd"/>
      <w:r w:rsidRPr="00AE5AFF">
        <w:rPr>
          <w:rFonts w:ascii="Palatino Linotype" w:hAnsi="Palatino Linotype"/>
          <w:sz w:val="22"/>
          <w:szCs w:val="22"/>
        </w:rPr>
        <w:t xml:space="preserve"> То</w:t>
      </w:r>
      <w:r w:rsidRPr="00AE5AFF">
        <w:rPr>
          <w:rFonts w:ascii="Palatino Linotype" w:hAnsi="Palatino Linotype"/>
          <w:sz w:val="22"/>
          <w:szCs w:val="22"/>
          <w:lang w:val="tg-Cyrl-TJ"/>
        </w:rPr>
        <w:t>ҷ</w:t>
      </w:r>
      <w:proofErr w:type="spellStart"/>
      <w:r w:rsidRPr="00AE5AFF">
        <w:rPr>
          <w:rFonts w:ascii="Palatino Linotype" w:hAnsi="Palatino Linotype"/>
          <w:sz w:val="22"/>
          <w:szCs w:val="22"/>
        </w:rPr>
        <w:t>икистон</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такя</w:t>
      </w:r>
      <w:proofErr w:type="spellEnd"/>
      <w:r w:rsidRPr="00AE5AFF">
        <w:rPr>
          <w:rFonts w:ascii="Palatino Linotype" w:hAnsi="Palatino Linotype"/>
          <w:sz w:val="22"/>
          <w:szCs w:val="22"/>
        </w:rPr>
        <w:t xml:space="preserve"> ба </w:t>
      </w:r>
      <w:proofErr w:type="spellStart"/>
      <w:r w:rsidRPr="00AE5AFF">
        <w:rPr>
          <w:rFonts w:ascii="Palatino Linotype" w:hAnsi="Palatino Linotype"/>
          <w:sz w:val="22"/>
          <w:szCs w:val="22"/>
        </w:rPr>
        <w:t>моддаи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дахлдор</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банди </w:t>
      </w:r>
      <w:proofErr w:type="spellStart"/>
      <w:r w:rsidRPr="00AE5AFF">
        <w:rPr>
          <w:rFonts w:ascii="Palatino Linotype" w:hAnsi="Palatino Linotype"/>
          <w:sz w:val="22"/>
          <w:szCs w:val="22"/>
        </w:rPr>
        <w:t>санади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меъёрии</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ҳ</w:t>
      </w:r>
      <w:r w:rsidRPr="00AE5AFF">
        <w:rPr>
          <w:rFonts w:ascii="Palatino Linotype" w:hAnsi="Palatino Linotype"/>
          <w:sz w:val="22"/>
          <w:szCs w:val="22"/>
        </w:rPr>
        <w:t>у</w:t>
      </w:r>
      <w:r w:rsidRPr="00AE5AFF">
        <w:rPr>
          <w:rFonts w:ascii="Palatino Linotype" w:hAnsi="Palatino Linotype"/>
          <w:sz w:val="22"/>
          <w:szCs w:val="22"/>
          <w:lang w:val="tg-Cyrl-TJ"/>
        </w:rPr>
        <w:t>қ</w:t>
      </w:r>
      <w:r w:rsidRPr="00AE5AFF">
        <w:rPr>
          <w:rFonts w:ascii="Palatino Linotype" w:hAnsi="Palatino Linotype"/>
          <w:sz w:val="22"/>
          <w:szCs w:val="22"/>
        </w:rPr>
        <w:t>у</w:t>
      </w:r>
      <w:r w:rsidRPr="00AE5AFF">
        <w:rPr>
          <w:rFonts w:ascii="Palatino Linotype" w:hAnsi="Palatino Linotype"/>
          <w:sz w:val="22"/>
          <w:szCs w:val="22"/>
          <w:lang w:val="tg-Cyrl-TJ"/>
        </w:rPr>
        <w:t>қӣ</w:t>
      </w:r>
      <w:r w:rsidRPr="00AE5AFF">
        <w:rPr>
          <w:rFonts w:ascii="Palatino Linotype" w:hAnsi="Palatino Linotype"/>
          <w:sz w:val="22"/>
          <w:szCs w:val="22"/>
        </w:rPr>
        <w:t xml:space="preserve"> ба </w:t>
      </w:r>
      <w:proofErr w:type="spellStart"/>
      <w:r w:rsidRPr="00AE5AFF">
        <w:rPr>
          <w:rFonts w:ascii="Palatino Linotype" w:hAnsi="Palatino Linotype"/>
          <w:sz w:val="22"/>
          <w:szCs w:val="22"/>
        </w:rPr>
        <w:t>амал</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бароварда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шавад</w:t>
      </w:r>
      <w:proofErr w:type="spellEnd"/>
      <w:r w:rsidRPr="00AE5AFF">
        <w:rPr>
          <w:rFonts w:ascii="Palatino Linotype" w:hAnsi="Palatino Linotype"/>
          <w:sz w:val="22"/>
          <w:szCs w:val="22"/>
        </w:rPr>
        <w:t>. Р</w:t>
      </w:r>
      <w:r w:rsidRPr="00AE5AFF">
        <w:rPr>
          <w:rFonts w:ascii="Palatino Linotype" w:hAnsi="Palatino Linotype"/>
          <w:sz w:val="22"/>
          <w:szCs w:val="22"/>
          <w:lang w:val="tg-Cyrl-TJ"/>
        </w:rPr>
        <w:t>ӯ</w:t>
      </w:r>
      <w:proofErr w:type="spellStart"/>
      <w:r w:rsidRPr="00AE5AFF">
        <w:rPr>
          <w:rFonts w:ascii="Palatino Linotype" w:hAnsi="Palatino Linotype"/>
          <w:sz w:val="22"/>
          <w:szCs w:val="22"/>
        </w:rPr>
        <w:t>зи</w:t>
      </w:r>
      <w:proofErr w:type="spellEnd"/>
      <w:r w:rsidRPr="00AE5AFF">
        <w:rPr>
          <w:rFonts w:ascii="Palatino Linotype" w:hAnsi="Palatino Linotype"/>
          <w:sz w:val="22"/>
          <w:szCs w:val="22"/>
        </w:rPr>
        <w:t xml:space="preserve"> аз кор </w:t>
      </w:r>
      <w:proofErr w:type="spellStart"/>
      <w:r w:rsidRPr="00AE5AFF">
        <w:rPr>
          <w:rFonts w:ascii="Palatino Linotype" w:hAnsi="Palatino Linotype"/>
          <w:sz w:val="22"/>
          <w:szCs w:val="22"/>
        </w:rPr>
        <w:t>озодшав</w:t>
      </w:r>
      <w:proofErr w:type="spellEnd"/>
      <w:r w:rsidRPr="00AE5AFF">
        <w:rPr>
          <w:rFonts w:ascii="Palatino Linotype" w:hAnsi="Palatino Linotype"/>
          <w:sz w:val="22"/>
          <w:szCs w:val="22"/>
          <w:lang w:val="tg-Cyrl-TJ"/>
        </w:rPr>
        <w:t>ӣ</w:t>
      </w:r>
      <w:r w:rsidRPr="00AE5AFF">
        <w:rPr>
          <w:rFonts w:ascii="Palatino Linotype" w:hAnsi="Palatino Linotype"/>
          <w:sz w:val="22"/>
          <w:szCs w:val="22"/>
        </w:rPr>
        <w:t xml:space="preserve"> р</w:t>
      </w:r>
      <w:r w:rsidRPr="00AE5AFF">
        <w:rPr>
          <w:rFonts w:ascii="Palatino Linotype" w:hAnsi="Palatino Linotype"/>
          <w:sz w:val="22"/>
          <w:szCs w:val="22"/>
          <w:lang w:val="tg-Cyrl-TJ"/>
        </w:rPr>
        <w:t>ӯ</w:t>
      </w:r>
      <w:proofErr w:type="spellStart"/>
      <w:r w:rsidRPr="00AE5AFF">
        <w:rPr>
          <w:rFonts w:ascii="Palatino Linotype" w:hAnsi="Palatino Linotype"/>
          <w:sz w:val="22"/>
          <w:szCs w:val="22"/>
        </w:rPr>
        <w:t>зи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охири</w:t>
      </w:r>
      <w:proofErr w:type="spellEnd"/>
      <w:r w:rsidRPr="00AE5AFF">
        <w:rPr>
          <w:rFonts w:ascii="Palatino Linotype" w:hAnsi="Palatino Linotype"/>
          <w:sz w:val="22"/>
          <w:szCs w:val="22"/>
        </w:rPr>
        <w:t xml:space="preserve"> кор</w:t>
      </w:r>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ма</w:t>
      </w:r>
      <w:proofErr w:type="spellEnd"/>
      <w:r w:rsidRPr="00AE5AFF">
        <w:rPr>
          <w:rFonts w:ascii="Palatino Linotype" w:hAnsi="Palatino Linotype"/>
          <w:sz w:val="22"/>
          <w:szCs w:val="22"/>
          <w:lang w:val="tg-Cyrl-TJ"/>
        </w:rPr>
        <w:t>ҳ</w:t>
      </w:r>
      <w:proofErr w:type="spellStart"/>
      <w:r w:rsidRPr="00AE5AFF">
        <w:rPr>
          <w:rFonts w:ascii="Palatino Linotype" w:hAnsi="Palatino Linotype"/>
          <w:sz w:val="22"/>
          <w:szCs w:val="22"/>
        </w:rPr>
        <w:t>суб</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меёбад</w:t>
      </w:r>
      <w:proofErr w:type="spellEnd"/>
      <w:r w:rsidRPr="00AE5AFF">
        <w:rPr>
          <w:rFonts w:ascii="Palatino Linotype" w:hAnsi="Palatino Linotype"/>
          <w:sz w:val="22"/>
          <w:szCs w:val="22"/>
        </w:rPr>
        <w:t xml:space="preserve">. </w:t>
      </w:r>
    </w:p>
    <w:p w14:paraId="72C834B1" w14:textId="77777777" w:rsidR="00474E78" w:rsidRPr="00AE5AFF" w:rsidRDefault="00474E78" w:rsidP="00474E78">
      <w:pPr>
        <w:jc w:val="center"/>
        <w:rPr>
          <w:rFonts w:ascii="Palatino Linotype" w:hAnsi="Palatino Linotype"/>
          <w:b/>
          <w:sz w:val="22"/>
          <w:szCs w:val="22"/>
        </w:rPr>
      </w:pPr>
      <w:r w:rsidRPr="00AE5AFF">
        <w:rPr>
          <w:rFonts w:ascii="Palatino Linotype" w:hAnsi="Palatino Linotype"/>
          <w:b/>
          <w:sz w:val="22"/>
          <w:szCs w:val="22"/>
          <w:lang w:val="en-US"/>
        </w:rPr>
        <w:t>III</w:t>
      </w:r>
      <w:r w:rsidRPr="00AE5AFF">
        <w:rPr>
          <w:rFonts w:ascii="Palatino Linotype" w:hAnsi="Palatino Linotype"/>
          <w:b/>
          <w:sz w:val="22"/>
          <w:szCs w:val="22"/>
        </w:rPr>
        <w:t>.Вазифа</w:t>
      </w:r>
      <w:r w:rsidRPr="00AE5AFF">
        <w:rPr>
          <w:rFonts w:ascii="Palatino Linotype" w:hAnsi="Palatino Linotype"/>
          <w:b/>
          <w:sz w:val="22"/>
          <w:szCs w:val="22"/>
          <w:lang w:val="tg-Cyrl-TJ"/>
        </w:rPr>
        <w:t>ҳ</w:t>
      </w:r>
      <w:proofErr w:type="spellStart"/>
      <w:r w:rsidRPr="00AE5AFF">
        <w:rPr>
          <w:rFonts w:ascii="Palatino Linotype" w:hAnsi="Palatino Linotype"/>
          <w:b/>
          <w:sz w:val="22"/>
          <w:szCs w:val="22"/>
        </w:rPr>
        <w:t>ои</w:t>
      </w:r>
      <w:proofErr w:type="spellEnd"/>
      <w:r w:rsidRPr="00AE5AFF">
        <w:rPr>
          <w:rFonts w:ascii="Palatino Linotype" w:hAnsi="Palatino Linotype"/>
          <w:b/>
          <w:sz w:val="22"/>
          <w:szCs w:val="22"/>
        </w:rPr>
        <w:t xml:space="preserve"> </w:t>
      </w:r>
      <w:proofErr w:type="spellStart"/>
      <w:r w:rsidRPr="00AE5AFF">
        <w:rPr>
          <w:rFonts w:ascii="Palatino Linotype" w:hAnsi="Palatino Linotype"/>
          <w:b/>
          <w:sz w:val="22"/>
          <w:szCs w:val="22"/>
        </w:rPr>
        <w:t>асосии</w:t>
      </w:r>
      <w:proofErr w:type="spellEnd"/>
      <w:r w:rsidRPr="00AE5AFF">
        <w:rPr>
          <w:rFonts w:ascii="Palatino Linotype" w:hAnsi="Palatino Linotype"/>
          <w:b/>
          <w:sz w:val="22"/>
          <w:szCs w:val="22"/>
        </w:rPr>
        <w:t xml:space="preserve"> кормандон</w:t>
      </w:r>
    </w:p>
    <w:p w14:paraId="059A618E" w14:textId="77777777" w:rsidR="00474E78" w:rsidRPr="00AE5AFF" w:rsidRDefault="00474E78" w:rsidP="00474E78">
      <w:pPr>
        <w:jc w:val="both"/>
        <w:rPr>
          <w:rFonts w:ascii="Palatino Linotype" w:hAnsi="Palatino Linotype"/>
          <w:b/>
          <w:sz w:val="22"/>
          <w:szCs w:val="22"/>
        </w:rPr>
      </w:pPr>
      <w:r w:rsidRPr="00AE5AFF">
        <w:rPr>
          <w:rFonts w:ascii="Palatino Linotype" w:hAnsi="Palatino Linotype"/>
          <w:b/>
          <w:sz w:val="22"/>
          <w:szCs w:val="22"/>
        </w:rPr>
        <w:t xml:space="preserve">Кормандон </w:t>
      </w:r>
      <w:proofErr w:type="spellStart"/>
      <w:r w:rsidRPr="00AE5AFF">
        <w:rPr>
          <w:rFonts w:ascii="Palatino Linotype" w:hAnsi="Palatino Linotype"/>
          <w:b/>
          <w:sz w:val="22"/>
          <w:szCs w:val="22"/>
        </w:rPr>
        <w:t>вазифадоранд</w:t>
      </w:r>
      <w:proofErr w:type="spellEnd"/>
      <w:r w:rsidRPr="00AE5AFF">
        <w:rPr>
          <w:rFonts w:ascii="Palatino Linotype" w:hAnsi="Palatino Linotype"/>
          <w:b/>
          <w:sz w:val="22"/>
          <w:szCs w:val="22"/>
        </w:rPr>
        <w:t>:</w:t>
      </w:r>
    </w:p>
    <w:p w14:paraId="0E9D2808" w14:textId="77777777" w:rsidR="00474E78" w:rsidRPr="00AE5AFF" w:rsidRDefault="00474E78" w:rsidP="00474E78">
      <w:pPr>
        <w:jc w:val="both"/>
        <w:rPr>
          <w:rFonts w:ascii="Palatino Linotype" w:hAnsi="Palatino Linotype"/>
          <w:sz w:val="22"/>
          <w:szCs w:val="22"/>
        </w:rPr>
      </w:pPr>
      <w:r w:rsidRPr="00AE5AFF">
        <w:rPr>
          <w:rFonts w:ascii="Palatino Linotype" w:hAnsi="Palatino Linotype"/>
          <w:sz w:val="22"/>
          <w:szCs w:val="22"/>
        </w:rPr>
        <w:t>3.</w:t>
      </w:r>
      <w:proofErr w:type="gramStart"/>
      <w:r w:rsidRPr="00AE5AFF">
        <w:rPr>
          <w:rFonts w:ascii="Palatino Linotype" w:hAnsi="Palatino Linotype"/>
          <w:sz w:val="22"/>
          <w:szCs w:val="22"/>
        </w:rPr>
        <w:t>1.Софдилона</w:t>
      </w:r>
      <w:proofErr w:type="gramEnd"/>
      <w:r w:rsidRPr="00AE5AFF">
        <w:rPr>
          <w:rFonts w:ascii="Palatino Linotype" w:hAnsi="Palatino Linotype"/>
          <w:sz w:val="22"/>
          <w:szCs w:val="22"/>
        </w:rPr>
        <w:t xml:space="preserve"> ме</w:t>
      </w:r>
      <w:r w:rsidRPr="00AE5AFF">
        <w:rPr>
          <w:rFonts w:ascii="Palatino Linotype" w:hAnsi="Palatino Linotype"/>
          <w:sz w:val="22"/>
          <w:szCs w:val="22"/>
          <w:lang w:val="tg-Cyrl-TJ"/>
        </w:rPr>
        <w:t>ҳ</w:t>
      </w:r>
      <w:r w:rsidRPr="00AE5AFF">
        <w:rPr>
          <w:rFonts w:ascii="Palatino Linotype" w:hAnsi="Palatino Linotype"/>
          <w:sz w:val="22"/>
          <w:szCs w:val="22"/>
        </w:rPr>
        <w:t xml:space="preserve">нат карда, </w:t>
      </w:r>
      <w:proofErr w:type="spellStart"/>
      <w:r w:rsidRPr="00AE5AFF">
        <w:rPr>
          <w:rFonts w:ascii="Palatino Linotype" w:hAnsi="Palatino Linotype"/>
          <w:sz w:val="22"/>
          <w:szCs w:val="22"/>
        </w:rPr>
        <w:t>интизоми</w:t>
      </w:r>
      <w:proofErr w:type="spellEnd"/>
      <w:r w:rsidRPr="00AE5AFF">
        <w:rPr>
          <w:rFonts w:ascii="Palatino Linotype" w:hAnsi="Palatino Linotype"/>
          <w:sz w:val="22"/>
          <w:szCs w:val="22"/>
        </w:rPr>
        <w:t xml:space="preserve"> ме</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натро</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тиб</w:t>
      </w:r>
      <w:proofErr w:type="spellEnd"/>
      <w:r w:rsidRPr="00AE5AFF">
        <w:rPr>
          <w:rFonts w:ascii="Palatino Linotype" w:hAnsi="Palatino Linotype"/>
          <w:sz w:val="22"/>
          <w:szCs w:val="22"/>
          <w:lang w:val="tg-Cyrl-TJ"/>
        </w:rPr>
        <w:t>қ</w:t>
      </w:r>
      <w:r w:rsidRPr="00AE5AFF">
        <w:rPr>
          <w:rFonts w:ascii="Palatino Linotype" w:hAnsi="Palatino Linotype"/>
          <w:sz w:val="22"/>
          <w:szCs w:val="22"/>
        </w:rPr>
        <w:t xml:space="preserve">и </w:t>
      </w:r>
      <w:r w:rsidRPr="00AE5AFF">
        <w:rPr>
          <w:rFonts w:ascii="Palatino Linotype" w:hAnsi="Palatino Linotype"/>
          <w:sz w:val="22"/>
          <w:szCs w:val="22"/>
          <w:lang w:val="tg-Cyrl-TJ"/>
        </w:rPr>
        <w:t>Қ</w:t>
      </w:r>
      <w:proofErr w:type="spellStart"/>
      <w:r w:rsidRPr="00AE5AFF">
        <w:rPr>
          <w:rFonts w:ascii="Palatino Linotype" w:hAnsi="Palatino Linotype"/>
          <w:sz w:val="22"/>
          <w:szCs w:val="22"/>
        </w:rPr>
        <w:t>оида</w:t>
      </w:r>
      <w:proofErr w:type="spellEnd"/>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мазкур</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риоя</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намоянд</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супориши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Бонкро</w:t>
      </w:r>
      <w:proofErr w:type="spellEnd"/>
      <w:r w:rsidRPr="00AE5AFF">
        <w:rPr>
          <w:rFonts w:ascii="Palatino Linotype" w:hAnsi="Palatino Linotype"/>
          <w:sz w:val="22"/>
          <w:szCs w:val="22"/>
        </w:rPr>
        <w:t xml:space="preserve"> сари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lang w:val="tg-Cyrl-TJ"/>
        </w:rPr>
        <w:t>қ</w:t>
      </w:r>
      <w:r w:rsidRPr="00AE5AFF">
        <w:rPr>
          <w:rFonts w:ascii="Palatino Linotype" w:hAnsi="Palatino Linotype"/>
          <w:sz w:val="22"/>
          <w:szCs w:val="22"/>
        </w:rPr>
        <w:t xml:space="preserve">т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ба </w:t>
      </w:r>
      <w:proofErr w:type="spellStart"/>
      <w:r w:rsidRPr="00AE5AFF">
        <w:rPr>
          <w:rFonts w:ascii="Palatino Linotype" w:hAnsi="Palatino Linotype"/>
          <w:sz w:val="22"/>
          <w:szCs w:val="22"/>
        </w:rPr>
        <w:t>пурраги</w:t>
      </w:r>
      <w:proofErr w:type="spellEnd"/>
      <w:r w:rsidRPr="00AE5AFF">
        <w:rPr>
          <w:rFonts w:ascii="Palatino Linotype" w:hAnsi="Palatino Linotype"/>
          <w:sz w:val="22"/>
          <w:szCs w:val="22"/>
        </w:rPr>
        <w:t xml:space="preserve"> и</w:t>
      </w:r>
      <w:r w:rsidRPr="00AE5AFF">
        <w:rPr>
          <w:rFonts w:ascii="Palatino Linotype" w:hAnsi="Palatino Linotype"/>
          <w:sz w:val="22"/>
          <w:szCs w:val="22"/>
          <w:lang w:val="tg-Cyrl-TJ"/>
        </w:rPr>
        <w:t>ҷ</w:t>
      </w:r>
      <w:proofErr w:type="spellStart"/>
      <w:r w:rsidRPr="00AE5AFF">
        <w:rPr>
          <w:rFonts w:ascii="Palatino Linotype" w:hAnsi="Palatino Linotype"/>
          <w:sz w:val="22"/>
          <w:szCs w:val="22"/>
        </w:rPr>
        <w:t>ро</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намоянд</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тамоми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lang w:val="tg-Cyrl-TJ"/>
        </w:rPr>
        <w:t>қ</w:t>
      </w:r>
      <w:proofErr w:type="spellStart"/>
      <w:r w:rsidRPr="00AE5AFF">
        <w:rPr>
          <w:rFonts w:ascii="Palatino Linotype" w:hAnsi="Palatino Linotype"/>
          <w:sz w:val="22"/>
          <w:szCs w:val="22"/>
        </w:rPr>
        <w:t>ти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кориро</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барои</w:t>
      </w:r>
      <w:proofErr w:type="spellEnd"/>
      <w:r w:rsidRPr="00AE5AFF">
        <w:rPr>
          <w:rFonts w:ascii="Palatino Linotype" w:hAnsi="Palatino Linotype"/>
          <w:sz w:val="22"/>
          <w:szCs w:val="22"/>
        </w:rPr>
        <w:t xml:space="preserve"> ме</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нати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пурма</w:t>
      </w:r>
      <w:proofErr w:type="spellEnd"/>
      <w:r w:rsidRPr="00AE5AFF">
        <w:rPr>
          <w:rFonts w:ascii="Palatino Linotype" w:hAnsi="Palatino Linotype"/>
          <w:sz w:val="22"/>
          <w:szCs w:val="22"/>
          <w:lang w:val="tg-Cyrl-TJ"/>
        </w:rPr>
        <w:t>ҳ</w:t>
      </w:r>
      <w:proofErr w:type="spellStart"/>
      <w:r w:rsidRPr="00AE5AFF">
        <w:rPr>
          <w:rFonts w:ascii="Palatino Linotype" w:hAnsi="Palatino Linotype"/>
          <w:sz w:val="22"/>
          <w:szCs w:val="22"/>
        </w:rPr>
        <w:t>сул</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истифода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баранд</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аз </w:t>
      </w:r>
      <w:proofErr w:type="spellStart"/>
      <w:r w:rsidRPr="00AE5AFF">
        <w:rPr>
          <w:rFonts w:ascii="Palatino Linotype" w:hAnsi="Palatino Linotype"/>
          <w:sz w:val="22"/>
          <w:szCs w:val="22"/>
        </w:rPr>
        <w:t>амал</w:t>
      </w:r>
      <w:proofErr w:type="spellEnd"/>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ое</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ки</w:t>
      </w:r>
      <w:proofErr w:type="spellEnd"/>
      <w:r w:rsidRPr="00AE5AFF">
        <w:rPr>
          <w:rFonts w:ascii="Palatino Linotype" w:hAnsi="Palatino Linotype"/>
          <w:sz w:val="22"/>
          <w:szCs w:val="22"/>
        </w:rPr>
        <w:t xml:space="preserve"> ба и</w:t>
      </w:r>
      <w:r w:rsidRPr="00AE5AFF">
        <w:rPr>
          <w:rFonts w:ascii="Palatino Linotype" w:hAnsi="Palatino Linotype"/>
          <w:sz w:val="22"/>
          <w:szCs w:val="22"/>
          <w:lang w:val="tg-Cyrl-TJ"/>
        </w:rPr>
        <w:t>ҷ</w:t>
      </w:r>
      <w:r w:rsidRPr="00AE5AFF">
        <w:rPr>
          <w:rFonts w:ascii="Palatino Linotype" w:hAnsi="Palatino Linotype"/>
          <w:sz w:val="22"/>
          <w:szCs w:val="22"/>
        </w:rPr>
        <w:t xml:space="preserve">рои </w:t>
      </w:r>
      <w:proofErr w:type="spellStart"/>
      <w:r w:rsidRPr="00AE5AFF">
        <w:rPr>
          <w:rFonts w:ascii="Palatino Linotype" w:hAnsi="Palatino Linotype"/>
          <w:sz w:val="22"/>
          <w:szCs w:val="22"/>
        </w:rPr>
        <w:t>вазифа</w:t>
      </w:r>
      <w:proofErr w:type="spellEnd"/>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ои</w:t>
      </w:r>
      <w:proofErr w:type="spellEnd"/>
      <w:r w:rsidRPr="00AE5AFF">
        <w:rPr>
          <w:rFonts w:ascii="Palatino Linotype" w:hAnsi="Palatino Linotype"/>
          <w:sz w:val="22"/>
          <w:szCs w:val="22"/>
        </w:rPr>
        <w:t xml:space="preserve"> ме</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натии</w:t>
      </w:r>
      <w:proofErr w:type="spellEnd"/>
      <w:r w:rsidRPr="00AE5AFF">
        <w:rPr>
          <w:rFonts w:ascii="Palatino Linotype" w:hAnsi="Palatino Linotype"/>
          <w:sz w:val="22"/>
          <w:szCs w:val="22"/>
        </w:rPr>
        <w:t xml:space="preserve"> он</w:t>
      </w:r>
      <w:r w:rsidRPr="00AE5AFF">
        <w:rPr>
          <w:rFonts w:ascii="Palatino Linotype" w:hAnsi="Palatino Linotype"/>
          <w:sz w:val="22"/>
          <w:szCs w:val="22"/>
          <w:lang w:val="tg-Cyrl-TJ"/>
        </w:rPr>
        <w:t>ҳ</w:t>
      </w:r>
      <w:r w:rsidRPr="00AE5AFF">
        <w:rPr>
          <w:rFonts w:ascii="Palatino Linotype" w:hAnsi="Palatino Linotype"/>
          <w:sz w:val="22"/>
          <w:szCs w:val="22"/>
        </w:rPr>
        <w:t xml:space="preserve">о халал </w:t>
      </w:r>
      <w:proofErr w:type="spellStart"/>
      <w:r w:rsidRPr="00AE5AFF">
        <w:rPr>
          <w:rFonts w:ascii="Palatino Linotype" w:hAnsi="Palatino Linotype"/>
          <w:sz w:val="22"/>
          <w:szCs w:val="22"/>
        </w:rPr>
        <w:t>мерасонад</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худдор</w:t>
      </w:r>
      <w:proofErr w:type="spellEnd"/>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намоянд</w:t>
      </w:r>
      <w:proofErr w:type="spellEnd"/>
      <w:r w:rsidRPr="00AE5AFF">
        <w:rPr>
          <w:rFonts w:ascii="Palatino Linotype" w:hAnsi="Palatino Linotype"/>
          <w:sz w:val="22"/>
          <w:szCs w:val="22"/>
        </w:rPr>
        <w:t>.</w:t>
      </w:r>
    </w:p>
    <w:p w14:paraId="3E156B29" w14:textId="77777777" w:rsidR="00474E78" w:rsidRPr="00AE5AFF" w:rsidRDefault="00474E78" w:rsidP="00474E78">
      <w:pPr>
        <w:jc w:val="both"/>
        <w:rPr>
          <w:rFonts w:ascii="Palatino Linotype" w:hAnsi="Palatino Linotype"/>
          <w:sz w:val="22"/>
          <w:szCs w:val="22"/>
        </w:rPr>
      </w:pPr>
      <w:r w:rsidRPr="00AE5AFF">
        <w:rPr>
          <w:rFonts w:ascii="Palatino Linotype" w:hAnsi="Palatino Linotype"/>
          <w:sz w:val="22"/>
          <w:szCs w:val="22"/>
        </w:rPr>
        <w:t>3.</w:t>
      </w:r>
      <w:proofErr w:type="gramStart"/>
      <w:r w:rsidRPr="00AE5AFF">
        <w:rPr>
          <w:rFonts w:ascii="Palatino Linotype" w:hAnsi="Palatino Linotype"/>
          <w:sz w:val="22"/>
          <w:szCs w:val="22"/>
        </w:rPr>
        <w:t>2.Талабот</w:t>
      </w:r>
      <w:proofErr w:type="gramEnd"/>
      <w:r w:rsidRPr="00AE5AFF">
        <w:rPr>
          <w:rFonts w:ascii="Palatino Linotype" w:hAnsi="Palatino Linotype"/>
          <w:sz w:val="22"/>
          <w:szCs w:val="22"/>
        </w:rPr>
        <w:t xml:space="preserve"> ба </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ифзи</w:t>
      </w:r>
      <w:proofErr w:type="spellEnd"/>
      <w:r w:rsidRPr="00AE5AFF">
        <w:rPr>
          <w:rFonts w:ascii="Palatino Linotype" w:hAnsi="Palatino Linotype"/>
          <w:sz w:val="22"/>
          <w:szCs w:val="22"/>
        </w:rPr>
        <w:t xml:space="preserve"> ме</w:t>
      </w:r>
      <w:r w:rsidRPr="00AE5AFF">
        <w:rPr>
          <w:rFonts w:ascii="Palatino Linotype" w:hAnsi="Palatino Linotype"/>
          <w:sz w:val="22"/>
          <w:szCs w:val="22"/>
          <w:lang w:val="tg-Cyrl-TJ"/>
        </w:rPr>
        <w:t>ҳ</w:t>
      </w:r>
      <w:r w:rsidRPr="00AE5AFF">
        <w:rPr>
          <w:rFonts w:ascii="Palatino Linotype" w:hAnsi="Palatino Linotype"/>
          <w:sz w:val="22"/>
          <w:szCs w:val="22"/>
        </w:rPr>
        <w:t xml:space="preserve">нат, </w:t>
      </w:r>
      <w:proofErr w:type="spellStart"/>
      <w:r w:rsidRPr="00AE5AFF">
        <w:rPr>
          <w:rFonts w:ascii="Palatino Linotype" w:hAnsi="Palatino Linotype"/>
          <w:sz w:val="22"/>
          <w:szCs w:val="22"/>
        </w:rPr>
        <w:t>техникаи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бехатар</w:t>
      </w:r>
      <w:proofErr w:type="spellEnd"/>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гигиенаи</w:t>
      </w:r>
      <w:proofErr w:type="spellEnd"/>
      <w:r w:rsidRPr="00AE5AFF">
        <w:rPr>
          <w:rFonts w:ascii="Palatino Linotype" w:hAnsi="Palatino Linotype"/>
          <w:sz w:val="22"/>
          <w:szCs w:val="22"/>
        </w:rPr>
        <w:t xml:space="preserve"> ме</w:t>
      </w:r>
      <w:r w:rsidRPr="00AE5AFF">
        <w:rPr>
          <w:rFonts w:ascii="Palatino Linotype" w:hAnsi="Palatino Linotype"/>
          <w:sz w:val="22"/>
          <w:szCs w:val="22"/>
          <w:lang w:val="tg-Cyrl-TJ"/>
        </w:rPr>
        <w:t>ҳ</w:t>
      </w:r>
      <w:r w:rsidRPr="00AE5AFF">
        <w:rPr>
          <w:rFonts w:ascii="Palatino Linotype" w:hAnsi="Palatino Linotype"/>
          <w:sz w:val="22"/>
          <w:szCs w:val="22"/>
        </w:rPr>
        <w:t xml:space="preserve">нат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зиддис</w:t>
      </w:r>
      <w:proofErr w:type="spellEnd"/>
      <w:r w:rsidRPr="00AE5AFF">
        <w:rPr>
          <w:rFonts w:ascii="Palatino Linotype" w:hAnsi="Palatino Linotype"/>
          <w:sz w:val="22"/>
          <w:szCs w:val="22"/>
          <w:lang w:val="tg-Cyrl-TJ"/>
        </w:rPr>
        <w:t>ӯ</w:t>
      </w:r>
      <w:proofErr w:type="spellStart"/>
      <w:r w:rsidRPr="00AE5AFF">
        <w:rPr>
          <w:rFonts w:ascii="Palatino Linotype" w:hAnsi="Palatino Linotype"/>
          <w:sz w:val="22"/>
          <w:szCs w:val="22"/>
        </w:rPr>
        <w:t>хторро</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мутоби</w:t>
      </w:r>
      <w:proofErr w:type="spellEnd"/>
      <w:r w:rsidRPr="00AE5AFF">
        <w:rPr>
          <w:rFonts w:ascii="Palatino Linotype" w:hAnsi="Palatino Linotype"/>
          <w:sz w:val="22"/>
          <w:szCs w:val="22"/>
          <w:lang w:val="tg-Cyrl-TJ"/>
        </w:rPr>
        <w:t>қ</w:t>
      </w:r>
      <w:r w:rsidRPr="00AE5AFF">
        <w:rPr>
          <w:rFonts w:ascii="Palatino Linotype" w:hAnsi="Palatino Linotype"/>
          <w:sz w:val="22"/>
          <w:szCs w:val="22"/>
        </w:rPr>
        <w:t xml:space="preserve">и </w:t>
      </w:r>
      <w:r w:rsidRPr="00AE5AFF">
        <w:rPr>
          <w:rFonts w:ascii="Palatino Linotype" w:hAnsi="Palatino Linotype"/>
          <w:sz w:val="22"/>
          <w:szCs w:val="22"/>
          <w:lang w:val="tg-Cyrl-TJ"/>
        </w:rPr>
        <w:t>Қ</w:t>
      </w:r>
      <w:proofErr w:type="spellStart"/>
      <w:r w:rsidRPr="00AE5AFF">
        <w:rPr>
          <w:rFonts w:ascii="Palatino Linotype" w:hAnsi="Palatino Linotype"/>
          <w:sz w:val="22"/>
          <w:szCs w:val="22"/>
        </w:rPr>
        <w:t>оида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Дастурамал</w:t>
      </w:r>
      <w:proofErr w:type="spellEnd"/>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дахлдор</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риоя</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намоянд</w:t>
      </w:r>
      <w:proofErr w:type="spellEnd"/>
      <w:r w:rsidRPr="00AE5AFF">
        <w:rPr>
          <w:rFonts w:ascii="Palatino Linotype" w:hAnsi="Palatino Linotype"/>
          <w:sz w:val="22"/>
          <w:szCs w:val="22"/>
        </w:rPr>
        <w:t>.</w:t>
      </w:r>
    </w:p>
    <w:p w14:paraId="56BCDCD5" w14:textId="77777777" w:rsidR="00474E78" w:rsidRPr="00AE5AFF" w:rsidRDefault="00474E78" w:rsidP="00474E78">
      <w:pPr>
        <w:jc w:val="both"/>
        <w:rPr>
          <w:rFonts w:ascii="Palatino Linotype" w:hAnsi="Palatino Linotype"/>
          <w:sz w:val="22"/>
          <w:szCs w:val="22"/>
        </w:rPr>
      </w:pPr>
      <w:r w:rsidRPr="00AE5AFF">
        <w:rPr>
          <w:rFonts w:ascii="Palatino Linotype" w:hAnsi="Palatino Linotype"/>
          <w:sz w:val="22"/>
          <w:szCs w:val="22"/>
        </w:rPr>
        <w:t>3.</w:t>
      </w:r>
      <w:proofErr w:type="gramStart"/>
      <w:r w:rsidRPr="00AE5AFF">
        <w:rPr>
          <w:rFonts w:ascii="Palatino Linotype" w:hAnsi="Palatino Linotype"/>
          <w:sz w:val="22"/>
          <w:szCs w:val="22"/>
        </w:rPr>
        <w:t>3.Талбот</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ои</w:t>
      </w:r>
      <w:proofErr w:type="spellEnd"/>
      <w:proofErr w:type="gramEnd"/>
      <w:r w:rsidRPr="00AE5AFF">
        <w:rPr>
          <w:rFonts w:ascii="Palatino Linotype" w:hAnsi="Palatino Linotype"/>
          <w:sz w:val="22"/>
          <w:szCs w:val="22"/>
        </w:rPr>
        <w:t xml:space="preserve"> </w:t>
      </w:r>
      <w:proofErr w:type="spellStart"/>
      <w:r w:rsidRPr="00AE5AFF">
        <w:rPr>
          <w:rFonts w:ascii="Palatino Linotype" w:hAnsi="Palatino Linotype"/>
          <w:sz w:val="22"/>
          <w:szCs w:val="22"/>
        </w:rPr>
        <w:t>Тартиб</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Оид</w:t>
      </w:r>
      <w:proofErr w:type="spellEnd"/>
      <w:r w:rsidRPr="00AE5AFF">
        <w:rPr>
          <w:rFonts w:ascii="Palatino Linotype" w:hAnsi="Palatino Linotype"/>
          <w:sz w:val="22"/>
          <w:szCs w:val="22"/>
        </w:rPr>
        <w:t xml:space="preserve"> ба </w:t>
      </w:r>
      <w:proofErr w:type="spellStart"/>
      <w:r w:rsidRPr="00AE5AFF">
        <w:rPr>
          <w:rFonts w:ascii="Palatino Linotype" w:hAnsi="Palatino Linotype"/>
          <w:sz w:val="22"/>
          <w:szCs w:val="22"/>
        </w:rPr>
        <w:t>муайян</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кардани</w:t>
      </w:r>
      <w:proofErr w:type="spellEnd"/>
      <w:r w:rsidRPr="00AE5AFF">
        <w:rPr>
          <w:rFonts w:ascii="Palatino Linotype" w:hAnsi="Palatino Linotype"/>
          <w:sz w:val="22"/>
          <w:szCs w:val="22"/>
        </w:rPr>
        <w:t xml:space="preserve"> намуди </w:t>
      </w:r>
      <w:proofErr w:type="spellStart"/>
      <w:r w:rsidRPr="00AE5AFF">
        <w:rPr>
          <w:rFonts w:ascii="Palatino Linotype" w:hAnsi="Palatino Linotype"/>
          <w:sz w:val="22"/>
          <w:szCs w:val="22"/>
        </w:rPr>
        <w:t>либоси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корпоративӣ</w:t>
      </w:r>
      <w:proofErr w:type="spellEnd"/>
      <w:r w:rsidRPr="00AE5AFF">
        <w:rPr>
          <w:rFonts w:ascii="Palatino Linotype" w:hAnsi="Palatino Linotype"/>
          <w:sz w:val="22"/>
          <w:szCs w:val="22"/>
        </w:rPr>
        <w:t xml:space="preserve"> дар ҶСК «Бонки Эсхата»-</w:t>
      </w:r>
      <w:proofErr w:type="spellStart"/>
      <w:r w:rsidRPr="00AE5AFF">
        <w:rPr>
          <w:rFonts w:ascii="Palatino Linotype" w:hAnsi="Palatino Linotype"/>
          <w:sz w:val="22"/>
          <w:szCs w:val="22"/>
        </w:rPr>
        <w:t>ро</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қатъи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риоя</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намояд</w:t>
      </w:r>
      <w:proofErr w:type="spellEnd"/>
      <w:r w:rsidRPr="00AE5AFF">
        <w:rPr>
          <w:rFonts w:ascii="Palatino Linotype" w:hAnsi="Palatino Linotype"/>
          <w:sz w:val="22"/>
          <w:szCs w:val="22"/>
        </w:rPr>
        <w:t xml:space="preserve">. </w:t>
      </w:r>
    </w:p>
    <w:p w14:paraId="2670C886" w14:textId="77777777" w:rsidR="00474E78" w:rsidRPr="00AE5AFF" w:rsidRDefault="00474E78" w:rsidP="00474E78">
      <w:pPr>
        <w:jc w:val="both"/>
        <w:rPr>
          <w:rFonts w:ascii="Palatino Linotype" w:hAnsi="Palatino Linotype"/>
          <w:sz w:val="22"/>
          <w:szCs w:val="22"/>
        </w:rPr>
      </w:pPr>
      <w:r w:rsidRPr="00AE5AFF">
        <w:rPr>
          <w:rFonts w:ascii="Palatino Linotype" w:hAnsi="Palatino Linotype"/>
          <w:sz w:val="22"/>
          <w:szCs w:val="22"/>
        </w:rPr>
        <w:t>3.</w:t>
      </w:r>
      <w:proofErr w:type="gramStart"/>
      <w:r w:rsidRPr="00AE5AFF">
        <w:rPr>
          <w:rFonts w:ascii="Palatino Linotype" w:hAnsi="Palatino Linotype"/>
          <w:sz w:val="22"/>
          <w:szCs w:val="22"/>
        </w:rPr>
        <w:t>4.Бобати</w:t>
      </w:r>
      <w:proofErr w:type="gram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бартараф</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кардани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сабаб</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шарт</w:t>
      </w:r>
      <w:proofErr w:type="spellEnd"/>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ои</w:t>
      </w:r>
      <w:proofErr w:type="spellEnd"/>
      <w:r w:rsidRPr="00AE5AFF">
        <w:rPr>
          <w:rFonts w:ascii="Palatino Linotype" w:hAnsi="Palatino Linotype"/>
          <w:sz w:val="22"/>
          <w:szCs w:val="22"/>
        </w:rPr>
        <w:t xml:space="preserve"> ба кори м</w:t>
      </w:r>
      <w:r w:rsidRPr="00AE5AFF">
        <w:rPr>
          <w:rFonts w:ascii="Palatino Linotype" w:hAnsi="Palatino Linotype"/>
          <w:sz w:val="22"/>
          <w:szCs w:val="22"/>
          <w:lang w:val="tg-Cyrl-TJ"/>
        </w:rPr>
        <w:t>ӯъ</w:t>
      </w:r>
      <w:proofErr w:type="spellStart"/>
      <w:r w:rsidRPr="00AE5AFF">
        <w:rPr>
          <w:rFonts w:ascii="Palatino Linotype" w:hAnsi="Palatino Linotype"/>
          <w:sz w:val="22"/>
          <w:szCs w:val="22"/>
        </w:rPr>
        <w:t>тадили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бонк</w:t>
      </w:r>
      <w:proofErr w:type="spellEnd"/>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халалдоркунанда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монеъшаванда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чора</w:t>
      </w:r>
      <w:proofErr w:type="spellEnd"/>
      <w:r w:rsidRPr="00AE5AFF">
        <w:rPr>
          <w:rFonts w:ascii="Palatino Linotype" w:hAnsi="Palatino Linotype"/>
          <w:sz w:val="22"/>
          <w:szCs w:val="22"/>
          <w:lang w:val="tg-Cyrl-TJ"/>
        </w:rPr>
        <w:t>ҳ</w:t>
      </w:r>
      <w:r w:rsidRPr="00AE5AFF">
        <w:rPr>
          <w:rFonts w:ascii="Palatino Linotype" w:hAnsi="Palatino Linotype"/>
          <w:sz w:val="22"/>
          <w:szCs w:val="22"/>
        </w:rPr>
        <w:t xml:space="preserve">о </w:t>
      </w:r>
      <w:proofErr w:type="spellStart"/>
      <w:r w:rsidRPr="00AE5AFF">
        <w:rPr>
          <w:rFonts w:ascii="Palatino Linotype" w:hAnsi="Palatino Linotype"/>
          <w:sz w:val="22"/>
          <w:szCs w:val="22"/>
        </w:rPr>
        <w:t>андешанд</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дар </w:t>
      </w:r>
      <w:proofErr w:type="spellStart"/>
      <w:r w:rsidRPr="00AE5AFF">
        <w:rPr>
          <w:rFonts w:ascii="Palatino Linotype" w:hAnsi="Palatino Linotype"/>
          <w:sz w:val="22"/>
          <w:szCs w:val="22"/>
        </w:rPr>
        <w:t>бораи</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одисаи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рухдода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фавран</w:t>
      </w:r>
      <w:proofErr w:type="spellEnd"/>
      <w:r w:rsidRPr="00AE5AFF">
        <w:rPr>
          <w:rFonts w:ascii="Palatino Linotype" w:hAnsi="Palatino Linotype"/>
          <w:sz w:val="22"/>
          <w:szCs w:val="22"/>
        </w:rPr>
        <w:t xml:space="preserve"> ба </w:t>
      </w:r>
      <w:proofErr w:type="spellStart"/>
      <w:r w:rsidRPr="00AE5AFF">
        <w:rPr>
          <w:rFonts w:ascii="Palatino Linotype" w:hAnsi="Palatino Linotype"/>
          <w:sz w:val="22"/>
          <w:szCs w:val="22"/>
        </w:rPr>
        <w:t>Бонк</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маълумот</w:t>
      </w:r>
      <w:proofErr w:type="spellEnd"/>
      <w:r w:rsidRPr="00AE5AFF">
        <w:rPr>
          <w:rFonts w:ascii="Palatino Linotype" w:hAnsi="Palatino Linotype"/>
          <w:sz w:val="22"/>
          <w:szCs w:val="22"/>
        </w:rPr>
        <w:t xml:space="preserve"> ди</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анд</w:t>
      </w:r>
      <w:proofErr w:type="spellEnd"/>
      <w:r w:rsidRPr="00AE5AFF">
        <w:rPr>
          <w:rFonts w:ascii="Palatino Linotype" w:hAnsi="Palatino Linotype"/>
          <w:sz w:val="22"/>
          <w:szCs w:val="22"/>
        </w:rPr>
        <w:t>.</w:t>
      </w:r>
    </w:p>
    <w:p w14:paraId="4FC97ACB" w14:textId="77777777" w:rsidR="00474E78" w:rsidRPr="00AE5AFF" w:rsidRDefault="00474E78" w:rsidP="00474E78">
      <w:pPr>
        <w:jc w:val="both"/>
        <w:rPr>
          <w:rFonts w:ascii="Palatino Linotype" w:hAnsi="Palatino Linotype"/>
          <w:sz w:val="22"/>
          <w:szCs w:val="22"/>
        </w:rPr>
      </w:pPr>
      <w:r w:rsidRPr="00AE5AFF">
        <w:rPr>
          <w:rFonts w:ascii="Palatino Linotype" w:hAnsi="Palatino Linotype"/>
          <w:sz w:val="22"/>
          <w:szCs w:val="22"/>
        </w:rPr>
        <w:t>3.</w:t>
      </w:r>
      <w:proofErr w:type="gramStart"/>
      <w:r w:rsidRPr="00AE5AFF">
        <w:rPr>
          <w:rFonts w:ascii="Palatino Linotype" w:hAnsi="Palatino Linotype"/>
          <w:sz w:val="22"/>
          <w:szCs w:val="22"/>
        </w:rPr>
        <w:t>5.</w:t>
      </w:r>
      <w:r w:rsidRPr="00AE5AFF">
        <w:rPr>
          <w:rFonts w:ascii="Palatino Linotype" w:hAnsi="Palatino Linotype"/>
          <w:sz w:val="22"/>
          <w:szCs w:val="22"/>
          <w:lang w:val="tg-Cyrl-TJ"/>
        </w:rPr>
        <w:t>Ҷ</w:t>
      </w:r>
      <w:proofErr w:type="spellStart"/>
      <w:r w:rsidRPr="00AE5AFF">
        <w:rPr>
          <w:rFonts w:ascii="Palatino Linotype" w:hAnsi="Palatino Linotype"/>
          <w:sz w:val="22"/>
          <w:szCs w:val="22"/>
        </w:rPr>
        <w:t>ойи</w:t>
      </w:r>
      <w:proofErr w:type="spellEnd"/>
      <w:proofErr w:type="gramEnd"/>
      <w:r w:rsidRPr="00AE5AFF">
        <w:rPr>
          <w:rFonts w:ascii="Palatino Linotype" w:hAnsi="Palatino Linotype"/>
          <w:sz w:val="22"/>
          <w:szCs w:val="22"/>
        </w:rPr>
        <w:t xml:space="preserve"> кор</w:t>
      </w:r>
      <w:r w:rsidRPr="00AE5AFF">
        <w:rPr>
          <w:rFonts w:ascii="Palatino Linotype" w:hAnsi="Palatino Linotype"/>
          <w:sz w:val="22"/>
          <w:szCs w:val="22"/>
          <w:lang w:val="tg-Cyrl-TJ"/>
        </w:rPr>
        <w:t>ӣ</w:t>
      </w:r>
      <w:r w:rsidRPr="00AE5AFF">
        <w:rPr>
          <w:rFonts w:ascii="Palatino Linotype" w:hAnsi="Palatino Linotype"/>
          <w:sz w:val="22"/>
          <w:szCs w:val="22"/>
        </w:rPr>
        <w:t>, та</w:t>
      </w:r>
      <w:r w:rsidRPr="00AE5AFF">
        <w:rPr>
          <w:rFonts w:ascii="Palatino Linotype" w:hAnsi="Palatino Linotype"/>
          <w:sz w:val="22"/>
          <w:szCs w:val="22"/>
          <w:lang w:val="tg-Cyrl-TJ"/>
        </w:rPr>
        <w:t>ҷҳ</w:t>
      </w:r>
      <w:r w:rsidRPr="00AE5AFF">
        <w:rPr>
          <w:rFonts w:ascii="Palatino Linotype" w:hAnsi="Palatino Linotype"/>
          <w:sz w:val="22"/>
          <w:szCs w:val="22"/>
        </w:rPr>
        <w:t xml:space="preserve">изот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асбоб</w:t>
      </w:r>
      <w:proofErr w:type="spellEnd"/>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кории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худро</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тоза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дар </w:t>
      </w:r>
      <w:r w:rsidRPr="00AE5AFF">
        <w:rPr>
          <w:rFonts w:ascii="Palatino Linotype" w:hAnsi="Palatino Linotype"/>
          <w:sz w:val="22"/>
          <w:szCs w:val="22"/>
          <w:lang w:val="tg-Cyrl-TJ"/>
        </w:rPr>
        <w:t xml:space="preserve">ҳолати </w:t>
      </w:r>
      <w:proofErr w:type="spellStart"/>
      <w:r w:rsidRPr="00AE5AFF">
        <w:rPr>
          <w:rFonts w:ascii="Palatino Linotype" w:hAnsi="Palatino Linotype"/>
          <w:sz w:val="22"/>
          <w:szCs w:val="22"/>
        </w:rPr>
        <w:t>дуруст</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ниго</w:t>
      </w:r>
      <w:proofErr w:type="spellEnd"/>
      <w:r w:rsidRPr="00AE5AFF">
        <w:rPr>
          <w:rFonts w:ascii="Palatino Linotype" w:hAnsi="Palatino Linotype"/>
          <w:sz w:val="22"/>
          <w:szCs w:val="22"/>
          <w:lang w:val="tg-Cyrl-TJ"/>
        </w:rPr>
        <w:t>ҳ</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доранд</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Инчунин</w:t>
      </w:r>
      <w:proofErr w:type="spellEnd"/>
      <w:r w:rsidRPr="00AE5AFF">
        <w:rPr>
          <w:rFonts w:ascii="Palatino Linotype" w:hAnsi="Palatino Linotype"/>
          <w:sz w:val="22"/>
          <w:szCs w:val="22"/>
        </w:rPr>
        <w:t xml:space="preserve"> ба </w:t>
      </w:r>
      <w:proofErr w:type="spellStart"/>
      <w:r w:rsidRPr="00AE5AFF">
        <w:rPr>
          <w:rFonts w:ascii="Palatino Linotype" w:hAnsi="Palatino Linotype"/>
          <w:sz w:val="22"/>
          <w:szCs w:val="22"/>
        </w:rPr>
        <w:t>тозагии</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 xml:space="preserve">ӯтоқҳои кории </w:t>
      </w:r>
      <w:r w:rsidRPr="00AE5AFF">
        <w:rPr>
          <w:rFonts w:ascii="Palatino Linotype" w:hAnsi="Palatino Linotype"/>
          <w:sz w:val="22"/>
          <w:szCs w:val="22"/>
        </w:rPr>
        <w:t>ш</w:t>
      </w:r>
      <w:r w:rsidRPr="00AE5AFF">
        <w:rPr>
          <w:rFonts w:ascii="Palatino Linotype" w:hAnsi="Palatino Linotype"/>
          <w:sz w:val="22"/>
          <w:szCs w:val="22"/>
          <w:lang w:val="tg-Cyrl-TJ"/>
        </w:rPr>
        <w:t>ӯ</w:t>
      </w:r>
      <w:proofErr w:type="spellStart"/>
      <w:r w:rsidRPr="00AE5AFF">
        <w:rPr>
          <w:rFonts w:ascii="Palatino Linotype" w:hAnsi="Palatino Linotype"/>
          <w:sz w:val="22"/>
          <w:szCs w:val="22"/>
        </w:rPr>
        <w:t>ъба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мавзеи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Бонк</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риоя</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намоянд</w:t>
      </w:r>
      <w:proofErr w:type="spellEnd"/>
      <w:r w:rsidRPr="00AE5AFF">
        <w:rPr>
          <w:rFonts w:ascii="Palatino Linotype" w:hAnsi="Palatino Linotype"/>
          <w:sz w:val="22"/>
          <w:szCs w:val="22"/>
          <w:lang w:val="tg-Cyrl-TJ"/>
        </w:rPr>
        <w:t xml:space="preserve">, </w:t>
      </w:r>
      <w:proofErr w:type="spellStart"/>
      <w:r w:rsidRPr="00AE5AFF">
        <w:rPr>
          <w:rFonts w:ascii="Palatino Linotype" w:hAnsi="Palatino Linotype"/>
          <w:sz w:val="22"/>
          <w:szCs w:val="22"/>
        </w:rPr>
        <w:t>тартиби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му</w:t>
      </w:r>
      <w:proofErr w:type="spellEnd"/>
      <w:r w:rsidRPr="00AE5AFF">
        <w:rPr>
          <w:rFonts w:ascii="Palatino Linotype" w:hAnsi="Palatino Linotype"/>
          <w:sz w:val="22"/>
          <w:szCs w:val="22"/>
          <w:lang w:val="tg-Cyrl-TJ"/>
        </w:rPr>
        <w:t>қ</w:t>
      </w:r>
      <w:proofErr w:type="spellStart"/>
      <w:r w:rsidRPr="00AE5AFF">
        <w:rPr>
          <w:rFonts w:ascii="Palatino Linotype" w:hAnsi="Palatino Linotype"/>
          <w:sz w:val="22"/>
          <w:szCs w:val="22"/>
        </w:rPr>
        <w:t>аррарнамудаи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ниго</w:t>
      </w:r>
      <w:proofErr w:type="spellEnd"/>
      <w:r w:rsidRPr="00AE5AFF">
        <w:rPr>
          <w:rFonts w:ascii="Palatino Linotype" w:hAnsi="Palatino Linotype"/>
          <w:sz w:val="22"/>
          <w:szCs w:val="22"/>
          <w:lang w:val="tg-Cyrl-TJ"/>
        </w:rPr>
        <w:t>ҳ</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доштани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арзиш</w:t>
      </w:r>
      <w:proofErr w:type="spellEnd"/>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модд</w:t>
      </w:r>
      <w:proofErr w:type="spellEnd"/>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ҳ</w:t>
      </w:r>
      <w:r w:rsidRPr="00AE5AFF">
        <w:rPr>
          <w:rFonts w:ascii="Palatino Linotype" w:hAnsi="Palatino Linotype"/>
          <w:sz w:val="22"/>
          <w:szCs w:val="22"/>
        </w:rPr>
        <w:t>у</w:t>
      </w:r>
      <w:r w:rsidRPr="00AE5AFF">
        <w:rPr>
          <w:rFonts w:ascii="Palatino Linotype" w:hAnsi="Palatino Linotype"/>
          <w:sz w:val="22"/>
          <w:szCs w:val="22"/>
          <w:lang w:val="tg-Cyrl-TJ"/>
        </w:rPr>
        <w:t>ҷҷ</w:t>
      </w:r>
      <w:proofErr w:type="spellStart"/>
      <w:r w:rsidRPr="00AE5AFF">
        <w:rPr>
          <w:rFonts w:ascii="Palatino Linotype" w:hAnsi="Palatino Linotype"/>
          <w:sz w:val="22"/>
          <w:szCs w:val="22"/>
        </w:rPr>
        <w:t>ат</w:t>
      </w:r>
      <w:proofErr w:type="spellEnd"/>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оро</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риоя</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намоянд</w:t>
      </w:r>
      <w:proofErr w:type="spellEnd"/>
      <w:r w:rsidRPr="00AE5AFF">
        <w:rPr>
          <w:rFonts w:ascii="Palatino Linotype" w:hAnsi="Palatino Linotype"/>
          <w:sz w:val="22"/>
          <w:szCs w:val="22"/>
        </w:rPr>
        <w:t>.</w:t>
      </w:r>
    </w:p>
    <w:p w14:paraId="7F78ADD6" w14:textId="77777777" w:rsidR="00474E78" w:rsidRPr="00AE5AFF" w:rsidRDefault="00474E78" w:rsidP="00474E78">
      <w:pPr>
        <w:jc w:val="both"/>
        <w:rPr>
          <w:rFonts w:ascii="Palatino Linotype" w:hAnsi="Palatino Linotype"/>
          <w:sz w:val="22"/>
          <w:szCs w:val="22"/>
        </w:rPr>
      </w:pPr>
      <w:r w:rsidRPr="00AE5AFF">
        <w:rPr>
          <w:rFonts w:ascii="Palatino Linotype" w:hAnsi="Palatino Linotype"/>
          <w:sz w:val="22"/>
          <w:szCs w:val="22"/>
        </w:rPr>
        <w:t>3.</w:t>
      </w:r>
      <w:proofErr w:type="gramStart"/>
      <w:r w:rsidRPr="00AE5AFF">
        <w:rPr>
          <w:rFonts w:ascii="Palatino Linotype" w:hAnsi="Palatino Linotype"/>
          <w:sz w:val="22"/>
          <w:szCs w:val="22"/>
        </w:rPr>
        <w:t>6.Моликияти</w:t>
      </w:r>
      <w:proofErr w:type="gram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Бонкро</w:t>
      </w:r>
      <w:proofErr w:type="spellEnd"/>
      <w:r w:rsidRPr="00AE5AFF">
        <w:rPr>
          <w:rFonts w:ascii="Palatino Linotype" w:hAnsi="Palatino Linotype"/>
          <w:sz w:val="22"/>
          <w:szCs w:val="22"/>
        </w:rPr>
        <w:t xml:space="preserve"> э</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тиёт</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кунанд</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мошин</w:t>
      </w:r>
      <w:proofErr w:type="spellEnd"/>
      <w:r w:rsidRPr="00AE5AFF">
        <w:rPr>
          <w:rFonts w:ascii="Palatino Linotype" w:hAnsi="Palatino Linotype"/>
          <w:sz w:val="22"/>
          <w:szCs w:val="22"/>
          <w:lang w:val="tg-Cyrl-TJ"/>
        </w:rPr>
        <w:t>ҳ</w:t>
      </w:r>
      <w:r w:rsidRPr="00AE5AFF">
        <w:rPr>
          <w:rFonts w:ascii="Palatino Linotype" w:hAnsi="Palatino Linotype"/>
          <w:sz w:val="22"/>
          <w:szCs w:val="22"/>
        </w:rPr>
        <w:t xml:space="preserve">о, </w:t>
      </w:r>
      <w:proofErr w:type="spellStart"/>
      <w:r w:rsidRPr="00AE5AFF">
        <w:rPr>
          <w:rFonts w:ascii="Palatino Linotype" w:hAnsi="Palatino Linotype"/>
          <w:sz w:val="22"/>
          <w:szCs w:val="22"/>
        </w:rPr>
        <w:t>компютер</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дигар</w:t>
      </w:r>
      <w:proofErr w:type="spellEnd"/>
      <w:r w:rsidRPr="00AE5AFF">
        <w:rPr>
          <w:rFonts w:ascii="Palatino Linotype" w:hAnsi="Palatino Linotype"/>
          <w:sz w:val="22"/>
          <w:szCs w:val="22"/>
        </w:rPr>
        <w:t xml:space="preserve"> та</w:t>
      </w:r>
      <w:r w:rsidRPr="00AE5AFF">
        <w:rPr>
          <w:rFonts w:ascii="Palatino Linotype" w:hAnsi="Palatino Linotype"/>
          <w:sz w:val="22"/>
          <w:szCs w:val="22"/>
          <w:lang w:val="tg-Cyrl-TJ"/>
        </w:rPr>
        <w:t>ҷҳ</w:t>
      </w:r>
      <w:proofErr w:type="spellStart"/>
      <w:r w:rsidRPr="00AE5AFF">
        <w:rPr>
          <w:rFonts w:ascii="Palatino Linotype" w:hAnsi="Palatino Linotype"/>
          <w:sz w:val="22"/>
          <w:szCs w:val="22"/>
        </w:rPr>
        <w:t>изотро</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самаранок</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истифода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баранд</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Ашё</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мавод</w:t>
      </w:r>
      <w:proofErr w:type="spellEnd"/>
      <w:r w:rsidRPr="00AE5AFF">
        <w:rPr>
          <w:rFonts w:ascii="Palatino Linotype" w:hAnsi="Palatino Linotype"/>
          <w:sz w:val="22"/>
          <w:szCs w:val="22"/>
          <w:lang w:val="tg-Cyrl-TJ"/>
        </w:rPr>
        <w:t>ҳ</w:t>
      </w:r>
      <w:r w:rsidRPr="00AE5AFF">
        <w:rPr>
          <w:rFonts w:ascii="Palatino Linotype" w:hAnsi="Palatino Linotype"/>
          <w:sz w:val="22"/>
          <w:szCs w:val="22"/>
        </w:rPr>
        <w:t xml:space="preserve">о, </w:t>
      </w:r>
      <w:r w:rsidRPr="00AE5AFF">
        <w:rPr>
          <w:rFonts w:ascii="Palatino Linotype" w:hAnsi="Palatino Linotype"/>
          <w:sz w:val="22"/>
          <w:szCs w:val="22"/>
          <w:lang w:val="tg-Cyrl-TJ"/>
        </w:rPr>
        <w:t>қ</w:t>
      </w:r>
      <w:proofErr w:type="spellStart"/>
      <w:r w:rsidRPr="00AE5AFF">
        <w:rPr>
          <w:rFonts w:ascii="Palatino Linotype" w:hAnsi="Palatino Linotype"/>
          <w:sz w:val="22"/>
          <w:szCs w:val="22"/>
        </w:rPr>
        <w:t>увваи</w:t>
      </w:r>
      <w:proofErr w:type="spellEnd"/>
      <w:r w:rsidRPr="00AE5AFF">
        <w:rPr>
          <w:rFonts w:ascii="Palatino Linotype" w:hAnsi="Palatino Linotype"/>
          <w:sz w:val="22"/>
          <w:szCs w:val="22"/>
        </w:rPr>
        <w:t xml:space="preserve"> бар</w:t>
      </w:r>
      <w:r w:rsidRPr="00AE5AFF">
        <w:rPr>
          <w:rFonts w:ascii="Palatino Linotype" w:hAnsi="Palatino Linotype"/>
          <w:sz w:val="22"/>
          <w:szCs w:val="22"/>
          <w:lang w:val="tg-Cyrl-TJ"/>
        </w:rPr>
        <w:t>қ</w:t>
      </w:r>
      <w:r w:rsidRPr="00AE5AFF">
        <w:rPr>
          <w:rFonts w:ascii="Palatino Linotype" w:hAnsi="Palatino Linotype"/>
          <w:sz w:val="22"/>
          <w:szCs w:val="22"/>
        </w:rPr>
        <w:t>, с</w:t>
      </w:r>
      <w:r w:rsidRPr="00AE5AFF">
        <w:rPr>
          <w:rFonts w:ascii="Palatino Linotype" w:hAnsi="Palatino Linotype"/>
          <w:sz w:val="22"/>
          <w:szCs w:val="22"/>
          <w:lang w:val="tg-Cyrl-TJ"/>
        </w:rPr>
        <w:t>ӯ</w:t>
      </w:r>
      <w:proofErr w:type="spellStart"/>
      <w:r w:rsidRPr="00AE5AFF">
        <w:rPr>
          <w:rFonts w:ascii="Palatino Linotype" w:hAnsi="Palatino Linotype"/>
          <w:sz w:val="22"/>
          <w:szCs w:val="22"/>
        </w:rPr>
        <w:t>зишвор</w:t>
      </w:r>
      <w:proofErr w:type="spellEnd"/>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дигар</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захира</w:t>
      </w:r>
      <w:proofErr w:type="spellEnd"/>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техникиро</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сарфакорона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истифода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баранд</w:t>
      </w:r>
      <w:proofErr w:type="spellEnd"/>
      <w:r w:rsidRPr="00AE5AFF">
        <w:rPr>
          <w:rFonts w:ascii="Palatino Linotype" w:hAnsi="Palatino Linotype"/>
          <w:sz w:val="22"/>
          <w:szCs w:val="22"/>
        </w:rPr>
        <w:t>.</w:t>
      </w:r>
    </w:p>
    <w:p w14:paraId="53B1E0C1" w14:textId="77777777" w:rsidR="00474E78" w:rsidRPr="00AE5AFF" w:rsidRDefault="00474E78" w:rsidP="00474E78">
      <w:pPr>
        <w:jc w:val="both"/>
        <w:rPr>
          <w:rFonts w:ascii="Palatino Linotype" w:hAnsi="Palatino Linotype"/>
          <w:sz w:val="22"/>
          <w:szCs w:val="22"/>
        </w:rPr>
      </w:pPr>
      <w:r w:rsidRPr="00AE5AFF">
        <w:rPr>
          <w:rFonts w:ascii="Palatino Linotype" w:hAnsi="Palatino Linotype"/>
          <w:sz w:val="22"/>
          <w:szCs w:val="22"/>
        </w:rPr>
        <w:t>3.</w:t>
      </w:r>
      <w:proofErr w:type="gramStart"/>
      <w:r w:rsidRPr="00AE5AFF">
        <w:rPr>
          <w:rFonts w:ascii="Palatino Linotype" w:hAnsi="Palatino Linotype"/>
          <w:sz w:val="22"/>
          <w:szCs w:val="22"/>
        </w:rPr>
        <w:t>7.Сирри</w:t>
      </w:r>
      <w:proofErr w:type="gram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бонк</w:t>
      </w:r>
      <w:proofErr w:type="spellEnd"/>
      <w:r w:rsidRPr="00AE5AFF">
        <w:rPr>
          <w:rFonts w:ascii="Palatino Linotype" w:hAnsi="Palatino Linotype"/>
          <w:sz w:val="22"/>
          <w:szCs w:val="22"/>
          <w:lang w:val="tg-Cyrl-TJ"/>
        </w:rPr>
        <w:t xml:space="preserve">ӣ ва тиҷоратиро </w:t>
      </w:r>
      <w:proofErr w:type="spellStart"/>
      <w:r w:rsidRPr="00AE5AFF">
        <w:rPr>
          <w:rFonts w:ascii="Palatino Linotype" w:hAnsi="Palatino Linotype"/>
          <w:sz w:val="22"/>
          <w:szCs w:val="22"/>
        </w:rPr>
        <w:t>махф</w:t>
      </w:r>
      <w:proofErr w:type="spellEnd"/>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ниго</w:t>
      </w:r>
      <w:proofErr w:type="spellEnd"/>
      <w:r w:rsidRPr="00AE5AFF">
        <w:rPr>
          <w:rFonts w:ascii="Palatino Linotype" w:hAnsi="Palatino Linotype"/>
          <w:sz w:val="22"/>
          <w:szCs w:val="22"/>
          <w:lang w:val="tg-Cyrl-TJ"/>
        </w:rPr>
        <w:t>ҳ</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доранд</w:t>
      </w:r>
      <w:proofErr w:type="spellEnd"/>
      <w:r w:rsidRPr="00AE5AFF">
        <w:rPr>
          <w:rFonts w:ascii="Palatino Linotype" w:hAnsi="Palatino Linotype"/>
          <w:sz w:val="22"/>
          <w:szCs w:val="22"/>
        </w:rPr>
        <w:t>.</w:t>
      </w:r>
    </w:p>
    <w:p w14:paraId="6A08293F" w14:textId="77777777" w:rsidR="00474E78" w:rsidRPr="00AE5AFF" w:rsidRDefault="00474E78" w:rsidP="00474E78">
      <w:pPr>
        <w:jc w:val="both"/>
        <w:rPr>
          <w:rFonts w:ascii="Palatino Linotype" w:hAnsi="Palatino Linotype"/>
          <w:sz w:val="22"/>
          <w:szCs w:val="22"/>
        </w:rPr>
      </w:pPr>
      <w:r w:rsidRPr="00AE5AFF">
        <w:rPr>
          <w:rFonts w:ascii="Palatino Linotype" w:hAnsi="Palatino Linotype"/>
          <w:sz w:val="22"/>
          <w:szCs w:val="22"/>
        </w:rPr>
        <w:t>3.</w:t>
      </w:r>
      <w:proofErr w:type="gramStart"/>
      <w:r w:rsidRPr="00AE5AFF">
        <w:rPr>
          <w:rFonts w:ascii="Palatino Linotype" w:hAnsi="Palatino Linotype"/>
          <w:sz w:val="22"/>
          <w:szCs w:val="22"/>
        </w:rPr>
        <w:t>8.Бо</w:t>
      </w:r>
      <w:proofErr w:type="gramEnd"/>
      <w:r w:rsidRPr="00AE5AFF">
        <w:rPr>
          <w:rFonts w:ascii="Palatino Linotype" w:hAnsi="Palatino Linotype"/>
          <w:sz w:val="22"/>
          <w:szCs w:val="22"/>
        </w:rPr>
        <w:t xml:space="preserve"> </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амкорон</w:t>
      </w:r>
      <w:proofErr w:type="spellEnd"/>
      <w:r w:rsidRPr="00AE5AFF">
        <w:rPr>
          <w:rFonts w:ascii="Palatino Linotype" w:hAnsi="Palatino Linotype"/>
          <w:sz w:val="22"/>
          <w:szCs w:val="22"/>
        </w:rPr>
        <w:t xml:space="preserve"> э</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тиромона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муносибат</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намоянд</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рафтори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шоиста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намоянд</w:t>
      </w:r>
      <w:proofErr w:type="spellEnd"/>
      <w:r w:rsidRPr="00AE5AFF">
        <w:rPr>
          <w:rFonts w:ascii="Palatino Linotype" w:hAnsi="Palatino Linotype"/>
          <w:sz w:val="22"/>
          <w:szCs w:val="22"/>
        </w:rPr>
        <w:t>.</w:t>
      </w:r>
    </w:p>
    <w:p w14:paraId="56234D9F" w14:textId="77777777" w:rsidR="00474E78" w:rsidRPr="00AE5AFF" w:rsidRDefault="00474E78" w:rsidP="00474E78">
      <w:pPr>
        <w:jc w:val="both"/>
        <w:rPr>
          <w:rFonts w:ascii="Palatino Linotype" w:hAnsi="Palatino Linotype"/>
          <w:sz w:val="22"/>
          <w:szCs w:val="22"/>
        </w:rPr>
      </w:pPr>
      <w:r w:rsidRPr="00AE5AFF">
        <w:rPr>
          <w:rFonts w:ascii="Palatino Linotype" w:hAnsi="Palatino Linotype"/>
          <w:sz w:val="22"/>
          <w:szCs w:val="22"/>
        </w:rPr>
        <w:t>3.</w:t>
      </w:r>
      <w:proofErr w:type="gramStart"/>
      <w:r w:rsidRPr="00AE5AFF">
        <w:rPr>
          <w:rFonts w:ascii="Palatino Linotype" w:hAnsi="Palatino Linotype"/>
          <w:sz w:val="22"/>
          <w:szCs w:val="22"/>
        </w:rPr>
        <w:t>9.Пайваста</w:t>
      </w:r>
      <w:proofErr w:type="gram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барои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васеъ</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кардани</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ҷ</w:t>
      </w:r>
      <w:r w:rsidRPr="00AE5AFF">
        <w:rPr>
          <w:rFonts w:ascii="Palatino Linotype" w:hAnsi="Palatino Linotype"/>
          <w:sz w:val="22"/>
          <w:szCs w:val="22"/>
        </w:rPr>
        <w:t>а</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онбинии</w:t>
      </w:r>
      <w:proofErr w:type="spellEnd"/>
      <w:r w:rsidRPr="00AE5AFF">
        <w:rPr>
          <w:rFonts w:ascii="Palatino Linotype" w:hAnsi="Palatino Linotype"/>
          <w:sz w:val="22"/>
          <w:szCs w:val="22"/>
        </w:rPr>
        <w:t xml:space="preserve"> худ кор </w:t>
      </w:r>
      <w:proofErr w:type="spellStart"/>
      <w:r w:rsidRPr="00AE5AFF">
        <w:rPr>
          <w:rFonts w:ascii="Palatino Linotype" w:hAnsi="Palatino Linotype"/>
          <w:sz w:val="22"/>
          <w:szCs w:val="22"/>
        </w:rPr>
        <w:t>кунанд</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сат</w:t>
      </w:r>
      <w:r w:rsidRPr="00AE5AFF">
        <w:rPr>
          <w:rFonts w:ascii="Palatino Linotype" w:hAnsi="Palatino Linotype"/>
          <w:sz w:val="22"/>
          <w:szCs w:val="22"/>
          <w:lang w:val="tg-Cyrl-TJ"/>
        </w:rPr>
        <w:t>ҳ</w:t>
      </w:r>
      <w:r w:rsidRPr="00AE5AFF">
        <w:rPr>
          <w:rFonts w:ascii="Palatino Linotype" w:hAnsi="Palatino Linotype"/>
          <w:sz w:val="22"/>
          <w:szCs w:val="22"/>
        </w:rPr>
        <w:t xml:space="preserve">и </w:t>
      </w:r>
      <w:proofErr w:type="spellStart"/>
      <w:r w:rsidRPr="00AE5AFF">
        <w:rPr>
          <w:rFonts w:ascii="Palatino Linotype" w:hAnsi="Palatino Linotype"/>
          <w:sz w:val="22"/>
          <w:szCs w:val="22"/>
        </w:rPr>
        <w:t>дониши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касбии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худро</w:t>
      </w:r>
      <w:proofErr w:type="spellEnd"/>
      <w:r w:rsidRPr="00AE5AFF">
        <w:rPr>
          <w:rFonts w:ascii="Palatino Linotype" w:hAnsi="Palatino Linotype"/>
          <w:sz w:val="22"/>
          <w:szCs w:val="22"/>
        </w:rPr>
        <w:t xml:space="preserve"> баланд </w:t>
      </w:r>
      <w:proofErr w:type="spellStart"/>
      <w:r w:rsidRPr="00AE5AFF">
        <w:rPr>
          <w:rFonts w:ascii="Palatino Linotype" w:hAnsi="Palatino Linotype"/>
          <w:sz w:val="22"/>
          <w:szCs w:val="22"/>
        </w:rPr>
        <w:t>бардоранд</w:t>
      </w:r>
      <w:proofErr w:type="spellEnd"/>
      <w:r w:rsidRPr="00AE5AFF">
        <w:rPr>
          <w:rFonts w:ascii="Palatino Linotype" w:hAnsi="Palatino Linotype"/>
          <w:sz w:val="22"/>
          <w:szCs w:val="22"/>
        </w:rPr>
        <w:t>.</w:t>
      </w:r>
    </w:p>
    <w:p w14:paraId="2365B0A5" w14:textId="77777777" w:rsidR="00474E78" w:rsidRDefault="00474E78" w:rsidP="00474E78">
      <w:pPr>
        <w:jc w:val="both"/>
        <w:rPr>
          <w:ins w:id="2393" w:author="Гафуров Камолджон Азимджонович" w:date="2024-10-11T10:34:00Z" w16du:dateUtc="2024-10-11T05:34:00Z"/>
          <w:rFonts w:ascii="Palatino Linotype" w:hAnsi="Palatino Linotype"/>
          <w:sz w:val="22"/>
          <w:szCs w:val="22"/>
          <w:lang w:val="tg-Cyrl-TJ"/>
        </w:rPr>
      </w:pPr>
      <w:r w:rsidRPr="00AE5AFF">
        <w:rPr>
          <w:rFonts w:ascii="Palatino Linotype" w:hAnsi="Palatino Linotype"/>
          <w:sz w:val="22"/>
          <w:szCs w:val="22"/>
        </w:rPr>
        <w:t>3.</w:t>
      </w:r>
      <w:proofErr w:type="gramStart"/>
      <w:r w:rsidRPr="00AE5AFF">
        <w:rPr>
          <w:rFonts w:ascii="Palatino Linotype" w:hAnsi="Palatino Linotype"/>
          <w:sz w:val="22"/>
          <w:szCs w:val="22"/>
        </w:rPr>
        <w:t>10.Доираи</w:t>
      </w:r>
      <w:proofErr w:type="gramEnd"/>
      <w:r w:rsidRPr="00AE5AFF">
        <w:rPr>
          <w:rFonts w:ascii="Palatino Linotype" w:hAnsi="Palatino Linotype"/>
          <w:sz w:val="22"/>
          <w:szCs w:val="22"/>
        </w:rPr>
        <w:t xml:space="preserve"> </w:t>
      </w:r>
      <w:r w:rsidRPr="00AE5AFF">
        <w:rPr>
          <w:rFonts w:ascii="Palatino Linotype" w:hAnsi="Palatino Linotype"/>
          <w:sz w:val="22"/>
          <w:szCs w:val="22"/>
          <w:lang w:val="tg-Cyrl-TJ"/>
        </w:rPr>
        <w:t>ӯҳ</w:t>
      </w:r>
      <w:proofErr w:type="spellStart"/>
      <w:r w:rsidRPr="00AE5AFF">
        <w:rPr>
          <w:rFonts w:ascii="Palatino Linotype" w:hAnsi="Palatino Linotype"/>
          <w:sz w:val="22"/>
          <w:szCs w:val="22"/>
        </w:rPr>
        <w:t>дадори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вазифа</w:t>
      </w:r>
      <w:proofErr w:type="spellEnd"/>
      <w:r w:rsidRPr="00AE5AFF">
        <w:rPr>
          <w:rFonts w:ascii="Palatino Linotype" w:hAnsi="Palatino Linotype"/>
          <w:sz w:val="22"/>
          <w:szCs w:val="22"/>
        </w:rPr>
        <w:t>)-</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ое</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ки</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ҳ</w:t>
      </w:r>
      <w:r w:rsidRPr="00AE5AFF">
        <w:rPr>
          <w:rFonts w:ascii="Palatino Linotype" w:hAnsi="Palatino Linotype"/>
          <w:sz w:val="22"/>
          <w:szCs w:val="22"/>
        </w:rPr>
        <w:t xml:space="preserve">ар як </w:t>
      </w:r>
      <w:proofErr w:type="spellStart"/>
      <w:r w:rsidRPr="00AE5AFF">
        <w:rPr>
          <w:rFonts w:ascii="Palatino Linotype" w:hAnsi="Palatino Linotype"/>
          <w:sz w:val="22"/>
          <w:szCs w:val="22"/>
        </w:rPr>
        <w:t>корманд</w:t>
      </w:r>
      <w:proofErr w:type="spellEnd"/>
      <w:r w:rsidRPr="00AE5AFF">
        <w:rPr>
          <w:rFonts w:ascii="Palatino Linotype" w:hAnsi="Palatino Linotype"/>
          <w:sz w:val="22"/>
          <w:szCs w:val="22"/>
        </w:rPr>
        <w:t xml:space="preserve"> аз р</w:t>
      </w:r>
      <w:r w:rsidRPr="00AE5AFF">
        <w:rPr>
          <w:rFonts w:ascii="Palatino Linotype" w:hAnsi="Palatino Linotype"/>
          <w:sz w:val="22"/>
          <w:szCs w:val="22"/>
          <w:lang w:val="tg-Cyrl-TJ"/>
        </w:rPr>
        <w:t>ӯ</w:t>
      </w:r>
      <w:proofErr w:type="spellStart"/>
      <w:r w:rsidRPr="00AE5AFF">
        <w:rPr>
          <w:rFonts w:ascii="Palatino Linotype" w:hAnsi="Palatino Linotype"/>
          <w:sz w:val="22"/>
          <w:szCs w:val="22"/>
        </w:rPr>
        <w:t>йи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ихтисос</w:t>
      </w:r>
      <w:proofErr w:type="spellEnd"/>
      <w:r w:rsidRPr="00AE5AFF">
        <w:rPr>
          <w:rFonts w:ascii="Palatino Linotype" w:hAnsi="Palatino Linotype"/>
          <w:sz w:val="22"/>
          <w:szCs w:val="22"/>
        </w:rPr>
        <w:t>, дара</w:t>
      </w:r>
      <w:r w:rsidRPr="00AE5AFF">
        <w:rPr>
          <w:rFonts w:ascii="Palatino Linotype" w:hAnsi="Palatino Linotype"/>
          <w:sz w:val="22"/>
          <w:szCs w:val="22"/>
          <w:lang w:val="tg-Cyrl-TJ"/>
        </w:rPr>
        <w:t>ҷ</w:t>
      </w:r>
      <w:r w:rsidRPr="00AE5AFF">
        <w:rPr>
          <w:rFonts w:ascii="Palatino Linotype" w:hAnsi="Palatino Linotype"/>
          <w:sz w:val="22"/>
          <w:szCs w:val="22"/>
        </w:rPr>
        <w:t xml:space="preserve">аи </w:t>
      </w:r>
      <w:proofErr w:type="spellStart"/>
      <w:r w:rsidRPr="00AE5AFF">
        <w:rPr>
          <w:rFonts w:ascii="Palatino Linotype" w:hAnsi="Palatino Linotype"/>
          <w:sz w:val="22"/>
          <w:szCs w:val="22"/>
        </w:rPr>
        <w:t>тахассусии</w:t>
      </w:r>
      <w:proofErr w:type="spellEnd"/>
      <w:r w:rsidRPr="00AE5AFF">
        <w:rPr>
          <w:rFonts w:ascii="Palatino Linotype" w:hAnsi="Palatino Linotype"/>
          <w:sz w:val="22"/>
          <w:szCs w:val="22"/>
        </w:rPr>
        <w:t xml:space="preserve"> худ и</w:t>
      </w:r>
      <w:r w:rsidRPr="00AE5AFF">
        <w:rPr>
          <w:rFonts w:ascii="Palatino Linotype" w:hAnsi="Palatino Linotype"/>
          <w:sz w:val="22"/>
          <w:szCs w:val="22"/>
          <w:lang w:val="tg-Cyrl-TJ"/>
        </w:rPr>
        <w:t>ҷ</w:t>
      </w:r>
      <w:proofErr w:type="spellStart"/>
      <w:r w:rsidRPr="00AE5AFF">
        <w:rPr>
          <w:rFonts w:ascii="Palatino Linotype" w:hAnsi="Palatino Linotype"/>
          <w:sz w:val="22"/>
          <w:szCs w:val="22"/>
        </w:rPr>
        <w:t>ро</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мекунад</w:t>
      </w:r>
      <w:proofErr w:type="spellEnd"/>
      <w:r w:rsidRPr="00AE5AFF">
        <w:rPr>
          <w:rFonts w:ascii="Palatino Linotype" w:hAnsi="Palatino Linotype"/>
          <w:sz w:val="22"/>
          <w:szCs w:val="22"/>
        </w:rPr>
        <w:t xml:space="preserve">, дар </w:t>
      </w:r>
      <w:proofErr w:type="spellStart"/>
      <w:r w:rsidRPr="00AE5AFF">
        <w:rPr>
          <w:rFonts w:ascii="Palatino Linotype" w:hAnsi="Palatino Linotype"/>
          <w:sz w:val="22"/>
          <w:szCs w:val="22"/>
        </w:rPr>
        <w:t>асоси</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ҷ</w:t>
      </w:r>
      <w:proofErr w:type="spellStart"/>
      <w:r w:rsidRPr="00AE5AFF">
        <w:rPr>
          <w:rFonts w:ascii="Palatino Linotype" w:hAnsi="Palatino Linotype"/>
          <w:sz w:val="22"/>
          <w:szCs w:val="22"/>
        </w:rPr>
        <w:t>адвали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мансаб</w:t>
      </w:r>
      <w:proofErr w:type="spellEnd"/>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дастурамал</w:t>
      </w:r>
      <w:proofErr w:type="spellEnd"/>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мансаб</w:t>
      </w:r>
      <w:proofErr w:type="spellEnd"/>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Низомнома</w:t>
      </w:r>
      <w:proofErr w:type="spellEnd"/>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ои</w:t>
      </w:r>
      <w:proofErr w:type="spellEnd"/>
      <w:r w:rsidRPr="00AE5AFF">
        <w:rPr>
          <w:rFonts w:ascii="Palatino Linotype" w:hAnsi="Palatino Linotype"/>
          <w:sz w:val="22"/>
          <w:szCs w:val="22"/>
        </w:rPr>
        <w:t xml:space="preserve"> бо </w:t>
      </w:r>
      <w:proofErr w:type="spellStart"/>
      <w:r w:rsidRPr="00AE5AFF">
        <w:rPr>
          <w:rFonts w:ascii="Palatino Linotype" w:hAnsi="Palatino Linotype"/>
          <w:sz w:val="22"/>
          <w:szCs w:val="22"/>
        </w:rPr>
        <w:t>тартиби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му</w:t>
      </w:r>
      <w:proofErr w:type="spellEnd"/>
      <w:r w:rsidRPr="00AE5AFF">
        <w:rPr>
          <w:rFonts w:ascii="Palatino Linotype" w:hAnsi="Palatino Linotype"/>
          <w:sz w:val="22"/>
          <w:szCs w:val="22"/>
          <w:lang w:val="tg-Cyrl-TJ"/>
        </w:rPr>
        <w:t>қ</w:t>
      </w:r>
      <w:proofErr w:type="spellStart"/>
      <w:r w:rsidRPr="00AE5AFF">
        <w:rPr>
          <w:rFonts w:ascii="Palatino Linotype" w:hAnsi="Palatino Linotype"/>
          <w:sz w:val="22"/>
          <w:szCs w:val="22"/>
        </w:rPr>
        <w:t>арраршуда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тасди</w:t>
      </w:r>
      <w:proofErr w:type="spellEnd"/>
      <w:r w:rsidRPr="00AE5AFF">
        <w:rPr>
          <w:rFonts w:ascii="Palatino Linotype" w:hAnsi="Palatino Linotype"/>
          <w:sz w:val="22"/>
          <w:szCs w:val="22"/>
          <w:lang w:val="tg-Cyrl-TJ"/>
        </w:rPr>
        <w:t>қ</w:t>
      </w:r>
      <w:proofErr w:type="spellStart"/>
      <w:r w:rsidRPr="00AE5AFF">
        <w:rPr>
          <w:rFonts w:ascii="Palatino Linotype" w:hAnsi="Palatino Linotype"/>
          <w:sz w:val="22"/>
          <w:szCs w:val="22"/>
        </w:rPr>
        <w:t>шуда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муайян</w:t>
      </w:r>
      <w:proofErr w:type="spellEnd"/>
      <w:r w:rsidRPr="00AE5AFF">
        <w:rPr>
          <w:rFonts w:ascii="Palatino Linotype" w:hAnsi="Palatino Linotype"/>
          <w:sz w:val="22"/>
          <w:szCs w:val="22"/>
        </w:rPr>
        <w:t xml:space="preserve"> карда </w:t>
      </w:r>
      <w:proofErr w:type="spellStart"/>
      <w:r w:rsidRPr="00AE5AFF">
        <w:rPr>
          <w:rFonts w:ascii="Palatino Linotype" w:hAnsi="Palatino Linotype"/>
          <w:sz w:val="22"/>
          <w:szCs w:val="22"/>
        </w:rPr>
        <w:t>мешавад</w:t>
      </w:r>
      <w:proofErr w:type="spellEnd"/>
      <w:r w:rsidRPr="00AE5AFF">
        <w:rPr>
          <w:rFonts w:ascii="Palatino Linotype" w:hAnsi="Palatino Linotype"/>
          <w:sz w:val="22"/>
          <w:szCs w:val="22"/>
        </w:rPr>
        <w:t>.</w:t>
      </w:r>
    </w:p>
    <w:p w14:paraId="3E3D6DCA" w14:textId="77777777" w:rsidR="004B5D2F" w:rsidRPr="004B5D2F" w:rsidRDefault="004B5D2F" w:rsidP="00474E78">
      <w:pPr>
        <w:jc w:val="both"/>
        <w:rPr>
          <w:rFonts w:ascii="Palatino Linotype" w:hAnsi="Palatino Linotype"/>
          <w:sz w:val="22"/>
          <w:szCs w:val="22"/>
          <w:lang w:val="tg-Cyrl-TJ"/>
          <w:rPrChange w:id="2394" w:author="Гафуров Камолджон Азимджонович" w:date="2024-10-11T10:34:00Z" w16du:dateUtc="2024-10-11T05:34:00Z">
            <w:rPr>
              <w:rFonts w:ascii="Palatino Linotype" w:hAnsi="Palatino Linotype"/>
              <w:sz w:val="22"/>
              <w:szCs w:val="22"/>
            </w:rPr>
          </w:rPrChange>
        </w:rPr>
      </w:pPr>
    </w:p>
    <w:p w14:paraId="0F36624A" w14:textId="77777777" w:rsidR="00474E78" w:rsidRPr="00AE5AFF" w:rsidRDefault="00474E78" w:rsidP="00474E78">
      <w:pPr>
        <w:jc w:val="center"/>
        <w:rPr>
          <w:rFonts w:ascii="Palatino Linotype" w:hAnsi="Palatino Linotype"/>
          <w:sz w:val="22"/>
          <w:szCs w:val="22"/>
        </w:rPr>
      </w:pPr>
      <w:r w:rsidRPr="00AE5AFF">
        <w:rPr>
          <w:rFonts w:ascii="Palatino Linotype" w:hAnsi="Palatino Linotype"/>
          <w:b/>
          <w:sz w:val="22"/>
          <w:szCs w:val="22"/>
          <w:lang w:val="en-US"/>
        </w:rPr>
        <w:t>IV</w:t>
      </w:r>
      <w:r w:rsidRPr="00AE5AFF">
        <w:rPr>
          <w:rFonts w:ascii="Palatino Linotype" w:hAnsi="Palatino Linotype"/>
          <w:b/>
          <w:sz w:val="22"/>
          <w:szCs w:val="22"/>
        </w:rPr>
        <w:t>.Вазифа</w:t>
      </w:r>
      <w:r w:rsidRPr="00AE5AFF">
        <w:rPr>
          <w:rFonts w:ascii="Palatino Linotype" w:hAnsi="Palatino Linotype"/>
          <w:b/>
          <w:sz w:val="22"/>
          <w:szCs w:val="22"/>
          <w:lang w:val="tg-Cyrl-TJ"/>
        </w:rPr>
        <w:t>ҳ</w:t>
      </w:r>
      <w:proofErr w:type="spellStart"/>
      <w:r w:rsidRPr="00AE5AFF">
        <w:rPr>
          <w:rFonts w:ascii="Palatino Linotype" w:hAnsi="Palatino Linotype"/>
          <w:b/>
          <w:sz w:val="22"/>
          <w:szCs w:val="22"/>
        </w:rPr>
        <w:t>ои</w:t>
      </w:r>
      <w:proofErr w:type="spellEnd"/>
      <w:r w:rsidRPr="00AE5AFF">
        <w:rPr>
          <w:rFonts w:ascii="Palatino Linotype" w:hAnsi="Palatino Linotype"/>
          <w:b/>
          <w:sz w:val="22"/>
          <w:szCs w:val="22"/>
        </w:rPr>
        <w:t xml:space="preserve"> </w:t>
      </w:r>
      <w:proofErr w:type="spellStart"/>
      <w:r w:rsidRPr="00AE5AFF">
        <w:rPr>
          <w:rFonts w:ascii="Palatino Linotype" w:hAnsi="Palatino Linotype"/>
          <w:b/>
          <w:sz w:val="22"/>
          <w:szCs w:val="22"/>
        </w:rPr>
        <w:t>асосии</w:t>
      </w:r>
      <w:proofErr w:type="spellEnd"/>
      <w:r w:rsidRPr="00AE5AFF">
        <w:rPr>
          <w:rFonts w:ascii="Palatino Linotype" w:hAnsi="Palatino Linotype"/>
          <w:b/>
          <w:sz w:val="22"/>
          <w:szCs w:val="22"/>
        </w:rPr>
        <w:t xml:space="preserve"> </w:t>
      </w:r>
      <w:proofErr w:type="spellStart"/>
      <w:r w:rsidRPr="00AE5AFF">
        <w:rPr>
          <w:rFonts w:ascii="Palatino Linotype" w:hAnsi="Palatino Linotype"/>
          <w:b/>
          <w:sz w:val="22"/>
          <w:szCs w:val="22"/>
        </w:rPr>
        <w:t>Бонк</w:t>
      </w:r>
      <w:proofErr w:type="spellEnd"/>
    </w:p>
    <w:p w14:paraId="34657B23" w14:textId="77777777" w:rsidR="00474E78" w:rsidRPr="00AE5AFF" w:rsidRDefault="00474E78" w:rsidP="00474E78">
      <w:pPr>
        <w:jc w:val="both"/>
        <w:rPr>
          <w:rFonts w:ascii="Palatino Linotype" w:hAnsi="Palatino Linotype"/>
          <w:sz w:val="22"/>
          <w:szCs w:val="22"/>
        </w:rPr>
      </w:pPr>
      <w:proofErr w:type="spellStart"/>
      <w:r w:rsidRPr="00AE5AFF">
        <w:rPr>
          <w:rFonts w:ascii="Palatino Linotype" w:hAnsi="Palatino Linotype"/>
          <w:sz w:val="22"/>
          <w:szCs w:val="22"/>
        </w:rPr>
        <w:t>Бонк</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вазифадор</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аст</w:t>
      </w:r>
      <w:proofErr w:type="spellEnd"/>
      <w:r w:rsidRPr="00AE5AFF">
        <w:rPr>
          <w:rFonts w:ascii="Palatino Linotype" w:hAnsi="Palatino Linotype"/>
          <w:sz w:val="22"/>
          <w:szCs w:val="22"/>
        </w:rPr>
        <w:t>:</w:t>
      </w:r>
    </w:p>
    <w:p w14:paraId="3431C7C8" w14:textId="77777777" w:rsidR="00474E78" w:rsidRPr="00AE5AFF" w:rsidRDefault="00474E78" w:rsidP="00474E78">
      <w:pPr>
        <w:jc w:val="both"/>
        <w:rPr>
          <w:rFonts w:ascii="Palatino Linotype" w:hAnsi="Palatino Linotype"/>
          <w:sz w:val="22"/>
          <w:szCs w:val="22"/>
        </w:rPr>
      </w:pPr>
      <w:r w:rsidRPr="00AE5AFF">
        <w:rPr>
          <w:rFonts w:ascii="Palatino Linotype" w:hAnsi="Palatino Linotype"/>
          <w:sz w:val="22"/>
          <w:szCs w:val="22"/>
        </w:rPr>
        <w:t>4.</w:t>
      </w:r>
      <w:proofErr w:type="gramStart"/>
      <w:r w:rsidRPr="00AE5AFF">
        <w:rPr>
          <w:rFonts w:ascii="Palatino Linotype" w:hAnsi="Palatino Linotype"/>
          <w:sz w:val="22"/>
          <w:szCs w:val="22"/>
        </w:rPr>
        <w:t>1.Кори</w:t>
      </w:r>
      <w:proofErr w:type="gramEnd"/>
      <w:r w:rsidRPr="00AE5AFF">
        <w:rPr>
          <w:rFonts w:ascii="Palatino Linotype" w:hAnsi="Palatino Linotype"/>
          <w:sz w:val="22"/>
          <w:szCs w:val="22"/>
        </w:rPr>
        <w:t xml:space="preserve"> </w:t>
      </w:r>
      <w:proofErr w:type="spellStart"/>
      <w:r w:rsidRPr="00AE5AFF">
        <w:rPr>
          <w:rFonts w:ascii="Palatino Linotype" w:hAnsi="Palatino Linotype"/>
          <w:sz w:val="22"/>
          <w:szCs w:val="22"/>
        </w:rPr>
        <w:t>кормандонро</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дуруст</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ташкил</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кунад</w:t>
      </w:r>
      <w:proofErr w:type="spellEnd"/>
      <w:r w:rsidRPr="00AE5AFF">
        <w:rPr>
          <w:rFonts w:ascii="Palatino Linotype" w:hAnsi="Palatino Linotype"/>
          <w:sz w:val="22"/>
          <w:szCs w:val="22"/>
        </w:rPr>
        <w:t xml:space="preserve">, то </w:t>
      </w:r>
      <w:proofErr w:type="spellStart"/>
      <w:r w:rsidRPr="00AE5AFF">
        <w:rPr>
          <w:rFonts w:ascii="Palatino Linotype" w:hAnsi="Palatino Linotype"/>
          <w:sz w:val="22"/>
          <w:szCs w:val="22"/>
        </w:rPr>
        <w:t>ки</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ҳ</w:t>
      </w:r>
      <w:r w:rsidRPr="00AE5AFF">
        <w:rPr>
          <w:rFonts w:ascii="Palatino Linotype" w:hAnsi="Palatino Linotype"/>
          <w:sz w:val="22"/>
          <w:szCs w:val="22"/>
        </w:rPr>
        <w:t xml:space="preserve">ар кас бо </w:t>
      </w:r>
      <w:proofErr w:type="spellStart"/>
      <w:r w:rsidRPr="00AE5AFF">
        <w:rPr>
          <w:rFonts w:ascii="Palatino Linotype" w:hAnsi="Palatino Linotype"/>
          <w:sz w:val="22"/>
          <w:szCs w:val="22"/>
        </w:rPr>
        <w:t>ихтисос</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дара</w:t>
      </w:r>
      <w:r w:rsidRPr="00AE5AFF">
        <w:rPr>
          <w:rFonts w:ascii="Palatino Linotype" w:hAnsi="Palatino Linotype"/>
          <w:sz w:val="22"/>
          <w:szCs w:val="22"/>
          <w:lang w:val="tg-Cyrl-TJ"/>
        </w:rPr>
        <w:t>ҷ</w:t>
      </w:r>
      <w:r w:rsidRPr="00AE5AFF">
        <w:rPr>
          <w:rFonts w:ascii="Palatino Linotype" w:hAnsi="Palatino Linotype"/>
          <w:sz w:val="22"/>
          <w:szCs w:val="22"/>
        </w:rPr>
        <w:t xml:space="preserve">аи </w:t>
      </w:r>
      <w:proofErr w:type="spellStart"/>
      <w:r w:rsidRPr="00AE5AFF">
        <w:rPr>
          <w:rFonts w:ascii="Palatino Linotype" w:hAnsi="Palatino Linotype"/>
          <w:sz w:val="22"/>
          <w:szCs w:val="22"/>
        </w:rPr>
        <w:t>маълумотнокии</w:t>
      </w:r>
      <w:proofErr w:type="spellEnd"/>
      <w:r w:rsidRPr="00AE5AFF">
        <w:rPr>
          <w:rFonts w:ascii="Palatino Linotype" w:hAnsi="Palatino Linotype"/>
          <w:sz w:val="22"/>
          <w:szCs w:val="22"/>
        </w:rPr>
        <w:t xml:space="preserve"> худ кор </w:t>
      </w:r>
      <w:proofErr w:type="spellStart"/>
      <w:r w:rsidRPr="00AE5AFF">
        <w:rPr>
          <w:rFonts w:ascii="Palatino Linotype" w:hAnsi="Palatino Linotype"/>
          <w:sz w:val="22"/>
          <w:szCs w:val="22"/>
        </w:rPr>
        <w:t>кунад</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ҷ</w:t>
      </w:r>
      <w:proofErr w:type="spellStart"/>
      <w:r w:rsidRPr="00AE5AFF">
        <w:rPr>
          <w:rFonts w:ascii="Palatino Linotype" w:hAnsi="Palatino Linotype"/>
          <w:sz w:val="22"/>
          <w:szCs w:val="22"/>
        </w:rPr>
        <w:t>ойи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кории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вобаста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кардашуда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дошта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бошад</w:t>
      </w:r>
      <w:proofErr w:type="spellEnd"/>
      <w:r w:rsidRPr="00AE5AFF">
        <w:rPr>
          <w:rFonts w:ascii="Palatino Linotype" w:hAnsi="Palatino Linotype"/>
          <w:sz w:val="22"/>
          <w:szCs w:val="22"/>
        </w:rPr>
        <w:t xml:space="preserve">, сари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lang w:val="tg-Cyrl-TJ"/>
        </w:rPr>
        <w:t>қ</w:t>
      </w:r>
      <w:r w:rsidRPr="00AE5AFF">
        <w:rPr>
          <w:rFonts w:ascii="Palatino Linotype" w:hAnsi="Palatino Linotype"/>
          <w:sz w:val="22"/>
          <w:szCs w:val="22"/>
        </w:rPr>
        <w:t>т то ба кор о</w:t>
      </w:r>
      <w:r w:rsidRPr="00AE5AFF">
        <w:rPr>
          <w:rFonts w:ascii="Palatino Linotype" w:hAnsi="Palatino Linotype"/>
          <w:sz w:val="22"/>
          <w:szCs w:val="22"/>
          <w:lang w:val="tg-Cyrl-TJ"/>
        </w:rPr>
        <w:t>ғ</w:t>
      </w:r>
      <w:proofErr w:type="spellStart"/>
      <w:r w:rsidRPr="00AE5AFF">
        <w:rPr>
          <w:rFonts w:ascii="Palatino Linotype" w:hAnsi="Palatino Linotype"/>
          <w:sz w:val="22"/>
          <w:szCs w:val="22"/>
        </w:rPr>
        <w:t>оз</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намудан</w:t>
      </w:r>
      <w:proofErr w:type="spellEnd"/>
      <w:r w:rsidRPr="00AE5AFF">
        <w:rPr>
          <w:rFonts w:ascii="Palatino Linotype" w:hAnsi="Palatino Linotype"/>
          <w:sz w:val="22"/>
          <w:szCs w:val="22"/>
        </w:rPr>
        <w:t xml:space="preserve"> бо </w:t>
      </w:r>
      <w:proofErr w:type="spellStart"/>
      <w:r w:rsidRPr="00AE5AFF">
        <w:rPr>
          <w:rFonts w:ascii="Palatino Linotype" w:hAnsi="Palatino Linotype"/>
          <w:sz w:val="22"/>
          <w:szCs w:val="22"/>
        </w:rPr>
        <w:t>вазифа</w:t>
      </w:r>
      <w:proofErr w:type="spellEnd"/>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гузошташуда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шинос</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бошад</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дар </w:t>
      </w:r>
      <w:proofErr w:type="spellStart"/>
      <w:r w:rsidRPr="00AE5AFF">
        <w:rPr>
          <w:rFonts w:ascii="Palatino Linotype" w:hAnsi="Palatino Linotype"/>
          <w:sz w:val="22"/>
          <w:szCs w:val="22"/>
        </w:rPr>
        <w:t>давоми</w:t>
      </w:r>
      <w:proofErr w:type="spellEnd"/>
      <w:r w:rsidRPr="00AE5AFF">
        <w:rPr>
          <w:rFonts w:ascii="Palatino Linotype" w:hAnsi="Palatino Linotype"/>
          <w:sz w:val="22"/>
          <w:szCs w:val="22"/>
        </w:rPr>
        <w:t xml:space="preserve"> р</w:t>
      </w:r>
      <w:r w:rsidRPr="00AE5AFF">
        <w:rPr>
          <w:rFonts w:ascii="Palatino Linotype" w:hAnsi="Palatino Linotype"/>
          <w:sz w:val="22"/>
          <w:szCs w:val="22"/>
          <w:lang w:val="tg-Cyrl-TJ"/>
        </w:rPr>
        <w:t>ӯ</w:t>
      </w:r>
      <w:proofErr w:type="spellStart"/>
      <w:r w:rsidRPr="00AE5AFF">
        <w:rPr>
          <w:rFonts w:ascii="Palatino Linotype" w:hAnsi="Palatino Linotype"/>
          <w:sz w:val="22"/>
          <w:szCs w:val="22"/>
        </w:rPr>
        <w:t>зи</w:t>
      </w:r>
      <w:proofErr w:type="spellEnd"/>
      <w:r w:rsidRPr="00AE5AFF">
        <w:rPr>
          <w:rFonts w:ascii="Palatino Linotype" w:hAnsi="Palatino Linotype"/>
          <w:sz w:val="22"/>
          <w:szCs w:val="22"/>
        </w:rPr>
        <w:t xml:space="preserve"> кор</w:t>
      </w:r>
      <w:r w:rsidRPr="00AE5AFF">
        <w:rPr>
          <w:rFonts w:ascii="Palatino Linotype" w:hAnsi="Palatino Linotype"/>
          <w:sz w:val="22"/>
          <w:szCs w:val="22"/>
          <w:lang w:val="tg-Cyrl-TJ"/>
        </w:rPr>
        <w:t>ӣ</w:t>
      </w:r>
      <w:r w:rsidRPr="00AE5AFF">
        <w:rPr>
          <w:rFonts w:ascii="Palatino Linotype" w:hAnsi="Palatino Linotype"/>
          <w:sz w:val="22"/>
          <w:szCs w:val="22"/>
        </w:rPr>
        <w:t xml:space="preserve"> бо кор </w:t>
      </w:r>
      <w:proofErr w:type="spellStart"/>
      <w:r w:rsidRPr="00AE5AFF">
        <w:rPr>
          <w:rFonts w:ascii="Palatino Linotype" w:hAnsi="Palatino Linotype"/>
          <w:sz w:val="22"/>
          <w:szCs w:val="22"/>
        </w:rPr>
        <w:t>таъмин</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бошад</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шарт</w:t>
      </w:r>
      <w:proofErr w:type="spellEnd"/>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ои</w:t>
      </w:r>
      <w:proofErr w:type="spellEnd"/>
      <w:r w:rsidRPr="00AE5AFF">
        <w:rPr>
          <w:rFonts w:ascii="Palatino Linotype" w:hAnsi="Palatino Linotype"/>
          <w:sz w:val="22"/>
          <w:szCs w:val="22"/>
        </w:rPr>
        <w:t xml:space="preserve"> солим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бехатарии</w:t>
      </w:r>
      <w:proofErr w:type="spellEnd"/>
      <w:r w:rsidRPr="00AE5AFF">
        <w:rPr>
          <w:rFonts w:ascii="Palatino Linotype" w:hAnsi="Palatino Linotype"/>
          <w:sz w:val="22"/>
          <w:szCs w:val="22"/>
        </w:rPr>
        <w:t xml:space="preserve"> ме</w:t>
      </w:r>
      <w:r w:rsidRPr="00AE5AFF">
        <w:rPr>
          <w:rFonts w:ascii="Palatino Linotype" w:hAnsi="Palatino Linotype"/>
          <w:sz w:val="22"/>
          <w:szCs w:val="22"/>
          <w:lang w:val="tg-Cyrl-TJ"/>
        </w:rPr>
        <w:t>ҳ</w:t>
      </w:r>
      <w:r w:rsidRPr="00AE5AFF">
        <w:rPr>
          <w:rFonts w:ascii="Palatino Linotype" w:hAnsi="Palatino Linotype"/>
          <w:sz w:val="22"/>
          <w:szCs w:val="22"/>
        </w:rPr>
        <w:t xml:space="preserve">нат, </w:t>
      </w:r>
      <w:proofErr w:type="spellStart"/>
      <w:r w:rsidRPr="00AE5AFF">
        <w:rPr>
          <w:rFonts w:ascii="Palatino Linotype" w:hAnsi="Palatino Linotype"/>
          <w:sz w:val="22"/>
          <w:szCs w:val="22"/>
        </w:rPr>
        <w:t>вазъи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дурустии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компютер</w:t>
      </w:r>
      <w:proofErr w:type="spellEnd"/>
      <w:r w:rsidRPr="00AE5AFF">
        <w:rPr>
          <w:rFonts w:ascii="Palatino Linotype" w:hAnsi="Palatino Linotype"/>
          <w:sz w:val="22"/>
          <w:szCs w:val="22"/>
          <w:lang w:val="tg-Cyrl-TJ"/>
        </w:rPr>
        <w:t>ҳ</w:t>
      </w:r>
      <w:r w:rsidRPr="00AE5AFF">
        <w:rPr>
          <w:rFonts w:ascii="Palatino Linotype" w:hAnsi="Palatino Linotype"/>
          <w:sz w:val="22"/>
          <w:szCs w:val="22"/>
        </w:rPr>
        <w:t xml:space="preserve">о, </w:t>
      </w:r>
      <w:proofErr w:type="spellStart"/>
      <w:r w:rsidRPr="00AE5AFF">
        <w:rPr>
          <w:rFonts w:ascii="Palatino Linotype" w:hAnsi="Palatino Linotype"/>
          <w:sz w:val="22"/>
          <w:szCs w:val="22"/>
        </w:rPr>
        <w:t>мошин</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дигар</w:t>
      </w:r>
      <w:proofErr w:type="spellEnd"/>
      <w:r w:rsidRPr="00AE5AFF">
        <w:rPr>
          <w:rFonts w:ascii="Palatino Linotype" w:hAnsi="Palatino Linotype"/>
          <w:sz w:val="22"/>
          <w:szCs w:val="22"/>
        </w:rPr>
        <w:t xml:space="preserve"> та</w:t>
      </w:r>
      <w:r w:rsidRPr="00AE5AFF">
        <w:rPr>
          <w:rFonts w:ascii="Palatino Linotype" w:hAnsi="Palatino Linotype"/>
          <w:sz w:val="22"/>
          <w:szCs w:val="22"/>
          <w:lang w:val="tg-Cyrl-TJ"/>
        </w:rPr>
        <w:t>ҷҳ</w:t>
      </w:r>
      <w:r w:rsidRPr="00AE5AFF">
        <w:rPr>
          <w:rFonts w:ascii="Palatino Linotype" w:hAnsi="Palatino Linotype"/>
          <w:sz w:val="22"/>
          <w:szCs w:val="22"/>
        </w:rPr>
        <w:t xml:space="preserve">изот, </w:t>
      </w:r>
      <w:proofErr w:type="spellStart"/>
      <w:r w:rsidRPr="00AE5AFF">
        <w:rPr>
          <w:rFonts w:ascii="Palatino Linotype" w:hAnsi="Palatino Linotype"/>
          <w:sz w:val="22"/>
          <w:szCs w:val="22"/>
        </w:rPr>
        <w:t>инчунин</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lastRenderedPageBreak/>
        <w:t>захира</w:t>
      </w:r>
      <w:proofErr w:type="spellEnd"/>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меъёрии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мавод</w:t>
      </w:r>
      <w:proofErr w:type="spellEnd"/>
      <w:r w:rsidRPr="00AE5AFF">
        <w:rPr>
          <w:rFonts w:ascii="Palatino Linotype" w:hAnsi="Palatino Linotype"/>
          <w:sz w:val="22"/>
          <w:szCs w:val="22"/>
          <w:lang w:val="tg-Cyrl-TJ"/>
        </w:rPr>
        <w:t>ҳ</w:t>
      </w:r>
      <w:r w:rsidRPr="00AE5AFF">
        <w:rPr>
          <w:rFonts w:ascii="Palatino Linotype" w:hAnsi="Palatino Linotype"/>
          <w:sz w:val="22"/>
          <w:szCs w:val="22"/>
        </w:rPr>
        <w:t xml:space="preserve">о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дигар</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захира</w:t>
      </w:r>
      <w:proofErr w:type="spellEnd"/>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барои</w:t>
      </w:r>
      <w:proofErr w:type="spellEnd"/>
      <w:r w:rsidRPr="00AE5AFF">
        <w:rPr>
          <w:rFonts w:ascii="Palatino Linotype" w:hAnsi="Palatino Linotype"/>
          <w:sz w:val="22"/>
          <w:szCs w:val="22"/>
        </w:rPr>
        <w:t xml:space="preserve"> кори </w:t>
      </w:r>
      <w:proofErr w:type="spellStart"/>
      <w:r w:rsidRPr="00AE5AFF">
        <w:rPr>
          <w:rFonts w:ascii="Palatino Linotype" w:hAnsi="Palatino Linotype"/>
          <w:sz w:val="22"/>
          <w:szCs w:val="22"/>
        </w:rPr>
        <w:t>бетава</w:t>
      </w:r>
      <w:proofErr w:type="spellEnd"/>
      <w:r w:rsidRPr="00AE5AFF">
        <w:rPr>
          <w:rFonts w:ascii="Palatino Linotype" w:hAnsi="Palatino Linotype"/>
          <w:sz w:val="22"/>
          <w:szCs w:val="22"/>
          <w:lang w:val="tg-Cyrl-TJ"/>
        </w:rPr>
        <w:t>ққ</w:t>
      </w:r>
      <w:r w:rsidRPr="00AE5AFF">
        <w:rPr>
          <w:rFonts w:ascii="Palatino Linotype" w:hAnsi="Palatino Linotype"/>
          <w:sz w:val="22"/>
          <w:szCs w:val="22"/>
        </w:rPr>
        <w:t xml:space="preserve">уф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бонизом</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заруриро</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таъмин</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кунад</w:t>
      </w:r>
      <w:proofErr w:type="spellEnd"/>
      <w:r w:rsidRPr="00AE5AFF">
        <w:rPr>
          <w:rFonts w:ascii="Palatino Linotype" w:hAnsi="Palatino Linotype"/>
          <w:sz w:val="22"/>
          <w:szCs w:val="22"/>
        </w:rPr>
        <w:t>.</w:t>
      </w:r>
    </w:p>
    <w:p w14:paraId="74CA03DE" w14:textId="77777777" w:rsidR="00474E78" w:rsidRPr="00AE5AFF" w:rsidRDefault="00474E78" w:rsidP="00474E78">
      <w:pPr>
        <w:jc w:val="both"/>
        <w:rPr>
          <w:rFonts w:ascii="Palatino Linotype" w:hAnsi="Palatino Linotype"/>
          <w:sz w:val="22"/>
          <w:szCs w:val="22"/>
        </w:rPr>
      </w:pPr>
      <w:r w:rsidRPr="00AE5AFF">
        <w:rPr>
          <w:rFonts w:ascii="Palatino Linotype" w:hAnsi="Palatino Linotype"/>
          <w:sz w:val="22"/>
          <w:szCs w:val="22"/>
        </w:rPr>
        <w:t>4.</w:t>
      </w:r>
      <w:proofErr w:type="gramStart"/>
      <w:r w:rsidRPr="00AE5AFF">
        <w:rPr>
          <w:rFonts w:ascii="Palatino Linotype" w:hAnsi="Palatino Linotype"/>
          <w:sz w:val="22"/>
          <w:szCs w:val="22"/>
        </w:rPr>
        <w:t>2.Мунтазам</w:t>
      </w:r>
      <w:proofErr w:type="gramEnd"/>
      <w:r w:rsidRPr="00AE5AFF">
        <w:rPr>
          <w:rFonts w:ascii="Palatino Linotype" w:hAnsi="Palatino Linotype"/>
          <w:sz w:val="22"/>
          <w:szCs w:val="22"/>
        </w:rPr>
        <w:t xml:space="preserve"> </w:t>
      </w:r>
      <w:proofErr w:type="spellStart"/>
      <w:r w:rsidRPr="00AE5AFF">
        <w:rPr>
          <w:rFonts w:ascii="Palatino Linotype" w:hAnsi="Palatino Linotype"/>
          <w:sz w:val="22"/>
          <w:szCs w:val="22"/>
        </w:rPr>
        <w:t>ташкили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пардохти</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 xml:space="preserve">музди </w:t>
      </w:r>
      <w:r w:rsidRPr="00AE5AFF">
        <w:rPr>
          <w:rFonts w:ascii="Palatino Linotype" w:hAnsi="Palatino Linotype"/>
          <w:sz w:val="22"/>
          <w:szCs w:val="22"/>
        </w:rPr>
        <w:t>ме</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натро</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такмил</w:t>
      </w:r>
      <w:proofErr w:type="spellEnd"/>
      <w:r w:rsidRPr="00AE5AFF">
        <w:rPr>
          <w:rFonts w:ascii="Palatino Linotype" w:hAnsi="Palatino Linotype"/>
          <w:sz w:val="22"/>
          <w:szCs w:val="22"/>
        </w:rPr>
        <w:t xml:space="preserve"> ди</w:t>
      </w:r>
      <w:r w:rsidRPr="00AE5AFF">
        <w:rPr>
          <w:rFonts w:ascii="Palatino Linotype" w:hAnsi="Palatino Linotype"/>
          <w:sz w:val="22"/>
          <w:szCs w:val="22"/>
          <w:lang w:val="tg-Cyrl-TJ"/>
        </w:rPr>
        <w:t>ҳ</w:t>
      </w:r>
      <w:r w:rsidRPr="00AE5AFF">
        <w:rPr>
          <w:rFonts w:ascii="Palatino Linotype" w:hAnsi="Palatino Linotype"/>
          <w:sz w:val="22"/>
          <w:szCs w:val="22"/>
        </w:rPr>
        <w:t xml:space="preserve">ад, </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авасмандгардонии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кормандонро</w:t>
      </w:r>
      <w:proofErr w:type="spellEnd"/>
      <w:r w:rsidRPr="00AE5AFF">
        <w:rPr>
          <w:rFonts w:ascii="Palatino Linotype" w:hAnsi="Palatino Linotype"/>
          <w:sz w:val="22"/>
          <w:szCs w:val="22"/>
        </w:rPr>
        <w:t xml:space="preserve"> аз р</w:t>
      </w:r>
      <w:r w:rsidRPr="00AE5AFF">
        <w:rPr>
          <w:rFonts w:ascii="Palatino Linotype" w:hAnsi="Palatino Linotype"/>
          <w:sz w:val="22"/>
          <w:szCs w:val="22"/>
          <w:lang w:val="tg-Cyrl-TJ"/>
        </w:rPr>
        <w:t>ӯ</w:t>
      </w:r>
      <w:proofErr w:type="spellStart"/>
      <w:r w:rsidRPr="00AE5AFF">
        <w:rPr>
          <w:rFonts w:ascii="Palatino Linotype" w:hAnsi="Palatino Linotype"/>
          <w:sz w:val="22"/>
          <w:szCs w:val="22"/>
        </w:rPr>
        <w:t>йи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нати</w:t>
      </w:r>
      <w:proofErr w:type="spellEnd"/>
      <w:r w:rsidRPr="00AE5AFF">
        <w:rPr>
          <w:rFonts w:ascii="Palatino Linotype" w:hAnsi="Palatino Linotype"/>
          <w:sz w:val="22"/>
          <w:szCs w:val="22"/>
          <w:lang w:val="tg-Cyrl-TJ"/>
        </w:rPr>
        <w:t>ҷ</w:t>
      </w:r>
      <w:r w:rsidRPr="00AE5AFF">
        <w:rPr>
          <w:rFonts w:ascii="Palatino Linotype" w:hAnsi="Palatino Linotype"/>
          <w:sz w:val="22"/>
          <w:szCs w:val="22"/>
        </w:rPr>
        <w:t>а</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ои</w:t>
      </w:r>
      <w:proofErr w:type="spellEnd"/>
      <w:r w:rsidRPr="00AE5AFF">
        <w:rPr>
          <w:rFonts w:ascii="Palatino Linotype" w:hAnsi="Palatino Linotype"/>
          <w:sz w:val="22"/>
          <w:szCs w:val="22"/>
        </w:rPr>
        <w:t xml:space="preserve"> ме</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натии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шахс</w:t>
      </w:r>
      <w:proofErr w:type="spellEnd"/>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нати</w:t>
      </w:r>
      <w:proofErr w:type="spellEnd"/>
      <w:r w:rsidRPr="00AE5AFF">
        <w:rPr>
          <w:rFonts w:ascii="Palatino Linotype" w:hAnsi="Palatino Linotype"/>
          <w:sz w:val="22"/>
          <w:szCs w:val="22"/>
          <w:lang w:val="tg-Cyrl-TJ"/>
        </w:rPr>
        <w:t>ҷ</w:t>
      </w:r>
      <w:r w:rsidRPr="00AE5AFF">
        <w:rPr>
          <w:rFonts w:ascii="Palatino Linotype" w:hAnsi="Palatino Linotype"/>
          <w:sz w:val="22"/>
          <w:szCs w:val="22"/>
        </w:rPr>
        <w:t>а</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умумии</w:t>
      </w:r>
      <w:proofErr w:type="spellEnd"/>
      <w:r w:rsidRPr="00AE5AFF">
        <w:rPr>
          <w:rFonts w:ascii="Palatino Linotype" w:hAnsi="Palatino Linotype"/>
          <w:sz w:val="22"/>
          <w:szCs w:val="22"/>
        </w:rPr>
        <w:t xml:space="preserve"> кор, </w:t>
      </w:r>
      <w:proofErr w:type="spellStart"/>
      <w:r w:rsidRPr="00AE5AFF">
        <w:rPr>
          <w:rFonts w:ascii="Palatino Linotype" w:hAnsi="Palatino Linotype"/>
          <w:sz w:val="22"/>
          <w:szCs w:val="22"/>
        </w:rPr>
        <w:t>мутаносибии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байни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болоравии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самаранокии</w:t>
      </w:r>
      <w:proofErr w:type="spellEnd"/>
      <w:r w:rsidRPr="00AE5AFF">
        <w:rPr>
          <w:rFonts w:ascii="Palatino Linotype" w:hAnsi="Palatino Linotype"/>
          <w:sz w:val="22"/>
          <w:szCs w:val="22"/>
        </w:rPr>
        <w:t xml:space="preserve"> ме</w:t>
      </w:r>
      <w:r w:rsidRPr="00AE5AFF">
        <w:rPr>
          <w:rFonts w:ascii="Palatino Linotype" w:hAnsi="Palatino Linotype"/>
          <w:sz w:val="22"/>
          <w:szCs w:val="22"/>
          <w:lang w:val="tg-Cyrl-TJ"/>
        </w:rPr>
        <w:t>ҳ</w:t>
      </w:r>
      <w:r w:rsidRPr="00AE5AFF">
        <w:rPr>
          <w:rFonts w:ascii="Palatino Linotype" w:hAnsi="Palatino Linotype"/>
          <w:sz w:val="22"/>
          <w:szCs w:val="22"/>
        </w:rPr>
        <w:t xml:space="preserve">нат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музди</w:t>
      </w:r>
      <w:proofErr w:type="spellEnd"/>
      <w:r w:rsidRPr="00AE5AFF">
        <w:rPr>
          <w:rFonts w:ascii="Palatino Linotype" w:hAnsi="Palatino Linotype"/>
          <w:sz w:val="22"/>
          <w:szCs w:val="22"/>
        </w:rPr>
        <w:t xml:space="preserve"> ме</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натро</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таъмин</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намояд</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музди</w:t>
      </w:r>
      <w:proofErr w:type="spellEnd"/>
      <w:r w:rsidRPr="00AE5AFF">
        <w:rPr>
          <w:rFonts w:ascii="Palatino Linotype" w:hAnsi="Palatino Linotype"/>
          <w:sz w:val="22"/>
          <w:szCs w:val="22"/>
        </w:rPr>
        <w:t xml:space="preserve"> ме</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натро</w:t>
      </w:r>
      <w:proofErr w:type="spellEnd"/>
      <w:r w:rsidRPr="00AE5AFF">
        <w:rPr>
          <w:rFonts w:ascii="Palatino Linotype" w:hAnsi="Palatino Linotype"/>
          <w:sz w:val="22"/>
          <w:szCs w:val="22"/>
        </w:rPr>
        <w:t xml:space="preserve"> дар м</w:t>
      </w:r>
      <w:r w:rsidRPr="00AE5AFF">
        <w:rPr>
          <w:rFonts w:ascii="Palatino Linotype" w:hAnsi="Palatino Linotype"/>
          <w:sz w:val="22"/>
          <w:szCs w:val="22"/>
          <w:lang w:val="tg-Cyrl-TJ"/>
        </w:rPr>
        <w:t>ӯҳ</w:t>
      </w:r>
      <w:proofErr w:type="spellStart"/>
      <w:r w:rsidRPr="00AE5AFF">
        <w:rPr>
          <w:rFonts w:ascii="Palatino Linotype" w:hAnsi="Palatino Linotype"/>
          <w:sz w:val="22"/>
          <w:szCs w:val="22"/>
        </w:rPr>
        <w:t>лати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му</w:t>
      </w:r>
      <w:proofErr w:type="spellEnd"/>
      <w:r w:rsidRPr="00AE5AFF">
        <w:rPr>
          <w:rFonts w:ascii="Palatino Linotype" w:hAnsi="Palatino Linotype"/>
          <w:sz w:val="22"/>
          <w:szCs w:val="22"/>
          <w:lang w:val="tg-Cyrl-TJ"/>
        </w:rPr>
        <w:t>қ</w:t>
      </w:r>
      <w:proofErr w:type="spellStart"/>
      <w:r w:rsidRPr="00AE5AFF">
        <w:rPr>
          <w:rFonts w:ascii="Palatino Linotype" w:hAnsi="Palatino Linotype"/>
          <w:sz w:val="22"/>
          <w:szCs w:val="22"/>
        </w:rPr>
        <w:t>арраркардашуда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пардохт</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намояд</w:t>
      </w:r>
      <w:proofErr w:type="spellEnd"/>
      <w:r w:rsidRPr="00AE5AFF">
        <w:rPr>
          <w:rFonts w:ascii="Palatino Linotype" w:hAnsi="Palatino Linotype"/>
          <w:sz w:val="22"/>
          <w:szCs w:val="22"/>
        </w:rPr>
        <w:t>.</w:t>
      </w:r>
    </w:p>
    <w:p w14:paraId="05034F0B" w14:textId="77777777" w:rsidR="00474E78" w:rsidRPr="00AE5AFF" w:rsidRDefault="00474E78" w:rsidP="00474E78">
      <w:pPr>
        <w:jc w:val="both"/>
        <w:rPr>
          <w:rFonts w:ascii="Palatino Linotype" w:hAnsi="Palatino Linotype"/>
          <w:sz w:val="22"/>
          <w:szCs w:val="22"/>
        </w:rPr>
      </w:pPr>
      <w:r w:rsidRPr="00AE5AFF">
        <w:rPr>
          <w:rFonts w:ascii="Palatino Linotype" w:hAnsi="Palatino Linotype"/>
          <w:sz w:val="22"/>
          <w:szCs w:val="22"/>
        </w:rPr>
        <w:t>4.</w:t>
      </w:r>
      <w:proofErr w:type="gramStart"/>
      <w:r w:rsidRPr="00AE5AFF">
        <w:rPr>
          <w:rFonts w:ascii="Palatino Linotype" w:hAnsi="Palatino Linotype"/>
          <w:sz w:val="22"/>
          <w:szCs w:val="22"/>
        </w:rPr>
        <w:t>3.Риояи</w:t>
      </w:r>
      <w:proofErr w:type="gramEnd"/>
      <w:r w:rsidRPr="00AE5AFF">
        <w:rPr>
          <w:rFonts w:ascii="Palatino Linotype" w:hAnsi="Palatino Linotype"/>
          <w:sz w:val="22"/>
          <w:szCs w:val="22"/>
        </w:rPr>
        <w:t xml:space="preserve"> </w:t>
      </w:r>
      <w:r w:rsidRPr="00AE5AFF">
        <w:rPr>
          <w:rFonts w:ascii="Palatino Linotype" w:hAnsi="Palatino Linotype"/>
          <w:sz w:val="22"/>
          <w:szCs w:val="22"/>
          <w:lang w:val="tg-Cyrl-TJ"/>
        </w:rPr>
        <w:t>қ</w:t>
      </w:r>
      <w:proofErr w:type="spellStart"/>
      <w:r w:rsidRPr="00AE5AFF">
        <w:rPr>
          <w:rFonts w:ascii="Palatino Linotype" w:hAnsi="Palatino Linotype"/>
          <w:sz w:val="22"/>
          <w:szCs w:val="22"/>
        </w:rPr>
        <w:t>атъии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интизом</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и</w:t>
      </w:r>
      <w:r w:rsidRPr="00AE5AFF">
        <w:rPr>
          <w:rFonts w:ascii="Palatino Linotype" w:hAnsi="Palatino Linotype"/>
          <w:sz w:val="22"/>
          <w:szCs w:val="22"/>
          <w:lang w:val="tg-Cyrl-TJ"/>
        </w:rPr>
        <w:t>ҷ</w:t>
      </w:r>
      <w:proofErr w:type="spellStart"/>
      <w:r w:rsidRPr="00AE5AFF">
        <w:rPr>
          <w:rFonts w:ascii="Palatino Linotype" w:hAnsi="Palatino Linotype"/>
          <w:sz w:val="22"/>
          <w:szCs w:val="22"/>
        </w:rPr>
        <w:t>роишии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вазифа</w:t>
      </w:r>
      <w:proofErr w:type="spellEnd"/>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ои</w:t>
      </w:r>
      <w:proofErr w:type="spellEnd"/>
      <w:r w:rsidRPr="00AE5AFF">
        <w:rPr>
          <w:rFonts w:ascii="Palatino Linotype" w:hAnsi="Palatino Linotype"/>
          <w:sz w:val="22"/>
          <w:szCs w:val="22"/>
        </w:rPr>
        <w:t xml:space="preserve"> ме</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натиро</w:t>
      </w:r>
      <w:proofErr w:type="spellEnd"/>
      <w:r w:rsidRPr="00AE5AFF">
        <w:rPr>
          <w:rFonts w:ascii="Palatino Linotype" w:hAnsi="Palatino Linotype"/>
          <w:sz w:val="22"/>
          <w:szCs w:val="22"/>
        </w:rPr>
        <w:t xml:space="preserve"> бо </w:t>
      </w:r>
      <w:proofErr w:type="spellStart"/>
      <w:r w:rsidRPr="00AE5AFF">
        <w:rPr>
          <w:rFonts w:ascii="Palatino Linotype" w:hAnsi="Palatino Linotype"/>
          <w:sz w:val="22"/>
          <w:szCs w:val="22"/>
        </w:rPr>
        <w:t>мунтазам</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амал</w:t>
      </w:r>
      <w:proofErr w:type="spellEnd"/>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сохтани</w:t>
      </w:r>
      <w:proofErr w:type="spellEnd"/>
      <w:r w:rsidRPr="00AE5AFF">
        <w:rPr>
          <w:rFonts w:ascii="Palatino Linotype" w:hAnsi="Palatino Linotype"/>
          <w:sz w:val="22"/>
          <w:szCs w:val="22"/>
        </w:rPr>
        <w:t xml:space="preserve"> кори </w:t>
      </w:r>
      <w:proofErr w:type="spellStart"/>
      <w:r w:rsidRPr="00AE5AFF">
        <w:rPr>
          <w:rFonts w:ascii="Palatino Linotype" w:hAnsi="Palatino Linotype"/>
          <w:sz w:val="22"/>
          <w:szCs w:val="22"/>
        </w:rPr>
        <w:t>ташкил</w:t>
      </w:r>
      <w:proofErr w:type="spellEnd"/>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ки</w:t>
      </w:r>
      <w:proofErr w:type="spellEnd"/>
      <w:r w:rsidRPr="00AE5AFF">
        <w:rPr>
          <w:rFonts w:ascii="Palatino Linotype" w:hAnsi="Palatino Linotype"/>
          <w:sz w:val="22"/>
          <w:szCs w:val="22"/>
        </w:rPr>
        <w:t xml:space="preserve"> ба муста</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камии</w:t>
      </w:r>
      <w:proofErr w:type="spellEnd"/>
      <w:r w:rsidRPr="00AE5AFF">
        <w:rPr>
          <w:rFonts w:ascii="Palatino Linotype" w:hAnsi="Palatino Linotype"/>
          <w:sz w:val="22"/>
          <w:szCs w:val="22"/>
        </w:rPr>
        <w:t xml:space="preserve"> он </w:t>
      </w:r>
      <w:proofErr w:type="spellStart"/>
      <w:r w:rsidRPr="00AE5AFF">
        <w:rPr>
          <w:rFonts w:ascii="Palatino Linotype" w:hAnsi="Palatino Linotype"/>
          <w:sz w:val="22"/>
          <w:szCs w:val="22"/>
        </w:rPr>
        <w:t>равона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гардидааст</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таъмин</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намояд</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нисбати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вайронкунандагони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интизоми</w:t>
      </w:r>
      <w:proofErr w:type="spellEnd"/>
      <w:r w:rsidRPr="00AE5AFF">
        <w:rPr>
          <w:rFonts w:ascii="Palatino Linotype" w:hAnsi="Palatino Linotype"/>
          <w:sz w:val="22"/>
          <w:szCs w:val="22"/>
        </w:rPr>
        <w:t xml:space="preserve"> ме</w:t>
      </w:r>
      <w:r w:rsidRPr="00AE5AFF">
        <w:rPr>
          <w:rFonts w:ascii="Palatino Linotype" w:hAnsi="Palatino Linotype"/>
          <w:sz w:val="22"/>
          <w:szCs w:val="22"/>
          <w:lang w:val="tg-Cyrl-TJ"/>
        </w:rPr>
        <w:t>ҳ</w:t>
      </w:r>
      <w:r w:rsidRPr="00AE5AFF">
        <w:rPr>
          <w:rFonts w:ascii="Palatino Linotype" w:hAnsi="Palatino Linotype"/>
          <w:sz w:val="22"/>
          <w:szCs w:val="22"/>
        </w:rPr>
        <w:t xml:space="preserve">нат бо ба назар </w:t>
      </w:r>
      <w:proofErr w:type="spellStart"/>
      <w:r w:rsidRPr="00AE5AFF">
        <w:rPr>
          <w:rFonts w:ascii="Palatino Linotype" w:hAnsi="Palatino Linotype"/>
          <w:sz w:val="22"/>
          <w:szCs w:val="22"/>
        </w:rPr>
        <w:t>гирифтани</w:t>
      </w:r>
      <w:proofErr w:type="spellEnd"/>
      <w:r w:rsidRPr="00AE5AFF">
        <w:rPr>
          <w:rFonts w:ascii="Palatino Linotype" w:hAnsi="Palatino Linotype"/>
          <w:sz w:val="22"/>
          <w:szCs w:val="22"/>
        </w:rPr>
        <w:t xml:space="preserve"> а</w:t>
      </w:r>
      <w:r w:rsidRPr="00AE5AFF">
        <w:rPr>
          <w:rFonts w:ascii="Palatino Linotype" w:hAnsi="Palatino Linotype"/>
          <w:sz w:val="22"/>
          <w:szCs w:val="22"/>
          <w:lang w:val="tg-Cyrl-TJ"/>
        </w:rPr>
        <w:t>қ</w:t>
      </w:r>
      <w:proofErr w:type="spellStart"/>
      <w:r w:rsidRPr="00AE5AFF">
        <w:rPr>
          <w:rFonts w:ascii="Palatino Linotype" w:hAnsi="Palatino Linotype"/>
          <w:sz w:val="22"/>
          <w:szCs w:val="22"/>
        </w:rPr>
        <w:t>идаи</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ҷ</w:t>
      </w:r>
      <w:proofErr w:type="spellStart"/>
      <w:r w:rsidRPr="00AE5AFF">
        <w:rPr>
          <w:rFonts w:ascii="Palatino Linotype" w:hAnsi="Palatino Linotype"/>
          <w:sz w:val="22"/>
          <w:szCs w:val="22"/>
        </w:rPr>
        <w:t>омеаи</w:t>
      </w:r>
      <w:proofErr w:type="spellEnd"/>
      <w:r w:rsidRPr="00AE5AFF">
        <w:rPr>
          <w:rFonts w:ascii="Palatino Linotype" w:hAnsi="Palatino Linotype"/>
          <w:sz w:val="22"/>
          <w:szCs w:val="22"/>
        </w:rPr>
        <w:t xml:space="preserve"> ме</w:t>
      </w:r>
      <w:r w:rsidRPr="00AE5AFF">
        <w:rPr>
          <w:rFonts w:ascii="Palatino Linotype" w:hAnsi="Palatino Linotype"/>
          <w:sz w:val="22"/>
          <w:szCs w:val="22"/>
          <w:lang w:val="tg-Cyrl-TJ"/>
        </w:rPr>
        <w:t>ҳ</w:t>
      </w:r>
      <w:r w:rsidRPr="00AE5AFF">
        <w:rPr>
          <w:rFonts w:ascii="Palatino Linotype" w:hAnsi="Palatino Linotype"/>
          <w:sz w:val="22"/>
          <w:szCs w:val="22"/>
        </w:rPr>
        <w:t>нат</w:t>
      </w:r>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чора</w:t>
      </w:r>
      <w:proofErr w:type="spellEnd"/>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таъсиррасон</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андешад</w:t>
      </w:r>
      <w:proofErr w:type="spellEnd"/>
      <w:r w:rsidRPr="00AE5AFF">
        <w:rPr>
          <w:rFonts w:ascii="Palatino Linotype" w:hAnsi="Palatino Linotype"/>
          <w:sz w:val="22"/>
          <w:szCs w:val="22"/>
        </w:rPr>
        <w:t>.</w:t>
      </w:r>
    </w:p>
    <w:p w14:paraId="6AFC01FB" w14:textId="77777777" w:rsidR="00474E78" w:rsidRPr="00AE5AFF" w:rsidRDefault="00474E78" w:rsidP="00474E78">
      <w:pPr>
        <w:jc w:val="both"/>
        <w:rPr>
          <w:rFonts w:ascii="Palatino Linotype" w:hAnsi="Palatino Linotype"/>
          <w:sz w:val="22"/>
          <w:szCs w:val="22"/>
        </w:rPr>
      </w:pPr>
      <w:r w:rsidRPr="00AE5AFF">
        <w:rPr>
          <w:rFonts w:ascii="Palatino Linotype" w:hAnsi="Palatino Linotype"/>
          <w:sz w:val="22"/>
          <w:szCs w:val="22"/>
        </w:rPr>
        <w:t>4.</w:t>
      </w:r>
      <w:proofErr w:type="gramStart"/>
      <w:r w:rsidRPr="00AE5AFF">
        <w:rPr>
          <w:rFonts w:ascii="Palatino Linotype" w:hAnsi="Palatino Linotype"/>
          <w:sz w:val="22"/>
          <w:szCs w:val="22"/>
        </w:rPr>
        <w:t>4.Бемайлон</w:t>
      </w:r>
      <w:proofErr w:type="gramEnd"/>
      <w:r w:rsidRPr="00AE5AFF">
        <w:rPr>
          <w:rFonts w:ascii="Palatino Linotype" w:hAnsi="Palatino Linotype"/>
          <w:sz w:val="22"/>
          <w:szCs w:val="22"/>
        </w:rPr>
        <w:t xml:space="preserve"> </w:t>
      </w:r>
      <w:r w:rsidRPr="00AE5AFF">
        <w:rPr>
          <w:rFonts w:ascii="Palatino Linotype" w:hAnsi="Palatino Linotype"/>
          <w:sz w:val="22"/>
          <w:szCs w:val="22"/>
          <w:lang w:val="tg-Cyrl-TJ"/>
        </w:rPr>
        <w:t>қ</w:t>
      </w:r>
      <w:proofErr w:type="spellStart"/>
      <w:r w:rsidRPr="00AE5AFF">
        <w:rPr>
          <w:rFonts w:ascii="Palatino Linotype" w:hAnsi="Palatino Linotype"/>
          <w:sz w:val="22"/>
          <w:szCs w:val="22"/>
        </w:rPr>
        <w:t>онунгузории</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Ҷ</w:t>
      </w:r>
      <w:r w:rsidRPr="00AE5AFF">
        <w:rPr>
          <w:rFonts w:ascii="Palatino Linotype" w:hAnsi="Palatino Linotype"/>
          <w:sz w:val="22"/>
          <w:szCs w:val="22"/>
        </w:rPr>
        <w:t>ум</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урии</w:t>
      </w:r>
      <w:proofErr w:type="spellEnd"/>
      <w:r w:rsidRPr="00AE5AFF">
        <w:rPr>
          <w:rFonts w:ascii="Palatino Linotype" w:hAnsi="Palatino Linotype"/>
          <w:sz w:val="22"/>
          <w:szCs w:val="22"/>
        </w:rPr>
        <w:t xml:space="preserve"> То</w:t>
      </w:r>
      <w:r w:rsidRPr="00AE5AFF">
        <w:rPr>
          <w:rFonts w:ascii="Palatino Linotype" w:hAnsi="Palatino Linotype"/>
          <w:sz w:val="22"/>
          <w:szCs w:val="22"/>
          <w:lang w:val="tg-Cyrl-TJ"/>
        </w:rPr>
        <w:t>ҷ</w:t>
      </w:r>
      <w:proofErr w:type="spellStart"/>
      <w:r w:rsidRPr="00AE5AFF">
        <w:rPr>
          <w:rFonts w:ascii="Palatino Linotype" w:hAnsi="Palatino Linotype"/>
          <w:sz w:val="22"/>
          <w:szCs w:val="22"/>
        </w:rPr>
        <w:t>икистон</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оид</w:t>
      </w:r>
      <w:proofErr w:type="spellEnd"/>
      <w:r w:rsidRPr="00AE5AFF">
        <w:rPr>
          <w:rFonts w:ascii="Palatino Linotype" w:hAnsi="Palatino Linotype"/>
          <w:sz w:val="22"/>
          <w:szCs w:val="22"/>
        </w:rPr>
        <w:t xml:space="preserve"> ба ме</w:t>
      </w:r>
      <w:r w:rsidRPr="00AE5AFF">
        <w:rPr>
          <w:rFonts w:ascii="Palatino Linotype" w:hAnsi="Palatino Linotype"/>
          <w:sz w:val="22"/>
          <w:szCs w:val="22"/>
          <w:lang w:val="tg-Cyrl-TJ"/>
        </w:rPr>
        <w:t>ҳ</w:t>
      </w:r>
      <w:r w:rsidRPr="00AE5AFF">
        <w:rPr>
          <w:rFonts w:ascii="Palatino Linotype" w:hAnsi="Palatino Linotype"/>
          <w:sz w:val="22"/>
          <w:szCs w:val="22"/>
        </w:rPr>
        <w:t xml:space="preserve">нат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қ</w:t>
      </w:r>
      <w:proofErr w:type="spellStart"/>
      <w:r w:rsidRPr="00AE5AFF">
        <w:rPr>
          <w:rFonts w:ascii="Palatino Linotype" w:hAnsi="Palatino Linotype"/>
          <w:sz w:val="22"/>
          <w:szCs w:val="22"/>
        </w:rPr>
        <w:t>оида</w:t>
      </w:r>
      <w:proofErr w:type="spellEnd"/>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ои</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ифзи</w:t>
      </w:r>
      <w:proofErr w:type="spellEnd"/>
      <w:r w:rsidRPr="00AE5AFF">
        <w:rPr>
          <w:rFonts w:ascii="Palatino Linotype" w:hAnsi="Palatino Linotype"/>
          <w:sz w:val="22"/>
          <w:szCs w:val="22"/>
        </w:rPr>
        <w:t xml:space="preserve"> ме</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натро</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риоя</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намояд</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шароити</w:t>
      </w:r>
      <w:proofErr w:type="spellEnd"/>
      <w:r w:rsidRPr="00AE5AFF">
        <w:rPr>
          <w:rFonts w:ascii="Palatino Linotype" w:hAnsi="Palatino Linotype"/>
          <w:sz w:val="22"/>
          <w:szCs w:val="22"/>
        </w:rPr>
        <w:t xml:space="preserve"> ме</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натро</w:t>
      </w:r>
      <w:proofErr w:type="spellEnd"/>
      <w:r w:rsidRPr="00AE5AFF">
        <w:rPr>
          <w:rFonts w:ascii="Palatino Linotype" w:hAnsi="Palatino Linotype"/>
          <w:sz w:val="22"/>
          <w:szCs w:val="22"/>
        </w:rPr>
        <w:t xml:space="preserve"> бе</w:t>
      </w:r>
      <w:r w:rsidRPr="00AE5AFF">
        <w:rPr>
          <w:rFonts w:ascii="Palatino Linotype" w:hAnsi="Palatino Linotype"/>
          <w:sz w:val="22"/>
          <w:szCs w:val="22"/>
          <w:lang w:val="tg-Cyrl-TJ"/>
        </w:rPr>
        <w:t>ҳ</w:t>
      </w:r>
      <w:r w:rsidRPr="00AE5AFF">
        <w:rPr>
          <w:rFonts w:ascii="Palatino Linotype" w:hAnsi="Palatino Linotype"/>
          <w:sz w:val="22"/>
          <w:szCs w:val="22"/>
        </w:rPr>
        <w:t xml:space="preserve">тар </w:t>
      </w:r>
      <w:proofErr w:type="spellStart"/>
      <w:r w:rsidRPr="00AE5AFF">
        <w:rPr>
          <w:rFonts w:ascii="Palatino Linotype" w:hAnsi="Palatino Linotype"/>
          <w:sz w:val="22"/>
          <w:szCs w:val="22"/>
        </w:rPr>
        <w:t>кунад</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тамоми</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ҷ</w:t>
      </w:r>
      <w:r w:rsidRPr="00AE5AFF">
        <w:rPr>
          <w:rFonts w:ascii="Palatino Linotype" w:hAnsi="Palatino Linotype"/>
          <w:sz w:val="22"/>
          <w:szCs w:val="22"/>
        </w:rPr>
        <w:t>ой</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кориро</w:t>
      </w:r>
      <w:proofErr w:type="spellEnd"/>
      <w:r w:rsidRPr="00AE5AFF">
        <w:rPr>
          <w:rFonts w:ascii="Palatino Linotype" w:hAnsi="Palatino Linotype"/>
          <w:sz w:val="22"/>
          <w:szCs w:val="22"/>
        </w:rPr>
        <w:t xml:space="preserve"> бо </w:t>
      </w:r>
      <w:proofErr w:type="spellStart"/>
      <w:r w:rsidRPr="00AE5AFF">
        <w:rPr>
          <w:rFonts w:ascii="Palatino Linotype" w:hAnsi="Palatino Linotype"/>
          <w:sz w:val="22"/>
          <w:szCs w:val="22"/>
        </w:rPr>
        <w:t>шароити</w:t>
      </w:r>
      <w:proofErr w:type="spellEnd"/>
      <w:r w:rsidRPr="00AE5AFF">
        <w:rPr>
          <w:rFonts w:ascii="Palatino Linotype" w:hAnsi="Palatino Linotype"/>
          <w:sz w:val="22"/>
          <w:szCs w:val="22"/>
        </w:rPr>
        <w:t xml:space="preserve"> кор</w:t>
      </w:r>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та</w:t>
      </w:r>
      <w:r w:rsidRPr="00AE5AFF">
        <w:rPr>
          <w:rFonts w:ascii="Palatino Linotype" w:hAnsi="Palatino Linotype"/>
          <w:sz w:val="22"/>
          <w:szCs w:val="22"/>
          <w:lang w:val="tg-Cyrl-TJ"/>
        </w:rPr>
        <w:t>ҷҳ</w:t>
      </w:r>
      <w:proofErr w:type="spellStart"/>
      <w:r w:rsidRPr="00AE5AFF">
        <w:rPr>
          <w:rFonts w:ascii="Palatino Linotype" w:hAnsi="Palatino Linotype"/>
          <w:sz w:val="22"/>
          <w:szCs w:val="22"/>
        </w:rPr>
        <w:t>изоти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техникии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лозима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таъмин</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кунад</w:t>
      </w:r>
      <w:proofErr w:type="spellEnd"/>
      <w:r w:rsidRPr="00AE5AFF">
        <w:rPr>
          <w:rFonts w:ascii="Palatino Linotype" w:hAnsi="Palatino Linotype"/>
          <w:sz w:val="22"/>
          <w:szCs w:val="22"/>
        </w:rPr>
        <w:t>.</w:t>
      </w:r>
    </w:p>
    <w:p w14:paraId="60E4E1BC" w14:textId="77777777" w:rsidR="00474E78" w:rsidRPr="00AE5AFF" w:rsidRDefault="00474E78" w:rsidP="00474E78">
      <w:pPr>
        <w:jc w:val="both"/>
        <w:rPr>
          <w:rFonts w:ascii="Palatino Linotype" w:hAnsi="Palatino Linotype"/>
          <w:sz w:val="22"/>
          <w:szCs w:val="22"/>
        </w:rPr>
      </w:pPr>
      <w:r w:rsidRPr="00AE5AFF">
        <w:rPr>
          <w:rFonts w:ascii="Palatino Linotype" w:hAnsi="Palatino Linotype"/>
          <w:sz w:val="22"/>
          <w:szCs w:val="22"/>
        </w:rPr>
        <w:t>4.</w:t>
      </w:r>
      <w:proofErr w:type="gramStart"/>
      <w:r w:rsidRPr="00AE5AFF">
        <w:rPr>
          <w:rFonts w:ascii="Palatino Linotype" w:hAnsi="Palatino Linotype"/>
          <w:sz w:val="22"/>
          <w:szCs w:val="22"/>
        </w:rPr>
        <w:t>5.Доимо</w:t>
      </w:r>
      <w:proofErr w:type="gramEnd"/>
      <w:r w:rsidRPr="00AE5AFF">
        <w:rPr>
          <w:rFonts w:ascii="Palatino Linotype" w:hAnsi="Palatino Linotype"/>
          <w:sz w:val="22"/>
          <w:szCs w:val="22"/>
        </w:rPr>
        <w:t xml:space="preserve"> дара</w:t>
      </w:r>
      <w:r w:rsidRPr="00AE5AFF">
        <w:rPr>
          <w:rFonts w:ascii="Palatino Linotype" w:hAnsi="Palatino Linotype"/>
          <w:sz w:val="22"/>
          <w:szCs w:val="22"/>
          <w:lang w:val="tg-Cyrl-TJ"/>
        </w:rPr>
        <w:t>ҷ</w:t>
      </w:r>
      <w:r w:rsidRPr="00AE5AFF">
        <w:rPr>
          <w:rFonts w:ascii="Palatino Linotype" w:hAnsi="Palatino Linotype"/>
          <w:sz w:val="22"/>
          <w:szCs w:val="22"/>
        </w:rPr>
        <w:t xml:space="preserve">аи </w:t>
      </w:r>
      <w:proofErr w:type="spellStart"/>
      <w:r w:rsidRPr="00AE5AFF">
        <w:rPr>
          <w:rFonts w:ascii="Palatino Linotype" w:hAnsi="Palatino Linotype"/>
          <w:sz w:val="22"/>
          <w:szCs w:val="22"/>
        </w:rPr>
        <w:t>дониши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кормандонро</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 xml:space="preserve">доир </w:t>
      </w:r>
      <w:r w:rsidRPr="00AE5AFF">
        <w:rPr>
          <w:rFonts w:ascii="Palatino Linotype" w:hAnsi="Palatino Linotype"/>
          <w:sz w:val="22"/>
          <w:szCs w:val="22"/>
        </w:rPr>
        <w:t xml:space="preserve">ба </w:t>
      </w:r>
      <w:proofErr w:type="spellStart"/>
      <w:r w:rsidRPr="00AE5AFF">
        <w:rPr>
          <w:rFonts w:ascii="Palatino Linotype" w:hAnsi="Palatino Linotype"/>
          <w:sz w:val="22"/>
          <w:szCs w:val="22"/>
        </w:rPr>
        <w:t>донистани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талабот</w:t>
      </w:r>
      <w:proofErr w:type="spellEnd"/>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дастурамал</w:t>
      </w:r>
      <w:proofErr w:type="spellEnd"/>
      <w:r w:rsidRPr="00AE5AFF">
        <w:rPr>
          <w:rFonts w:ascii="Palatino Linotype" w:hAnsi="Palatino Linotype"/>
          <w:sz w:val="22"/>
          <w:szCs w:val="22"/>
          <w:lang w:val="tg-Cyrl-TJ"/>
        </w:rPr>
        <w:t>ҳ</w:t>
      </w:r>
      <w:r w:rsidRPr="00AE5AFF">
        <w:rPr>
          <w:rFonts w:ascii="Palatino Linotype" w:hAnsi="Palatino Linotype"/>
          <w:sz w:val="22"/>
          <w:szCs w:val="22"/>
        </w:rPr>
        <w:t xml:space="preserve">о </w:t>
      </w:r>
      <w:proofErr w:type="spellStart"/>
      <w:r w:rsidRPr="00AE5AFF">
        <w:rPr>
          <w:rFonts w:ascii="Palatino Linotype" w:hAnsi="Palatino Linotype"/>
          <w:sz w:val="22"/>
          <w:szCs w:val="22"/>
        </w:rPr>
        <w:t>оид</w:t>
      </w:r>
      <w:proofErr w:type="spellEnd"/>
      <w:r w:rsidRPr="00AE5AFF">
        <w:rPr>
          <w:rFonts w:ascii="Palatino Linotype" w:hAnsi="Palatino Linotype"/>
          <w:sz w:val="22"/>
          <w:szCs w:val="22"/>
        </w:rPr>
        <w:t xml:space="preserve"> ба </w:t>
      </w:r>
      <w:proofErr w:type="spellStart"/>
      <w:r w:rsidRPr="00AE5AFF">
        <w:rPr>
          <w:rFonts w:ascii="Palatino Linotype" w:hAnsi="Palatino Linotype"/>
          <w:sz w:val="22"/>
          <w:szCs w:val="22"/>
        </w:rPr>
        <w:t>техникаи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бехатар</w:t>
      </w:r>
      <w:proofErr w:type="spellEnd"/>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санитарияи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исте</w:t>
      </w:r>
      <w:proofErr w:type="spellEnd"/>
      <w:r w:rsidRPr="00AE5AFF">
        <w:rPr>
          <w:rFonts w:ascii="Palatino Linotype" w:hAnsi="Palatino Linotype"/>
          <w:sz w:val="22"/>
          <w:szCs w:val="22"/>
          <w:lang w:val="tg-Cyrl-TJ"/>
        </w:rPr>
        <w:t>ҳ</w:t>
      </w:r>
      <w:proofErr w:type="spellStart"/>
      <w:r w:rsidRPr="00AE5AFF">
        <w:rPr>
          <w:rFonts w:ascii="Palatino Linotype" w:hAnsi="Palatino Linotype"/>
          <w:sz w:val="22"/>
          <w:szCs w:val="22"/>
        </w:rPr>
        <w:t>сол</w:t>
      </w:r>
      <w:proofErr w:type="spellEnd"/>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гигиенаи</w:t>
      </w:r>
      <w:proofErr w:type="spellEnd"/>
      <w:r w:rsidRPr="00AE5AFF">
        <w:rPr>
          <w:rFonts w:ascii="Palatino Linotype" w:hAnsi="Palatino Linotype"/>
          <w:sz w:val="22"/>
          <w:szCs w:val="22"/>
        </w:rPr>
        <w:t xml:space="preserve"> ме</w:t>
      </w:r>
      <w:r w:rsidRPr="00AE5AFF">
        <w:rPr>
          <w:rFonts w:ascii="Palatino Linotype" w:hAnsi="Palatino Linotype"/>
          <w:sz w:val="22"/>
          <w:szCs w:val="22"/>
          <w:lang w:val="tg-Cyrl-TJ"/>
        </w:rPr>
        <w:t>ҳ</w:t>
      </w:r>
      <w:r w:rsidRPr="00AE5AFF">
        <w:rPr>
          <w:rFonts w:ascii="Palatino Linotype" w:hAnsi="Palatino Linotype"/>
          <w:sz w:val="22"/>
          <w:szCs w:val="22"/>
        </w:rPr>
        <w:t xml:space="preserve">нат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му</w:t>
      </w:r>
      <w:proofErr w:type="spellEnd"/>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офизати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зиддис</w:t>
      </w:r>
      <w:proofErr w:type="spellEnd"/>
      <w:r w:rsidRPr="00AE5AFF">
        <w:rPr>
          <w:rFonts w:ascii="Palatino Linotype" w:hAnsi="Palatino Linotype"/>
          <w:sz w:val="22"/>
          <w:szCs w:val="22"/>
          <w:lang w:val="tg-Cyrl-TJ"/>
        </w:rPr>
        <w:t>ӯ</w:t>
      </w:r>
      <w:proofErr w:type="spellStart"/>
      <w:r w:rsidRPr="00AE5AFF">
        <w:rPr>
          <w:rFonts w:ascii="Palatino Linotype" w:hAnsi="Palatino Linotype"/>
          <w:sz w:val="22"/>
          <w:szCs w:val="22"/>
        </w:rPr>
        <w:t>хтор</w:t>
      </w:r>
      <w:proofErr w:type="spellEnd"/>
      <w:r w:rsidRPr="00AE5AFF">
        <w:rPr>
          <w:rFonts w:ascii="Palatino Linotype" w:hAnsi="Palatino Linotype"/>
          <w:sz w:val="22"/>
          <w:szCs w:val="22"/>
          <w:lang w:val="tg-Cyrl-TJ"/>
        </w:rPr>
        <w:t>ӣ</w:t>
      </w:r>
      <w:r w:rsidRPr="00AE5AFF">
        <w:rPr>
          <w:rFonts w:ascii="Palatino Linotype" w:hAnsi="Palatino Linotype"/>
          <w:sz w:val="22"/>
          <w:szCs w:val="22"/>
        </w:rPr>
        <w:t xml:space="preserve"> сан</w:t>
      </w:r>
      <w:r w:rsidRPr="00AE5AFF">
        <w:rPr>
          <w:rFonts w:ascii="Palatino Linotype" w:hAnsi="Palatino Linotype"/>
          <w:sz w:val="22"/>
          <w:szCs w:val="22"/>
          <w:lang w:val="tg-Cyrl-TJ"/>
        </w:rPr>
        <w:t>ҷ</w:t>
      </w:r>
      <w:r w:rsidRPr="00AE5AFF">
        <w:rPr>
          <w:rFonts w:ascii="Palatino Linotype" w:hAnsi="Palatino Linotype"/>
          <w:sz w:val="22"/>
          <w:szCs w:val="22"/>
        </w:rPr>
        <w:t>ад.</w:t>
      </w:r>
    </w:p>
    <w:p w14:paraId="47B4C456" w14:textId="77777777" w:rsidR="00474E78" w:rsidRPr="00AE5AFF" w:rsidRDefault="00474E78" w:rsidP="00474E78">
      <w:pPr>
        <w:jc w:val="both"/>
        <w:rPr>
          <w:rFonts w:ascii="Palatino Linotype" w:hAnsi="Palatino Linotype"/>
          <w:sz w:val="22"/>
          <w:szCs w:val="22"/>
        </w:rPr>
      </w:pPr>
      <w:r w:rsidRPr="00AE5AFF">
        <w:rPr>
          <w:rFonts w:ascii="Palatino Linotype" w:hAnsi="Palatino Linotype"/>
          <w:sz w:val="22"/>
          <w:szCs w:val="22"/>
        </w:rPr>
        <w:t>4.</w:t>
      </w:r>
      <w:proofErr w:type="gramStart"/>
      <w:r w:rsidRPr="00AE5AFF">
        <w:rPr>
          <w:rFonts w:ascii="Palatino Linotype" w:hAnsi="Palatino Linotype"/>
          <w:sz w:val="22"/>
          <w:szCs w:val="22"/>
        </w:rPr>
        <w:t>6.Сари</w:t>
      </w:r>
      <w:proofErr w:type="gram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lang w:val="tg-Cyrl-TJ"/>
        </w:rPr>
        <w:t>қ</w:t>
      </w:r>
      <w:r w:rsidRPr="00AE5AFF">
        <w:rPr>
          <w:rFonts w:ascii="Palatino Linotype" w:hAnsi="Palatino Linotype"/>
          <w:sz w:val="22"/>
          <w:szCs w:val="22"/>
        </w:rPr>
        <w:t xml:space="preserve">т </w:t>
      </w:r>
      <w:proofErr w:type="spellStart"/>
      <w:r w:rsidRPr="00AE5AFF">
        <w:rPr>
          <w:rFonts w:ascii="Palatino Linotype" w:hAnsi="Palatino Linotype"/>
          <w:sz w:val="22"/>
          <w:szCs w:val="22"/>
        </w:rPr>
        <w:t>таклифи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навовар</w:t>
      </w:r>
      <w:proofErr w:type="spellEnd"/>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расионализаториро</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баррас</w:t>
      </w:r>
      <w:proofErr w:type="spellEnd"/>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татби</w:t>
      </w:r>
      <w:proofErr w:type="spellEnd"/>
      <w:r w:rsidRPr="00AE5AFF">
        <w:rPr>
          <w:rFonts w:ascii="Palatino Linotype" w:hAnsi="Palatino Linotype"/>
          <w:sz w:val="22"/>
          <w:szCs w:val="22"/>
          <w:lang w:val="tg-Cyrl-TJ"/>
        </w:rPr>
        <w:t>қ</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намояд</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навоварони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исте</w:t>
      </w:r>
      <w:proofErr w:type="spellEnd"/>
      <w:r w:rsidRPr="00AE5AFF">
        <w:rPr>
          <w:rFonts w:ascii="Palatino Linotype" w:hAnsi="Palatino Linotype"/>
          <w:sz w:val="22"/>
          <w:szCs w:val="22"/>
          <w:lang w:val="tg-Cyrl-TJ"/>
        </w:rPr>
        <w:t>ҳ</w:t>
      </w:r>
      <w:proofErr w:type="spellStart"/>
      <w:r w:rsidRPr="00AE5AFF">
        <w:rPr>
          <w:rFonts w:ascii="Palatino Linotype" w:hAnsi="Palatino Linotype"/>
          <w:sz w:val="22"/>
          <w:szCs w:val="22"/>
        </w:rPr>
        <w:t>солотро</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дастгир</w:t>
      </w:r>
      <w:proofErr w:type="spellEnd"/>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авасманд</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гардонад</w:t>
      </w:r>
      <w:proofErr w:type="spellEnd"/>
      <w:r w:rsidRPr="00AE5AFF">
        <w:rPr>
          <w:rFonts w:ascii="Palatino Linotype" w:hAnsi="Palatino Linotype"/>
          <w:sz w:val="22"/>
          <w:szCs w:val="22"/>
        </w:rPr>
        <w:t>.</w:t>
      </w:r>
    </w:p>
    <w:p w14:paraId="7CDCE550" w14:textId="1E1E503D" w:rsidR="00474E78" w:rsidRPr="00AE5AFF" w:rsidRDefault="00474E78" w:rsidP="00474E78">
      <w:pPr>
        <w:jc w:val="both"/>
        <w:rPr>
          <w:rFonts w:ascii="Palatino Linotype" w:hAnsi="Palatino Linotype"/>
          <w:sz w:val="22"/>
          <w:szCs w:val="22"/>
        </w:rPr>
      </w:pPr>
      <w:r w:rsidRPr="00AE5AFF">
        <w:rPr>
          <w:rFonts w:ascii="Palatino Linotype" w:hAnsi="Palatino Linotype"/>
          <w:sz w:val="22"/>
          <w:szCs w:val="22"/>
        </w:rPr>
        <w:t>4.</w:t>
      </w:r>
      <w:proofErr w:type="gramStart"/>
      <w:r w:rsidRPr="00AE5AFF">
        <w:rPr>
          <w:rFonts w:ascii="Palatino Linotype" w:hAnsi="Palatino Linotype"/>
          <w:sz w:val="22"/>
          <w:szCs w:val="22"/>
        </w:rPr>
        <w:t>7.Мунтазам</w:t>
      </w:r>
      <w:proofErr w:type="gramEnd"/>
      <w:r w:rsidRPr="00AE5AFF">
        <w:rPr>
          <w:rFonts w:ascii="Palatino Linotype" w:hAnsi="Palatino Linotype"/>
          <w:sz w:val="22"/>
          <w:szCs w:val="22"/>
        </w:rPr>
        <w:t xml:space="preserve"> баланд </w:t>
      </w:r>
      <w:proofErr w:type="spellStart"/>
      <w:r w:rsidRPr="00AE5AFF">
        <w:rPr>
          <w:rFonts w:ascii="Palatino Linotype" w:hAnsi="Palatino Linotype"/>
          <w:sz w:val="22"/>
          <w:szCs w:val="22"/>
        </w:rPr>
        <w:t>бардоштани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ихтисоси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кории</w:t>
      </w:r>
      <w:proofErr w:type="spellEnd"/>
      <w:r w:rsidRPr="00AE5AFF">
        <w:rPr>
          <w:rFonts w:ascii="Palatino Linotype" w:hAnsi="Palatino Linotype"/>
          <w:sz w:val="22"/>
          <w:szCs w:val="22"/>
        </w:rPr>
        <w:t xml:space="preserve"> кормандон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дара</w:t>
      </w:r>
      <w:r w:rsidRPr="00AE5AFF">
        <w:rPr>
          <w:rFonts w:ascii="Palatino Linotype" w:hAnsi="Palatino Linotype"/>
          <w:sz w:val="22"/>
          <w:szCs w:val="22"/>
          <w:lang w:val="tg-Cyrl-TJ"/>
        </w:rPr>
        <w:t>ҷ</w:t>
      </w:r>
      <w:r w:rsidRPr="00AE5AFF">
        <w:rPr>
          <w:rFonts w:ascii="Palatino Linotype" w:hAnsi="Palatino Linotype"/>
          <w:sz w:val="22"/>
          <w:szCs w:val="22"/>
        </w:rPr>
        <w:t xml:space="preserve">аи </w:t>
      </w:r>
      <w:proofErr w:type="spellStart"/>
      <w:r w:rsidRPr="00AE5AFF">
        <w:rPr>
          <w:rFonts w:ascii="Palatino Linotype" w:hAnsi="Palatino Linotype"/>
          <w:sz w:val="22"/>
          <w:szCs w:val="22"/>
        </w:rPr>
        <w:t>дониши</w:t>
      </w:r>
      <w:proofErr w:type="spellEnd"/>
      <w:ins w:id="2395" w:author="Гафуров Камолджон Азимджонович" w:date="2024-10-11T10:05:00Z" w16du:dateUtc="2024-10-11T05:05:00Z">
        <w:r w:rsidR="001273BA">
          <w:rPr>
            <w:rFonts w:ascii="Palatino Linotype" w:hAnsi="Palatino Linotype"/>
            <w:sz w:val="22"/>
            <w:szCs w:val="22"/>
          </w:rPr>
          <w:t xml:space="preserve"> </w:t>
        </w:r>
      </w:ins>
      <w:del w:id="2396" w:author="Гафуров Камолджон Азимджонович" w:date="2024-10-11T10:05:00Z" w16du:dateUtc="2024-10-11T05:05:00Z">
        <w:r w:rsidRPr="00AE5AFF" w:rsidDel="001273BA">
          <w:rPr>
            <w:rFonts w:ascii="Palatino Linotype" w:hAnsi="Palatino Linotype"/>
            <w:sz w:val="22"/>
            <w:szCs w:val="22"/>
          </w:rPr>
          <w:delText xml:space="preserve"> </w:delText>
        </w:r>
        <w:r w:rsidRPr="00AE5AFF" w:rsidDel="001273BA">
          <w:rPr>
            <w:rFonts w:ascii="Palatino Linotype" w:hAnsi="Palatino Linotype"/>
            <w:sz w:val="22"/>
            <w:szCs w:val="22"/>
            <w:lang w:val="tg-Cyrl-TJ"/>
          </w:rPr>
          <w:delText>ҳ</w:delText>
        </w:r>
        <w:r w:rsidRPr="00AE5AFF" w:rsidDel="001273BA">
          <w:rPr>
            <w:rFonts w:ascii="Palatino Linotype" w:hAnsi="Palatino Linotype"/>
            <w:sz w:val="22"/>
            <w:szCs w:val="22"/>
          </w:rPr>
          <w:delText>у</w:delText>
        </w:r>
        <w:r w:rsidRPr="00AE5AFF" w:rsidDel="001273BA">
          <w:rPr>
            <w:rFonts w:ascii="Palatino Linotype" w:hAnsi="Palatino Linotype"/>
            <w:sz w:val="22"/>
            <w:szCs w:val="22"/>
            <w:lang w:val="tg-Cyrl-TJ"/>
          </w:rPr>
          <w:delText>қ</w:delText>
        </w:r>
        <w:r w:rsidRPr="00AE5AFF" w:rsidDel="001273BA">
          <w:rPr>
            <w:rFonts w:ascii="Palatino Linotype" w:hAnsi="Palatino Linotype"/>
            <w:sz w:val="22"/>
            <w:szCs w:val="22"/>
          </w:rPr>
          <w:delText>у</w:delText>
        </w:r>
        <w:r w:rsidRPr="00AE5AFF" w:rsidDel="001273BA">
          <w:rPr>
            <w:rFonts w:ascii="Palatino Linotype" w:hAnsi="Palatino Linotype"/>
            <w:sz w:val="22"/>
            <w:szCs w:val="22"/>
            <w:lang w:val="tg-Cyrl-TJ"/>
          </w:rPr>
          <w:delText>қ</w:delText>
        </w:r>
        <w:r w:rsidRPr="00AE5AFF" w:rsidDel="001273BA">
          <w:rPr>
            <w:rFonts w:ascii="Palatino Linotype" w:hAnsi="Palatino Linotype"/>
            <w:sz w:val="22"/>
            <w:szCs w:val="22"/>
          </w:rPr>
          <w:delText>ию и</w:delText>
        </w:r>
        <w:r w:rsidRPr="00AE5AFF" w:rsidDel="001273BA">
          <w:rPr>
            <w:rFonts w:ascii="Palatino Linotype" w:hAnsi="Palatino Linotype"/>
            <w:sz w:val="22"/>
            <w:szCs w:val="22"/>
            <w:lang w:val="tg-Cyrl-TJ"/>
          </w:rPr>
          <w:delText>қ</w:delText>
        </w:r>
        <w:r w:rsidRPr="00AE5AFF" w:rsidDel="001273BA">
          <w:rPr>
            <w:rFonts w:ascii="Palatino Linotype" w:hAnsi="Palatino Linotype"/>
            <w:sz w:val="22"/>
            <w:szCs w:val="22"/>
          </w:rPr>
          <w:delText xml:space="preserve">тисодии </w:delText>
        </w:r>
      </w:del>
      <w:r w:rsidRPr="00AE5AFF">
        <w:rPr>
          <w:rFonts w:ascii="Palatino Linotype" w:hAnsi="Palatino Linotype"/>
          <w:sz w:val="22"/>
          <w:szCs w:val="22"/>
        </w:rPr>
        <w:t>он</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оро</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таъмин</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намояд</w:t>
      </w:r>
      <w:proofErr w:type="spellEnd"/>
      <w:r w:rsidRPr="00AE5AFF">
        <w:rPr>
          <w:rFonts w:ascii="Palatino Linotype" w:hAnsi="Palatino Linotype"/>
          <w:sz w:val="22"/>
          <w:szCs w:val="22"/>
        </w:rPr>
        <w:t>.</w:t>
      </w:r>
    </w:p>
    <w:p w14:paraId="4156389B" w14:textId="77777777" w:rsidR="00474E78" w:rsidRPr="00AE5AFF" w:rsidRDefault="00474E78" w:rsidP="00474E78">
      <w:pPr>
        <w:jc w:val="both"/>
        <w:rPr>
          <w:rFonts w:ascii="Palatino Linotype" w:hAnsi="Palatino Linotype"/>
          <w:sz w:val="22"/>
          <w:szCs w:val="22"/>
        </w:rPr>
      </w:pPr>
      <w:r w:rsidRPr="00AE5AFF">
        <w:rPr>
          <w:rFonts w:ascii="Palatino Linotype" w:hAnsi="Palatino Linotype"/>
          <w:sz w:val="22"/>
          <w:szCs w:val="22"/>
        </w:rPr>
        <w:t>4.</w:t>
      </w:r>
      <w:proofErr w:type="gramStart"/>
      <w:r w:rsidRPr="00AE5AFF">
        <w:rPr>
          <w:rFonts w:ascii="Palatino Linotype" w:hAnsi="Palatino Linotype"/>
          <w:sz w:val="22"/>
          <w:szCs w:val="22"/>
        </w:rPr>
        <w:t>8.Э</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тиё</w:t>
      </w:r>
      <w:proofErr w:type="spellEnd"/>
      <w:r w:rsidRPr="00AE5AFF">
        <w:rPr>
          <w:rFonts w:ascii="Palatino Linotype" w:hAnsi="Palatino Linotype"/>
          <w:sz w:val="22"/>
          <w:szCs w:val="22"/>
          <w:lang w:val="tg-Cyrl-TJ"/>
        </w:rPr>
        <w:t>ҷ</w:t>
      </w:r>
      <w:r w:rsidRPr="00AE5AFF">
        <w:rPr>
          <w:rFonts w:ascii="Palatino Linotype" w:hAnsi="Palatino Linotype"/>
          <w:sz w:val="22"/>
          <w:szCs w:val="22"/>
        </w:rPr>
        <w:t>от</w:t>
      </w:r>
      <w:proofErr w:type="gram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дархости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кормандонро</w:t>
      </w:r>
      <w:proofErr w:type="spellEnd"/>
      <w:r w:rsidRPr="00AE5AFF">
        <w:rPr>
          <w:rFonts w:ascii="Palatino Linotype" w:hAnsi="Palatino Linotype"/>
          <w:sz w:val="22"/>
          <w:szCs w:val="22"/>
        </w:rPr>
        <w:t xml:space="preserve"> ба назар </w:t>
      </w:r>
      <w:proofErr w:type="spellStart"/>
      <w:r w:rsidRPr="00AE5AFF">
        <w:rPr>
          <w:rFonts w:ascii="Palatino Linotype" w:hAnsi="Palatino Linotype"/>
          <w:sz w:val="22"/>
          <w:szCs w:val="22"/>
        </w:rPr>
        <w:t>гирад</w:t>
      </w:r>
      <w:proofErr w:type="spellEnd"/>
      <w:r w:rsidRPr="00AE5AFF">
        <w:rPr>
          <w:rFonts w:ascii="Palatino Linotype" w:hAnsi="Palatino Linotype"/>
          <w:sz w:val="22"/>
          <w:szCs w:val="22"/>
        </w:rPr>
        <w:t>.</w:t>
      </w:r>
    </w:p>
    <w:p w14:paraId="23C6669B" w14:textId="77777777" w:rsidR="00474E78" w:rsidRPr="00AE5AFF" w:rsidRDefault="00474E78" w:rsidP="00474E78">
      <w:pPr>
        <w:jc w:val="both"/>
        <w:rPr>
          <w:rFonts w:ascii="Palatino Linotype" w:hAnsi="Palatino Linotype"/>
          <w:sz w:val="22"/>
          <w:szCs w:val="22"/>
        </w:rPr>
      </w:pPr>
      <w:r w:rsidRPr="00AE5AFF">
        <w:rPr>
          <w:rFonts w:ascii="Palatino Linotype" w:hAnsi="Palatino Linotype"/>
          <w:sz w:val="22"/>
          <w:szCs w:val="22"/>
        </w:rPr>
        <w:t>4.</w:t>
      </w:r>
      <w:proofErr w:type="gramStart"/>
      <w:r w:rsidRPr="00AE5AFF">
        <w:rPr>
          <w:rFonts w:ascii="Palatino Linotype" w:hAnsi="Palatino Linotype"/>
          <w:sz w:val="22"/>
          <w:szCs w:val="22"/>
        </w:rPr>
        <w:t>9.Бонк</w:t>
      </w:r>
      <w:proofErr w:type="gram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вазифа</w:t>
      </w:r>
      <w:proofErr w:type="spellEnd"/>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худро</w:t>
      </w:r>
      <w:proofErr w:type="spellEnd"/>
      <w:r w:rsidRPr="00AE5AFF">
        <w:rPr>
          <w:rFonts w:ascii="Palatino Linotype" w:hAnsi="Palatino Linotype"/>
          <w:sz w:val="22"/>
          <w:szCs w:val="22"/>
        </w:rPr>
        <w:t xml:space="preserve"> дар </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олат</w:t>
      </w:r>
      <w:proofErr w:type="spellEnd"/>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зарур</w:t>
      </w:r>
      <w:proofErr w:type="spellEnd"/>
      <w:r w:rsidRPr="00AE5AFF">
        <w:rPr>
          <w:rFonts w:ascii="Palatino Linotype" w:hAnsi="Palatino Linotype"/>
          <w:sz w:val="22"/>
          <w:szCs w:val="22"/>
          <w:lang w:val="tg-Cyrl-TJ"/>
        </w:rPr>
        <w:t>ӣ</w:t>
      </w:r>
      <w:r w:rsidRPr="00AE5AFF">
        <w:rPr>
          <w:rFonts w:ascii="Palatino Linotype" w:hAnsi="Palatino Linotype"/>
          <w:sz w:val="22"/>
          <w:szCs w:val="22"/>
        </w:rPr>
        <w:t xml:space="preserve"> дар як</w:t>
      </w:r>
      <w:r w:rsidRPr="00AE5AFF">
        <w:rPr>
          <w:rFonts w:ascii="Palatino Linotype" w:hAnsi="Palatino Linotype"/>
          <w:sz w:val="22"/>
          <w:szCs w:val="22"/>
          <w:lang w:val="tg-Cyrl-TJ"/>
        </w:rPr>
        <w:t>ҷ</w:t>
      </w:r>
      <w:proofErr w:type="spellStart"/>
      <w:r w:rsidRPr="00AE5AFF">
        <w:rPr>
          <w:rFonts w:ascii="Palatino Linotype" w:hAnsi="Palatino Linotype"/>
          <w:sz w:val="22"/>
          <w:szCs w:val="22"/>
        </w:rPr>
        <w:t>ояг</w:t>
      </w:r>
      <w:proofErr w:type="spellEnd"/>
      <w:r w:rsidRPr="00AE5AFF">
        <w:rPr>
          <w:rFonts w:ascii="Palatino Linotype" w:hAnsi="Palatino Linotype"/>
          <w:sz w:val="22"/>
          <w:szCs w:val="22"/>
          <w:lang w:val="tg-Cyrl-TJ"/>
        </w:rPr>
        <w:t>ӣ</w:t>
      </w:r>
      <w:r w:rsidRPr="00AE5AFF">
        <w:rPr>
          <w:rFonts w:ascii="Palatino Linotype" w:hAnsi="Palatino Linotype"/>
          <w:sz w:val="22"/>
          <w:szCs w:val="22"/>
        </w:rPr>
        <w:t xml:space="preserve"> бо </w:t>
      </w:r>
      <w:proofErr w:type="spellStart"/>
      <w:r w:rsidRPr="00AE5AFF">
        <w:rPr>
          <w:rFonts w:ascii="Palatino Linotype" w:hAnsi="Palatino Linotype"/>
          <w:sz w:val="22"/>
          <w:szCs w:val="22"/>
        </w:rPr>
        <w:t>мувофи</w:t>
      </w:r>
      <w:proofErr w:type="spellEnd"/>
      <w:r w:rsidRPr="00AE5AFF">
        <w:rPr>
          <w:rFonts w:ascii="Palatino Linotype" w:hAnsi="Palatino Linotype"/>
          <w:sz w:val="22"/>
          <w:szCs w:val="22"/>
          <w:lang w:val="tg-Cyrl-TJ"/>
        </w:rPr>
        <w:t>қ</w:t>
      </w:r>
      <w:r w:rsidRPr="00AE5AFF">
        <w:rPr>
          <w:rFonts w:ascii="Palatino Linotype" w:hAnsi="Palatino Linotype"/>
          <w:sz w:val="22"/>
          <w:szCs w:val="22"/>
        </w:rPr>
        <w:t xml:space="preserve">аи </w:t>
      </w:r>
      <w:r w:rsidRPr="00AE5AFF">
        <w:rPr>
          <w:rFonts w:ascii="Palatino Linotype" w:hAnsi="Palatino Linotype"/>
          <w:sz w:val="22"/>
          <w:szCs w:val="22"/>
          <w:lang w:val="tg-Cyrl-TJ"/>
        </w:rPr>
        <w:t xml:space="preserve">Фонди ҳифзи ҳуқуқӣ ва иҷтимоии кормандон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ё бо </w:t>
      </w:r>
      <w:proofErr w:type="spellStart"/>
      <w:r w:rsidRPr="00AE5AFF">
        <w:rPr>
          <w:rFonts w:ascii="Palatino Linotype" w:hAnsi="Palatino Linotype"/>
          <w:sz w:val="22"/>
          <w:szCs w:val="22"/>
        </w:rPr>
        <w:t>воситаи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шахсони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мансабдор</w:t>
      </w:r>
      <w:proofErr w:type="spellEnd"/>
      <w:r w:rsidRPr="00AE5AFF">
        <w:rPr>
          <w:rFonts w:ascii="Palatino Linotype" w:hAnsi="Palatino Linotype"/>
          <w:sz w:val="22"/>
          <w:szCs w:val="22"/>
        </w:rPr>
        <w:t xml:space="preserve"> (сало</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иятнок</w:t>
      </w:r>
      <w:proofErr w:type="spellEnd"/>
      <w:r w:rsidRPr="00AE5AFF">
        <w:rPr>
          <w:rFonts w:ascii="Palatino Linotype" w:hAnsi="Palatino Linotype"/>
          <w:sz w:val="22"/>
          <w:szCs w:val="22"/>
        </w:rPr>
        <w:t xml:space="preserve">)-и худ </w:t>
      </w:r>
      <w:proofErr w:type="spellStart"/>
      <w:r w:rsidRPr="00AE5AFF">
        <w:rPr>
          <w:rFonts w:ascii="Palatino Linotype" w:hAnsi="Palatino Linotype"/>
          <w:sz w:val="22"/>
          <w:szCs w:val="22"/>
        </w:rPr>
        <w:t>амал</w:t>
      </w:r>
      <w:proofErr w:type="spellEnd"/>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менамояд</w:t>
      </w:r>
      <w:proofErr w:type="spellEnd"/>
      <w:r w:rsidRPr="00AE5AFF">
        <w:rPr>
          <w:rFonts w:ascii="Palatino Linotype" w:hAnsi="Palatino Linotype"/>
          <w:sz w:val="22"/>
          <w:szCs w:val="22"/>
        </w:rPr>
        <w:t>.</w:t>
      </w:r>
    </w:p>
    <w:p w14:paraId="0D5B090D" w14:textId="77777777" w:rsidR="00474E78" w:rsidRPr="00AE5AFF" w:rsidRDefault="00474E78" w:rsidP="00474E78">
      <w:pPr>
        <w:jc w:val="center"/>
        <w:rPr>
          <w:rFonts w:ascii="Palatino Linotype" w:hAnsi="Palatino Linotype"/>
          <w:sz w:val="22"/>
          <w:szCs w:val="22"/>
        </w:rPr>
      </w:pPr>
      <w:r w:rsidRPr="00AE5AFF">
        <w:rPr>
          <w:rFonts w:ascii="Palatino Linotype" w:hAnsi="Palatino Linotype"/>
          <w:b/>
          <w:sz w:val="22"/>
          <w:szCs w:val="22"/>
          <w:lang w:val="en-US"/>
        </w:rPr>
        <w:t>V</w:t>
      </w:r>
      <w:r w:rsidRPr="00AE5AFF">
        <w:rPr>
          <w:rFonts w:ascii="Palatino Linotype" w:hAnsi="Palatino Linotype"/>
          <w:b/>
          <w:sz w:val="22"/>
          <w:szCs w:val="22"/>
        </w:rPr>
        <w:t>.Ва</w:t>
      </w:r>
      <w:r w:rsidRPr="00AE5AFF">
        <w:rPr>
          <w:rFonts w:ascii="Palatino Linotype" w:hAnsi="Palatino Linotype"/>
          <w:b/>
          <w:sz w:val="22"/>
          <w:szCs w:val="22"/>
          <w:lang w:val="tg-Cyrl-TJ"/>
        </w:rPr>
        <w:t>қ</w:t>
      </w:r>
      <w:proofErr w:type="spellStart"/>
      <w:r w:rsidRPr="00AE5AFF">
        <w:rPr>
          <w:rFonts w:ascii="Palatino Linotype" w:hAnsi="Palatino Linotype"/>
          <w:b/>
          <w:sz w:val="22"/>
          <w:szCs w:val="22"/>
        </w:rPr>
        <w:t>ти</w:t>
      </w:r>
      <w:proofErr w:type="spellEnd"/>
      <w:r w:rsidRPr="00AE5AFF">
        <w:rPr>
          <w:rFonts w:ascii="Palatino Linotype" w:hAnsi="Palatino Linotype"/>
          <w:b/>
          <w:sz w:val="22"/>
          <w:szCs w:val="22"/>
        </w:rPr>
        <w:t xml:space="preserve"> кор</w:t>
      </w:r>
      <w:r w:rsidRPr="00AE5AFF">
        <w:rPr>
          <w:rFonts w:ascii="Palatino Linotype" w:hAnsi="Palatino Linotype"/>
          <w:b/>
          <w:sz w:val="22"/>
          <w:szCs w:val="22"/>
          <w:lang w:val="tg-Cyrl-TJ"/>
        </w:rPr>
        <w:t>ӣ</w:t>
      </w:r>
      <w:r w:rsidRPr="00AE5AFF">
        <w:rPr>
          <w:rFonts w:ascii="Palatino Linotype" w:hAnsi="Palatino Linotype"/>
          <w:b/>
          <w:sz w:val="22"/>
          <w:szCs w:val="22"/>
        </w:rPr>
        <w:t xml:space="preserve"> </w:t>
      </w:r>
      <w:proofErr w:type="spellStart"/>
      <w:r w:rsidRPr="00AE5AFF">
        <w:rPr>
          <w:rFonts w:ascii="Palatino Linotype" w:hAnsi="Palatino Linotype"/>
          <w:b/>
          <w:sz w:val="22"/>
          <w:szCs w:val="22"/>
        </w:rPr>
        <w:t>ва</w:t>
      </w:r>
      <w:proofErr w:type="spellEnd"/>
      <w:r w:rsidRPr="00AE5AFF">
        <w:rPr>
          <w:rFonts w:ascii="Palatino Linotype" w:hAnsi="Palatino Linotype"/>
          <w:b/>
          <w:sz w:val="22"/>
          <w:szCs w:val="22"/>
        </w:rPr>
        <w:t xml:space="preserve"> </w:t>
      </w:r>
      <w:proofErr w:type="spellStart"/>
      <w:r w:rsidRPr="00AE5AFF">
        <w:rPr>
          <w:rFonts w:ascii="Palatino Linotype" w:hAnsi="Palatino Linotype"/>
          <w:b/>
          <w:sz w:val="22"/>
          <w:szCs w:val="22"/>
        </w:rPr>
        <w:t>истифодаи</w:t>
      </w:r>
      <w:proofErr w:type="spellEnd"/>
      <w:r w:rsidRPr="00AE5AFF">
        <w:rPr>
          <w:rFonts w:ascii="Palatino Linotype" w:hAnsi="Palatino Linotype"/>
          <w:b/>
          <w:sz w:val="22"/>
          <w:szCs w:val="22"/>
        </w:rPr>
        <w:t xml:space="preserve"> он</w:t>
      </w:r>
    </w:p>
    <w:p w14:paraId="7876E8CC" w14:textId="77777777" w:rsidR="00474E78" w:rsidRPr="00AE5AFF" w:rsidRDefault="00474E78" w:rsidP="00474E78">
      <w:pPr>
        <w:jc w:val="both"/>
        <w:rPr>
          <w:rFonts w:ascii="Palatino Linotype" w:hAnsi="Palatino Linotype"/>
          <w:strike/>
          <w:sz w:val="22"/>
          <w:szCs w:val="22"/>
        </w:rPr>
      </w:pPr>
      <w:r w:rsidRPr="00AE5AFF">
        <w:rPr>
          <w:rFonts w:ascii="Palatino Linotype" w:hAnsi="Palatino Linotype"/>
          <w:sz w:val="22"/>
          <w:szCs w:val="22"/>
        </w:rPr>
        <w:t>5.</w:t>
      </w:r>
      <w:proofErr w:type="gramStart"/>
      <w:r w:rsidRPr="00AE5AFF">
        <w:rPr>
          <w:rFonts w:ascii="Palatino Linotype" w:hAnsi="Palatino Linotype"/>
          <w:sz w:val="22"/>
          <w:szCs w:val="22"/>
        </w:rPr>
        <w:t>1.Давомнокии</w:t>
      </w:r>
      <w:proofErr w:type="gramEnd"/>
      <w:r w:rsidRPr="00AE5AFF">
        <w:rPr>
          <w:rFonts w:ascii="Palatino Linotype" w:hAnsi="Palatino Linotype"/>
          <w:sz w:val="22"/>
          <w:szCs w:val="22"/>
        </w:rPr>
        <w:t xml:space="preserve"> </w:t>
      </w:r>
      <w:proofErr w:type="spellStart"/>
      <w:r w:rsidRPr="00AE5AFF">
        <w:rPr>
          <w:rFonts w:ascii="Palatino Linotype" w:hAnsi="Palatino Linotype"/>
          <w:sz w:val="22"/>
          <w:szCs w:val="22"/>
        </w:rPr>
        <w:t>танаффус</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барои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истиро</w:t>
      </w:r>
      <w:proofErr w:type="spellEnd"/>
      <w:r w:rsidRPr="00AE5AFF">
        <w:rPr>
          <w:rFonts w:ascii="Palatino Linotype" w:hAnsi="Palatino Linotype"/>
          <w:sz w:val="22"/>
          <w:szCs w:val="22"/>
          <w:lang w:val="tg-Cyrl-TJ"/>
        </w:rPr>
        <w:t>ҳ</w:t>
      </w:r>
      <w:proofErr w:type="spellStart"/>
      <w:r w:rsidRPr="00AE5AFF">
        <w:rPr>
          <w:rFonts w:ascii="Palatino Linotype" w:hAnsi="Palatino Linotype"/>
          <w:sz w:val="22"/>
          <w:szCs w:val="22"/>
        </w:rPr>
        <w:t>ат</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х</w:t>
      </w:r>
      <w:r w:rsidRPr="00AE5AFF">
        <w:rPr>
          <w:rFonts w:ascii="Palatino Linotype" w:hAnsi="Palatino Linotype"/>
          <w:sz w:val="22"/>
          <w:szCs w:val="22"/>
          <w:lang w:val="tg-Cyrl-TJ"/>
        </w:rPr>
        <w:t>ӯ</w:t>
      </w:r>
      <w:r w:rsidRPr="00AE5AFF">
        <w:rPr>
          <w:rFonts w:ascii="Palatino Linotype" w:hAnsi="Palatino Linotype"/>
          <w:sz w:val="22"/>
          <w:szCs w:val="22"/>
        </w:rPr>
        <w:t>рок</w:t>
      </w:r>
      <w:r w:rsidRPr="00AE5AFF">
        <w:rPr>
          <w:rFonts w:ascii="Palatino Linotype" w:hAnsi="Palatino Linotype"/>
          <w:sz w:val="22"/>
          <w:szCs w:val="22"/>
          <w:lang w:val="tg-Cyrl-TJ"/>
        </w:rPr>
        <w:t>хури</w:t>
      </w:r>
      <w:r w:rsidRPr="00AE5AFF">
        <w:rPr>
          <w:rFonts w:ascii="Palatino Linotype" w:hAnsi="Palatino Linotype"/>
          <w:sz w:val="22"/>
          <w:szCs w:val="22"/>
        </w:rPr>
        <w:t xml:space="preserve"> 1(Як) </w:t>
      </w:r>
      <w:proofErr w:type="spellStart"/>
      <w:r w:rsidRPr="00AE5AFF">
        <w:rPr>
          <w:rFonts w:ascii="Palatino Linotype" w:hAnsi="Palatino Linotype"/>
          <w:sz w:val="22"/>
          <w:szCs w:val="22"/>
        </w:rPr>
        <w:t>соатро</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ташкил</w:t>
      </w:r>
      <w:proofErr w:type="spellEnd"/>
      <w:r w:rsidRPr="00AE5AFF">
        <w:rPr>
          <w:rFonts w:ascii="Palatino Linotype" w:hAnsi="Palatino Linotype"/>
          <w:sz w:val="22"/>
          <w:szCs w:val="22"/>
        </w:rPr>
        <w:t xml:space="preserve"> меди</w:t>
      </w:r>
      <w:r w:rsidRPr="00AE5AFF">
        <w:rPr>
          <w:rFonts w:ascii="Palatino Linotype" w:hAnsi="Palatino Linotype"/>
          <w:sz w:val="22"/>
          <w:szCs w:val="22"/>
          <w:lang w:val="tg-Cyrl-TJ"/>
        </w:rPr>
        <w:t>ҳ</w:t>
      </w:r>
      <w:r w:rsidRPr="00AE5AFF">
        <w:rPr>
          <w:rFonts w:ascii="Palatino Linotype" w:hAnsi="Palatino Linotype"/>
          <w:sz w:val="22"/>
          <w:szCs w:val="22"/>
        </w:rPr>
        <w:t xml:space="preserve">ад. </w:t>
      </w:r>
      <w:proofErr w:type="spellStart"/>
      <w:r w:rsidRPr="00AE5AFF">
        <w:rPr>
          <w:rFonts w:ascii="Palatino Linotype" w:hAnsi="Palatino Linotype"/>
          <w:sz w:val="22"/>
          <w:szCs w:val="22"/>
        </w:rPr>
        <w:t>Кормандоне</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ки</w:t>
      </w:r>
      <w:proofErr w:type="spellEnd"/>
      <w:r w:rsidRPr="00AE5AFF">
        <w:rPr>
          <w:rFonts w:ascii="Palatino Linotype" w:hAnsi="Palatino Linotype"/>
          <w:sz w:val="22"/>
          <w:szCs w:val="22"/>
        </w:rPr>
        <w:t xml:space="preserve"> ба </w:t>
      </w:r>
      <w:proofErr w:type="spellStart"/>
      <w:r w:rsidRPr="00AE5AFF">
        <w:rPr>
          <w:rFonts w:ascii="Palatino Linotype" w:hAnsi="Palatino Linotype"/>
          <w:sz w:val="22"/>
          <w:szCs w:val="22"/>
        </w:rPr>
        <w:t>мизо</w:t>
      </w:r>
      <w:proofErr w:type="spellEnd"/>
      <w:r w:rsidRPr="00AE5AFF">
        <w:rPr>
          <w:rFonts w:ascii="Palatino Linotype" w:hAnsi="Palatino Linotype"/>
          <w:sz w:val="22"/>
          <w:szCs w:val="22"/>
          <w:lang w:val="tg-Cyrl-TJ"/>
        </w:rPr>
        <w:t>ҷ</w:t>
      </w:r>
      <w:r w:rsidRPr="00AE5AFF">
        <w:rPr>
          <w:rFonts w:ascii="Palatino Linotype" w:hAnsi="Palatino Linotype"/>
          <w:sz w:val="22"/>
          <w:szCs w:val="22"/>
        </w:rPr>
        <w:t xml:space="preserve">он </w:t>
      </w:r>
      <w:proofErr w:type="spellStart"/>
      <w:r w:rsidRPr="00AE5AFF">
        <w:rPr>
          <w:rFonts w:ascii="Palatino Linotype" w:hAnsi="Palatino Linotype"/>
          <w:sz w:val="22"/>
          <w:szCs w:val="22"/>
        </w:rPr>
        <w:t>хизмат</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мерасонанд</w:t>
      </w:r>
      <w:proofErr w:type="spellEnd"/>
      <w:r w:rsidRPr="00AE5AFF">
        <w:rPr>
          <w:rFonts w:ascii="Palatino Linotype" w:hAnsi="Palatino Linotype"/>
          <w:sz w:val="22"/>
          <w:szCs w:val="22"/>
        </w:rPr>
        <w:t xml:space="preserve"> ё </w:t>
      </w:r>
      <w:proofErr w:type="spellStart"/>
      <w:r w:rsidRPr="00AE5AFF">
        <w:rPr>
          <w:rFonts w:ascii="Palatino Linotype" w:hAnsi="Palatino Linotype"/>
          <w:sz w:val="22"/>
          <w:szCs w:val="22"/>
        </w:rPr>
        <w:t>вобаста</w:t>
      </w:r>
      <w:proofErr w:type="spellEnd"/>
      <w:r w:rsidRPr="00AE5AFF">
        <w:rPr>
          <w:rFonts w:ascii="Palatino Linotype" w:hAnsi="Palatino Linotype"/>
          <w:sz w:val="22"/>
          <w:szCs w:val="22"/>
        </w:rPr>
        <w:t xml:space="preserve"> аз и</w:t>
      </w:r>
      <w:r w:rsidRPr="00AE5AFF">
        <w:rPr>
          <w:rFonts w:ascii="Palatino Linotype" w:hAnsi="Palatino Linotype"/>
          <w:sz w:val="22"/>
          <w:szCs w:val="22"/>
          <w:lang w:val="tg-Cyrl-TJ"/>
        </w:rPr>
        <w:t>ҷ</w:t>
      </w:r>
      <w:r w:rsidRPr="00AE5AFF">
        <w:rPr>
          <w:rFonts w:ascii="Palatino Linotype" w:hAnsi="Palatino Linotype"/>
          <w:sz w:val="22"/>
          <w:szCs w:val="22"/>
        </w:rPr>
        <w:t xml:space="preserve">рои </w:t>
      </w:r>
      <w:proofErr w:type="spellStart"/>
      <w:r w:rsidRPr="00AE5AFF">
        <w:rPr>
          <w:rFonts w:ascii="Palatino Linotype" w:hAnsi="Palatino Linotype"/>
          <w:sz w:val="22"/>
          <w:szCs w:val="22"/>
        </w:rPr>
        <w:t>вазифа</w:t>
      </w:r>
      <w:proofErr w:type="spellEnd"/>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ои</w:t>
      </w:r>
      <w:proofErr w:type="spellEnd"/>
      <w:r w:rsidRPr="00AE5AFF">
        <w:rPr>
          <w:rFonts w:ascii="Palatino Linotype" w:hAnsi="Palatino Linotype"/>
          <w:sz w:val="22"/>
          <w:szCs w:val="22"/>
        </w:rPr>
        <w:t xml:space="preserve"> худ </w:t>
      </w:r>
      <w:proofErr w:type="spellStart"/>
      <w:r w:rsidRPr="00AE5AFF">
        <w:rPr>
          <w:rFonts w:ascii="Palatino Linotype" w:hAnsi="Palatino Linotype"/>
          <w:sz w:val="22"/>
          <w:szCs w:val="22"/>
        </w:rPr>
        <w:t>танаффуси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нисфирузиро</w:t>
      </w:r>
      <w:proofErr w:type="spellEnd"/>
      <w:r w:rsidRPr="00AE5AFF">
        <w:rPr>
          <w:rFonts w:ascii="Palatino Linotype" w:hAnsi="Palatino Linotype"/>
          <w:sz w:val="22"/>
          <w:szCs w:val="22"/>
        </w:rPr>
        <w:t xml:space="preserve"> дар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lang w:val="tg-Cyrl-TJ"/>
        </w:rPr>
        <w:t>қ</w:t>
      </w:r>
      <w:proofErr w:type="spellStart"/>
      <w:r w:rsidRPr="00AE5AFF">
        <w:rPr>
          <w:rFonts w:ascii="Palatino Linotype" w:hAnsi="Palatino Linotype"/>
          <w:sz w:val="22"/>
          <w:szCs w:val="22"/>
        </w:rPr>
        <w:t>ти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му</w:t>
      </w:r>
      <w:proofErr w:type="spellEnd"/>
      <w:r w:rsidRPr="00AE5AFF">
        <w:rPr>
          <w:rFonts w:ascii="Palatino Linotype" w:hAnsi="Palatino Linotype"/>
          <w:sz w:val="22"/>
          <w:szCs w:val="22"/>
          <w:lang w:val="tg-Cyrl-TJ"/>
        </w:rPr>
        <w:t>қ</w:t>
      </w:r>
      <w:proofErr w:type="spellStart"/>
      <w:r w:rsidRPr="00AE5AFF">
        <w:rPr>
          <w:rFonts w:ascii="Palatino Linotype" w:hAnsi="Palatino Linotype"/>
          <w:sz w:val="22"/>
          <w:szCs w:val="22"/>
        </w:rPr>
        <w:t>арраршуда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истифода</w:t>
      </w:r>
      <w:proofErr w:type="spellEnd"/>
      <w:r w:rsidRPr="00AE5AFF">
        <w:rPr>
          <w:rFonts w:ascii="Palatino Linotype" w:hAnsi="Palatino Linotype"/>
          <w:sz w:val="22"/>
          <w:szCs w:val="22"/>
        </w:rPr>
        <w:t xml:space="preserve"> бурда </w:t>
      </w:r>
      <w:proofErr w:type="spellStart"/>
      <w:r w:rsidRPr="00AE5AFF">
        <w:rPr>
          <w:rFonts w:ascii="Palatino Linotype" w:hAnsi="Palatino Linotype"/>
          <w:sz w:val="22"/>
          <w:szCs w:val="22"/>
        </w:rPr>
        <w:t>наметавонанд</w:t>
      </w:r>
      <w:proofErr w:type="spellEnd"/>
      <w:r w:rsidRPr="00AE5AFF">
        <w:rPr>
          <w:rFonts w:ascii="Palatino Linotype" w:hAnsi="Palatino Linotype"/>
          <w:sz w:val="22"/>
          <w:szCs w:val="22"/>
        </w:rPr>
        <w:t xml:space="preserve">, дар </w:t>
      </w:r>
      <w:proofErr w:type="spellStart"/>
      <w:r w:rsidRPr="00AE5AFF">
        <w:rPr>
          <w:rFonts w:ascii="Palatino Linotype" w:hAnsi="Palatino Linotype"/>
          <w:sz w:val="22"/>
          <w:szCs w:val="22"/>
        </w:rPr>
        <w:t>мувофи</w:t>
      </w:r>
      <w:proofErr w:type="spellEnd"/>
      <w:r w:rsidRPr="00AE5AFF">
        <w:rPr>
          <w:rFonts w:ascii="Palatino Linotype" w:hAnsi="Palatino Linotype"/>
          <w:sz w:val="22"/>
          <w:szCs w:val="22"/>
          <w:lang w:val="tg-Cyrl-TJ"/>
        </w:rPr>
        <w:t>қ</w:t>
      </w:r>
      <w:r w:rsidRPr="00AE5AFF">
        <w:rPr>
          <w:rFonts w:ascii="Palatino Linotype" w:hAnsi="Palatino Linotype"/>
          <w:sz w:val="22"/>
          <w:szCs w:val="22"/>
        </w:rPr>
        <w:t xml:space="preserve">а бо </w:t>
      </w:r>
      <w:proofErr w:type="spellStart"/>
      <w:r w:rsidRPr="00AE5AFF">
        <w:rPr>
          <w:rFonts w:ascii="Palatino Linotype" w:hAnsi="Palatino Linotype"/>
          <w:sz w:val="22"/>
          <w:szCs w:val="22"/>
        </w:rPr>
        <w:t>сардори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бевосита</w:t>
      </w:r>
      <w:proofErr w:type="spellEnd"/>
      <w:r w:rsidRPr="00AE5AFF">
        <w:rPr>
          <w:rFonts w:ascii="Palatino Linotype" w:hAnsi="Palatino Linotype"/>
          <w:sz w:val="22"/>
          <w:szCs w:val="22"/>
        </w:rPr>
        <w:t xml:space="preserve"> ё </w:t>
      </w:r>
      <w:proofErr w:type="spellStart"/>
      <w:r w:rsidRPr="00AE5AFF">
        <w:rPr>
          <w:rFonts w:ascii="Palatino Linotype" w:hAnsi="Palatino Linotype"/>
          <w:sz w:val="22"/>
          <w:szCs w:val="22"/>
        </w:rPr>
        <w:t>боло</w:t>
      </w:r>
      <w:proofErr w:type="spellEnd"/>
      <w:r w:rsidRPr="00AE5AFF">
        <w:rPr>
          <w:rFonts w:ascii="Palatino Linotype" w:hAnsi="Palatino Linotype"/>
          <w:sz w:val="22"/>
          <w:szCs w:val="22"/>
          <w:lang w:val="tg-Cyrl-TJ"/>
        </w:rPr>
        <w:t>ӣ</w:t>
      </w:r>
      <w:r w:rsidRPr="00AE5AFF">
        <w:rPr>
          <w:rFonts w:ascii="Palatino Linotype" w:hAnsi="Palatino Linotype"/>
          <w:sz w:val="22"/>
          <w:szCs w:val="22"/>
        </w:rPr>
        <w:t xml:space="preserve"> ба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lang w:val="tg-Cyrl-TJ"/>
        </w:rPr>
        <w:t>қ</w:t>
      </w:r>
      <w:proofErr w:type="spellStart"/>
      <w:r w:rsidRPr="00AE5AFF">
        <w:rPr>
          <w:rFonts w:ascii="Palatino Linotype" w:hAnsi="Palatino Linotype"/>
          <w:sz w:val="22"/>
          <w:szCs w:val="22"/>
        </w:rPr>
        <w:t>ти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дигар</w:t>
      </w:r>
      <w:proofErr w:type="spellEnd"/>
      <w:r w:rsidRPr="00AE5AFF">
        <w:rPr>
          <w:rFonts w:ascii="Palatino Linotype" w:hAnsi="Palatino Linotype"/>
          <w:sz w:val="22"/>
          <w:szCs w:val="22"/>
        </w:rPr>
        <w:t xml:space="preserve"> дар </w:t>
      </w:r>
      <w:proofErr w:type="spellStart"/>
      <w:r w:rsidRPr="00AE5AFF">
        <w:rPr>
          <w:rFonts w:ascii="Palatino Linotype" w:hAnsi="Palatino Linotype"/>
          <w:sz w:val="22"/>
          <w:szCs w:val="22"/>
        </w:rPr>
        <w:t>доираи</w:t>
      </w:r>
      <w:proofErr w:type="spellEnd"/>
      <w:r w:rsidRPr="00AE5AFF">
        <w:rPr>
          <w:rFonts w:ascii="Palatino Linotype" w:hAnsi="Palatino Linotype"/>
          <w:sz w:val="22"/>
          <w:szCs w:val="22"/>
        </w:rPr>
        <w:t xml:space="preserve"> 1(Як) </w:t>
      </w:r>
      <w:proofErr w:type="spellStart"/>
      <w:r w:rsidRPr="00AE5AFF">
        <w:rPr>
          <w:rFonts w:ascii="Palatino Linotype" w:hAnsi="Palatino Linotype"/>
          <w:sz w:val="22"/>
          <w:szCs w:val="22"/>
        </w:rPr>
        <w:t>соат</w:t>
      </w:r>
      <w:proofErr w:type="spellEnd"/>
      <w:r w:rsidRPr="00AE5AFF">
        <w:rPr>
          <w:rFonts w:ascii="Palatino Linotype" w:hAnsi="Palatino Linotype"/>
          <w:sz w:val="22"/>
          <w:szCs w:val="22"/>
        </w:rPr>
        <w:t xml:space="preserve"> ба таври доим</w:t>
      </w:r>
      <w:r w:rsidRPr="00AE5AFF">
        <w:rPr>
          <w:rFonts w:ascii="Palatino Linotype" w:hAnsi="Palatino Linotype"/>
          <w:sz w:val="22"/>
          <w:szCs w:val="22"/>
          <w:lang w:val="tg-Cyrl-TJ"/>
        </w:rPr>
        <w:t>ӣ</w:t>
      </w:r>
      <w:r w:rsidRPr="00AE5AFF">
        <w:rPr>
          <w:rFonts w:ascii="Palatino Linotype" w:hAnsi="Palatino Linotype"/>
          <w:sz w:val="22"/>
          <w:szCs w:val="22"/>
        </w:rPr>
        <w:t xml:space="preserve"> ё </w:t>
      </w:r>
      <w:proofErr w:type="spellStart"/>
      <w:r w:rsidRPr="00AE5AFF">
        <w:rPr>
          <w:rFonts w:ascii="Palatino Linotype" w:hAnsi="Palatino Linotype"/>
          <w:sz w:val="22"/>
          <w:szCs w:val="22"/>
        </w:rPr>
        <w:t>яква</w:t>
      </w:r>
      <w:proofErr w:type="spellEnd"/>
      <w:r w:rsidRPr="00AE5AFF">
        <w:rPr>
          <w:rFonts w:ascii="Palatino Linotype" w:hAnsi="Palatino Linotype"/>
          <w:sz w:val="22"/>
          <w:szCs w:val="22"/>
          <w:lang w:val="tg-Cyrl-TJ"/>
        </w:rPr>
        <w:t>қ</w:t>
      </w:r>
      <w:r w:rsidRPr="00AE5AFF">
        <w:rPr>
          <w:rFonts w:ascii="Palatino Linotype" w:hAnsi="Palatino Linotype"/>
          <w:sz w:val="22"/>
          <w:szCs w:val="22"/>
        </w:rPr>
        <w:t xml:space="preserve">тина </w:t>
      </w:r>
      <w:proofErr w:type="spellStart"/>
      <w:r w:rsidRPr="00AE5AFF">
        <w:rPr>
          <w:rFonts w:ascii="Palatino Linotype" w:hAnsi="Palatino Linotype"/>
          <w:sz w:val="22"/>
          <w:szCs w:val="22"/>
        </w:rPr>
        <w:t>гузаронанд</w:t>
      </w:r>
      <w:proofErr w:type="spellEnd"/>
      <w:r w:rsidRPr="00AE5AFF">
        <w:rPr>
          <w:rFonts w:ascii="Palatino Linotype" w:hAnsi="Palatino Linotype"/>
          <w:sz w:val="22"/>
          <w:szCs w:val="22"/>
        </w:rPr>
        <w:t xml:space="preserve">. </w:t>
      </w:r>
    </w:p>
    <w:p w14:paraId="04CDD957" w14:textId="77777777" w:rsidR="00474E78" w:rsidRPr="00AE5AFF" w:rsidRDefault="00474E78" w:rsidP="00474E78">
      <w:pPr>
        <w:jc w:val="both"/>
        <w:rPr>
          <w:rFonts w:ascii="Palatino Linotype" w:hAnsi="Palatino Linotype"/>
          <w:sz w:val="22"/>
          <w:szCs w:val="22"/>
        </w:rPr>
      </w:pPr>
      <w:r w:rsidRPr="00AE5AFF">
        <w:rPr>
          <w:rFonts w:ascii="Palatino Linotype" w:hAnsi="Palatino Linotype"/>
          <w:sz w:val="22"/>
          <w:szCs w:val="22"/>
        </w:rPr>
        <w:t>5.</w:t>
      </w:r>
      <w:proofErr w:type="gramStart"/>
      <w:r w:rsidRPr="00AE5AFF">
        <w:rPr>
          <w:rFonts w:ascii="Palatino Linotype" w:hAnsi="Palatino Linotype"/>
          <w:sz w:val="22"/>
          <w:szCs w:val="22"/>
        </w:rPr>
        <w:t>2.Бонк</w:t>
      </w:r>
      <w:proofErr w:type="gram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вазифадор</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аст</w:t>
      </w:r>
      <w:proofErr w:type="spellEnd"/>
      <w:r w:rsidRPr="00AE5AFF">
        <w:rPr>
          <w:rFonts w:ascii="Palatino Linotype" w:hAnsi="Palatino Linotype"/>
          <w:sz w:val="22"/>
          <w:szCs w:val="22"/>
        </w:rPr>
        <w:t xml:space="preserve"> ба кор </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озир</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шудан</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аз кор </w:t>
      </w:r>
      <w:proofErr w:type="spellStart"/>
      <w:r w:rsidRPr="00AE5AFF">
        <w:rPr>
          <w:rFonts w:ascii="Palatino Linotype" w:hAnsi="Palatino Linotype"/>
          <w:sz w:val="22"/>
          <w:szCs w:val="22"/>
        </w:rPr>
        <w:t>рафтани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кормандонро</w:t>
      </w:r>
      <w:proofErr w:type="spellEnd"/>
      <w:r w:rsidRPr="00AE5AFF">
        <w:rPr>
          <w:rFonts w:ascii="Palatino Linotype" w:hAnsi="Palatino Linotype"/>
          <w:sz w:val="22"/>
          <w:szCs w:val="22"/>
        </w:rPr>
        <w:t xml:space="preserve"> ба </w:t>
      </w:r>
      <w:r w:rsidRPr="00AE5AFF">
        <w:rPr>
          <w:rFonts w:ascii="Palatino Linotype" w:hAnsi="Palatino Linotype"/>
          <w:sz w:val="22"/>
          <w:szCs w:val="22"/>
          <w:lang w:val="tg-Cyrl-TJ"/>
        </w:rPr>
        <w:t>қ</w:t>
      </w:r>
      <w:proofErr w:type="spellStart"/>
      <w:r w:rsidRPr="00AE5AFF">
        <w:rPr>
          <w:rFonts w:ascii="Palatino Linotype" w:hAnsi="Palatino Linotype"/>
          <w:sz w:val="22"/>
          <w:szCs w:val="22"/>
        </w:rPr>
        <w:t>айд</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гирад</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Қ</w:t>
      </w:r>
      <w:proofErr w:type="spellStart"/>
      <w:r w:rsidRPr="00AE5AFF">
        <w:rPr>
          <w:rFonts w:ascii="Palatino Linotype" w:hAnsi="Palatino Linotype"/>
          <w:sz w:val="22"/>
          <w:szCs w:val="22"/>
        </w:rPr>
        <w:t>айди</w:t>
      </w:r>
      <w:proofErr w:type="spellEnd"/>
      <w:r w:rsidRPr="00AE5AFF">
        <w:rPr>
          <w:rFonts w:ascii="Palatino Linotype" w:hAnsi="Palatino Linotype"/>
          <w:sz w:val="22"/>
          <w:szCs w:val="22"/>
        </w:rPr>
        <w:t xml:space="preserve"> ба кор </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озиршав</w:t>
      </w:r>
      <w:proofErr w:type="spellEnd"/>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аз кор </w:t>
      </w:r>
      <w:proofErr w:type="spellStart"/>
      <w:r w:rsidRPr="00AE5AFF">
        <w:rPr>
          <w:rFonts w:ascii="Palatino Linotype" w:hAnsi="Palatino Linotype"/>
          <w:sz w:val="22"/>
          <w:szCs w:val="22"/>
        </w:rPr>
        <w:t>рафтани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кормандонро</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сардори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бевосита</w:t>
      </w:r>
      <w:proofErr w:type="spellEnd"/>
      <w:r w:rsidRPr="00AE5AFF">
        <w:rPr>
          <w:rFonts w:ascii="Palatino Linotype" w:hAnsi="Palatino Linotype"/>
          <w:sz w:val="22"/>
          <w:szCs w:val="22"/>
        </w:rPr>
        <w:t xml:space="preserve"> ё </w:t>
      </w:r>
      <w:proofErr w:type="spellStart"/>
      <w:r w:rsidRPr="00AE5AFF">
        <w:rPr>
          <w:rFonts w:ascii="Palatino Linotype" w:hAnsi="Palatino Linotype"/>
          <w:sz w:val="22"/>
          <w:szCs w:val="22"/>
        </w:rPr>
        <w:t>шахси</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ӯ</w:t>
      </w:r>
      <w:proofErr w:type="spellStart"/>
      <w:r w:rsidRPr="00AE5AFF">
        <w:rPr>
          <w:rFonts w:ascii="Palatino Linotype" w:hAnsi="Palatino Linotype"/>
          <w:sz w:val="22"/>
          <w:szCs w:val="22"/>
        </w:rPr>
        <w:t>ро</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ивазкунанда</w:t>
      </w:r>
      <w:proofErr w:type="spellEnd"/>
      <w:r w:rsidRPr="00AE5AFF">
        <w:rPr>
          <w:rFonts w:ascii="Palatino Linotype" w:hAnsi="Palatino Linotype"/>
          <w:sz w:val="22"/>
          <w:szCs w:val="22"/>
        </w:rPr>
        <w:t xml:space="preserve"> ба </w:t>
      </w:r>
      <w:proofErr w:type="spellStart"/>
      <w:r w:rsidRPr="00AE5AFF">
        <w:rPr>
          <w:rFonts w:ascii="Palatino Linotype" w:hAnsi="Palatino Linotype"/>
          <w:sz w:val="22"/>
          <w:szCs w:val="22"/>
        </w:rPr>
        <w:t>зимма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доранд</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Барои</w:t>
      </w:r>
      <w:proofErr w:type="spellEnd"/>
      <w:r w:rsidRPr="00AE5AFF">
        <w:rPr>
          <w:rFonts w:ascii="Palatino Linotype" w:hAnsi="Palatino Linotype"/>
          <w:sz w:val="22"/>
          <w:szCs w:val="22"/>
        </w:rPr>
        <w:t xml:space="preserve"> ин </w:t>
      </w:r>
      <w:proofErr w:type="spellStart"/>
      <w:r w:rsidRPr="00AE5AFF">
        <w:rPr>
          <w:rFonts w:ascii="Palatino Linotype" w:hAnsi="Palatino Linotype"/>
          <w:sz w:val="22"/>
          <w:szCs w:val="22"/>
        </w:rPr>
        <w:t>амал</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сардори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бевосита</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ҳ</w:t>
      </w:r>
      <w:r w:rsidRPr="00AE5AFF">
        <w:rPr>
          <w:rFonts w:ascii="Palatino Linotype" w:hAnsi="Palatino Linotype"/>
          <w:sz w:val="22"/>
          <w:szCs w:val="22"/>
        </w:rPr>
        <w:t>у</w:t>
      </w:r>
      <w:r w:rsidRPr="00AE5AFF">
        <w:rPr>
          <w:rFonts w:ascii="Palatino Linotype" w:hAnsi="Palatino Linotype"/>
          <w:sz w:val="22"/>
          <w:szCs w:val="22"/>
          <w:lang w:val="tg-Cyrl-TJ"/>
        </w:rPr>
        <w:t>қ</w:t>
      </w:r>
      <w:r w:rsidRPr="00AE5AFF">
        <w:rPr>
          <w:rFonts w:ascii="Palatino Linotype" w:hAnsi="Palatino Linotype"/>
          <w:sz w:val="22"/>
          <w:szCs w:val="22"/>
        </w:rPr>
        <w:t>у</w:t>
      </w:r>
      <w:r w:rsidRPr="00AE5AFF">
        <w:rPr>
          <w:rFonts w:ascii="Palatino Linotype" w:hAnsi="Palatino Linotype"/>
          <w:sz w:val="22"/>
          <w:szCs w:val="22"/>
          <w:lang w:val="tg-Cyrl-TJ"/>
        </w:rPr>
        <w:t>қ</w:t>
      </w:r>
      <w:r w:rsidRPr="00AE5AFF">
        <w:rPr>
          <w:rFonts w:ascii="Palatino Linotype" w:hAnsi="Palatino Linotype"/>
          <w:sz w:val="22"/>
          <w:szCs w:val="22"/>
        </w:rPr>
        <w:t xml:space="preserve"> дорад аз </w:t>
      </w:r>
      <w:proofErr w:type="spellStart"/>
      <w:r w:rsidRPr="00AE5AFF">
        <w:rPr>
          <w:rFonts w:ascii="Palatino Linotype" w:hAnsi="Palatino Linotype"/>
          <w:sz w:val="22"/>
          <w:szCs w:val="22"/>
        </w:rPr>
        <w:t>маълумотнома</w:t>
      </w:r>
      <w:proofErr w:type="spellEnd"/>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ои</w:t>
      </w:r>
      <w:proofErr w:type="spellEnd"/>
      <w:r w:rsidRPr="00AE5AFF">
        <w:rPr>
          <w:rFonts w:ascii="Palatino Linotype" w:hAnsi="Palatino Linotype"/>
          <w:sz w:val="22"/>
          <w:szCs w:val="22"/>
        </w:rPr>
        <w:t xml:space="preserve"> та</w:t>
      </w:r>
      <w:r w:rsidRPr="00AE5AFF">
        <w:rPr>
          <w:rFonts w:ascii="Palatino Linotype" w:hAnsi="Palatino Linotype"/>
          <w:sz w:val="22"/>
          <w:szCs w:val="22"/>
          <w:lang w:val="tg-Cyrl-TJ"/>
        </w:rPr>
        <w:t>ҷҳ</w:t>
      </w:r>
      <w:r w:rsidRPr="00AE5AFF">
        <w:rPr>
          <w:rFonts w:ascii="Palatino Linotype" w:hAnsi="Palatino Linotype"/>
          <w:sz w:val="22"/>
          <w:szCs w:val="22"/>
        </w:rPr>
        <w:t>изот</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техникии</w:t>
      </w:r>
      <w:proofErr w:type="spellEnd"/>
      <w:r w:rsidRPr="00AE5AFF">
        <w:rPr>
          <w:rFonts w:ascii="Palatino Linotype" w:hAnsi="Palatino Linotype"/>
          <w:sz w:val="22"/>
          <w:szCs w:val="22"/>
        </w:rPr>
        <w:t xml:space="preserve"> ба</w:t>
      </w:r>
      <w:r w:rsidRPr="00AE5AFF">
        <w:rPr>
          <w:rFonts w:ascii="Palatino Linotype" w:hAnsi="Palatino Linotype"/>
          <w:sz w:val="22"/>
          <w:szCs w:val="22"/>
          <w:lang w:val="tg-Cyrl-TJ"/>
        </w:rPr>
        <w:t>қ</w:t>
      </w:r>
      <w:proofErr w:type="spellStart"/>
      <w:r w:rsidRPr="00AE5AFF">
        <w:rPr>
          <w:rFonts w:ascii="Palatino Linotype" w:hAnsi="Palatino Linotype"/>
          <w:sz w:val="22"/>
          <w:szCs w:val="22"/>
        </w:rPr>
        <w:t>айдгирии</w:t>
      </w:r>
      <w:proofErr w:type="spellEnd"/>
      <w:r w:rsidRPr="00AE5AFF">
        <w:rPr>
          <w:rFonts w:ascii="Palatino Linotype" w:hAnsi="Palatino Linotype"/>
          <w:sz w:val="22"/>
          <w:szCs w:val="22"/>
        </w:rPr>
        <w:t xml:space="preserve"> кормандон </w:t>
      </w:r>
      <w:proofErr w:type="spellStart"/>
      <w:r w:rsidRPr="00AE5AFF">
        <w:rPr>
          <w:rFonts w:ascii="Palatino Linotype" w:hAnsi="Palatino Linotype"/>
          <w:sz w:val="22"/>
          <w:szCs w:val="22"/>
        </w:rPr>
        <w:t>истифода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барад</w:t>
      </w:r>
      <w:proofErr w:type="spellEnd"/>
      <w:r w:rsidRPr="00AE5AFF">
        <w:rPr>
          <w:rFonts w:ascii="Palatino Linotype" w:hAnsi="Palatino Linotype"/>
          <w:sz w:val="22"/>
          <w:szCs w:val="22"/>
        </w:rPr>
        <w:t>.</w:t>
      </w:r>
    </w:p>
    <w:p w14:paraId="6817A290" w14:textId="77777777" w:rsidR="00474E78" w:rsidRPr="00AE5AFF" w:rsidRDefault="00474E78" w:rsidP="00474E78">
      <w:pPr>
        <w:jc w:val="both"/>
        <w:rPr>
          <w:rFonts w:ascii="Palatino Linotype" w:hAnsi="Palatino Linotype"/>
          <w:sz w:val="22"/>
          <w:szCs w:val="22"/>
        </w:rPr>
      </w:pPr>
      <w:r w:rsidRPr="00AE5AFF">
        <w:rPr>
          <w:rFonts w:ascii="Palatino Linotype" w:hAnsi="Palatino Linotype"/>
          <w:sz w:val="22"/>
          <w:szCs w:val="22"/>
        </w:rPr>
        <w:t>5.</w:t>
      </w:r>
      <w:proofErr w:type="gramStart"/>
      <w:r w:rsidRPr="00AE5AFF">
        <w:rPr>
          <w:rFonts w:ascii="Palatino Linotype" w:hAnsi="Palatino Linotype"/>
          <w:sz w:val="22"/>
          <w:szCs w:val="22"/>
        </w:rPr>
        <w:t>3.Сардорони</w:t>
      </w:r>
      <w:proofErr w:type="gramEnd"/>
      <w:r w:rsidRPr="00AE5AFF">
        <w:rPr>
          <w:rFonts w:ascii="Palatino Linotype" w:hAnsi="Palatino Linotype"/>
          <w:sz w:val="22"/>
          <w:szCs w:val="22"/>
        </w:rPr>
        <w:t xml:space="preserve"> </w:t>
      </w:r>
      <w:proofErr w:type="spellStart"/>
      <w:r w:rsidRPr="00AE5AFF">
        <w:rPr>
          <w:rFonts w:ascii="Palatino Linotype" w:hAnsi="Palatino Linotype"/>
          <w:sz w:val="22"/>
          <w:szCs w:val="22"/>
        </w:rPr>
        <w:t>идора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ш</w:t>
      </w:r>
      <w:r w:rsidRPr="00AE5AFF">
        <w:rPr>
          <w:rFonts w:ascii="Palatino Linotype" w:hAnsi="Palatino Linotype"/>
          <w:sz w:val="22"/>
          <w:szCs w:val="22"/>
          <w:lang w:val="tg-Cyrl-TJ"/>
        </w:rPr>
        <w:t>ӯ</w:t>
      </w:r>
      <w:proofErr w:type="spellStart"/>
      <w:r w:rsidRPr="00AE5AFF">
        <w:rPr>
          <w:rFonts w:ascii="Palatino Linotype" w:hAnsi="Palatino Linotype"/>
          <w:sz w:val="22"/>
          <w:szCs w:val="22"/>
        </w:rPr>
        <w:t>ъба</w:t>
      </w:r>
      <w:proofErr w:type="spellEnd"/>
      <w:r w:rsidRPr="00AE5AFF">
        <w:rPr>
          <w:rFonts w:ascii="Palatino Linotype" w:hAnsi="Palatino Linotype"/>
          <w:sz w:val="22"/>
          <w:szCs w:val="22"/>
          <w:lang w:val="tg-Cyrl-TJ"/>
        </w:rPr>
        <w:t>ҳ</w:t>
      </w:r>
      <w:r w:rsidRPr="00AE5AFF">
        <w:rPr>
          <w:rFonts w:ascii="Palatino Linotype" w:hAnsi="Palatino Linotype"/>
          <w:sz w:val="22"/>
          <w:szCs w:val="22"/>
        </w:rPr>
        <w:t>о, дар филиал</w:t>
      </w:r>
      <w:r w:rsidRPr="00AE5AFF">
        <w:rPr>
          <w:rFonts w:ascii="Palatino Linotype" w:hAnsi="Palatino Linotype"/>
          <w:sz w:val="22"/>
          <w:szCs w:val="22"/>
          <w:lang w:val="tg-Cyrl-TJ"/>
        </w:rPr>
        <w:t>ҳ</w:t>
      </w:r>
      <w:r w:rsidRPr="00AE5AFF">
        <w:rPr>
          <w:rFonts w:ascii="Palatino Linotype" w:hAnsi="Palatino Linotype"/>
          <w:sz w:val="22"/>
          <w:szCs w:val="22"/>
        </w:rPr>
        <w:t xml:space="preserve">о </w:t>
      </w:r>
      <w:proofErr w:type="spellStart"/>
      <w:r w:rsidRPr="00AE5AFF">
        <w:rPr>
          <w:rFonts w:ascii="Palatino Linotype" w:hAnsi="Palatino Linotype"/>
          <w:sz w:val="22"/>
          <w:szCs w:val="22"/>
        </w:rPr>
        <w:t>директорон</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ё </w:t>
      </w:r>
      <w:proofErr w:type="spellStart"/>
      <w:r w:rsidRPr="00AE5AFF">
        <w:rPr>
          <w:rFonts w:ascii="Palatino Linotype" w:hAnsi="Palatino Linotype"/>
          <w:sz w:val="22"/>
          <w:szCs w:val="22"/>
        </w:rPr>
        <w:t>муовинони</w:t>
      </w:r>
      <w:proofErr w:type="spellEnd"/>
      <w:r w:rsidRPr="00AE5AFF">
        <w:rPr>
          <w:rFonts w:ascii="Palatino Linotype" w:hAnsi="Palatino Linotype"/>
          <w:sz w:val="22"/>
          <w:szCs w:val="22"/>
        </w:rPr>
        <w:t xml:space="preserve"> он</w:t>
      </w:r>
      <w:r w:rsidRPr="00AE5AFF">
        <w:rPr>
          <w:rFonts w:ascii="Palatino Linotype" w:hAnsi="Palatino Linotype"/>
          <w:sz w:val="22"/>
          <w:szCs w:val="22"/>
          <w:lang w:val="tg-Cyrl-TJ"/>
        </w:rPr>
        <w:t>ҳ</w:t>
      </w:r>
      <w:r w:rsidRPr="00AE5AFF">
        <w:rPr>
          <w:rFonts w:ascii="Palatino Linotype" w:hAnsi="Palatino Linotype"/>
          <w:sz w:val="22"/>
          <w:szCs w:val="22"/>
        </w:rPr>
        <w:t xml:space="preserve">о </w:t>
      </w:r>
      <w:proofErr w:type="spellStart"/>
      <w:r w:rsidRPr="00AE5AFF">
        <w:rPr>
          <w:rFonts w:ascii="Palatino Linotype" w:hAnsi="Palatino Linotype"/>
          <w:sz w:val="22"/>
          <w:szCs w:val="22"/>
        </w:rPr>
        <w:t>метавонанд</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кормандони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худро</w:t>
      </w:r>
      <w:proofErr w:type="spellEnd"/>
      <w:r w:rsidRPr="00AE5AFF">
        <w:rPr>
          <w:rFonts w:ascii="Palatino Linotype" w:hAnsi="Palatino Linotype"/>
          <w:sz w:val="22"/>
          <w:szCs w:val="22"/>
        </w:rPr>
        <w:t xml:space="preserve"> аз кор ба м</w:t>
      </w:r>
      <w:r w:rsidRPr="00AE5AFF">
        <w:rPr>
          <w:rFonts w:ascii="Palatino Linotype" w:hAnsi="Palatino Linotype"/>
          <w:sz w:val="22"/>
          <w:szCs w:val="22"/>
          <w:lang w:val="tg-Cyrl-TJ"/>
        </w:rPr>
        <w:t>ӯҳ</w:t>
      </w:r>
      <w:proofErr w:type="spellStart"/>
      <w:r w:rsidRPr="00AE5AFF">
        <w:rPr>
          <w:rFonts w:ascii="Palatino Linotype" w:hAnsi="Palatino Linotype"/>
          <w:sz w:val="22"/>
          <w:szCs w:val="22"/>
        </w:rPr>
        <w:t>лати</w:t>
      </w:r>
      <w:proofErr w:type="spellEnd"/>
      <w:r w:rsidRPr="00AE5AFF">
        <w:rPr>
          <w:rFonts w:ascii="Palatino Linotype" w:hAnsi="Palatino Linotype"/>
          <w:sz w:val="22"/>
          <w:szCs w:val="22"/>
        </w:rPr>
        <w:t xml:space="preserve"> 2-3 </w:t>
      </w:r>
      <w:proofErr w:type="spellStart"/>
      <w:r w:rsidRPr="00AE5AFF">
        <w:rPr>
          <w:rFonts w:ascii="Palatino Linotype" w:hAnsi="Palatino Linotype"/>
          <w:sz w:val="22"/>
          <w:szCs w:val="22"/>
        </w:rPr>
        <w:t>соат</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ҷ</w:t>
      </w:r>
      <w:proofErr w:type="spellStart"/>
      <w:r w:rsidRPr="00AE5AFF">
        <w:rPr>
          <w:rFonts w:ascii="Palatino Linotype" w:hAnsi="Palatino Linotype"/>
          <w:sz w:val="22"/>
          <w:szCs w:val="22"/>
        </w:rPr>
        <w:t>авоб</w:t>
      </w:r>
      <w:proofErr w:type="spellEnd"/>
      <w:r w:rsidRPr="00AE5AFF">
        <w:rPr>
          <w:rFonts w:ascii="Palatino Linotype" w:hAnsi="Palatino Linotype"/>
          <w:sz w:val="22"/>
          <w:szCs w:val="22"/>
        </w:rPr>
        <w:t xml:space="preserve"> ди</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анд</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Ҷ</w:t>
      </w:r>
      <w:proofErr w:type="spellStart"/>
      <w:r w:rsidRPr="00AE5AFF">
        <w:rPr>
          <w:rFonts w:ascii="Palatino Linotype" w:hAnsi="Palatino Linotype"/>
          <w:sz w:val="22"/>
          <w:szCs w:val="22"/>
        </w:rPr>
        <w:t>авобди</w:t>
      </w:r>
      <w:proofErr w:type="spellEnd"/>
      <w:r w:rsidRPr="00AE5AFF">
        <w:rPr>
          <w:rFonts w:ascii="Palatino Linotype" w:hAnsi="Palatino Linotype"/>
          <w:sz w:val="22"/>
          <w:szCs w:val="22"/>
          <w:lang w:val="tg-Cyrl-TJ"/>
        </w:rPr>
        <w:t>ҳ</w:t>
      </w:r>
      <w:proofErr w:type="spellStart"/>
      <w:r w:rsidRPr="00AE5AFF">
        <w:rPr>
          <w:rFonts w:ascii="Palatino Linotype" w:hAnsi="Palatino Linotype"/>
          <w:sz w:val="22"/>
          <w:szCs w:val="22"/>
        </w:rPr>
        <w:t>ии</w:t>
      </w:r>
      <w:proofErr w:type="spellEnd"/>
      <w:r w:rsidRPr="00AE5AFF">
        <w:rPr>
          <w:rFonts w:ascii="Palatino Linotype" w:hAnsi="Palatino Linotype"/>
          <w:sz w:val="22"/>
          <w:szCs w:val="22"/>
        </w:rPr>
        <w:t xml:space="preserve"> кормандон аз </w:t>
      </w:r>
      <w:proofErr w:type="spellStart"/>
      <w:r w:rsidRPr="00AE5AFF">
        <w:rPr>
          <w:rFonts w:ascii="Palatino Linotype" w:hAnsi="Palatino Linotype"/>
          <w:sz w:val="22"/>
          <w:szCs w:val="22"/>
        </w:rPr>
        <w:t>тарафи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сардори</w:t>
      </w:r>
      <w:proofErr w:type="spellEnd"/>
      <w:r w:rsidRPr="00AE5AFF">
        <w:rPr>
          <w:rFonts w:ascii="Palatino Linotype" w:hAnsi="Palatino Linotype"/>
          <w:sz w:val="22"/>
          <w:szCs w:val="22"/>
        </w:rPr>
        <w:t xml:space="preserve"> ш</w:t>
      </w:r>
      <w:r w:rsidRPr="00AE5AFF">
        <w:rPr>
          <w:rFonts w:ascii="Palatino Linotype" w:hAnsi="Palatino Linotype"/>
          <w:sz w:val="22"/>
          <w:szCs w:val="22"/>
          <w:lang w:val="tg-Cyrl-TJ"/>
        </w:rPr>
        <w:t>ӯ</w:t>
      </w:r>
      <w:proofErr w:type="spellStart"/>
      <w:r w:rsidRPr="00AE5AFF">
        <w:rPr>
          <w:rFonts w:ascii="Palatino Linotype" w:hAnsi="Palatino Linotype"/>
          <w:sz w:val="22"/>
          <w:szCs w:val="22"/>
        </w:rPr>
        <w:t>ъба</w:t>
      </w:r>
      <w:proofErr w:type="spellEnd"/>
      <w:r w:rsidRPr="00AE5AFF">
        <w:rPr>
          <w:rFonts w:ascii="Palatino Linotype" w:hAnsi="Palatino Linotype"/>
          <w:sz w:val="22"/>
          <w:szCs w:val="22"/>
          <w:lang w:val="tg-Cyrl-TJ"/>
        </w:rPr>
        <w:t>ҳ</w:t>
      </w:r>
      <w:r w:rsidRPr="00AE5AFF">
        <w:rPr>
          <w:rFonts w:ascii="Palatino Linotype" w:hAnsi="Palatino Linotype"/>
          <w:sz w:val="22"/>
          <w:szCs w:val="22"/>
        </w:rPr>
        <w:t>о доим</w:t>
      </w:r>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шуда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наметавонад</w:t>
      </w:r>
      <w:proofErr w:type="spellEnd"/>
      <w:r w:rsidRPr="00AE5AFF">
        <w:rPr>
          <w:rFonts w:ascii="Palatino Linotype" w:hAnsi="Palatino Linotype"/>
          <w:sz w:val="22"/>
          <w:szCs w:val="22"/>
        </w:rPr>
        <w:t xml:space="preserve">. Ба </w:t>
      </w:r>
      <w:proofErr w:type="spellStart"/>
      <w:r w:rsidRPr="00AE5AFF">
        <w:rPr>
          <w:rFonts w:ascii="Palatino Linotype" w:hAnsi="Palatino Linotype"/>
          <w:sz w:val="22"/>
          <w:szCs w:val="22"/>
        </w:rPr>
        <w:t>муддати</w:t>
      </w:r>
      <w:proofErr w:type="spellEnd"/>
      <w:r w:rsidRPr="00AE5AFF">
        <w:rPr>
          <w:rFonts w:ascii="Palatino Linotype" w:hAnsi="Palatino Linotype"/>
          <w:sz w:val="22"/>
          <w:szCs w:val="22"/>
        </w:rPr>
        <w:t xml:space="preserve"> 4(</w:t>
      </w:r>
      <w:proofErr w:type="spellStart"/>
      <w:r w:rsidRPr="00AE5AFF">
        <w:rPr>
          <w:rFonts w:ascii="Palatino Linotype" w:hAnsi="Palatino Linotype"/>
          <w:sz w:val="22"/>
          <w:szCs w:val="22"/>
        </w:rPr>
        <w:t>Чор</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соат</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зиёда</w:t>
      </w:r>
      <w:proofErr w:type="spellEnd"/>
      <w:r w:rsidRPr="00AE5AFF">
        <w:rPr>
          <w:rFonts w:ascii="Palatino Linotype" w:hAnsi="Palatino Linotype"/>
          <w:sz w:val="22"/>
          <w:szCs w:val="22"/>
        </w:rPr>
        <w:t xml:space="preserve"> аз ин, </w:t>
      </w:r>
      <w:proofErr w:type="spellStart"/>
      <w:r w:rsidRPr="00AE5AFF">
        <w:rPr>
          <w:rFonts w:ascii="Palatino Linotype" w:hAnsi="Palatino Linotype"/>
          <w:sz w:val="22"/>
          <w:szCs w:val="22"/>
        </w:rPr>
        <w:t>инчунин</w:t>
      </w:r>
      <w:proofErr w:type="spellEnd"/>
      <w:r w:rsidRPr="00AE5AFF">
        <w:rPr>
          <w:rFonts w:ascii="Palatino Linotype" w:hAnsi="Palatino Linotype"/>
          <w:sz w:val="22"/>
          <w:szCs w:val="22"/>
        </w:rPr>
        <w:t xml:space="preserve"> ба </w:t>
      </w:r>
      <w:proofErr w:type="spellStart"/>
      <w:r w:rsidRPr="00AE5AFF">
        <w:rPr>
          <w:rFonts w:ascii="Palatino Linotype" w:hAnsi="Palatino Linotype"/>
          <w:sz w:val="22"/>
          <w:szCs w:val="22"/>
        </w:rPr>
        <w:t>тамоми</w:t>
      </w:r>
      <w:proofErr w:type="spellEnd"/>
      <w:r w:rsidRPr="00AE5AFF">
        <w:rPr>
          <w:rFonts w:ascii="Palatino Linotype" w:hAnsi="Palatino Linotype"/>
          <w:sz w:val="22"/>
          <w:szCs w:val="22"/>
        </w:rPr>
        <w:t xml:space="preserve"> р</w:t>
      </w:r>
      <w:r w:rsidRPr="00AE5AFF">
        <w:rPr>
          <w:rFonts w:ascii="Palatino Linotype" w:hAnsi="Palatino Linotype"/>
          <w:sz w:val="22"/>
          <w:szCs w:val="22"/>
          <w:lang w:val="tg-Cyrl-TJ"/>
        </w:rPr>
        <w:t>ӯ</w:t>
      </w:r>
      <w:proofErr w:type="spellStart"/>
      <w:r w:rsidRPr="00AE5AFF">
        <w:rPr>
          <w:rFonts w:ascii="Palatino Linotype" w:hAnsi="Palatino Linotype"/>
          <w:sz w:val="22"/>
          <w:szCs w:val="22"/>
        </w:rPr>
        <w:t>зи</w:t>
      </w:r>
      <w:proofErr w:type="spellEnd"/>
      <w:r w:rsidRPr="00AE5AFF">
        <w:rPr>
          <w:rFonts w:ascii="Palatino Linotype" w:hAnsi="Palatino Linotype"/>
          <w:sz w:val="22"/>
          <w:szCs w:val="22"/>
        </w:rPr>
        <w:t xml:space="preserve"> кор</w:t>
      </w:r>
      <w:r w:rsidRPr="00AE5AFF">
        <w:rPr>
          <w:rFonts w:ascii="Palatino Linotype" w:hAnsi="Palatino Linotype"/>
          <w:sz w:val="22"/>
          <w:szCs w:val="22"/>
          <w:lang w:val="tg-Cyrl-TJ"/>
        </w:rPr>
        <w:t>ӣ</w:t>
      </w:r>
      <w:r w:rsidRPr="00AE5AFF">
        <w:rPr>
          <w:rFonts w:ascii="Palatino Linotype" w:hAnsi="Palatino Linotype"/>
          <w:sz w:val="22"/>
          <w:szCs w:val="22"/>
        </w:rPr>
        <w:t xml:space="preserve"> Раиси </w:t>
      </w:r>
      <w:proofErr w:type="spellStart"/>
      <w:r w:rsidRPr="00AE5AFF">
        <w:rPr>
          <w:rFonts w:ascii="Palatino Linotype" w:hAnsi="Palatino Linotype"/>
          <w:sz w:val="22"/>
          <w:szCs w:val="22"/>
        </w:rPr>
        <w:t>Раёсат</w:t>
      </w:r>
      <w:proofErr w:type="spellEnd"/>
      <w:r w:rsidRPr="00AE5AFF">
        <w:rPr>
          <w:rFonts w:ascii="Palatino Linotype" w:hAnsi="Palatino Linotype"/>
          <w:sz w:val="22"/>
          <w:szCs w:val="22"/>
          <w:lang w:val="tg-Cyrl-TJ"/>
        </w:rPr>
        <w:t>и Бонк</w:t>
      </w:r>
      <w:r w:rsidRPr="00AE5AFF">
        <w:rPr>
          <w:rFonts w:ascii="Palatino Linotype" w:hAnsi="Palatino Linotype"/>
          <w:sz w:val="22"/>
          <w:szCs w:val="22"/>
        </w:rPr>
        <w:t xml:space="preserve"> (дар </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олати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набудани</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ӯ</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муовини</w:t>
      </w:r>
      <w:proofErr w:type="spellEnd"/>
      <w:r w:rsidRPr="00AE5AFF">
        <w:rPr>
          <w:rFonts w:ascii="Palatino Linotype" w:hAnsi="Palatino Linotype"/>
          <w:sz w:val="22"/>
          <w:szCs w:val="22"/>
        </w:rPr>
        <w:t xml:space="preserve"> Раиси </w:t>
      </w:r>
      <w:proofErr w:type="spellStart"/>
      <w:r w:rsidRPr="00AE5AFF">
        <w:rPr>
          <w:rFonts w:ascii="Palatino Linotype" w:hAnsi="Palatino Linotype"/>
          <w:sz w:val="22"/>
          <w:szCs w:val="22"/>
        </w:rPr>
        <w:t>Раёсат</w:t>
      </w:r>
      <w:proofErr w:type="spellEnd"/>
      <w:r w:rsidRPr="00AE5AFF">
        <w:rPr>
          <w:rFonts w:ascii="Palatino Linotype" w:hAnsi="Palatino Linotype"/>
          <w:sz w:val="22"/>
          <w:szCs w:val="22"/>
          <w:lang w:val="tg-Cyrl-TJ"/>
        </w:rPr>
        <w:t>и Бонк</w:t>
      </w:r>
      <w:r w:rsidRPr="00AE5AFF">
        <w:rPr>
          <w:rFonts w:ascii="Palatino Linotype" w:hAnsi="Palatino Linotype"/>
          <w:sz w:val="22"/>
          <w:szCs w:val="22"/>
        </w:rPr>
        <w:t xml:space="preserve">) ё </w:t>
      </w:r>
      <w:proofErr w:type="spellStart"/>
      <w:r w:rsidRPr="00AE5AFF">
        <w:rPr>
          <w:rFonts w:ascii="Palatino Linotype" w:hAnsi="Palatino Linotype"/>
          <w:sz w:val="22"/>
          <w:szCs w:val="22"/>
        </w:rPr>
        <w:t>шахсони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ваколатдор</w:t>
      </w:r>
      <w:proofErr w:type="spellEnd"/>
      <w:r w:rsidRPr="00AE5AFF">
        <w:rPr>
          <w:rFonts w:ascii="Palatino Linotype" w:hAnsi="Palatino Linotype"/>
          <w:sz w:val="22"/>
          <w:szCs w:val="22"/>
        </w:rPr>
        <w:t xml:space="preserve"> дар филиал</w:t>
      </w:r>
      <w:r w:rsidRPr="00AE5AFF">
        <w:rPr>
          <w:rFonts w:ascii="Palatino Linotype" w:hAnsi="Palatino Linotype"/>
          <w:sz w:val="22"/>
          <w:szCs w:val="22"/>
          <w:lang w:val="tg-Cyrl-TJ"/>
        </w:rPr>
        <w:t>ҳ</w:t>
      </w:r>
      <w:r w:rsidRPr="00AE5AFF">
        <w:rPr>
          <w:rFonts w:ascii="Palatino Linotype" w:hAnsi="Palatino Linotype"/>
          <w:sz w:val="22"/>
          <w:szCs w:val="22"/>
        </w:rPr>
        <w:t xml:space="preserve">о директор ё </w:t>
      </w:r>
      <w:proofErr w:type="spellStart"/>
      <w:r w:rsidRPr="00AE5AFF">
        <w:rPr>
          <w:rFonts w:ascii="Palatino Linotype" w:hAnsi="Palatino Linotype"/>
          <w:sz w:val="22"/>
          <w:szCs w:val="22"/>
        </w:rPr>
        <w:t>муовинони</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 xml:space="preserve">ӯ </w:t>
      </w:r>
      <w:proofErr w:type="spellStart"/>
      <w:r w:rsidRPr="00AE5AFF">
        <w:rPr>
          <w:rFonts w:ascii="Palatino Linotype" w:hAnsi="Palatino Linotype"/>
          <w:sz w:val="22"/>
          <w:szCs w:val="22"/>
        </w:rPr>
        <w:t>метавона</w:t>
      </w:r>
      <w:proofErr w:type="spellEnd"/>
      <w:r w:rsidRPr="00AE5AFF">
        <w:rPr>
          <w:rFonts w:ascii="Palatino Linotype" w:hAnsi="Palatino Linotype"/>
          <w:sz w:val="22"/>
          <w:szCs w:val="22"/>
          <w:lang w:val="tg-Cyrl-TJ"/>
        </w:rPr>
        <w:t>н</w:t>
      </w:r>
      <w:r w:rsidRPr="00AE5AFF">
        <w:rPr>
          <w:rFonts w:ascii="Palatino Linotype" w:hAnsi="Palatino Linotype"/>
          <w:sz w:val="22"/>
          <w:szCs w:val="22"/>
        </w:rPr>
        <w:t xml:space="preserve">д аз кор </w:t>
      </w:r>
      <w:r w:rsidRPr="00AE5AFF">
        <w:rPr>
          <w:rFonts w:ascii="Palatino Linotype" w:hAnsi="Palatino Linotype"/>
          <w:sz w:val="22"/>
          <w:szCs w:val="22"/>
          <w:lang w:val="tg-Cyrl-TJ"/>
        </w:rPr>
        <w:t>ҷ</w:t>
      </w:r>
      <w:proofErr w:type="spellStart"/>
      <w:r w:rsidRPr="00AE5AFF">
        <w:rPr>
          <w:rFonts w:ascii="Palatino Linotype" w:hAnsi="Palatino Linotype"/>
          <w:sz w:val="22"/>
          <w:szCs w:val="22"/>
        </w:rPr>
        <w:t>авоб</w:t>
      </w:r>
      <w:proofErr w:type="spellEnd"/>
      <w:r w:rsidRPr="00AE5AFF">
        <w:rPr>
          <w:rFonts w:ascii="Palatino Linotype" w:hAnsi="Palatino Linotype"/>
          <w:sz w:val="22"/>
          <w:szCs w:val="22"/>
        </w:rPr>
        <w:t xml:space="preserve"> ди</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анд</w:t>
      </w:r>
      <w:proofErr w:type="spellEnd"/>
      <w:r w:rsidRPr="00AE5AFF">
        <w:rPr>
          <w:rFonts w:ascii="Palatino Linotype" w:hAnsi="Palatino Linotype"/>
          <w:sz w:val="22"/>
          <w:szCs w:val="22"/>
        </w:rPr>
        <w:t xml:space="preserve">. Дар ин </w:t>
      </w:r>
      <w:proofErr w:type="spellStart"/>
      <w:r w:rsidRPr="00AE5AFF">
        <w:rPr>
          <w:rFonts w:ascii="Palatino Linotype" w:hAnsi="Palatino Linotype"/>
          <w:sz w:val="22"/>
          <w:szCs w:val="22"/>
        </w:rPr>
        <w:t>маврид</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корманд</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бояд</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рухсатии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бемузд</w:t>
      </w:r>
      <w:proofErr w:type="spellEnd"/>
      <w:r w:rsidRPr="00AE5AFF">
        <w:rPr>
          <w:rFonts w:ascii="Palatino Linotype" w:hAnsi="Palatino Linotype"/>
          <w:sz w:val="22"/>
          <w:szCs w:val="22"/>
          <w:lang w:val="tg-Cyrl-TJ"/>
        </w:rPr>
        <w:t>и меҳнат</w:t>
      </w:r>
      <w:proofErr w:type="spellStart"/>
      <w:r w:rsidRPr="00AE5AFF">
        <w:rPr>
          <w:rFonts w:ascii="Palatino Linotype" w:hAnsi="Palatino Linotype"/>
          <w:sz w:val="22"/>
          <w:szCs w:val="22"/>
        </w:rPr>
        <w:t>ро</w:t>
      </w:r>
      <w:proofErr w:type="spellEnd"/>
      <w:r w:rsidRPr="00AE5AFF">
        <w:rPr>
          <w:rFonts w:ascii="Palatino Linotype" w:hAnsi="Palatino Linotype"/>
          <w:sz w:val="22"/>
          <w:szCs w:val="22"/>
        </w:rPr>
        <w:t xml:space="preserve"> ба </w:t>
      </w:r>
      <w:proofErr w:type="spellStart"/>
      <w:r w:rsidRPr="00AE5AFF">
        <w:rPr>
          <w:rFonts w:ascii="Palatino Linotype" w:hAnsi="Palatino Linotype"/>
          <w:sz w:val="22"/>
          <w:szCs w:val="22"/>
        </w:rPr>
        <w:t>расмият</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дарорад</w:t>
      </w:r>
      <w:proofErr w:type="spellEnd"/>
      <w:r w:rsidRPr="00AE5AFF">
        <w:rPr>
          <w:rFonts w:ascii="Palatino Linotype" w:hAnsi="Palatino Linotype"/>
          <w:sz w:val="22"/>
          <w:szCs w:val="22"/>
        </w:rPr>
        <w:t>.</w:t>
      </w:r>
    </w:p>
    <w:p w14:paraId="6DC464D9" w14:textId="07CAD49A" w:rsidR="00474E78" w:rsidRPr="001273BA" w:rsidRDefault="00474E78" w:rsidP="00474E78">
      <w:pPr>
        <w:jc w:val="both"/>
        <w:rPr>
          <w:rFonts w:ascii="Palatino Linotype" w:hAnsi="Palatino Linotype"/>
          <w:sz w:val="22"/>
          <w:szCs w:val="22"/>
          <w:lang w:val="tg-Cyrl-TJ"/>
          <w:rPrChange w:id="2397" w:author="Гафуров Камолджон Азимджонович" w:date="2024-10-11T10:07:00Z" w16du:dateUtc="2024-10-11T05:07:00Z">
            <w:rPr>
              <w:rFonts w:ascii="Palatino Linotype" w:hAnsi="Palatino Linotype"/>
              <w:sz w:val="22"/>
              <w:szCs w:val="22"/>
            </w:rPr>
          </w:rPrChange>
        </w:rPr>
      </w:pPr>
      <w:r w:rsidRPr="00AE5AFF">
        <w:rPr>
          <w:rFonts w:ascii="Palatino Linotype" w:hAnsi="Palatino Linotype"/>
          <w:sz w:val="22"/>
          <w:szCs w:val="22"/>
        </w:rPr>
        <w:t>5.</w:t>
      </w:r>
      <w:proofErr w:type="gramStart"/>
      <w:r w:rsidRPr="00AE5AFF">
        <w:rPr>
          <w:rFonts w:ascii="Palatino Linotype" w:hAnsi="Palatino Linotype"/>
          <w:sz w:val="22"/>
          <w:szCs w:val="22"/>
        </w:rPr>
        <w:t>4.Корманде</w:t>
      </w:r>
      <w:proofErr w:type="gramEnd"/>
      <w:r w:rsidRPr="00AE5AFF">
        <w:rPr>
          <w:rFonts w:ascii="Palatino Linotype" w:hAnsi="Palatino Linotype"/>
          <w:sz w:val="22"/>
          <w:szCs w:val="22"/>
        </w:rPr>
        <w:t xml:space="preserve">, </w:t>
      </w:r>
      <w:proofErr w:type="spellStart"/>
      <w:r w:rsidRPr="00AE5AFF">
        <w:rPr>
          <w:rFonts w:ascii="Palatino Linotype" w:hAnsi="Palatino Linotype"/>
          <w:sz w:val="22"/>
          <w:szCs w:val="22"/>
        </w:rPr>
        <w:t>ки</w:t>
      </w:r>
      <w:proofErr w:type="spellEnd"/>
      <w:r w:rsidRPr="00AE5AFF">
        <w:rPr>
          <w:rFonts w:ascii="Palatino Linotype" w:hAnsi="Palatino Linotype"/>
          <w:sz w:val="22"/>
          <w:szCs w:val="22"/>
        </w:rPr>
        <w:t xml:space="preserve"> ба кор дар </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олати</w:t>
      </w:r>
      <w:proofErr w:type="spellEnd"/>
      <w:r w:rsidRPr="00AE5AFF">
        <w:rPr>
          <w:rFonts w:ascii="Palatino Linotype" w:hAnsi="Palatino Linotype"/>
          <w:sz w:val="22"/>
          <w:szCs w:val="22"/>
        </w:rPr>
        <w:t xml:space="preserve"> </w:t>
      </w:r>
      <w:proofErr w:type="spellStart"/>
      <w:ins w:id="2398" w:author="Гафуров Камолджон Азимджонович" w:date="2024-10-11T10:07:00Z" w16du:dateUtc="2024-10-11T05:07:00Z">
        <w:r w:rsidR="001273BA" w:rsidRPr="00112760">
          <w:rPr>
            <w:rFonts w:ascii="Palatino Linotype" w:hAnsi="Palatino Linotype" w:cs="Tahoma"/>
            <w:sz w:val="22"/>
            <w:szCs w:val="22"/>
          </w:rPr>
          <w:t>маст</w:t>
        </w:r>
        <w:r w:rsidR="001273BA" w:rsidRPr="00112760">
          <w:rPr>
            <w:rFonts w:ascii="Palatino Linotype" w:hAnsi="Palatino Linotype"/>
            <w:sz w:val="22"/>
            <w:szCs w:val="22"/>
          </w:rPr>
          <w:t>ӣ</w:t>
        </w:r>
        <w:proofErr w:type="spellEnd"/>
        <w:r w:rsidR="001273BA" w:rsidRPr="00112760">
          <w:rPr>
            <w:rFonts w:ascii="Palatino Linotype" w:hAnsi="Palatino Linotype" w:cs="Tahoma"/>
            <w:sz w:val="22"/>
            <w:szCs w:val="22"/>
          </w:rPr>
          <w:t xml:space="preserve">, бар </w:t>
        </w:r>
        <w:proofErr w:type="spellStart"/>
        <w:r w:rsidR="001273BA" w:rsidRPr="00112760">
          <w:rPr>
            <w:rFonts w:ascii="Palatino Linotype" w:hAnsi="Palatino Linotype" w:cs="Tahoma"/>
            <w:sz w:val="22"/>
            <w:szCs w:val="22"/>
          </w:rPr>
          <w:t>асари</w:t>
        </w:r>
        <w:proofErr w:type="spellEnd"/>
        <w:r w:rsidR="001273BA" w:rsidRPr="00112760">
          <w:rPr>
            <w:rFonts w:ascii="Palatino Linotype" w:hAnsi="Palatino Linotype" w:cs="Tahoma"/>
            <w:sz w:val="22"/>
            <w:szCs w:val="22"/>
          </w:rPr>
          <w:t xml:space="preserve"> </w:t>
        </w:r>
        <w:proofErr w:type="spellStart"/>
        <w:r w:rsidR="001273BA" w:rsidRPr="00112760">
          <w:rPr>
            <w:rFonts w:ascii="Palatino Linotype" w:hAnsi="Palatino Linotype" w:cs="Tahoma"/>
            <w:sz w:val="22"/>
            <w:szCs w:val="22"/>
          </w:rPr>
          <w:t>истеъмоли</w:t>
        </w:r>
        <w:proofErr w:type="spellEnd"/>
        <w:r w:rsidR="001273BA" w:rsidRPr="00112760">
          <w:rPr>
            <w:rFonts w:ascii="Palatino Linotype" w:hAnsi="Palatino Linotype" w:cs="Tahoma"/>
            <w:sz w:val="22"/>
            <w:szCs w:val="22"/>
          </w:rPr>
          <w:t xml:space="preserve"> </w:t>
        </w:r>
        <w:proofErr w:type="spellStart"/>
        <w:r w:rsidR="001273BA" w:rsidRPr="00112760">
          <w:rPr>
            <w:rFonts w:ascii="Palatino Linotype" w:hAnsi="Palatino Linotype" w:cs="Tahoma"/>
            <w:sz w:val="22"/>
            <w:szCs w:val="22"/>
          </w:rPr>
          <w:t>машруботи</w:t>
        </w:r>
        <w:proofErr w:type="spellEnd"/>
        <w:r w:rsidR="001273BA" w:rsidRPr="00112760">
          <w:rPr>
            <w:rFonts w:ascii="Palatino Linotype" w:hAnsi="Palatino Linotype" w:cs="Tahoma"/>
            <w:sz w:val="22"/>
            <w:szCs w:val="22"/>
          </w:rPr>
          <w:t xml:space="preserve"> </w:t>
        </w:r>
        <w:proofErr w:type="spellStart"/>
        <w:r w:rsidR="001273BA" w:rsidRPr="00112760">
          <w:rPr>
            <w:rFonts w:ascii="Palatino Linotype" w:hAnsi="Palatino Linotype" w:cs="Tahoma"/>
            <w:sz w:val="22"/>
            <w:szCs w:val="22"/>
          </w:rPr>
          <w:t>спирт</w:t>
        </w:r>
        <w:r w:rsidR="001273BA" w:rsidRPr="00112760">
          <w:rPr>
            <w:rFonts w:ascii="Palatino Linotype" w:hAnsi="Palatino Linotype"/>
            <w:sz w:val="22"/>
            <w:szCs w:val="22"/>
          </w:rPr>
          <w:t>ӣ</w:t>
        </w:r>
        <w:proofErr w:type="spellEnd"/>
        <w:r w:rsidR="001273BA" w:rsidRPr="00112760">
          <w:rPr>
            <w:rFonts w:ascii="Palatino Linotype" w:hAnsi="Palatino Linotype" w:cs="Tahoma"/>
            <w:sz w:val="22"/>
            <w:szCs w:val="22"/>
          </w:rPr>
          <w:t xml:space="preserve">, </w:t>
        </w:r>
        <w:proofErr w:type="spellStart"/>
        <w:r w:rsidR="001273BA" w:rsidRPr="00112760">
          <w:rPr>
            <w:rFonts w:ascii="Palatino Linotype" w:hAnsi="Palatino Linotype" w:cs="Tahoma"/>
            <w:sz w:val="22"/>
            <w:szCs w:val="22"/>
          </w:rPr>
          <w:t>восита</w:t>
        </w:r>
        <w:r w:rsidR="001273BA" w:rsidRPr="00112760">
          <w:rPr>
            <w:rFonts w:ascii="Palatino Linotype" w:hAnsi="Palatino Linotype"/>
            <w:sz w:val="22"/>
            <w:szCs w:val="22"/>
          </w:rPr>
          <w:t>ҳ</w:t>
        </w:r>
        <w:r w:rsidR="001273BA" w:rsidRPr="00112760">
          <w:rPr>
            <w:rFonts w:ascii="Palatino Linotype" w:hAnsi="Palatino Linotype" w:cs="Tahoma"/>
            <w:sz w:val="22"/>
            <w:szCs w:val="22"/>
          </w:rPr>
          <w:t>ои</w:t>
        </w:r>
        <w:proofErr w:type="spellEnd"/>
        <w:r w:rsidR="001273BA" w:rsidRPr="00112760">
          <w:rPr>
            <w:rFonts w:ascii="Palatino Linotype" w:hAnsi="Palatino Linotype" w:cs="Tahoma"/>
            <w:sz w:val="22"/>
            <w:szCs w:val="22"/>
          </w:rPr>
          <w:t xml:space="preserve"> </w:t>
        </w:r>
        <w:proofErr w:type="spellStart"/>
        <w:r w:rsidR="001273BA" w:rsidRPr="00112760">
          <w:rPr>
            <w:rFonts w:ascii="Palatino Linotype" w:hAnsi="Palatino Linotype" w:cs="Tahoma"/>
            <w:sz w:val="22"/>
            <w:szCs w:val="22"/>
          </w:rPr>
          <w:t>нашъадор</w:t>
        </w:r>
        <w:proofErr w:type="spellEnd"/>
        <w:r w:rsidR="001273BA" w:rsidRPr="00112760">
          <w:rPr>
            <w:rFonts w:ascii="Palatino Linotype" w:hAnsi="Palatino Linotype" w:cs="Tahoma"/>
            <w:sz w:val="22"/>
            <w:szCs w:val="22"/>
          </w:rPr>
          <w:t xml:space="preserve">, </w:t>
        </w:r>
        <w:proofErr w:type="spellStart"/>
        <w:r w:rsidR="001273BA" w:rsidRPr="00112760">
          <w:rPr>
            <w:rFonts w:ascii="Palatino Linotype" w:hAnsi="Palatino Linotype" w:cs="Tahoma"/>
            <w:sz w:val="22"/>
            <w:szCs w:val="22"/>
          </w:rPr>
          <w:t>модда</w:t>
        </w:r>
        <w:r w:rsidR="001273BA" w:rsidRPr="00112760">
          <w:rPr>
            <w:rFonts w:ascii="Palatino Linotype" w:hAnsi="Palatino Linotype"/>
            <w:sz w:val="22"/>
            <w:szCs w:val="22"/>
          </w:rPr>
          <w:t>ҳ</w:t>
        </w:r>
        <w:r w:rsidR="001273BA" w:rsidRPr="00112760">
          <w:rPr>
            <w:rFonts w:ascii="Palatino Linotype" w:hAnsi="Palatino Linotype" w:cs="Tahoma"/>
            <w:sz w:val="22"/>
            <w:szCs w:val="22"/>
          </w:rPr>
          <w:t>ои</w:t>
        </w:r>
        <w:proofErr w:type="spellEnd"/>
        <w:r w:rsidR="001273BA" w:rsidRPr="00112760">
          <w:rPr>
            <w:rFonts w:ascii="Palatino Linotype" w:hAnsi="Palatino Linotype" w:cs="Tahoma"/>
            <w:sz w:val="22"/>
            <w:szCs w:val="22"/>
          </w:rPr>
          <w:t xml:space="preserve"> </w:t>
        </w:r>
        <w:proofErr w:type="spellStart"/>
        <w:r w:rsidR="001273BA" w:rsidRPr="00112760">
          <w:rPr>
            <w:rFonts w:ascii="Palatino Linotype" w:hAnsi="Palatino Linotype" w:cs="Tahoma"/>
            <w:sz w:val="22"/>
            <w:szCs w:val="22"/>
          </w:rPr>
          <w:t>психотроп</w:t>
        </w:r>
        <w:r w:rsidR="001273BA" w:rsidRPr="00112760">
          <w:rPr>
            <w:rFonts w:ascii="Palatino Linotype" w:hAnsi="Palatino Linotype"/>
            <w:sz w:val="22"/>
            <w:szCs w:val="22"/>
          </w:rPr>
          <w:t>ӣ</w:t>
        </w:r>
        <w:proofErr w:type="spellEnd"/>
        <w:r w:rsidR="001273BA" w:rsidRPr="00112760">
          <w:rPr>
            <w:rFonts w:ascii="Palatino Linotype" w:hAnsi="Palatino Linotype" w:cs="Tahoma"/>
            <w:sz w:val="22"/>
            <w:szCs w:val="22"/>
          </w:rPr>
          <w:t xml:space="preserve"> ё </w:t>
        </w:r>
        <w:proofErr w:type="spellStart"/>
        <w:r w:rsidR="001273BA" w:rsidRPr="00112760">
          <w:rPr>
            <w:rFonts w:ascii="Palatino Linotype" w:hAnsi="Palatino Linotype" w:cs="Tahoma"/>
            <w:sz w:val="22"/>
            <w:szCs w:val="22"/>
          </w:rPr>
          <w:t>модда</w:t>
        </w:r>
        <w:r w:rsidR="001273BA" w:rsidRPr="00112760">
          <w:rPr>
            <w:rFonts w:ascii="Palatino Linotype" w:hAnsi="Palatino Linotype"/>
            <w:sz w:val="22"/>
            <w:szCs w:val="22"/>
          </w:rPr>
          <w:t>ҳ</w:t>
        </w:r>
        <w:r w:rsidR="001273BA" w:rsidRPr="00112760">
          <w:rPr>
            <w:rFonts w:ascii="Palatino Linotype" w:hAnsi="Palatino Linotype" w:cs="Tahoma"/>
            <w:sz w:val="22"/>
            <w:szCs w:val="22"/>
          </w:rPr>
          <w:t>ои</w:t>
        </w:r>
        <w:proofErr w:type="spellEnd"/>
        <w:r w:rsidR="001273BA" w:rsidRPr="00112760">
          <w:rPr>
            <w:rFonts w:ascii="Palatino Linotype" w:hAnsi="Palatino Linotype" w:cs="Tahoma"/>
            <w:sz w:val="22"/>
            <w:szCs w:val="22"/>
          </w:rPr>
          <w:t xml:space="preserve"> </w:t>
        </w:r>
        <w:proofErr w:type="spellStart"/>
        <w:r w:rsidR="001273BA" w:rsidRPr="00112760">
          <w:rPr>
            <w:rFonts w:ascii="Palatino Linotype" w:hAnsi="Palatino Linotype" w:cs="Tahoma"/>
            <w:sz w:val="22"/>
            <w:szCs w:val="22"/>
          </w:rPr>
          <w:t>дигари</w:t>
        </w:r>
        <w:proofErr w:type="spellEnd"/>
        <w:r w:rsidR="001273BA" w:rsidRPr="00112760">
          <w:rPr>
            <w:rFonts w:ascii="Palatino Linotype" w:hAnsi="Palatino Linotype" w:cs="Tahoma"/>
            <w:sz w:val="22"/>
            <w:szCs w:val="22"/>
          </w:rPr>
          <w:t xml:space="preserve"> </w:t>
        </w:r>
        <w:proofErr w:type="spellStart"/>
        <w:r w:rsidR="001273BA" w:rsidRPr="00112760">
          <w:rPr>
            <w:rFonts w:ascii="Palatino Linotype" w:hAnsi="Palatino Linotype" w:cs="Tahoma"/>
            <w:sz w:val="22"/>
            <w:szCs w:val="22"/>
          </w:rPr>
          <w:t>мад</w:t>
        </w:r>
        <w:r w:rsidR="001273BA" w:rsidRPr="00112760">
          <w:rPr>
            <w:rFonts w:ascii="Palatino Linotype" w:hAnsi="Palatino Linotype"/>
            <w:sz w:val="22"/>
            <w:szCs w:val="22"/>
          </w:rPr>
          <w:t>ҳ</w:t>
        </w:r>
        <w:r w:rsidR="001273BA" w:rsidRPr="00112760">
          <w:rPr>
            <w:rFonts w:ascii="Palatino Linotype" w:hAnsi="Palatino Linotype" w:cs="Tahoma"/>
            <w:sz w:val="22"/>
            <w:szCs w:val="22"/>
          </w:rPr>
          <w:t>ушкунанда</w:t>
        </w:r>
        <w:proofErr w:type="spellEnd"/>
        <w:r w:rsidR="001273BA" w:rsidRPr="00112760">
          <w:rPr>
            <w:rFonts w:ascii="Palatino Linotype" w:hAnsi="Palatino Linotype" w:cs="Tahoma"/>
            <w:sz w:val="22"/>
            <w:szCs w:val="22"/>
          </w:rPr>
          <w:t xml:space="preserve"> </w:t>
        </w:r>
        <w:proofErr w:type="spellStart"/>
        <w:r w:rsidR="001273BA" w:rsidRPr="00112760">
          <w:rPr>
            <w:rFonts w:ascii="Palatino Linotype" w:hAnsi="Palatino Linotype"/>
            <w:sz w:val="22"/>
            <w:szCs w:val="22"/>
          </w:rPr>
          <w:t>ҳ</w:t>
        </w:r>
        <w:r w:rsidR="001273BA" w:rsidRPr="00112760">
          <w:rPr>
            <w:rFonts w:ascii="Palatino Linotype" w:hAnsi="Palatino Linotype" w:cs="Tahoma"/>
            <w:sz w:val="22"/>
            <w:szCs w:val="22"/>
          </w:rPr>
          <w:t>озир</w:t>
        </w:r>
        <w:proofErr w:type="spellEnd"/>
        <w:r w:rsidR="001273BA" w:rsidRPr="00112760">
          <w:rPr>
            <w:rFonts w:ascii="Palatino Linotype" w:hAnsi="Palatino Linotype" w:cs="Tahoma"/>
            <w:sz w:val="22"/>
            <w:szCs w:val="22"/>
          </w:rPr>
          <w:t xml:space="preserve"> </w:t>
        </w:r>
        <w:r w:rsidR="001273BA" w:rsidRPr="00112760">
          <w:rPr>
            <w:rFonts w:ascii="Palatino Linotype" w:hAnsi="Palatino Linotype" w:cs="Tahoma"/>
            <w:sz w:val="22"/>
            <w:szCs w:val="22"/>
            <w:lang w:val="tg-Cyrl-TJ"/>
          </w:rPr>
          <w:t>мешавад</w:t>
        </w:r>
        <w:r w:rsidR="001273BA" w:rsidRPr="00112760">
          <w:rPr>
            <w:rFonts w:ascii="Palatino Linotype" w:hAnsi="Palatino Linotype" w:cs="Tahoma"/>
            <w:sz w:val="22"/>
            <w:szCs w:val="22"/>
          </w:rPr>
          <w:t xml:space="preserve"> ба кор дар </w:t>
        </w:r>
        <w:proofErr w:type="spellStart"/>
        <w:r w:rsidR="001273BA" w:rsidRPr="00112760">
          <w:rPr>
            <w:rFonts w:ascii="Palatino Linotype" w:hAnsi="Palatino Linotype"/>
            <w:sz w:val="22"/>
            <w:szCs w:val="22"/>
          </w:rPr>
          <w:t>ҳ</w:t>
        </w:r>
        <w:r w:rsidR="001273BA" w:rsidRPr="00112760">
          <w:rPr>
            <w:rFonts w:ascii="Palatino Linotype" w:hAnsi="Palatino Linotype" w:cs="Tahoma"/>
            <w:sz w:val="22"/>
            <w:szCs w:val="22"/>
          </w:rPr>
          <w:t>амон</w:t>
        </w:r>
        <w:proofErr w:type="spellEnd"/>
        <w:r w:rsidR="001273BA" w:rsidRPr="00112760">
          <w:rPr>
            <w:rFonts w:ascii="Palatino Linotype" w:hAnsi="Palatino Linotype" w:cs="Tahoma"/>
            <w:sz w:val="22"/>
            <w:szCs w:val="22"/>
          </w:rPr>
          <w:t xml:space="preserve"> </w:t>
        </w:r>
        <w:proofErr w:type="spellStart"/>
        <w:r w:rsidR="001273BA" w:rsidRPr="00112760">
          <w:rPr>
            <w:rFonts w:ascii="Palatino Linotype" w:hAnsi="Palatino Linotype" w:cs="Tahoma"/>
            <w:sz w:val="22"/>
            <w:szCs w:val="22"/>
          </w:rPr>
          <w:t>рўзи</w:t>
        </w:r>
        <w:proofErr w:type="spellEnd"/>
        <w:r w:rsidR="001273BA" w:rsidRPr="00112760">
          <w:rPr>
            <w:rFonts w:ascii="Palatino Linotype" w:hAnsi="Palatino Linotype" w:cs="Tahoma"/>
            <w:sz w:val="22"/>
            <w:szCs w:val="22"/>
          </w:rPr>
          <w:t xml:space="preserve"> (басти) </w:t>
        </w:r>
        <w:proofErr w:type="spellStart"/>
        <w:r w:rsidR="001273BA" w:rsidRPr="00112760">
          <w:rPr>
            <w:rFonts w:ascii="Palatino Linotype" w:hAnsi="Palatino Linotype" w:cs="Tahoma"/>
            <w:sz w:val="22"/>
            <w:szCs w:val="22"/>
          </w:rPr>
          <w:t>кор</w:t>
        </w:r>
        <w:r w:rsidR="001273BA" w:rsidRPr="00112760">
          <w:rPr>
            <w:rFonts w:ascii="Palatino Linotype" w:hAnsi="Palatino Linotype"/>
            <w:sz w:val="22"/>
            <w:szCs w:val="22"/>
          </w:rPr>
          <w:t>ӣ</w:t>
        </w:r>
        <w:proofErr w:type="spellEnd"/>
        <w:r w:rsidR="001273BA" w:rsidRPr="00112760">
          <w:rPr>
            <w:rFonts w:ascii="Palatino Linotype" w:hAnsi="Palatino Linotype" w:cs="Tahoma"/>
            <w:sz w:val="22"/>
            <w:szCs w:val="22"/>
          </w:rPr>
          <w:t xml:space="preserve"> ба кор </w:t>
        </w:r>
        <w:proofErr w:type="spellStart"/>
        <w:r w:rsidR="001273BA" w:rsidRPr="00112760">
          <w:rPr>
            <w:rFonts w:ascii="Palatino Linotype" w:hAnsi="Palatino Linotype" w:cs="Tahoma"/>
            <w:sz w:val="22"/>
            <w:szCs w:val="22"/>
          </w:rPr>
          <w:t>ро</w:t>
        </w:r>
        <w:r w:rsidR="001273BA" w:rsidRPr="00112760">
          <w:rPr>
            <w:rFonts w:ascii="Palatino Linotype" w:hAnsi="Palatino Linotype"/>
            <w:sz w:val="22"/>
            <w:szCs w:val="22"/>
          </w:rPr>
          <w:t>ҳ</w:t>
        </w:r>
        <w:proofErr w:type="spellEnd"/>
        <w:r w:rsidR="001273BA" w:rsidRPr="00112760">
          <w:rPr>
            <w:rFonts w:ascii="Palatino Linotype" w:hAnsi="Palatino Linotype" w:cs="Tahoma"/>
            <w:sz w:val="22"/>
            <w:szCs w:val="22"/>
          </w:rPr>
          <w:t xml:space="preserve"> </w:t>
        </w:r>
        <w:proofErr w:type="spellStart"/>
        <w:r w:rsidR="001273BA" w:rsidRPr="00112760">
          <w:rPr>
            <w:rFonts w:ascii="Palatino Linotype" w:hAnsi="Palatino Linotype" w:cs="Tahoma"/>
            <w:sz w:val="22"/>
            <w:szCs w:val="22"/>
          </w:rPr>
          <w:t>намеди</w:t>
        </w:r>
        <w:r w:rsidR="001273BA" w:rsidRPr="00112760">
          <w:rPr>
            <w:rFonts w:ascii="Palatino Linotype" w:hAnsi="Palatino Linotype"/>
            <w:sz w:val="22"/>
            <w:szCs w:val="22"/>
          </w:rPr>
          <w:t>ҳ</w:t>
        </w:r>
        <w:r w:rsidR="001273BA" w:rsidRPr="00112760">
          <w:rPr>
            <w:rFonts w:ascii="Palatino Linotype" w:hAnsi="Palatino Linotype" w:cs="Tahoma"/>
            <w:sz w:val="22"/>
            <w:szCs w:val="22"/>
          </w:rPr>
          <w:t>ад</w:t>
        </w:r>
        <w:proofErr w:type="spellEnd"/>
        <w:r w:rsidR="001273BA" w:rsidRPr="00112760">
          <w:rPr>
            <w:rFonts w:ascii="Palatino Linotype" w:hAnsi="Palatino Linotype" w:cs="Tahoma"/>
            <w:sz w:val="22"/>
            <w:szCs w:val="22"/>
          </w:rPr>
          <w:t xml:space="preserve"> </w:t>
        </w:r>
        <w:proofErr w:type="spellStart"/>
        <w:r w:rsidR="001273BA" w:rsidRPr="00112760">
          <w:rPr>
            <w:rFonts w:ascii="Palatino Linotype" w:hAnsi="Palatino Linotype" w:cs="Tahoma"/>
            <w:sz w:val="22"/>
            <w:szCs w:val="22"/>
          </w:rPr>
          <w:t>ва</w:t>
        </w:r>
        <w:proofErr w:type="spellEnd"/>
        <w:r w:rsidR="001273BA" w:rsidRPr="00112760">
          <w:rPr>
            <w:rFonts w:ascii="Palatino Linotype" w:hAnsi="Palatino Linotype" w:cs="Tahoma"/>
            <w:sz w:val="22"/>
            <w:szCs w:val="22"/>
          </w:rPr>
          <w:t xml:space="preserve"> дар ин </w:t>
        </w:r>
        <w:proofErr w:type="spellStart"/>
        <w:r w:rsidR="001273BA" w:rsidRPr="00112760">
          <w:rPr>
            <w:rFonts w:ascii="Palatino Linotype" w:hAnsi="Palatino Linotype" w:cs="Tahoma"/>
            <w:sz w:val="22"/>
            <w:szCs w:val="22"/>
          </w:rPr>
          <w:t>давра</w:t>
        </w:r>
        <w:proofErr w:type="spellEnd"/>
        <w:r w:rsidR="001273BA" w:rsidRPr="00112760">
          <w:rPr>
            <w:rFonts w:ascii="Palatino Linotype" w:hAnsi="Palatino Linotype" w:cs="Tahoma"/>
            <w:sz w:val="22"/>
            <w:szCs w:val="22"/>
          </w:rPr>
          <w:t xml:space="preserve"> ба ў </w:t>
        </w:r>
        <w:proofErr w:type="spellStart"/>
        <w:r w:rsidR="001273BA" w:rsidRPr="00112760">
          <w:rPr>
            <w:rFonts w:ascii="Palatino Linotype" w:hAnsi="Palatino Linotype" w:cs="Tahoma"/>
            <w:sz w:val="22"/>
            <w:szCs w:val="22"/>
          </w:rPr>
          <w:t>музд</w:t>
        </w:r>
        <w:proofErr w:type="spellEnd"/>
        <w:r w:rsidR="001273BA" w:rsidRPr="00112760">
          <w:rPr>
            <w:rFonts w:ascii="Palatino Linotype" w:hAnsi="Palatino Linotype" w:cs="Tahoma"/>
            <w:sz w:val="22"/>
            <w:szCs w:val="22"/>
          </w:rPr>
          <w:t xml:space="preserve"> </w:t>
        </w:r>
        <w:proofErr w:type="spellStart"/>
        <w:r w:rsidR="001273BA" w:rsidRPr="00112760">
          <w:rPr>
            <w:rFonts w:ascii="Palatino Linotype" w:hAnsi="Palatino Linotype" w:cs="Tahoma"/>
            <w:sz w:val="22"/>
            <w:szCs w:val="22"/>
          </w:rPr>
          <w:t>дода</w:t>
        </w:r>
        <w:proofErr w:type="spellEnd"/>
        <w:r w:rsidR="001273BA" w:rsidRPr="00112760">
          <w:rPr>
            <w:rFonts w:ascii="Palatino Linotype" w:hAnsi="Palatino Linotype" w:cs="Tahoma"/>
            <w:sz w:val="22"/>
            <w:szCs w:val="22"/>
          </w:rPr>
          <w:t xml:space="preserve"> </w:t>
        </w:r>
        <w:proofErr w:type="spellStart"/>
        <w:r w:rsidR="001273BA" w:rsidRPr="00112760">
          <w:rPr>
            <w:rFonts w:ascii="Palatino Linotype" w:hAnsi="Palatino Linotype" w:cs="Tahoma"/>
            <w:sz w:val="22"/>
            <w:szCs w:val="22"/>
          </w:rPr>
          <w:t>намешавад</w:t>
        </w:r>
        <w:proofErr w:type="spellEnd"/>
        <w:r w:rsidR="001273BA" w:rsidRPr="00112760">
          <w:rPr>
            <w:rFonts w:ascii="Palatino Linotype" w:hAnsi="Palatino Linotype" w:cs="Tahoma"/>
            <w:sz w:val="22"/>
            <w:szCs w:val="22"/>
          </w:rPr>
          <w:t xml:space="preserve">. </w:t>
        </w:r>
        <w:r w:rsidR="001273BA" w:rsidRPr="00112760">
          <w:rPr>
            <w:rFonts w:ascii="Palatino Linotype" w:hAnsi="Palatino Linotype"/>
            <w:sz w:val="22"/>
            <w:szCs w:val="22"/>
            <w:lang w:val="tg-Cyrl-TJ"/>
          </w:rPr>
          <w:t xml:space="preserve">Дар ҳолати мазкур, Бонк кормандро барои муқаррар намудани </w:t>
        </w:r>
        <w:proofErr w:type="spellStart"/>
        <w:r w:rsidR="001273BA" w:rsidRPr="00112760">
          <w:rPr>
            <w:rFonts w:ascii="Palatino Linotype" w:hAnsi="Palatino Linotype" w:cs="Tahoma"/>
            <w:sz w:val="22"/>
            <w:szCs w:val="22"/>
          </w:rPr>
          <w:t>во</w:t>
        </w:r>
        <w:r w:rsidR="001273BA" w:rsidRPr="00112760">
          <w:rPr>
            <w:rFonts w:ascii="Palatino Linotype" w:hAnsi="Palatino Linotype"/>
            <w:sz w:val="22"/>
            <w:szCs w:val="22"/>
          </w:rPr>
          <w:t>қ</w:t>
        </w:r>
        <w:r w:rsidR="001273BA" w:rsidRPr="00112760">
          <w:rPr>
            <w:rFonts w:ascii="Palatino Linotype" w:hAnsi="Palatino Linotype" w:cs="Tahoma"/>
            <w:sz w:val="22"/>
            <w:szCs w:val="22"/>
          </w:rPr>
          <w:t>еияти</w:t>
        </w:r>
        <w:proofErr w:type="spellEnd"/>
        <w:r w:rsidR="001273BA" w:rsidRPr="00112760">
          <w:rPr>
            <w:rFonts w:ascii="Palatino Linotype" w:hAnsi="Palatino Linotype" w:cs="Tahoma"/>
            <w:sz w:val="22"/>
            <w:szCs w:val="22"/>
          </w:rPr>
          <w:t xml:space="preserve"> дар </w:t>
        </w:r>
        <w:proofErr w:type="spellStart"/>
        <w:r w:rsidR="001273BA" w:rsidRPr="00112760">
          <w:rPr>
            <w:rFonts w:ascii="Palatino Linotype" w:hAnsi="Palatino Linotype"/>
            <w:sz w:val="22"/>
            <w:szCs w:val="22"/>
          </w:rPr>
          <w:t>ҳ</w:t>
        </w:r>
        <w:r w:rsidR="001273BA" w:rsidRPr="00112760">
          <w:rPr>
            <w:rFonts w:ascii="Palatino Linotype" w:hAnsi="Palatino Linotype" w:cs="Tahoma"/>
            <w:sz w:val="22"/>
            <w:szCs w:val="22"/>
          </w:rPr>
          <w:t>олати</w:t>
        </w:r>
        <w:proofErr w:type="spellEnd"/>
        <w:r w:rsidR="001273BA" w:rsidRPr="00112760">
          <w:rPr>
            <w:rFonts w:ascii="Palatino Linotype" w:hAnsi="Palatino Linotype" w:cs="Tahoma"/>
            <w:sz w:val="22"/>
            <w:szCs w:val="22"/>
          </w:rPr>
          <w:t xml:space="preserve"> </w:t>
        </w:r>
        <w:proofErr w:type="spellStart"/>
        <w:r w:rsidR="001273BA" w:rsidRPr="00112760">
          <w:rPr>
            <w:rFonts w:ascii="Palatino Linotype" w:hAnsi="Palatino Linotype" w:cs="Tahoma"/>
            <w:sz w:val="22"/>
            <w:szCs w:val="22"/>
          </w:rPr>
          <w:t>маст</w:t>
        </w:r>
        <w:r w:rsidR="001273BA" w:rsidRPr="00112760">
          <w:rPr>
            <w:rFonts w:ascii="Palatino Linotype" w:hAnsi="Palatino Linotype"/>
            <w:sz w:val="22"/>
            <w:szCs w:val="22"/>
          </w:rPr>
          <w:t>ӣ</w:t>
        </w:r>
        <w:proofErr w:type="spellEnd"/>
        <w:r w:rsidR="001273BA" w:rsidRPr="00112760">
          <w:rPr>
            <w:rFonts w:ascii="Palatino Linotype" w:hAnsi="Palatino Linotype" w:cs="Tahoma"/>
            <w:sz w:val="22"/>
            <w:szCs w:val="22"/>
          </w:rPr>
          <w:t xml:space="preserve"> бар </w:t>
        </w:r>
        <w:proofErr w:type="spellStart"/>
        <w:r w:rsidR="001273BA" w:rsidRPr="00112760">
          <w:rPr>
            <w:rFonts w:ascii="Palatino Linotype" w:hAnsi="Palatino Linotype" w:cs="Tahoma"/>
            <w:sz w:val="22"/>
            <w:szCs w:val="22"/>
          </w:rPr>
          <w:t>асари</w:t>
        </w:r>
        <w:proofErr w:type="spellEnd"/>
        <w:r w:rsidR="001273BA" w:rsidRPr="00112760">
          <w:rPr>
            <w:rFonts w:ascii="Palatino Linotype" w:hAnsi="Palatino Linotype" w:cs="Tahoma"/>
            <w:sz w:val="22"/>
            <w:szCs w:val="22"/>
          </w:rPr>
          <w:t xml:space="preserve"> </w:t>
        </w:r>
        <w:proofErr w:type="spellStart"/>
        <w:r w:rsidR="001273BA" w:rsidRPr="00112760">
          <w:rPr>
            <w:rFonts w:ascii="Palatino Linotype" w:hAnsi="Palatino Linotype" w:cs="Tahoma"/>
            <w:sz w:val="22"/>
            <w:szCs w:val="22"/>
          </w:rPr>
          <w:t>истеъмоли</w:t>
        </w:r>
        <w:proofErr w:type="spellEnd"/>
        <w:r w:rsidR="001273BA" w:rsidRPr="00112760">
          <w:rPr>
            <w:rFonts w:ascii="Palatino Linotype" w:hAnsi="Palatino Linotype" w:cs="Tahoma"/>
            <w:sz w:val="22"/>
            <w:szCs w:val="22"/>
          </w:rPr>
          <w:t xml:space="preserve"> </w:t>
        </w:r>
        <w:proofErr w:type="spellStart"/>
        <w:r w:rsidR="001273BA" w:rsidRPr="00112760">
          <w:rPr>
            <w:rFonts w:ascii="Palatino Linotype" w:hAnsi="Palatino Linotype" w:cs="Tahoma"/>
            <w:sz w:val="22"/>
            <w:szCs w:val="22"/>
          </w:rPr>
          <w:t>машруботи</w:t>
        </w:r>
        <w:proofErr w:type="spellEnd"/>
        <w:r w:rsidR="001273BA" w:rsidRPr="00112760">
          <w:rPr>
            <w:rFonts w:ascii="Palatino Linotype" w:hAnsi="Palatino Linotype" w:cs="Tahoma"/>
            <w:sz w:val="22"/>
            <w:szCs w:val="22"/>
          </w:rPr>
          <w:t xml:space="preserve"> </w:t>
        </w:r>
        <w:proofErr w:type="spellStart"/>
        <w:r w:rsidR="001273BA" w:rsidRPr="00112760">
          <w:rPr>
            <w:rFonts w:ascii="Palatino Linotype" w:hAnsi="Palatino Linotype" w:cs="Tahoma"/>
            <w:sz w:val="22"/>
            <w:szCs w:val="22"/>
          </w:rPr>
          <w:t>спирт</w:t>
        </w:r>
        <w:r w:rsidR="001273BA" w:rsidRPr="00112760">
          <w:rPr>
            <w:rFonts w:ascii="Palatino Linotype" w:hAnsi="Palatino Linotype"/>
            <w:sz w:val="22"/>
            <w:szCs w:val="22"/>
          </w:rPr>
          <w:t>ӣ</w:t>
        </w:r>
        <w:proofErr w:type="spellEnd"/>
        <w:r w:rsidR="001273BA" w:rsidRPr="00112760">
          <w:rPr>
            <w:rFonts w:ascii="Palatino Linotype" w:hAnsi="Palatino Linotype" w:cs="Tahoma"/>
            <w:sz w:val="22"/>
            <w:szCs w:val="22"/>
          </w:rPr>
          <w:t xml:space="preserve">, </w:t>
        </w:r>
        <w:proofErr w:type="spellStart"/>
        <w:r w:rsidR="001273BA" w:rsidRPr="00112760">
          <w:rPr>
            <w:rFonts w:ascii="Palatino Linotype" w:hAnsi="Palatino Linotype" w:cs="Tahoma"/>
            <w:sz w:val="22"/>
            <w:szCs w:val="22"/>
          </w:rPr>
          <w:t>восита</w:t>
        </w:r>
        <w:r w:rsidR="001273BA" w:rsidRPr="00112760">
          <w:rPr>
            <w:rFonts w:ascii="Palatino Linotype" w:hAnsi="Palatino Linotype"/>
            <w:sz w:val="22"/>
            <w:szCs w:val="22"/>
          </w:rPr>
          <w:t>ҳ</w:t>
        </w:r>
        <w:r w:rsidR="001273BA" w:rsidRPr="00112760">
          <w:rPr>
            <w:rFonts w:ascii="Palatino Linotype" w:hAnsi="Palatino Linotype" w:cs="Tahoma"/>
            <w:sz w:val="22"/>
            <w:szCs w:val="22"/>
          </w:rPr>
          <w:t>ои</w:t>
        </w:r>
        <w:proofErr w:type="spellEnd"/>
        <w:r w:rsidR="001273BA" w:rsidRPr="00112760">
          <w:rPr>
            <w:rFonts w:ascii="Palatino Linotype" w:hAnsi="Palatino Linotype" w:cs="Tahoma"/>
            <w:sz w:val="22"/>
            <w:szCs w:val="22"/>
          </w:rPr>
          <w:t xml:space="preserve"> </w:t>
        </w:r>
        <w:proofErr w:type="spellStart"/>
        <w:r w:rsidR="001273BA" w:rsidRPr="00112760">
          <w:rPr>
            <w:rFonts w:ascii="Palatino Linotype" w:hAnsi="Palatino Linotype" w:cs="Tahoma"/>
            <w:sz w:val="22"/>
            <w:szCs w:val="22"/>
          </w:rPr>
          <w:t>нашъадор</w:t>
        </w:r>
        <w:proofErr w:type="spellEnd"/>
        <w:r w:rsidR="001273BA" w:rsidRPr="00112760">
          <w:rPr>
            <w:rFonts w:ascii="Palatino Linotype" w:hAnsi="Palatino Linotype" w:cs="Tahoma"/>
            <w:sz w:val="22"/>
            <w:szCs w:val="22"/>
          </w:rPr>
          <w:t xml:space="preserve">, </w:t>
        </w:r>
        <w:proofErr w:type="spellStart"/>
        <w:r w:rsidR="001273BA" w:rsidRPr="00112760">
          <w:rPr>
            <w:rFonts w:ascii="Palatino Linotype" w:hAnsi="Palatino Linotype" w:cs="Tahoma"/>
            <w:sz w:val="22"/>
            <w:szCs w:val="22"/>
          </w:rPr>
          <w:t>модда</w:t>
        </w:r>
        <w:r w:rsidR="001273BA" w:rsidRPr="00112760">
          <w:rPr>
            <w:rFonts w:ascii="Palatino Linotype" w:hAnsi="Palatino Linotype"/>
            <w:sz w:val="22"/>
            <w:szCs w:val="22"/>
          </w:rPr>
          <w:t>ҳ</w:t>
        </w:r>
        <w:r w:rsidR="001273BA" w:rsidRPr="00112760">
          <w:rPr>
            <w:rFonts w:ascii="Palatino Linotype" w:hAnsi="Palatino Linotype" w:cs="Tahoma"/>
            <w:sz w:val="22"/>
            <w:szCs w:val="22"/>
          </w:rPr>
          <w:t>ои</w:t>
        </w:r>
        <w:proofErr w:type="spellEnd"/>
        <w:r w:rsidR="001273BA" w:rsidRPr="00112760">
          <w:rPr>
            <w:rFonts w:ascii="Palatino Linotype" w:hAnsi="Palatino Linotype" w:cs="Tahoma"/>
            <w:sz w:val="22"/>
            <w:szCs w:val="22"/>
          </w:rPr>
          <w:t xml:space="preserve"> </w:t>
        </w:r>
        <w:proofErr w:type="spellStart"/>
        <w:r w:rsidR="001273BA" w:rsidRPr="00112760">
          <w:rPr>
            <w:rFonts w:ascii="Palatino Linotype" w:hAnsi="Palatino Linotype" w:cs="Tahoma"/>
            <w:sz w:val="22"/>
            <w:szCs w:val="22"/>
          </w:rPr>
          <w:t>психотроп</w:t>
        </w:r>
        <w:r w:rsidR="001273BA" w:rsidRPr="00112760">
          <w:rPr>
            <w:rFonts w:ascii="Palatino Linotype" w:hAnsi="Palatino Linotype"/>
            <w:sz w:val="22"/>
            <w:szCs w:val="22"/>
          </w:rPr>
          <w:t>ӣ</w:t>
        </w:r>
        <w:proofErr w:type="spellEnd"/>
        <w:r w:rsidR="001273BA" w:rsidRPr="00112760">
          <w:rPr>
            <w:rFonts w:ascii="Palatino Linotype" w:hAnsi="Palatino Linotype" w:cs="Tahoma"/>
            <w:sz w:val="22"/>
            <w:szCs w:val="22"/>
          </w:rPr>
          <w:t xml:space="preserve"> ё </w:t>
        </w:r>
        <w:proofErr w:type="spellStart"/>
        <w:r w:rsidR="001273BA" w:rsidRPr="00112760">
          <w:rPr>
            <w:rFonts w:ascii="Palatino Linotype" w:hAnsi="Palatino Linotype" w:cs="Tahoma"/>
            <w:sz w:val="22"/>
            <w:szCs w:val="22"/>
          </w:rPr>
          <w:t>модда</w:t>
        </w:r>
        <w:r w:rsidR="001273BA" w:rsidRPr="00112760">
          <w:rPr>
            <w:rFonts w:ascii="Palatino Linotype" w:hAnsi="Palatino Linotype"/>
            <w:sz w:val="22"/>
            <w:szCs w:val="22"/>
          </w:rPr>
          <w:t>ҳ</w:t>
        </w:r>
        <w:r w:rsidR="001273BA" w:rsidRPr="00112760">
          <w:rPr>
            <w:rFonts w:ascii="Palatino Linotype" w:hAnsi="Palatino Linotype" w:cs="Tahoma"/>
            <w:sz w:val="22"/>
            <w:szCs w:val="22"/>
          </w:rPr>
          <w:t>ои</w:t>
        </w:r>
        <w:proofErr w:type="spellEnd"/>
        <w:r w:rsidR="001273BA" w:rsidRPr="00112760">
          <w:rPr>
            <w:rFonts w:ascii="Palatino Linotype" w:hAnsi="Palatino Linotype" w:cs="Tahoma"/>
            <w:sz w:val="22"/>
            <w:szCs w:val="22"/>
          </w:rPr>
          <w:t xml:space="preserve"> </w:t>
        </w:r>
        <w:proofErr w:type="spellStart"/>
        <w:r w:rsidR="001273BA" w:rsidRPr="00112760">
          <w:rPr>
            <w:rFonts w:ascii="Palatino Linotype" w:hAnsi="Palatino Linotype" w:cs="Tahoma"/>
            <w:sz w:val="22"/>
            <w:szCs w:val="22"/>
          </w:rPr>
          <w:t>дигари</w:t>
        </w:r>
        <w:proofErr w:type="spellEnd"/>
        <w:r w:rsidR="001273BA" w:rsidRPr="00112760">
          <w:rPr>
            <w:rFonts w:ascii="Palatino Linotype" w:hAnsi="Palatino Linotype" w:cs="Tahoma"/>
            <w:sz w:val="22"/>
            <w:szCs w:val="22"/>
          </w:rPr>
          <w:t xml:space="preserve"> </w:t>
        </w:r>
        <w:proofErr w:type="spellStart"/>
        <w:r w:rsidR="001273BA" w:rsidRPr="00112760">
          <w:rPr>
            <w:rFonts w:ascii="Palatino Linotype" w:hAnsi="Palatino Linotype" w:cs="Tahoma"/>
            <w:sz w:val="22"/>
            <w:szCs w:val="22"/>
          </w:rPr>
          <w:t>мад</w:t>
        </w:r>
        <w:r w:rsidR="001273BA" w:rsidRPr="00112760">
          <w:rPr>
            <w:rFonts w:ascii="Palatino Linotype" w:hAnsi="Palatino Linotype"/>
            <w:sz w:val="22"/>
            <w:szCs w:val="22"/>
          </w:rPr>
          <w:t>ҳ</w:t>
        </w:r>
        <w:r w:rsidR="001273BA" w:rsidRPr="00112760">
          <w:rPr>
            <w:rFonts w:ascii="Palatino Linotype" w:hAnsi="Palatino Linotype" w:cs="Tahoma"/>
            <w:sz w:val="22"/>
            <w:szCs w:val="22"/>
          </w:rPr>
          <w:t>ушкунанда</w:t>
        </w:r>
        <w:proofErr w:type="spellEnd"/>
        <w:r w:rsidR="001273BA" w:rsidRPr="00112760">
          <w:rPr>
            <w:rFonts w:ascii="Palatino Linotype" w:hAnsi="Palatino Linotype" w:cs="Tahoma"/>
            <w:sz w:val="22"/>
            <w:szCs w:val="22"/>
          </w:rPr>
          <w:t xml:space="preserve"> </w:t>
        </w:r>
        <w:proofErr w:type="spellStart"/>
        <w:r w:rsidR="001273BA" w:rsidRPr="00112760">
          <w:rPr>
            <w:rFonts w:ascii="Palatino Linotype" w:hAnsi="Palatino Linotype"/>
            <w:sz w:val="22"/>
            <w:szCs w:val="22"/>
          </w:rPr>
          <w:t>қ</w:t>
        </w:r>
        <w:r w:rsidR="001273BA" w:rsidRPr="00112760">
          <w:rPr>
            <w:rFonts w:ascii="Palatino Linotype" w:hAnsi="Palatino Linotype" w:cs="Tahoma"/>
            <w:sz w:val="22"/>
            <w:szCs w:val="22"/>
          </w:rPr>
          <w:t>арор</w:t>
        </w:r>
        <w:proofErr w:type="spellEnd"/>
        <w:r w:rsidR="001273BA" w:rsidRPr="00112760">
          <w:rPr>
            <w:rFonts w:ascii="Palatino Linotype" w:hAnsi="Palatino Linotype" w:cs="Tahoma"/>
            <w:sz w:val="22"/>
            <w:szCs w:val="22"/>
          </w:rPr>
          <w:t xml:space="preserve"> </w:t>
        </w:r>
        <w:proofErr w:type="spellStart"/>
        <w:r w:rsidR="001273BA" w:rsidRPr="00112760">
          <w:rPr>
            <w:rFonts w:ascii="Palatino Linotype" w:hAnsi="Palatino Linotype" w:cs="Tahoma"/>
            <w:sz w:val="22"/>
            <w:szCs w:val="22"/>
          </w:rPr>
          <w:t>доштан</w:t>
        </w:r>
        <w:proofErr w:type="spellEnd"/>
        <w:r w:rsidR="001273BA" w:rsidRPr="00112760">
          <w:rPr>
            <w:rFonts w:ascii="Palatino Linotype" w:hAnsi="Palatino Linotype" w:cs="Tahoma"/>
            <w:sz w:val="22"/>
            <w:szCs w:val="22"/>
            <w:lang w:val="tg-Cyrl-TJ"/>
          </w:rPr>
          <w:t xml:space="preserve"> аз муоинаи тиббӣ мегузаронад.</w:t>
        </w:r>
      </w:ins>
      <w:del w:id="2399" w:author="Гафуров Камолджон Азимджонович" w:date="2024-10-11T10:07:00Z" w16du:dateUtc="2024-10-11T05:07:00Z">
        <w:r w:rsidRPr="00AE5AFF" w:rsidDel="001273BA">
          <w:rPr>
            <w:rFonts w:ascii="Palatino Linotype" w:hAnsi="Palatino Linotype"/>
            <w:sz w:val="22"/>
            <w:szCs w:val="22"/>
          </w:rPr>
          <w:delText>сархуш</w:delText>
        </w:r>
        <w:r w:rsidRPr="00AE5AFF" w:rsidDel="001273BA">
          <w:rPr>
            <w:rFonts w:ascii="Palatino Linotype" w:hAnsi="Palatino Linotype"/>
            <w:sz w:val="22"/>
            <w:szCs w:val="22"/>
            <w:lang w:val="tg-Cyrl-TJ"/>
          </w:rPr>
          <w:delText>ӣ</w:delText>
        </w:r>
        <w:r w:rsidRPr="00AE5AFF" w:rsidDel="001273BA">
          <w:rPr>
            <w:rFonts w:ascii="Palatino Linotype" w:hAnsi="Palatino Linotype"/>
            <w:sz w:val="22"/>
            <w:szCs w:val="22"/>
          </w:rPr>
          <w:delText xml:space="preserve"> (дар </w:delText>
        </w:r>
        <w:r w:rsidRPr="00AE5AFF" w:rsidDel="001273BA">
          <w:rPr>
            <w:rFonts w:ascii="Palatino Linotype" w:hAnsi="Palatino Linotype"/>
            <w:sz w:val="22"/>
            <w:szCs w:val="22"/>
            <w:lang w:val="tg-Cyrl-TJ"/>
          </w:rPr>
          <w:delText>ҳ</w:delText>
        </w:r>
        <w:r w:rsidRPr="00AE5AFF" w:rsidDel="001273BA">
          <w:rPr>
            <w:rFonts w:ascii="Palatino Linotype" w:hAnsi="Palatino Linotype"/>
            <w:sz w:val="22"/>
            <w:szCs w:val="22"/>
          </w:rPr>
          <w:delText>олати маст</w:delText>
        </w:r>
        <w:r w:rsidRPr="00AE5AFF" w:rsidDel="001273BA">
          <w:rPr>
            <w:rFonts w:ascii="Palatino Linotype" w:hAnsi="Palatino Linotype"/>
            <w:sz w:val="22"/>
            <w:szCs w:val="22"/>
            <w:lang w:val="tg-Cyrl-TJ"/>
          </w:rPr>
          <w:delText>ӣ</w:delText>
        </w:r>
        <w:r w:rsidRPr="00AE5AFF" w:rsidDel="001273BA">
          <w:rPr>
            <w:rFonts w:ascii="Palatino Linotype" w:hAnsi="Palatino Linotype"/>
            <w:sz w:val="22"/>
            <w:szCs w:val="22"/>
          </w:rPr>
          <w:delText xml:space="preserve"> аз шароб, маст</w:delText>
        </w:r>
        <w:r w:rsidRPr="00AE5AFF" w:rsidDel="001273BA">
          <w:rPr>
            <w:rFonts w:ascii="Palatino Linotype" w:hAnsi="Palatino Linotype"/>
            <w:sz w:val="22"/>
            <w:szCs w:val="22"/>
            <w:lang w:val="tg-Cyrl-TJ"/>
          </w:rPr>
          <w:delText>ӣ</w:delText>
        </w:r>
        <w:r w:rsidRPr="00AE5AFF" w:rsidDel="001273BA">
          <w:rPr>
            <w:rFonts w:ascii="Palatino Linotype" w:hAnsi="Palatino Linotype"/>
            <w:sz w:val="22"/>
            <w:szCs w:val="22"/>
          </w:rPr>
          <w:delText xml:space="preserve"> аз маводи нашъадор) </w:delText>
        </w:r>
        <w:r w:rsidRPr="00AE5AFF" w:rsidDel="001273BA">
          <w:rPr>
            <w:rFonts w:ascii="Palatino Linotype" w:hAnsi="Palatino Linotype"/>
            <w:sz w:val="22"/>
            <w:szCs w:val="22"/>
            <w:lang w:val="tg-Cyrl-TJ"/>
          </w:rPr>
          <w:delText>ҳ</w:delText>
        </w:r>
        <w:r w:rsidRPr="00AE5AFF" w:rsidDel="001273BA">
          <w:rPr>
            <w:rFonts w:ascii="Palatino Linotype" w:hAnsi="Palatino Linotype"/>
            <w:sz w:val="22"/>
            <w:szCs w:val="22"/>
          </w:rPr>
          <w:delText xml:space="preserve">озир мешавад, Бонк </w:delText>
        </w:r>
        <w:r w:rsidRPr="00AE5AFF" w:rsidDel="001273BA">
          <w:rPr>
            <w:rFonts w:ascii="Palatino Linotype" w:hAnsi="Palatino Linotype"/>
            <w:sz w:val="22"/>
            <w:szCs w:val="22"/>
            <w:lang w:val="tg-Cyrl-TJ"/>
          </w:rPr>
          <w:delText>ӯ</w:delText>
        </w:r>
        <w:r w:rsidRPr="00AE5AFF" w:rsidDel="001273BA">
          <w:rPr>
            <w:rFonts w:ascii="Palatino Linotype" w:hAnsi="Palatino Linotype"/>
            <w:sz w:val="22"/>
            <w:szCs w:val="22"/>
          </w:rPr>
          <w:delText>ро ба кор ро</w:delText>
        </w:r>
        <w:r w:rsidRPr="00AE5AFF" w:rsidDel="001273BA">
          <w:rPr>
            <w:rFonts w:ascii="Palatino Linotype" w:hAnsi="Palatino Linotype"/>
            <w:sz w:val="22"/>
            <w:szCs w:val="22"/>
            <w:lang w:val="tg-Cyrl-TJ"/>
          </w:rPr>
          <w:delText>ҳ</w:delText>
        </w:r>
        <w:r w:rsidRPr="00AE5AFF" w:rsidDel="001273BA">
          <w:rPr>
            <w:rFonts w:ascii="Palatino Linotype" w:hAnsi="Palatino Linotype"/>
            <w:sz w:val="22"/>
            <w:szCs w:val="22"/>
          </w:rPr>
          <w:delText xml:space="preserve"> намеди</w:delText>
        </w:r>
        <w:r w:rsidRPr="00AE5AFF" w:rsidDel="001273BA">
          <w:rPr>
            <w:rFonts w:ascii="Palatino Linotype" w:hAnsi="Palatino Linotype"/>
            <w:sz w:val="22"/>
            <w:szCs w:val="22"/>
            <w:lang w:val="tg-Cyrl-TJ"/>
          </w:rPr>
          <w:delText>ҳ</w:delText>
        </w:r>
        <w:r w:rsidRPr="00AE5AFF" w:rsidDel="001273BA">
          <w:rPr>
            <w:rFonts w:ascii="Palatino Linotype" w:hAnsi="Palatino Linotype"/>
            <w:sz w:val="22"/>
            <w:szCs w:val="22"/>
          </w:rPr>
          <w:delText>ад ва он р</w:delText>
        </w:r>
        <w:r w:rsidRPr="00AE5AFF" w:rsidDel="001273BA">
          <w:rPr>
            <w:rFonts w:ascii="Palatino Linotype" w:hAnsi="Palatino Linotype"/>
            <w:sz w:val="22"/>
            <w:szCs w:val="22"/>
            <w:lang w:val="tg-Cyrl-TJ"/>
          </w:rPr>
          <w:delText>ӯ</w:delText>
        </w:r>
        <w:r w:rsidRPr="00AE5AFF" w:rsidDel="001273BA">
          <w:rPr>
            <w:rFonts w:ascii="Palatino Linotype" w:hAnsi="Palatino Linotype"/>
            <w:sz w:val="22"/>
            <w:szCs w:val="22"/>
          </w:rPr>
          <w:delText xml:space="preserve">з </w:delText>
        </w:r>
        <w:r w:rsidRPr="00AE5AFF" w:rsidDel="001273BA">
          <w:rPr>
            <w:rFonts w:ascii="Palatino Linotype" w:hAnsi="Palatino Linotype"/>
            <w:sz w:val="22"/>
            <w:szCs w:val="22"/>
            <w:lang w:val="tg-Cyrl-TJ"/>
          </w:rPr>
          <w:delText>ҳ</w:delText>
        </w:r>
        <w:r w:rsidRPr="00AE5AFF" w:rsidDel="001273BA">
          <w:rPr>
            <w:rFonts w:ascii="Palatino Linotype" w:hAnsi="Palatino Linotype"/>
            <w:sz w:val="22"/>
            <w:szCs w:val="22"/>
          </w:rPr>
          <w:delText xml:space="preserve">амчун </w:delText>
        </w:r>
        <w:r w:rsidRPr="00AE5AFF" w:rsidDel="001273BA">
          <w:rPr>
            <w:rFonts w:ascii="Palatino Linotype" w:hAnsi="Palatino Linotype"/>
            <w:sz w:val="22"/>
            <w:szCs w:val="22"/>
            <w:lang w:val="tg-Cyrl-TJ"/>
          </w:rPr>
          <w:delText>бе сабабҳои узрнок ба кор ҳозир нашудан ҳ</w:delText>
        </w:r>
        <w:r w:rsidRPr="00AE5AFF" w:rsidDel="001273BA">
          <w:rPr>
            <w:rFonts w:ascii="Palatino Linotype" w:hAnsi="Palatino Linotype"/>
            <w:sz w:val="22"/>
            <w:szCs w:val="22"/>
          </w:rPr>
          <w:delText>исобида мешавад.</w:delText>
        </w:r>
      </w:del>
    </w:p>
    <w:p w14:paraId="225DC04F" w14:textId="77777777" w:rsidR="00474E78" w:rsidRPr="001273BA" w:rsidRDefault="00474E78" w:rsidP="00474E78">
      <w:pPr>
        <w:jc w:val="both"/>
        <w:rPr>
          <w:rFonts w:ascii="Palatino Linotype" w:hAnsi="Palatino Linotype"/>
          <w:sz w:val="22"/>
          <w:szCs w:val="22"/>
          <w:lang w:val="tg-Cyrl-TJ"/>
          <w:rPrChange w:id="2400" w:author="Гафуров Камолджон Азимджонович" w:date="2024-10-11T10:07:00Z" w16du:dateUtc="2024-10-11T05:07:00Z">
            <w:rPr>
              <w:rFonts w:ascii="Palatino Linotype" w:hAnsi="Palatino Linotype"/>
              <w:sz w:val="22"/>
              <w:szCs w:val="22"/>
            </w:rPr>
          </w:rPrChange>
        </w:rPr>
      </w:pPr>
      <w:r w:rsidRPr="001273BA">
        <w:rPr>
          <w:rFonts w:ascii="Palatino Linotype" w:hAnsi="Palatino Linotype"/>
          <w:sz w:val="22"/>
          <w:szCs w:val="22"/>
          <w:lang w:val="tg-Cyrl-TJ"/>
          <w:rPrChange w:id="2401" w:author="Гафуров Камолджон Азимджонович" w:date="2024-10-11T10:07:00Z" w16du:dateUtc="2024-10-11T05:07:00Z">
            <w:rPr>
              <w:rFonts w:ascii="Palatino Linotype" w:hAnsi="Palatino Linotype"/>
              <w:sz w:val="22"/>
              <w:szCs w:val="22"/>
            </w:rPr>
          </w:rPrChange>
        </w:rPr>
        <w:t>5.5.Изофакор</w:t>
      </w:r>
      <w:r w:rsidRPr="00AE5AFF">
        <w:rPr>
          <w:rFonts w:ascii="Palatino Linotype" w:hAnsi="Palatino Linotype"/>
          <w:sz w:val="22"/>
          <w:szCs w:val="22"/>
          <w:lang w:val="tg-Cyrl-TJ"/>
        </w:rPr>
        <w:t>ӣ</w:t>
      </w:r>
      <w:r w:rsidRPr="001273BA">
        <w:rPr>
          <w:rFonts w:ascii="Palatino Linotype" w:hAnsi="Palatino Linotype"/>
          <w:sz w:val="22"/>
          <w:szCs w:val="22"/>
          <w:lang w:val="tg-Cyrl-TJ"/>
          <w:rPrChange w:id="2402" w:author="Гафуров Камолджон Азимджонович" w:date="2024-10-11T10:07:00Z" w16du:dateUtc="2024-10-11T05:07:00Z">
            <w:rPr>
              <w:rFonts w:ascii="Palatino Linotype" w:hAnsi="Palatino Linotype"/>
              <w:sz w:val="22"/>
              <w:szCs w:val="22"/>
            </w:rPr>
          </w:rPrChange>
        </w:rPr>
        <w:t xml:space="preserve"> аз тарафи Бонк дар </w:t>
      </w:r>
      <w:r w:rsidRPr="00AE5AFF">
        <w:rPr>
          <w:rFonts w:ascii="Palatino Linotype" w:hAnsi="Palatino Linotype"/>
          <w:sz w:val="22"/>
          <w:szCs w:val="22"/>
          <w:lang w:val="tg-Cyrl-TJ"/>
        </w:rPr>
        <w:t>ҳ</w:t>
      </w:r>
      <w:r w:rsidRPr="001273BA">
        <w:rPr>
          <w:rFonts w:ascii="Palatino Linotype" w:hAnsi="Palatino Linotype"/>
          <w:sz w:val="22"/>
          <w:szCs w:val="22"/>
          <w:lang w:val="tg-Cyrl-TJ"/>
          <w:rPrChange w:id="2403" w:author="Гафуров Камолджон Азимджонович" w:date="2024-10-11T10:07:00Z" w16du:dateUtc="2024-10-11T05:07:00Z">
            <w:rPr>
              <w:rFonts w:ascii="Palatino Linotype" w:hAnsi="Palatino Linotype"/>
              <w:sz w:val="22"/>
              <w:szCs w:val="22"/>
            </w:rPr>
          </w:rPrChange>
        </w:rPr>
        <w:t>олат</w:t>
      </w:r>
      <w:r w:rsidRPr="00AE5AFF">
        <w:rPr>
          <w:rFonts w:ascii="Palatino Linotype" w:hAnsi="Palatino Linotype"/>
          <w:sz w:val="22"/>
          <w:szCs w:val="22"/>
          <w:lang w:val="tg-Cyrl-TJ"/>
        </w:rPr>
        <w:t>ҳ</w:t>
      </w:r>
      <w:r w:rsidRPr="001273BA">
        <w:rPr>
          <w:rFonts w:ascii="Palatino Linotype" w:hAnsi="Palatino Linotype"/>
          <w:sz w:val="22"/>
          <w:szCs w:val="22"/>
          <w:lang w:val="tg-Cyrl-TJ"/>
          <w:rPrChange w:id="2404" w:author="Гафуров Камолджон Азимджонович" w:date="2024-10-11T10:07:00Z" w16du:dateUtc="2024-10-11T05:07:00Z">
            <w:rPr>
              <w:rFonts w:ascii="Palatino Linotype" w:hAnsi="Palatino Linotype"/>
              <w:sz w:val="22"/>
              <w:szCs w:val="22"/>
            </w:rPr>
          </w:rPrChange>
        </w:rPr>
        <w:t>ои истисно</w:t>
      </w:r>
      <w:r w:rsidRPr="00AE5AFF">
        <w:rPr>
          <w:rFonts w:ascii="Palatino Linotype" w:hAnsi="Palatino Linotype"/>
          <w:sz w:val="22"/>
          <w:szCs w:val="22"/>
          <w:lang w:val="tg-Cyrl-TJ"/>
        </w:rPr>
        <w:t>ӣ</w:t>
      </w:r>
      <w:r w:rsidRPr="001273BA">
        <w:rPr>
          <w:rFonts w:ascii="Palatino Linotype" w:hAnsi="Palatino Linotype"/>
          <w:sz w:val="22"/>
          <w:szCs w:val="22"/>
          <w:lang w:val="tg-Cyrl-TJ"/>
          <w:rPrChange w:id="2405" w:author="Гафуров Камолджон Азимджонович" w:date="2024-10-11T10:07:00Z" w16du:dateUtc="2024-10-11T05:07:00Z">
            <w:rPr>
              <w:rFonts w:ascii="Palatino Linotype" w:hAnsi="Palatino Linotype"/>
              <w:sz w:val="22"/>
              <w:szCs w:val="22"/>
            </w:rPr>
          </w:rPrChange>
        </w:rPr>
        <w:t xml:space="preserve"> ва дар доираи </w:t>
      </w:r>
      <w:r w:rsidRPr="00AE5AFF">
        <w:rPr>
          <w:rFonts w:ascii="Palatino Linotype" w:hAnsi="Palatino Linotype"/>
          <w:sz w:val="22"/>
          <w:szCs w:val="22"/>
          <w:lang w:val="tg-Cyrl-TJ"/>
        </w:rPr>
        <w:t>пешбининамудаи қ</w:t>
      </w:r>
      <w:r w:rsidRPr="001273BA">
        <w:rPr>
          <w:rFonts w:ascii="Palatino Linotype" w:hAnsi="Palatino Linotype"/>
          <w:sz w:val="22"/>
          <w:szCs w:val="22"/>
          <w:lang w:val="tg-Cyrl-TJ"/>
          <w:rPrChange w:id="2406" w:author="Гафуров Камолджон Азимджонович" w:date="2024-10-11T10:07:00Z" w16du:dateUtc="2024-10-11T05:07:00Z">
            <w:rPr>
              <w:rFonts w:ascii="Palatino Linotype" w:hAnsi="Palatino Linotype"/>
              <w:sz w:val="22"/>
              <w:szCs w:val="22"/>
            </w:rPr>
          </w:rPrChange>
        </w:rPr>
        <w:t xml:space="preserve">онунгузории </w:t>
      </w:r>
      <w:r w:rsidRPr="00AE5AFF">
        <w:rPr>
          <w:rFonts w:ascii="Palatino Linotype" w:hAnsi="Palatino Linotype"/>
          <w:sz w:val="22"/>
          <w:szCs w:val="22"/>
          <w:lang w:val="tg-Cyrl-TJ"/>
        </w:rPr>
        <w:t>Ҷ</w:t>
      </w:r>
      <w:r w:rsidRPr="001273BA">
        <w:rPr>
          <w:rFonts w:ascii="Palatino Linotype" w:hAnsi="Palatino Linotype"/>
          <w:sz w:val="22"/>
          <w:szCs w:val="22"/>
          <w:lang w:val="tg-Cyrl-TJ"/>
          <w:rPrChange w:id="2407" w:author="Гафуров Камолджон Азимджонович" w:date="2024-10-11T10:07:00Z" w16du:dateUtc="2024-10-11T05:07:00Z">
            <w:rPr>
              <w:rFonts w:ascii="Palatino Linotype" w:hAnsi="Palatino Linotype"/>
              <w:sz w:val="22"/>
              <w:szCs w:val="22"/>
            </w:rPr>
          </w:rPrChange>
        </w:rPr>
        <w:t>ум</w:t>
      </w:r>
      <w:r w:rsidRPr="00AE5AFF">
        <w:rPr>
          <w:rFonts w:ascii="Palatino Linotype" w:hAnsi="Palatino Linotype"/>
          <w:sz w:val="22"/>
          <w:szCs w:val="22"/>
          <w:lang w:val="tg-Cyrl-TJ"/>
        </w:rPr>
        <w:t>ҳ</w:t>
      </w:r>
      <w:r w:rsidRPr="001273BA">
        <w:rPr>
          <w:rFonts w:ascii="Palatino Linotype" w:hAnsi="Palatino Linotype"/>
          <w:sz w:val="22"/>
          <w:szCs w:val="22"/>
          <w:lang w:val="tg-Cyrl-TJ"/>
          <w:rPrChange w:id="2408" w:author="Гафуров Камолджон Азимджонович" w:date="2024-10-11T10:07:00Z" w16du:dateUtc="2024-10-11T05:07:00Z">
            <w:rPr>
              <w:rFonts w:ascii="Palatino Linotype" w:hAnsi="Palatino Linotype"/>
              <w:sz w:val="22"/>
              <w:szCs w:val="22"/>
            </w:rPr>
          </w:rPrChange>
        </w:rPr>
        <w:t>урии То</w:t>
      </w:r>
      <w:r w:rsidRPr="00AE5AFF">
        <w:rPr>
          <w:rFonts w:ascii="Palatino Linotype" w:hAnsi="Palatino Linotype"/>
          <w:sz w:val="22"/>
          <w:szCs w:val="22"/>
          <w:lang w:val="tg-Cyrl-TJ"/>
        </w:rPr>
        <w:t>ҷ</w:t>
      </w:r>
      <w:r w:rsidRPr="001273BA">
        <w:rPr>
          <w:rFonts w:ascii="Palatino Linotype" w:hAnsi="Palatino Linotype"/>
          <w:sz w:val="22"/>
          <w:szCs w:val="22"/>
          <w:lang w:val="tg-Cyrl-TJ"/>
          <w:rPrChange w:id="2409" w:author="Гафуров Камолджон Азимджонович" w:date="2024-10-11T10:07:00Z" w16du:dateUtc="2024-10-11T05:07:00Z">
            <w:rPr>
              <w:rFonts w:ascii="Palatino Linotype" w:hAnsi="Palatino Linotype"/>
              <w:sz w:val="22"/>
              <w:szCs w:val="22"/>
            </w:rPr>
          </w:rPrChange>
        </w:rPr>
        <w:t>икистон татби</w:t>
      </w:r>
      <w:r w:rsidRPr="00AE5AFF">
        <w:rPr>
          <w:rFonts w:ascii="Palatino Linotype" w:hAnsi="Palatino Linotype"/>
          <w:sz w:val="22"/>
          <w:szCs w:val="22"/>
          <w:lang w:val="tg-Cyrl-TJ"/>
        </w:rPr>
        <w:t>қ</w:t>
      </w:r>
      <w:r w:rsidRPr="001273BA">
        <w:rPr>
          <w:rFonts w:ascii="Palatino Linotype" w:hAnsi="Palatino Linotype"/>
          <w:sz w:val="22"/>
          <w:szCs w:val="22"/>
          <w:lang w:val="tg-Cyrl-TJ"/>
          <w:rPrChange w:id="2410" w:author="Гафуров Камолджон Азимджонович" w:date="2024-10-11T10:07:00Z" w16du:dateUtc="2024-10-11T05:07:00Z">
            <w:rPr>
              <w:rFonts w:ascii="Palatino Linotype" w:hAnsi="Palatino Linotype"/>
              <w:sz w:val="22"/>
              <w:szCs w:val="22"/>
            </w:rPr>
          </w:rPrChange>
        </w:rPr>
        <w:t xml:space="preserve"> карда мешавад.</w:t>
      </w:r>
    </w:p>
    <w:p w14:paraId="01A76AB3" w14:textId="1D1EF1F8" w:rsidR="00474E78" w:rsidRPr="003D3FF5" w:rsidRDefault="00474E78" w:rsidP="00474E78">
      <w:pPr>
        <w:jc w:val="both"/>
        <w:rPr>
          <w:rFonts w:ascii="Palatino Linotype" w:hAnsi="Palatino Linotype"/>
          <w:sz w:val="22"/>
          <w:szCs w:val="22"/>
          <w:lang w:val="tg-Cyrl-TJ"/>
          <w:rPrChange w:id="2411" w:author="Гафуров Камолджон Азимджонович" w:date="2024-10-11T11:17:00Z" w16du:dateUtc="2024-10-11T06:17:00Z">
            <w:rPr>
              <w:rFonts w:ascii="Palatino Linotype" w:hAnsi="Palatino Linotype"/>
              <w:sz w:val="22"/>
              <w:szCs w:val="22"/>
            </w:rPr>
          </w:rPrChange>
        </w:rPr>
      </w:pPr>
      <w:r w:rsidRPr="003D3FF5">
        <w:rPr>
          <w:rFonts w:ascii="Palatino Linotype" w:hAnsi="Palatino Linotype"/>
          <w:sz w:val="22"/>
          <w:szCs w:val="22"/>
          <w:lang w:val="tg-Cyrl-TJ"/>
          <w:rPrChange w:id="2412" w:author="Гафуров Камолджон Азимджонович" w:date="2024-10-11T11:09:00Z" w16du:dateUtc="2024-10-11T06:09:00Z">
            <w:rPr>
              <w:rFonts w:ascii="Palatino Linotype" w:hAnsi="Palatino Linotype"/>
              <w:sz w:val="22"/>
              <w:szCs w:val="22"/>
            </w:rPr>
          </w:rPrChange>
        </w:rPr>
        <w:t>5.6.Ба кормандон рухсати</w:t>
      </w:r>
      <w:r w:rsidRPr="00AE5AFF">
        <w:rPr>
          <w:rFonts w:ascii="Palatino Linotype" w:hAnsi="Palatino Linotype"/>
          <w:sz w:val="22"/>
          <w:szCs w:val="22"/>
          <w:lang w:val="tg-Cyrl-TJ"/>
        </w:rPr>
        <w:t>ҳ</w:t>
      </w:r>
      <w:r w:rsidRPr="003D3FF5">
        <w:rPr>
          <w:rFonts w:ascii="Palatino Linotype" w:hAnsi="Palatino Linotype"/>
          <w:sz w:val="22"/>
          <w:szCs w:val="22"/>
          <w:lang w:val="tg-Cyrl-TJ"/>
          <w:rPrChange w:id="2413" w:author="Гафуров Камолджон Азимджонович" w:date="2024-10-11T11:09:00Z" w16du:dateUtc="2024-10-11T06:09:00Z">
            <w:rPr>
              <w:rFonts w:ascii="Palatino Linotype" w:hAnsi="Palatino Linotype"/>
              <w:sz w:val="22"/>
              <w:szCs w:val="22"/>
            </w:rPr>
          </w:rPrChange>
        </w:rPr>
        <w:t>о</w:t>
      </w:r>
      <w:r w:rsidRPr="00AE5AFF">
        <w:rPr>
          <w:rFonts w:ascii="Palatino Linotype" w:hAnsi="Palatino Linotype"/>
          <w:sz w:val="22"/>
          <w:szCs w:val="22"/>
          <w:lang w:val="tg-Cyrl-TJ"/>
        </w:rPr>
        <w:t xml:space="preserve"> </w:t>
      </w:r>
      <w:r w:rsidRPr="003D3FF5">
        <w:rPr>
          <w:rFonts w:ascii="Palatino Linotype" w:hAnsi="Palatino Linotype"/>
          <w:sz w:val="22"/>
          <w:szCs w:val="22"/>
          <w:lang w:val="tg-Cyrl-TJ"/>
          <w:rPrChange w:id="2414" w:author="Гафуров Камолджон Азимджонович" w:date="2024-10-11T11:09:00Z" w16du:dateUtc="2024-10-11T06:09:00Z">
            <w:rPr>
              <w:rFonts w:ascii="Palatino Linotype" w:hAnsi="Palatino Linotype"/>
              <w:sz w:val="22"/>
              <w:szCs w:val="22"/>
            </w:rPr>
          </w:rPrChange>
        </w:rPr>
        <w:t>дар мувофи</w:t>
      </w:r>
      <w:r w:rsidRPr="00AE5AFF">
        <w:rPr>
          <w:rFonts w:ascii="Palatino Linotype" w:hAnsi="Palatino Linotype"/>
          <w:sz w:val="22"/>
          <w:szCs w:val="22"/>
          <w:lang w:val="tg-Cyrl-TJ"/>
        </w:rPr>
        <w:t>қ</w:t>
      </w:r>
      <w:r w:rsidRPr="003D3FF5">
        <w:rPr>
          <w:rFonts w:ascii="Palatino Linotype" w:hAnsi="Palatino Linotype"/>
          <w:sz w:val="22"/>
          <w:szCs w:val="22"/>
          <w:lang w:val="tg-Cyrl-TJ"/>
          <w:rPrChange w:id="2415" w:author="Гафуров Камолджон Азимджонович" w:date="2024-10-11T11:09:00Z" w16du:dateUtc="2024-10-11T06:09:00Z">
            <w:rPr>
              <w:rFonts w:ascii="Palatino Linotype" w:hAnsi="Palatino Linotype"/>
              <w:sz w:val="22"/>
              <w:szCs w:val="22"/>
            </w:rPr>
          </w:rPrChange>
        </w:rPr>
        <w:t>а бо сардорони идора, ш</w:t>
      </w:r>
      <w:r w:rsidRPr="00AE5AFF">
        <w:rPr>
          <w:rFonts w:ascii="Palatino Linotype" w:hAnsi="Palatino Linotype"/>
          <w:sz w:val="22"/>
          <w:szCs w:val="22"/>
          <w:lang w:val="tg-Cyrl-TJ"/>
        </w:rPr>
        <w:t>ӯ</w:t>
      </w:r>
      <w:r w:rsidRPr="003D3FF5">
        <w:rPr>
          <w:rFonts w:ascii="Palatino Linotype" w:hAnsi="Palatino Linotype"/>
          <w:sz w:val="22"/>
          <w:szCs w:val="22"/>
          <w:lang w:val="tg-Cyrl-TJ"/>
          <w:rPrChange w:id="2416" w:author="Гафуров Камолджон Азимджонович" w:date="2024-10-11T11:09:00Z" w16du:dateUtc="2024-10-11T06:09:00Z">
            <w:rPr>
              <w:rFonts w:ascii="Palatino Linotype" w:hAnsi="Palatino Linotype"/>
              <w:sz w:val="22"/>
              <w:szCs w:val="22"/>
            </w:rPr>
          </w:rPrChange>
        </w:rPr>
        <w:t>ъба</w:t>
      </w:r>
      <w:r w:rsidRPr="00AE5AFF">
        <w:rPr>
          <w:rFonts w:ascii="Palatino Linotype" w:hAnsi="Palatino Linotype"/>
          <w:sz w:val="22"/>
          <w:szCs w:val="22"/>
          <w:lang w:val="tg-Cyrl-TJ"/>
        </w:rPr>
        <w:t>ҳ</w:t>
      </w:r>
      <w:r w:rsidRPr="003D3FF5">
        <w:rPr>
          <w:rFonts w:ascii="Palatino Linotype" w:hAnsi="Palatino Linotype"/>
          <w:sz w:val="22"/>
          <w:szCs w:val="22"/>
          <w:lang w:val="tg-Cyrl-TJ"/>
          <w:rPrChange w:id="2417" w:author="Гафуров Камолджон Азимджонович" w:date="2024-10-11T11:09:00Z" w16du:dateUtc="2024-10-11T06:09:00Z">
            <w:rPr>
              <w:rFonts w:ascii="Palatino Linotype" w:hAnsi="Palatino Linotype"/>
              <w:sz w:val="22"/>
              <w:szCs w:val="22"/>
            </w:rPr>
          </w:rPrChange>
        </w:rPr>
        <w:t>о бо назардошти зарурати таъмини равиши м</w:t>
      </w:r>
      <w:r w:rsidRPr="00AE5AFF">
        <w:rPr>
          <w:rFonts w:ascii="Palatino Linotype" w:hAnsi="Palatino Linotype"/>
          <w:sz w:val="22"/>
          <w:szCs w:val="22"/>
          <w:lang w:val="tg-Cyrl-TJ"/>
        </w:rPr>
        <w:t>ӯ</w:t>
      </w:r>
      <w:r w:rsidRPr="003D3FF5">
        <w:rPr>
          <w:rFonts w:ascii="Palatino Linotype" w:hAnsi="Palatino Linotype"/>
          <w:sz w:val="22"/>
          <w:szCs w:val="22"/>
          <w:lang w:val="tg-Cyrl-TJ"/>
          <w:rPrChange w:id="2418" w:author="Гафуров Камолджон Азимджонович" w:date="2024-10-11T11:09:00Z" w16du:dateUtc="2024-10-11T06:09:00Z">
            <w:rPr>
              <w:rFonts w:ascii="Palatino Linotype" w:hAnsi="Palatino Linotype"/>
              <w:sz w:val="22"/>
              <w:szCs w:val="22"/>
            </w:rPr>
          </w:rPrChange>
        </w:rPr>
        <w:t>ътадили кори Бонк ва ва</w:t>
      </w:r>
      <w:r w:rsidRPr="00AE5AFF">
        <w:rPr>
          <w:rFonts w:ascii="Palatino Linotype" w:hAnsi="Palatino Linotype"/>
          <w:sz w:val="22"/>
          <w:szCs w:val="22"/>
          <w:lang w:val="tg-Cyrl-TJ"/>
        </w:rPr>
        <w:t>қ</w:t>
      </w:r>
      <w:r w:rsidRPr="003D3FF5">
        <w:rPr>
          <w:rFonts w:ascii="Palatino Linotype" w:hAnsi="Palatino Linotype"/>
          <w:sz w:val="22"/>
          <w:szCs w:val="22"/>
          <w:lang w:val="tg-Cyrl-TJ"/>
          <w:rPrChange w:id="2419" w:author="Гафуров Камолджон Азимджонович" w:date="2024-10-11T11:09:00Z" w16du:dateUtc="2024-10-11T06:09:00Z">
            <w:rPr>
              <w:rFonts w:ascii="Palatino Linotype" w:hAnsi="Palatino Linotype"/>
              <w:sz w:val="22"/>
              <w:szCs w:val="22"/>
            </w:rPr>
          </w:rPrChange>
        </w:rPr>
        <w:t>ти барои истиро</w:t>
      </w:r>
      <w:r w:rsidRPr="00AE5AFF">
        <w:rPr>
          <w:rFonts w:ascii="Palatino Linotype" w:hAnsi="Palatino Linotype"/>
          <w:sz w:val="22"/>
          <w:szCs w:val="22"/>
          <w:lang w:val="tg-Cyrl-TJ"/>
        </w:rPr>
        <w:t>ҳ</w:t>
      </w:r>
      <w:r w:rsidRPr="003D3FF5">
        <w:rPr>
          <w:rFonts w:ascii="Palatino Linotype" w:hAnsi="Palatino Linotype"/>
          <w:sz w:val="22"/>
          <w:szCs w:val="22"/>
          <w:lang w:val="tg-Cyrl-TJ"/>
          <w:rPrChange w:id="2420" w:author="Гафуров Камолджон Азимджонович" w:date="2024-10-11T11:09:00Z" w16du:dateUtc="2024-10-11T06:09:00Z">
            <w:rPr>
              <w:rFonts w:ascii="Palatino Linotype" w:hAnsi="Palatino Linotype"/>
              <w:sz w:val="22"/>
              <w:szCs w:val="22"/>
            </w:rPr>
          </w:rPrChange>
        </w:rPr>
        <w:t>ати кормандон мусоид, пешни</w:t>
      </w:r>
      <w:r w:rsidRPr="00AE5AFF">
        <w:rPr>
          <w:rFonts w:ascii="Palatino Linotype" w:hAnsi="Palatino Linotype"/>
          <w:sz w:val="22"/>
          <w:szCs w:val="22"/>
          <w:lang w:val="tg-Cyrl-TJ"/>
        </w:rPr>
        <w:t>ҳ</w:t>
      </w:r>
      <w:r w:rsidRPr="003D3FF5">
        <w:rPr>
          <w:rFonts w:ascii="Palatino Linotype" w:hAnsi="Palatino Linotype"/>
          <w:sz w:val="22"/>
          <w:szCs w:val="22"/>
          <w:lang w:val="tg-Cyrl-TJ"/>
          <w:rPrChange w:id="2421" w:author="Гафуров Камолджон Азимджонович" w:date="2024-10-11T11:09:00Z" w16du:dateUtc="2024-10-11T06:09:00Z">
            <w:rPr>
              <w:rFonts w:ascii="Palatino Linotype" w:hAnsi="Palatino Linotype"/>
              <w:sz w:val="22"/>
              <w:szCs w:val="22"/>
            </w:rPr>
          </w:rPrChange>
        </w:rPr>
        <w:t xml:space="preserve">од карда мешавад. </w:t>
      </w:r>
      <w:r w:rsidRPr="00AE5AFF">
        <w:rPr>
          <w:rFonts w:ascii="Palatino Linotype" w:hAnsi="Palatino Linotype"/>
          <w:sz w:val="22"/>
          <w:szCs w:val="22"/>
          <w:lang w:val="tg-Cyrl-TJ"/>
        </w:rPr>
        <w:t>Ҷ</w:t>
      </w:r>
      <w:r w:rsidRPr="003D3FF5">
        <w:rPr>
          <w:rFonts w:ascii="Palatino Linotype" w:hAnsi="Palatino Linotype"/>
          <w:sz w:val="22"/>
          <w:szCs w:val="22"/>
          <w:lang w:val="tg-Cyrl-TJ"/>
          <w:rPrChange w:id="2422" w:author="Гафуров Камолджон Азимджонович" w:date="2024-10-11T11:17:00Z" w16du:dateUtc="2024-10-11T06:17:00Z">
            <w:rPr>
              <w:rFonts w:ascii="Palatino Linotype" w:hAnsi="Palatino Linotype"/>
              <w:sz w:val="22"/>
              <w:szCs w:val="22"/>
            </w:rPr>
          </w:rPrChange>
        </w:rPr>
        <w:t>адвали рухсати</w:t>
      </w:r>
      <w:r w:rsidRPr="00AE5AFF">
        <w:rPr>
          <w:rFonts w:ascii="Palatino Linotype" w:hAnsi="Palatino Linotype"/>
          <w:sz w:val="22"/>
          <w:szCs w:val="22"/>
          <w:lang w:val="tg-Cyrl-TJ"/>
        </w:rPr>
        <w:t>ҳ</w:t>
      </w:r>
      <w:r w:rsidRPr="003D3FF5">
        <w:rPr>
          <w:rFonts w:ascii="Palatino Linotype" w:hAnsi="Palatino Linotype"/>
          <w:sz w:val="22"/>
          <w:szCs w:val="22"/>
          <w:lang w:val="tg-Cyrl-TJ"/>
          <w:rPrChange w:id="2423" w:author="Гафуров Камолджон Азимджонович" w:date="2024-10-11T11:17:00Z" w16du:dateUtc="2024-10-11T06:17:00Z">
            <w:rPr>
              <w:rFonts w:ascii="Palatino Linotype" w:hAnsi="Palatino Linotype"/>
              <w:sz w:val="22"/>
              <w:szCs w:val="22"/>
            </w:rPr>
          </w:rPrChange>
        </w:rPr>
        <w:t xml:space="preserve">о барои </w:t>
      </w:r>
      <w:r w:rsidRPr="00AE5AFF">
        <w:rPr>
          <w:rFonts w:ascii="Palatino Linotype" w:hAnsi="Palatino Linotype"/>
          <w:sz w:val="22"/>
          <w:szCs w:val="22"/>
          <w:lang w:val="tg-Cyrl-TJ"/>
        </w:rPr>
        <w:t>ҳ</w:t>
      </w:r>
      <w:r w:rsidRPr="003D3FF5">
        <w:rPr>
          <w:rFonts w:ascii="Palatino Linotype" w:hAnsi="Palatino Linotype"/>
          <w:sz w:val="22"/>
          <w:szCs w:val="22"/>
          <w:lang w:val="tg-Cyrl-TJ"/>
          <w:rPrChange w:id="2424" w:author="Гафуров Камолджон Азимджонович" w:date="2024-10-11T11:17:00Z" w16du:dateUtc="2024-10-11T06:17:00Z">
            <w:rPr>
              <w:rFonts w:ascii="Palatino Linotype" w:hAnsi="Palatino Linotype"/>
              <w:sz w:val="22"/>
              <w:szCs w:val="22"/>
            </w:rPr>
          </w:rPrChange>
        </w:rPr>
        <w:t>ар соли та</w:t>
      </w:r>
      <w:r w:rsidRPr="00AE5AFF">
        <w:rPr>
          <w:rFonts w:ascii="Palatino Linotype" w:hAnsi="Palatino Linotype"/>
          <w:sz w:val="22"/>
          <w:szCs w:val="22"/>
          <w:lang w:val="tg-Cyrl-TJ"/>
        </w:rPr>
        <w:t>қ</w:t>
      </w:r>
      <w:r w:rsidRPr="003D3FF5">
        <w:rPr>
          <w:rFonts w:ascii="Palatino Linotype" w:hAnsi="Palatino Linotype"/>
          <w:sz w:val="22"/>
          <w:szCs w:val="22"/>
          <w:lang w:val="tg-Cyrl-TJ"/>
          <w:rPrChange w:id="2425" w:author="Гафуров Камолджон Азимджонович" w:date="2024-10-11T11:17:00Z" w16du:dateUtc="2024-10-11T06:17:00Z">
            <w:rPr>
              <w:rFonts w:ascii="Palatino Linotype" w:hAnsi="Palatino Linotype"/>
              <w:sz w:val="22"/>
              <w:szCs w:val="22"/>
            </w:rPr>
          </w:rPrChange>
        </w:rPr>
        <w:t>вим</w:t>
      </w:r>
      <w:r w:rsidRPr="00AE5AFF">
        <w:rPr>
          <w:rFonts w:ascii="Palatino Linotype" w:hAnsi="Palatino Linotype"/>
          <w:sz w:val="22"/>
          <w:szCs w:val="22"/>
          <w:lang w:val="tg-Cyrl-TJ"/>
        </w:rPr>
        <w:t>ӣ</w:t>
      </w:r>
      <w:r w:rsidRPr="003D3FF5">
        <w:rPr>
          <w:rFonts w:ascii="Palatino Linotype" w:hAnsi="Palatino Linotype"/>
          <w:sz w:val="22"/>
          <w:szCs w:val="22"/>
          <w:lang w:val="tg-Cyrl-TJ"/>
          <w:rPrChange w:id="2426" w:author="Гафуров Камолджон Азимджонович" w:date="2024-10-11T11:17:00Z" w16du:dateUtc="2024-10-11T06:17:00Z">
            <w:rPr>
              <w:rFonts w:ascii="Palatino Linotype" w:hAnsi="Palatino Linotype"/>
              <w:sz w:val="22"/>
              <w:szCs w:val="22"/>
            </w:rPr>
          </w:rPrChange>
        </w:rPr>
        <w:t xml:space="preserve"> на дертар аз 30-уми </w:t>
      </w:r>
      <w:r w:rsidRPr="003D3FF5">
        <w:rPr>
          <w:rFonts w:ascii="Palatino Linotype" w:hAnsi="Palatino Linotype"/>
          <w:sz w:val="22"/>
          <w:szCs w:val="22"/>
          <w:lang w:val="tg-Cyrl-TJ"/>
          <w:rPrChange w:id="2427" w:author="Гафуров Камолджон Азимджонович" w:date="2024-10-11T11:17:00Z" w16du:dateUtc="2024-10-11T06:17:00Z">
            <w:rPr>
              <w:rFonts w:ascii="Palatino Linotype" w:hAnsi="Palatino Linotype"/>
              <w:sz w:val="22"/>
              <w:szCs w:val="22"/>
            </w:rPr>
          </w:rPrChange>
        </w:rPr>
        <w:lastRenderedPageBreak/>
        <w:t xml:space="preserve">декабри соли сипаришуда тартиб дода шуда ва на дертар </w:t>
      </w:r>
      <w:r w:rsidRPr="003D3FF5">
        <w:rPr>
          <w:rFonts w:ascii="Palatino Linotype" w:hAnsi="Palatino Linotype"/>
          <w:sz w:val="22"/>
          <w:szCs w:val="22"/>
          <w:lang w:val="tg-Cyrl-TJ"/>
          <w:rPrChange w:id="2428" w:author="Гафуров Камолджон Азимджонович" w:date="2024-10-11T11:17:00Z" w16du:dateUtc="2024-10-11T06:17:00Z">
            <w:rPr>
              <w:rFonts w:ascii="Palatino Linotype" w:hAnsi="Palatino Linotype"/>
              <w:sz w:val="22"/>
              <w:szCs w:val="22"/>
              <w:highlight w:val="yellow"/>
            </w:rPr>
          </w:rPrChange>
        </w:rPr>
        <w:t xml:space="preserve">аз </w:t>
      </w:r>
      <w:r w:rsidR="00986780" w:rsidRPr="001273BA">
        <w:rPr>
          <w:rFonts w:ascii="Palatino Linotype" w:hAnsi="Palatino Linotype"/>
          <w:sz w:val="22"/>
          <w:szCs w:val="22"/>
          <w:lang w:val="tg-Cyrl-TJ"/>
          <w:rPrChange w:id="2429" w:author="Гафуров Камолджон Азимджонович" w:date="2024-10-11T10:07:00Z" w16du:dateUtc="2024-10-11T05:07:00Z">
            <w:rPr>
              <w:rFonts w:ascii="Palatino Linotype" w:hAnsi="Palatino Linotype"/>
              <w:sz w:val="22"/>
              <w:szCs w:val="22"/>
              <w:highlight w:val="yellow"/>
              <w:lang w:val="tg-Cyrl-TJ"/>
            </w:rPr>
          </w:rPrChange>
        </w:rPr>
        <w:t>10</w:t>
      </w:r>
      <w:r w:rsidRPr="003D3FF5">
        <w:rPr>
          <w:rFonts w:ascii="Palatino Linotype" w:hAnsi="Palatino Linotype"/>
          <w:sz w:val="22"/>
          <w:szCs w:val="22"/>
          <w:lang w:val="tg-Cyrl-TJ"/>
          <w:rPrChange w:id="2430" w:author="Гафуров Камолджон Азимджонович" w:date="2024-10-11T11:17:00Z" w16du:dateUtc="2024-10-11T06:17:00Z">
            <w:rPr>
              <w:rFonts w:ascii="Palatino Linotype" w:hAnsi="Palatino Linotype"/>
              <w:sz w:val="22"/>
              <w:szCs w:val="22"/>
              <w:highlight w:val="yellow"/>
            </w:rPr>
          </w:rPrChange>
        </w:rPr>
        <w:t>-уми</w:t>
      </w:r>
      <w:r w:rsidRPr="003D3FF5">
        <w:rPr>
          <w:rFonts w:ascii="Palatino Linotype" w:hAnsi="Palatino Linotype"/>
          <w:sz w:val="22"/>
          <w:szCs w:val="22"/>
          <w:lang w:val="tg-Cyrl-TJ"/>
          <w:rPrChange w:id="2431" w:author="Гафуров Камолджон Азимджонович" w:date="2024-10-11T11:17:00Z" w16du:dateUtc="2024-10-11T06:17:00Z">
            <w:rPr>
              <w:rFonts w:ascii="Palatino Linotype" w:hAnsi="Palatino Linotype"/>
              <w:sz w:val="22"/>
              <w:szCs w:val="22"/>
            </w:rPr>
          </w:rPrChange>
        </w:rPr>
        <w:t xml:space="preserve"> январи соли </w:t>
      </w:r>
      <w:r w:rsidRPr="00AE5AFF">
        <w:rPr>
          <w:rFonts w:ascii="Palatino Linotype" w:hAnsi="Palatino Linotype"/>
          <w:sz w:val="22"/>
          <w:szCs w:val="22"/>
          <w:lang w:val="tg-Cyrl-TJ"/>
        </w:rPr>
        <w:t>ҷ</w:t>
      </w:r>
      <w:r w:rsidRPr="003D3FF5">
        <w:rPr>
          <w:rFonts w:ascii="Palatino Linotype" w:hAnsi="Palatino Linotype"/>
          <w:sz w:val="22"/>
          <w:szCs w:val="22"/>
          <w:lang w:val="tg-Cyrl-TJ"/>
          <w:rPrChange w:id="2432" w:author="Гафуров Камолджон Азимджонович" w:date="2024-10-11T11:17:00Z" w16du:dateUtc="2024-10-11T06:17:00Z">
            <w:rPr>
              <w:rFonts w:ascii="Palatino Linotype" w:hAnsi="Palatino Linotype"/>
              <w:sz w:val="22"/>
              <w:szCs w:val="22"/>
            </w:rPr>
          </w:rPrChange>
        </w:rPr>
        <w:t>ор</w:t>
      </w:r>
      <w:r w:rsidRPr="00AE5AFF">
        <w:rPr>
          <w:rFonts w:ascii="Palatino Linotype" w:hAnsi="Palatino Linotype"/>
          <w:sz w:val="22"/>
          <w:szCs w:val="22"/>
          <w:lang w:val="tg-Cyrl-TJ"/>
        </w:rPr>
        <w:t>ӣ</w:t>
      </w:r>
      <w:r w:rsidRPr="003D3FF5">
        <w:rPr>
          <w:rFonts w:ascii="Palatino Linotype" w:hAnsi="Palatino Linotype"/>
          <w:sz w:val="22"/>
          <w:szCs w:val="22"/>
          <w:lang w:val="tg-Cyrl-TJ"/>
          <w:rPrChange w:id="2433" w:author="Гафуров Камолджон Азимджонович" w:date="2024-10-11T11:17:00Z" w16du:dateUtc="2024-10-11T06:17:00Z">
            <w:rPr>
              <w:rFonts w:ascii="Palatino Linotype" w:hAnsi="Palatino Linotype"/>
              <w:sz w:val="22"/>
              <w:szCs w:val="22"/>
            </w:rPr>
          </w:rPrChange>
        </w:rPr>
        <w:t xml:space="preserve"> </w:t>
      </w:r>
      <w:r w:rsidRPr="00AE5AFF">
        <w:rPr>
          <w:rFonts w:ascii="Palatino Linotype" w:hAnsi="Palatino Linotype"/>
          <w:sz w:val="22"/>
          <w:szCs w:val="22"/>
          <w:lang w:val="tg-Cyrl-TJ"/>
        </w:rPr>
        <w:t xml:space="preserve">пас аз мувофиқа карда шудан бо Фонди ҳифзи ҳуқуқӣ ва иҷтимоии кормандон </w:t>
      </w:r>
      <w:r w:rsidRPr="003D3FF5">
        <w:rPr>
          <w:rFonts w:ascii="Palatino Linotype" w:hAnsi="Palatino Linotype"/>
          <w:sz w:val="22"/>
          <w:szCs w:val="22"/>
          <w:lang w:val="tg-Cyrl-TJ"/>
          <w:rPrChange w:id="2434" w:author="Гафуров Камолджон Азимджонович" w:date="2024-10-11T11:17:00Z" w16du:dateUtc="2024-10-11T06:17:00Z">
            <w:rPr>
              <w:rFonts w:ascii="Palatino Linotype" w:hAnsi="Palatino Linotype"/>
              <w:sz w:val="22"/>
              <w:szCs w:val="22"/>
            </w:rPr>
          </w:rPrChange>
        </w:rPr>
        <w:t>тасди</w:t>
      </w:r>
      <w:r w:rsidRPr="00AE5AFF">
        <w:rPr>
          <w:rFonts w:ascii="Palatino Linotype" w:hAnsi="Palatino Linotype"/>
          <w:sz w:val="22"/>
          <w:szCs w:val="22"/>
          <w:lang w:val="tg-Cyrl-TJ"/>
        </w:rPr>
        <w:t>қ</w:t>
      </w:r>
      <w:r w:rsidRPr="003D3FF5">
        <w:rPr>
          <w:rFonts w:ascii="Palatino Linotype" w:hAnsi="Palatino Linotype"/>
          <w:sz w:val="22"/>
          <w:szCs w:val="22"/>
          <w:lang w:val="tg-Cyrl-TJ"/>
          <w:rPrChange w:id="2435" w:author="Гафуров Камолджон Азимджонович" w:date="2024-10-11T11:17:00Z" w16du:dateUtc="2024-10-11T06:17:00Z">
            <w:rPr>
              <w:rFonts w:ascii="Palatino Linotype" w:hAnsi="Palatino Linotype"/>
              <w:sz w:val="22"/>
              <w:szCs w:val="22"/>
            </w:rPr>
          </w:rPrChange>
        </w:rPr>
        <w:t xml:space="preserve"> карда мешавад.</w:t>
      </w:r>
    </w:p>
    <w:p w14:paraId="0EB4F9E5" w14:textId="77777777" w:rsidR="00474E78" w:rsidRPr="003D3FF5" w:rsidRDefault="00474E78" w:rsidP="00474E78">
      <w:pPr>
        <w:jc w:val="both"/>
        <w:rPr>
          <w:rFonts w:ascii="Palatino Linotype" w:hAnsi="Palatino Linotype"/>
          <w:sz w:val="22"/>
          <w:szCs w:val="22"/>
          <w:lang w:val="tg-Cyrl-TJ"/>
          <w:rPrChange w:id="2436" w:author="Гафуров Камолджон Азимджонович" w:date="2024-10-11T11:17:00Z" w16du:dateUtc="2024-10-11T06:17:00Z">
            <w:rPr>
              <w:rFonts w:ascii="Palatino Linotype" w:hAnsi="Palatino Linotype"/>
              <w:sz w:val="22"/>
              <w:szCs w:val="22"/>
            </w:rPr>
          </w:rPrChange>
        </w:rPr>
      </w:pPr>
    </w:p>
    <w:p w14:paraId="4FE387C1" w14:textId="77777777" w:rsidR="00474E78" w:rsidRPr="003D3FF5" w:rsidRDefault="00474E78" w:rsidP="00474E78">
      <w:pPr>
        <w:jc w:val="center"/>
        <w:rPr>
          <w:rFonts w:ascii="Palatino Linotype" w:hAnsi="Palatino Linotype"/>
          <w:b/>
          <w:sz w:val="22"/>
          <w:szCs w:val="22"/>
          <w:lang w:val="tg-Cyrl-TJ"/>
          <w:rPrChange w:id="2437" w:author="Гафуров Камолджон Азимджонович" w:date="2024-10-11T11:17:00Z" w16du:dateUtc="2024-10-11T06:17:00Z">
            <w:rPr>
              <w:rFonts w:ascii="Palatino Linotype" w:hAnsi="Palatino Linotype"/>
              <w:b/>
              <w:sz w:val="22"/>
              <w:szCs w:val="22"/>
            </w:rPr>
          </w:rPrChange>
        </w:rPr>
      </w:pPr>
      <w:r w:rsidRPr="003D3FF5">
        <w:rPr>
          <w:rFonts w:ascii="Palatino Linotype" w:hAnsi="Palatino Linotype"/>
          <w:b/>
          <w:sz w:val="22"/>
          <w:szCs w:val="22"/>
          <w:lang w:val="tg-Cyrl-TJ"/>
          <w:rPrChange w:id="2438" w:author="Гафуров Камолджон Азимджонович" w:date="2024-10-11T11:17:00Z" w16du:dateUtc="2024-10-11T06:17:00Z">
            <w:rPr>
              <w:rFonts w:ascii="Palatino Linotype" w:hAnsi="Palatino Linotype"/>
              <w:b/>
              <w:sz w:val="22"/>
              <w:szCs w:val="22"/>
              <w:lang w:val="en-US"/>
            </w:rPr>
          </w:rPrChange>
        </w:rPr>
        <w:t>VI</w:t>
      </w:r>
      <w:r w:rsidRPr="003D3FF5">
        <w:rPr>
          <w:rFonts w:ascii="Palatino Linotype" w:hAnsi="Palatino Linotype"/>
          <w:b/>
          <w:sz w:val="22"/>
          <w:szCs w:val="22"/>
          <w:lang w:val="tg-Cyrl-TJ"/>
          <w:rPrChange w:id="2439" w:author="Гафуров Камолджон Азимджонович" w:date="2024-10-11T11:17:00Z" w16du:dateUtc="2024-10-11T06:17:00Z">
            <w:rPr>
              <w:rFonts w:ascii="Palatino Linotype" w:hAnsi="Palatino Linotype"/>
              <w:b/>
              <w:sz w:val="22"/>
              <w:szCs w:val="22"/>
            </w:rPr>
          </w:rPrChange>
        </w:rPr>
        <w:t>.</w:t>
      </w:r>
      <w:r w:rsidRPr="00AE5AFF">
        <w:rPr>
          <w:rFonts w:ascii="Palatino Linotype" w:hAnsi="Palatino Linotype"/>
          <w:b/>
          <w:sz w:val="22"/>
          <w:szCs w:val="22"/>
          <w:lang w:val="tg-Cyrl-TJ"/>
        </w:rPr>
        <w:t>Ҳ</w:t>
      </w:r>
      <w:r w:rsidRPr="003D3FF5">
        <w:rPr>
          <w:rFonts w:ascii="Palatino Linotype" w:hAnsi="Palatino Linotype"/>
          <w:b/>
          <w:sz w:val="22"/>
          <w:szCs w:val="22"/>
          <w:lang w:val="tg-Cyrl-TJ"/>
          <w:rPrChange w:id="2440" w:author="Гафуров Камолджон Азимджонович" w:date="2024-10-11T11:17:00Z" w16du:dateUtc="2024-10-11T06:17:00Z">
            <w:rPr>
              <w:rFonts w:ascii="Palatino Linotype" w:hAnsi="Palatino Linotype"/>
              <w:b/>
              <w:sz w:val="22"/>
              <w:szCs w:val="22"/>
            </w:rPr>
          </w:rPrChange>
        </w:rPr>
        <w:t>авасмандгардон</w:t>
      </w:r>
      <w:r w:rsidRPr="00AE5AFF">
        <w:rPr>
          <w:rFonts w:ascii="Palatino Linotype" w:hAnsi="Palatino Linotype"/>
          <w:b/>
          <w:sz w:val="22"/>
          <w:szCs w:val="22"/>
          <w:lang w:val="tg-Cyrl-TJ"/>
        </w:rPr>
        <w:t>ӣ</w:t>
      </w:r>
      <w:r w:rsidRPr="003D3FF5">
        <w:rPr>
          <w:rFonts w:ascii="Palatino Linotype" w:hAnsi="Palatino Linotype"/>
          <w:b/>
          <w:sz w:val="22"/>
          <w:szCs w:val="22"/>
          <w:lang w:val="tg-Cyrl-TJ"/>
          <w:rPrChange w:id="2441" w:author="Гафуров Камолджон Азимджонович" w:date="2024-10-11T11:17:00Z" w16du:dateUtc="2024-10-11T06:17:00Z">
            <w:rPr>
              <w:rFonts w:ascii="Palatino Linotype" w:hAnsi="Palatino Linotype"/>
              <w:b/>
              <w:sz w:val="22"/>
              <w:szCs w:val="22"/>
            </w:rPr>
          </w:rPrChange>
        </w:rPr>
        <w:t xml:space="preserve"> барои муваффа</w:t>
      </w:r>
      <w:r w:rsidRPr="00AE5AFF">
        <w:rPr>
          <w:rFonts w:ascii="Palatino Linotype" w:hAnsi="Palatino Linotype"/>
          <w:b/>
          <w:sz w:val="22"/>
          <w:szCs w:val="22"/>
          <w:lang w:val="tg-Cyrl-TJ"/>
        </w:rPr>
        <w:t>қ</w:t>
      </w:r>
      <w:r w:rsidRPr="003D3FF5">
        <w:rPr>
          <w:rFonts w:ascii="Palatino Linotype" w:hAnsi="Palatino Linotype"/>
          <w:b/>
          <w:sz w:val="22"/>
          <w:szCs w:val="22"/>
          <w:lang w:val="tg-Cyrl-TJ"/>
          <w:rPrChange w:id="2442" w:author="Гафуров Камолджон Азимджонович" w:date="2024-10-11T11:17:00Z" w16du:dateUtc="2024-10-11T06:17:00Z">
            <w:rPr>
              <w:rFonts w:ascii="Palatino Linotype" w:hAnsi="Palatino Linotype"/>
              <w:b/>
              <w:sz w:val="22"/>
              <w:szCs w:val="22"/>
            </w:rPr>
          </w:rPrChange>
        </w:rPr>
        <w:t>ият</w:t>
      </w:r>
      <w:r w:rsidRPr="00AE5AFF">
        <w:rPr>
          <w:rFonts w:ascii="Palatino Linotype" w:hAnsi="Palatino Linotype"/>
          <w:b/>
          <w:sz w:val="22"/>
          <w:szCs w:val="22"/>
          <w:lang w:val="tg-Cyrl-TJ"/>
        </w:rPr>
        <w:t>ҳ</w:t>
      </w:r>
      <w:r w:rsidRPr="003D3FF5">
        <w:rPr>
          <w:rFonts w:ascii="Palatino Linotype" w:hAnsi="Palatino Linotype"/>
          <w:b/>
          <w:sz w:val="22"/>
          <w:szCs w:val="22"/>
          <w:lang w:val="tg-Cyrl-TJ"/>
          <w:rPrChange w:id="2443" w:author="Гафуров Камолджон Азимджонович" w:date="2024-10-11T11:17:00Z" w16du:dateUtc="2024-10-11T06:17:00Z">
            <w:rPr>
              <w:rFonts w:ascii="Palatino Linotype" w:hAnsi="Palatino Linotype"/>
              <w:b/>
              <w:sz w:val="22"/>
              <w:szCs w:val="22"/>
            </w:rPr>
          </w:rPrChange>
        </w:rPr>
        <w:t>ои кор</w:t>
      </w:r>
      <w:r w:rsidRPr="00AE5AFF">
        <w:rPr>
          <w:rFonts w:ascii="Palatino Linotype" w:hAnsi="Palatino Linotype"/>
          <w:b/>
          <w:sz w:val="22"/>
          <w:szCs w:val="22"/>
          <w:lang w:val="tg-Cyrl-TJ"/>
        </w:rPr>
        <w:t>ӣ</w:t>
      </w:r>
    </w:p>
    <w:p w14:paraId="66DBD9FB" w14:textId="77777777" w:rsidR="00474E78" w:rsidRPr="003D3FF5" w:rsidRDefault="00474E78" w:rsidP="00474E78">
      <w:pPr>
        <w:jc w:val="both"/>
        <w:rPr>
          <w:rFonts w:ascii="Palatino Linotype" w:hAnsi="Palatino Linotype"/>
          <w:sz w:val="22"/>
          <w:szCs w:val="22"/>
          <w:lang w:val="tg-Cyrl-TJ"/>
          <w:rPrChange w:id="2444" w:author="Гафуров Камолджон Азимджонович" w:date="2024-10-11T11:17:00Z" w16du:dateUtc="2024-10-11T06:17:00Z">
            <w:rPr>
              <w:rFonts w:ascii="Palatino Linotype" w:hAnsi="Palatino Linotype"/>
              <w:sz w:val="22"/>
              <w:szCs w:val="22"/>
            </w:rPr>
          </w:rPrChange>
        </w:rPr>
      </w:pPr>
      <w:r w:rsidRPr="003D3FF5">
        <w:rPr>
          <w:rFonts w:ascii="Palatino Linotype" w:hAnsi="Palatino Linotype"/>
          <w:sz w:val="22"/>
          <w:szCs w:val="22"/>
          <w:lang w:val="tg-Cyrl-TJ"/>
          <w:rPrChange w:id="2445" w:author="Гафуров Камолджон Азимджонович" w:date="2024-10-11T11:17:00Z" w16du:dateUtc="2024-10-11T06:17:00Z">
            <w:rPr>
              <w:rFonts w:ascii="Palatino Linotype" w:hAnsi="Palatino Linotype"/>
              <w:sz w:val="22"/>
              <w:szCs w:val="22"/>
            </w:rPr>
          </w:rPrChange>
        </w:rPr>
        <w:t>6.1.Барои и</w:t>
      </w:r>
      <w:r w:rsidRPr="00AE5AFF">
        <w:rPr>
          <w:rFonts w:ascii="Palatino Linotype" w:hAnsi="Palatino Linotype"/>
          <w:sz w:val="22"/>
          <w:szCs w:val="22"/>
          <w:lang w:val="tg-Cyrl-TJ"/>
        </w:rPr>
        <w:t>ҷ</w:t>
      </w:r>
      <w:r w:rsidRPr="003D3FF5">
        <w:rPr>
          <w:rFonts w:ascii="Palatino Linotype" w:hAnsi="Palatino Linotype"/>
          <w:sz w:val="22"/>
          <w:szCs w:val="22"/>
          <w:lang w:val="tg-Cyrl-TJ"/>
          <w:rPrChange w:id="2446" w:author="Гафуров Камолджон Азимджонович" w:date="2024-10-11T11:17:00Z" w16du:dateUtc="2024-10-11T06:17:00Z">
            <w:rPr>
              <w:rFonts w:ascii="Palatino Linotype" w:hAnsi="Palatino Linotype"/>
              <w:sz w:val="22"/>
              <w:szCs w:val="22"/>
            </w:rPr>
          </w:rPrChange>
        </w:rPr>
        <w:t xml:space="preserve">рои </w:t>
      </w:r>
      <w:r w:rsidRPr="00AE5AFF">
        <w:rPr>
          <w:rFonts w:ascii="Palatino Linotype" w:hAnsi="Palatino Linotype"/>
          <w:sz w:val="22"/>
          <w:szCs w:val="22"/>
          <w:lang w:val="tg-Cyrl-TJ"/>
        </w:rPr>
        <w:t>ӯҳ</w:t>
      </w:r>
      <w:r w:rsidRPr="003D3FF5">
        <w:rPr>
          <w:rFonts w:ascii="Palatino Linotype" w:hAnsi="Palatino Linotype"/>
          <w:sz w:val="22"/>
          <w:szCs w:val="22"/>
          <w:lang w:val="tg-Cyrl-TJ"/>
          <w:rPrChange w:id="2447" w:author="Гафуров Камолджон Азимджонович" w:date="2024-10-11T11:17:00Z" w16du:dateUtc="2024-10-11T06:17:00Z">
            <w:rPr>
              <w:rFonts w:ascii="Palatino Linotype" w:hAnsi="Palatino Linotype"/>
              <w:sz w:val="22"/>
              <w:szCs w:val="22"/>
            </w:rPr>
          </w:rPrChange>
        </w:rPr>
        <w:t>дадори</w:t>
      </w:r>
      <w:r w:rsidRPr="00AE5AFF">
        <w:rPr>
          <w:rFonts w:ascii="Palatino Linotype" w:hAnsi="Palatino Linotype"/>
          <w:sz w:val="22"/>
          <w:szCs w:val="22"/>
          <w:lang w:val="tg-Cyrl-TJ"/>
        </w:rPr>
        <w:t>ҳ</w:t>
      </w:r>
      <w:r w:rsidRPr="003D3FF5">
        <w:rPr>
          <w:rFonts w:ascii="Palatino Linotype" w:hAnsi="Palatino Linotype"/>
          <w:sz w:val="22"/>
          <w:szCs w:val="22"/>
          <w:lang w:val="tg-Cyrl-TJ"/>
          <w:rPrChange w:id="2448" w:author="Гафуров Камолджон Азимджонович" w:date="2024-10-11T11:17:00Z" w16du:dateUtc="2024-10-11T06:17:00Z">
            <w:rPr>
              <w:rFonts w:ascii="Palatino Linotype" w:hAnsi="Palatino Linotype"/>
              <w:sz w:val="22"/>
              <w:szCs w:val="22"/>
            </w:rPr>
          </w:rPrChange>
        </w:rPr>
        <w:t>ои ме</w:t>
      </w:r>
      <w:r w:rsidRPr="00AE5AFF">
        <w:rPr>
          <w:rFonts w:ascii="Palatino Linotype" w:hAnsi="Palatino Linotype"/>
          <w:sz w:val="22"/>
          <w:szCs w:val="22"/>
          <w:lang w:val="tg-Cyrl-TJ"/>
        </w:rPr>
        <w:t>ҳ</w:t>
      </w:r>
      <w:r w:rsidRPr="003D3FF5">
        <w:rPr>
          <w:rFonts w:ascii="Palatino Linotype" w:hAnsi="Palatino Linotype"/>
          <w:sz w:val="22"/>
          <w:szCs w:val="22"/>
          <w:lang w:val="tg-Cyrl-TJ"/>
          <w:rPrChange w:id="2449" w:author="Гафуров Камолджон Азимджонович" w:date="2024-10-11T11:17:00Z" w16du:dateUtc="2024-10-11T06:17:00Z">
            <w:rPr>
              <w:rFonts w:ascii="Palatino Linotype" w:hAnsi="Palatino Linotype"/>
              <w:sz w:val="22"/>
              <w:szCs w:val="22"/>
            </w:rPr>
          </w:rPrChange>
        </w:rPr>
        <w:t>нат</w:t>
      </w:r>
      <w:r w:rsidRPr="00AE5AFF">
        <w:rPr>
          <w:rFonts w:ascii="Palatino Linotype" w:hAnsi="Palatino Linotype"/>
          <w:sz w:val="22"/>
          <w:szCs w:val="22"/>
          <w:lang w:val="tg-Cyrl-TJ"/>
        </w:rPr>
        <w:t>ӣ</w:t>
      </w:r>
      <w:r w:rsidRPr="003D3FF5">
        <w:rPr>
          <w:rFonts w:ascii="Palatino Linotype" w:hAnsi="Palatino Linotype"/>
          <w:sz w:val="22"/>
          <w:szCs w:val="22"/>
          <w:lang w:val="tg-Cyrl-TJ"/>
          <w:rPrChange w:id="2450" w:author="Гафуров Камолджон Азимджонович" w:date="2024-10-11T11:17:00Z" w16du:dateUtc="2024-10-11T06:17:00Z">
            <w:rPr>
              <w:rFonts w:ascii="Palatino Linotype" w:hAnsi="Palatino Linotype"/>
              <w:sz w:val="22"/>
              <w:szCs w:val="22"/>
            </w:rPr>
          </w:rPrChange>
        </w:rPr>
        <w:t>, фаъолияти дурудароз ва бену</w:t>
      </w:r>
      <w:r w:rsidRPr="00AE5AFF">
        <w:rPr>
          <w:rFonts w:ascii="Palatino Linotype" w:hAnsi="Palatino Linotype"/>
          <w:sz w:val="22"/>
          <w:szCs w:val="22"/>
          <w:lang w:val="tg-Cyrl-TJ"/>
        </w:rPr>
        <w:t>қ</w:t>
      </w:r>
      <w:r w:rsidRPr="003D3FF5">
        <w:rPr>
          <w:rFonts w:ascii="Palatino Linotype" w:hAnsi="Palatino Linotype"/>
          <w:sz w:val="22"/>
          <w:szCs w:val="22"/>
          <w:lang w:val="tg-Cyrl-TJ"/>
          <w:rPrChange w:id="2451" w:author="Гафуров Камолджон Азимджонович" w:date="2024-10-11T11:17:00Z" w16du:dateUtc="2024-10-11T06:17:00Z">
            <w:rPr>
              <w:rFonts w:ascii="Palatino Linotype" w:hAnsi="Palatino Linotype"/>
              <w:sz w:val="22"/>
              <w:szCs w:val="22"/>
            </w:rPr>
          </w:rPrChange>
        </w:rPr>
        <w:t>сон, навовар</w:t>
      </w:r>
      <w:r w:rsidRPr="00AE5AFF">
        <w:rPr>
          <w:rFonts w:ascii="Palatino Linotype" w:hAnsi="Palatino Linotype"/>
          <w:sz w:val="22"/>
          <w:szCs w:val="22"/>
          <w:lang w:val="tg-Cyrl-TJ"/>
        </w:rPr>
        <w:t>ӣ</w:t>
      </w:r>
      <w:r w:rsidRPr="003D3FF5">
        <w:rPr>
          <w:rFonts w:ascii="Palatino Linotype" w:hAnsi="Palatino Linotype"/>
          <w:sz w:val="22"/>
          <w:szCs w:val="22"/>
          <w:lang w:val="tg-Cyrl-TJ"/>
          <w:rPrChange w:id="2452" w:author="Гафуров Камолджон Азимджонович" w:date="2024-10-11T11:17:00Z" w16du:dateUtc="2024-10-11T06:17:00Z">
            <w:rPr>
              <w:rFonts w:ascii="Palatino Linotype" w:hAnsi="Palatino Linotype"/>
              <w:sz w:val="22"/>
              <w:szCs w:val="22"/>
            </w:rPr>
          </w:rPrChange>
        </w:rPr>
        <w:t xml:space="preserve"> дар кор ва барои дигар дастовард</w:t>
      </w:r>
      <w:r w:rsidRPr="00AE5AFF">
        <w:rPr>
          <w:rFonts w:ascii="Palatino Linotype" w:hAnsi="Palatino Linotype"/>
          <w:sz w:val="22"/>
          <w:szCs w:val="22"/>
          <w:lang w:val="tg-Cyrl-TJ"/>
        </w:rPr>
        <w:t>ҳ</w:t>
      </w:r>
      <w:r w:rsidRPr="003D3FF5">
        <w:rPr>
          <w:rFonts w:ascii="Palatino Linotype" w:hAnsi="Palatino Linotype"/>
          <w:sz w:val="22"/>
          <w:szCs w:val="22"/>
          <w:lang w:val="tg-Cyrl-TJ"/>
          <w:rPrChange w:id="2453" w:author="Гафуров Камолджон Азимджонович" w:date="2024-10-11T11:17:00Z" w16du:dateUtc="2024-10-11T06:17:00Z">
            <w:rPr>
              <w:rFonts w:ascii="Palatino Linotype" w:hAnsi="Palatino Linotype"/>
              <w:sz w:val="22"/>
              <w:szCs w:val="22"/>
            </w:rPr>
          </w:rPrChange>
        </w:rPr>
        <w:t>ои ме</w:t>
      </w:r>
      <w:r w:rsidRPr="00AE5AFF">
        <w:rPr>
          <w:rFonts w:ascii="Palatino Linotype" w:hAnsi="Palatino Linotype"/>
          <w:sz w:val="22"/>
          <w:szCs w:val="22"/>
          <w:lang w:val="tg-Cyrl-TJ"/>
        </w:rPr>
        <w:t>ҳ</w:t>
      </w:r>
      <w:r w:rsidRPr="003D3FF5">
        <w:rPr>
          <w:rFonts w:ascii="Palatino Linotype" w:hAnsi="Palatino Linotype"/>
          <w:sz w:val="22"/>
          <w:szCs w:val="22"/>
          <w:lang w:val="tg-Cyrl-TJ"/>
          <w:rPrChange w:id="2454" w:author="Гафуров Камолджон Азимджонович" w:date="2024-10-11T11:17:00Z" w16du:dateUtc="2024-10-11T06:17:00Z">
            <w:rPr>
              <w:rFonts w:ascii="Palatino Linotype" w:hAnsi="Palatino Linotype"/>
              <w:sz w:val="22"/>
              <w:szCs w:val="22"/>
            </w:rPr>
          </w:rPrChange>
        </w:rPr>
        <w:t>нат</w:t>
      </w:r>
      <w:r w:rsidRPr="00AE5AFF">
        <w:rPr>
          <w:rFonts w:ascii="Palatino Linotype" w:hAnsi="Palatino Linotype"/>
          <w:sz w:val="22"/>
          <w:szCs w:val="22"/>
          <w:lang w:val="tg-Cyrl-TJ"/>
        </w:rPr>
        <w:t>ӣ</w:t>
      </w:r>
      <w:r w:rsidRPr="003D3FF5">
        <w:rPr>
          <w:rFonts w:ascii="Palatino Linotype" w:hAnsi="Palatino Linotype"/>
          <w:sz w:val="22"/>
          <w:szCs w:val="22"/>
          <w:lang w:val="tg-Cyrl-TJ"/>
          <w:rPrChange w:id="2455" w:author="Гафуров Камолджон Азимджонович" w:date="2024-10-11T11:17:00Z" w16du:dateUtc="2024-10-11T06:17:00Z">
            <w:rPr>
              <w:rFonts w:ascii="Palatino Linotype" w:hAnsi="Palatino Linotype"/>
              <w:sz w:val="22"/>
              <w:szCs w:val="22"/>
            </w:rPr>
          </w:rPrChange>
        </w:rPr>
        <w:t xml:space="preserve"> нисбати кормандони Бонк чунин </w:t>
      </w:r>
      <w:r w:rsidRPr="00AE5AFF">
        <w:rPr>
          <w:rFonts w:ascii="Palatino Linotype" w:hAnsi="Palatino Linotype"/>
          <w:sz w:val="22"/>
          <w:szCs w:val="22"/>
          <w:lang w:val="tg-Cyrl-TJ"/>
        </w:rPr>
        <w:t>ҳ</w:t>
      </w:r>
      <w:r w:rsidRPr="003D3FF5">
        <w:rPr>
          <w:rFonts w:ascii="Palatino Linotype" w:hAnsi="Palatino Linotype"/>
          <w:sz w:val="22"/>
          <w:szCs w:val="22"/>
          <w:lang w:val="tg-Cyrl-TJ"/>
          <w:rPrChange w:id="2456" w:author="Гафуров Камолджон Азимджонович" w:date="2024-10-11T11:17:00Z" w16du:dateUtc="2024-10-11T06:17:00Z">
            <w:rPr>
              <w:rFonts w:ascii="Palatino Linotype" w:hAnsi="Palatino Linotype"/>
              <w:sz w:val="22"/>
              <w:szCs w:val="22"/>
            </w:rPr>
          </w:rPrChange>
        </w:rPr>
        <w:t>авасмандкуни</w:t>
      </w:r>
      <w:r w:rsidRPr="00AE5AFF">
        <w:rPr>
          <w:rFonts w:ascii="Palatino Linotype" w:hAnsi="Palatino Linotype"/>
          <w:sz w:val="22"/>
          <w:szCs w:val="22"/>
          <w:lang w:val="tg-Cyrl-TJ"/>
        </w:rPr>
        <w:t>ҳ</w:t>
      </w:r>
      <w:r w:rsidRPr="003D3FF5">
        <w:rPr>
          <w:rFonts w:ascii="Palatino Linotype" w:hAnsi="Palatino Linotype"/>
          <w:sz w:val="22"/>
          <w:szCs w:val="22"/>
          <w:lang w:val="tg-Cyrl-TJ"/>
          <w:rPrChange w:id="2457" w:author="Гафуров Камолджон Азимджонович" w:date="2024-10-11T11:17:00Z" w16du:dateUtc="2024-10-11T06:17:00Z">
            <w:rPr>
              <w:rFonts w:ascii="Palatino Linotype" w:hAnsi="Palatino Linotype"/>
              <w:sz w:val="22"/>
              <w:szCs w:val="22"/>
            </w:rPr>
          </w:rPrChange>
        </w:rPr>
        <w:t>о амал</w:t>
      </w:r>
      <w:r w:rsidRPr="00AE5AFF">
        <w:rPr>
          <w:rFonts w:ascii="Palatino Linotype" w:hAnsi="Palatino Linotype"/>
          <w:sz w:val="22"/>
          <w:szCs w:val="22"/>
          <w:lang w:val="tg-Cyrl-TJ"/>
        </w:rPr>
        <w:t>ӣ</w:t>
      </w:r>
      <w:r w:rsidRPr="003D3FF5">
        <w:rPr>
          <w:rFonts w:ascii="Palatino Linotype" w:hAnsi="Palatino Linotype"/>
          <w:sz w:val="22"/>
          <w:szCs w:val="22"/>
          <w:lang w:val="tg-Cyrl-TJ"/>
          <w:rPrChange w:id="2458" w:author="Гафуров Камолджон Азимджонович" w:date="2024-10-11T11:17:00Z" w16du:dateUtc="2024-10-11T06:17:00Z">
            <w:rPr>
              <w:rFonts w:ascii="Palatino Linotype" w:hAnsi="Palatino Linotype"/>
              <w:sz w:val="22"/>
              <w:szCs w:val="22"/>
            </w:rPr>
          </w:rPrChange>
        </w:rPr>
        <w:t xml:space="preserve"> карда мешаванд:</w:t>
      </w:r>
    </w:p>
    <w:p w14:paraId="1B4652B2" w14:textId="77777777" w:rsidR="00474E78" w:rsidRPr="00AE5AFF" w:rsidRDefault="00474E78" w:rsidP="00204444">
      <w:pPr>
        <w:ind w:firstLine="284"/>
        <w:jc w:val="both"/>
        <w:rPr>
          <w:rFonts w:ascii="Palatino Linotype" w:hAnsi="Palatino Linotype"/>
          <w:sz w:val="22"/>
          <w:szCs w:val="22"/>
        </w:rPr>
      </w:pPr>
      <w:r w:rsidRPr="00AE5AFF">
        <w:rPr>
          <w:rFonts w:ascii="Palatino Linotype" w:hAnsi="Palatino Linotype"/>
          <w:sz w:val="22"/>
          <w:szCs w:val="22"/>
        </w:rPr>
        <w:t xml:space="preserve">1. </w:t>
      </w:r>
      <w:proofErr w:type="spellStart"/>
      <w:r w:rsidRPr="00AE5AFF">
        <w:rPr>
          <w:rFonts w:ascii="Palatino Linotype" w:hAnsi="Palatino Linotype"/>
          <w:sz w:val="22"/>
          <w:szCs w:val="22"/>
        </w:rPr>
        <w:t>Эълони</w:t>
      </w:r>
      <w:proofErr w:type="spellEnd"/>
      <w:r w:rsidRPr="00AE5AFF">
        <w:rPr>
          <w:rFonts w:ascii="Palatino Linotype" w:hAnsi="Palatino Linotype"/>
          <w:sz w:val="22"/>
          <w:szCs w:val="22"/>
        </w:rPr>
        <w:t xml:space="preserve"> Ра</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матнома</w:t>
      </w:r>
      <w:proofErr w:type="spellEnd"/>
      <w:r w:rsidRPr="00AE5AFF">
        <w:rPr>
          <w:rFonts w:ascii="Palatino Linotype" w:hAnsi="Palatino Linotype"/>
          <w:sz w:val="22"/>
          <w:szCs w:val="22"/>
        </w:rPr>
        <w:t>;</w:t>
      </w:r>
    </w:p>
    <w:p w14:paraId="73DF2857" w14:textId="77777777" w:rsidR="00474E78" w:rsidRPr="00AE5AFF" w:rsidRDefault="00474E78" w:rsidP="00204444">
      <w:pPr>
        <w:ind w:firstLine="284"/>
        <w:jc w:val="both"/>
        <w:rPr>
          <w:rFonts w:ascii="Palatino Linotype" w:hAnsi="Palatino Linotype"/>
          <w:sz w:val="22"/>
          <w:szCs w:val="22"/>
        </w:rPr>
      </w:pPr>
      <w:r w:rsidRPr="00AE5AFF">
        <w:rPr>
          <w:rFonts w:ascii="Palatino Linotype" w:hAnsi="Palatino Linotype"/>
          <w:sz w:val="22"/>
          <w:szCs w:val="22"/>
        </w:rPr>
        <w:t xml:space="preserve">2. </w:t>
      </w:r>
      <w:proofErr w:type="spellStart"/>
      <w:r w:rsidRPr="00AE5AFF">
        <w:rPr>
          <w:rFonts w:ascii="Palatino Linotype" w:hAnsi="Palatino Linotype"/>
          <w:sz w:val="22"/>
          <w:szCs w:val="22"/>
        </w:rPr>
        <w:t>Ифтихорнома</w:t>
      </w:r>
      <w:proofErr w:type="spellEnd"/>
    </w:p>
    <w:p w14:paraId="531B7BDA" w14:textId="77777777" w:rsidR="00474E78" w:rsidRPr="00AE5AFF" w:rsidRDefault="00474E78" w:rsidP="00204444">
      <w:pPr>
        <w:ind w:firstLine="284"/>
        <w:jc w:val="both"/>
        <w:rPr>
          <w:rFonts w:ascii="Palatino Linotype" w:hAnsi="Palatino Linotype"/>
          <w:sz w:val="22"/>
          <w:szCs w:val="22"/>
        </w:rPr>
      </w:pPr>
      <w:r w:rsidRPr="00AE5AFF">
        <w:rPr>
          <w:rFonts w:ascii="Palatino Linotype" w:hAnsi="Palatino Linotype"/>
          <w:sz w:val="22"/>
          <w:szCs w:val="22"/>
        </w:rPr>
        <w:t xml:space="preserve">3. </w:t>
      </w:r>
      <w:proofErr w:type="spellStart"/>
      <w:r w:rsidRPr="00AE5AFF">
        <w:rPr>
          <w:rFonts w:ascii="Palatino Linotype" w:hAnsi="Palatino Linotype"/>
          <w:sz w:val="22"/>
          <w:szCs w:val="22"/>
        </w:rPr>
        <w:t>Мукофотонидан</w:t>
      </w:r>
      <w:proofErr w:type="spellEnd"/>
      <w:r w:rsidRPr="00AE5AFF">
        <w:rPr>
          <w:rFonts w:ascii="Palatino Linotype" w:hAnsi="Palatino Linotype"/>
          <w:sz w:val="22"/>
          <w:szCs w:val="22"/>
        </w:rPr>
        <w:t xml:space="preserve"> бо </w:t>
      </w:r>
      <w:r w:rsidRPr="00AE5AFF">
        <w:rPr>
          <w:rFonts w:ascii="Palatino Linotype" w:hAnsi="Palatino Linotype"/>
          <w:sz w:val="22"/>
          <w:szCs w:val="22"/>
          <w:lang w:val="tg-Cyrl-TJ"/>
        </w:rPr>
        <w:t>қ</w:t>
      </w:r>
      <w:proofErr w:type="spellStart"/>
      <w:r w:rsidRPr="00AE5AFF">
        <w:rPr>
          <w:rFonts w:ascii="Palatino Linotype" w:hAnsi="Palatino Linotype"/>
          <w:sz w:val="22"/>
          <w:szCs w:val="22"/>
        </w:rPr>
        <w:t>арори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Раёсат</w:t>
      </w:r>
      <w:proofErr w:type="spellEnd"/>
      <w:r w:rsidRPr="00AE5AFF">
        <w:rPr>
          <w:rFonts w:ascii="Palatino Linotype" w:hAnsi="Palatino Linotype"/>
          <w:sz w:val="22"/>
          <w:szCs w:val="22"/>
        </w:rPr>
        <w:t>;</w:t>
      </w:r>
    </w:p>
    <w:p w14:paraId="606B49E9" w14:textId="77777777" w:rsidR="00474E78" w:rsidRPr="00AE5AFF" w:rsidRDefault="00474E78" w:rsidP="00204444">
      <w:pPr>
        <w:ind w:firstLine="284"/>
        <w:jc w:val="both"/>
        <w:rPr>
          <w:rFonts w:ascii="Palatino Linotype" w:hAnsi="Palatino Linotype"/>
          <w:sz w:val="22"/>
          <w:szCs w:val="22"/>
        </w:rPr>
      </w:pPr>
      <w:r w:rsidRPr="00AE5AFF">
        <w:rPr>
          <w:rFonts w:ascii="Palatino Linotype" w:hAnsi="Palatino Linotype"/>
          <w:sz w:val="22"/>
          <w:szCs w:val="22"/>
        </w:rPr>
        <w:t xml:space="preserve">4. </w:t>
      </w:r>
      <w:proofErr w:type="spellStart"/>
      <w:r w:rsidRPr="00AE5AFF">
        <w:rPr>
          <w:rFonts w:ascii="Palatino Linotype" w:hAnsi="Palatino Linotype"/>
          <w:sz w:val="22"/>
          <w:szCs w:val="22"/>
        </w:rPr>
        <w:t>Мукофотонидан</w:t>
      </w:r>
      <w:proofErr w:type="spellEnd"/>
      <w:r w:rsidRPr="00AE5AFF">
        <w:rPr>
          <w:rFonts w:ascii="Palatino Linotype" w:hAnsi="Palatino Linotype"/>
          <w:sz w:val="22"/>
          <w:szCs w:val="22"/>
        </w:rPr>
        <w:t xml:space="preserve"> бо т</w:t>
      </w:r>
      <w:r w:rsidRPr="00AE5AFF">
        <w:rPr>
          <w:rFonts w:ascii="Palatino Linotype" w:hAnsi="Palatino Linotype"/>
          <w:sz w:val="22"/>
          <w:szCs w:val="22"/>
          <w:lang w:val="tg-Cyrl-TJ"/>
        </w:rPr>
        <w:t>ӯҳ</w:t>
      </w:r>
      <w:r w:rsidRPr="00AE5AFF">
        <w:rPr>
          <w:rFonts w:ascii="Palatino Linotype" w:hAnsi="Palatino Linotype"/>
          <w:sz w:val="22"/>
          <w:szCs w:val="22"/>
        </w:rPr>
        <w:t>фа</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ои</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қ</w:t>
      </w:r>
      <w:proofErr w:type="spellStart"/>
      <w:r w:rsidRPr="00AE5AFF">
        <w:rPr>
          <w:rFonts w:ascii="Palatino Linotype" w:hAnsi="Palatino Linotype"/>
          <w:sz w:val="22"/>
          <w:szCs w:val="22"/>
        </w:rPr>
        <w:t>иматнок</w:t>
      </w:r>
      <w:proofErr w:type="spellEnd"/>
      <w:r w:rsidRPr="00AE5AFF">
        <w:rPr>
          <w:rFonts w:ascii="Palatino Linotype" w:hAnsi="Palatino Linotype"/>
          <w:sz w:val="22"/>
          <w:szCs w:val="22"/>
        </w:rPr>
        <w:t>;</w:t>
      </w:r>
    </w:p>
    <w:p w14:paraId="0EFF692E" w14:textId="77777777" w:rsidR="00474E78" w:rsidRPr="00AE5AFF" w:rsidRDefault="00474E78" w:rsidP="00474E78">
      <w:pPr>
        <w:jc w:val="both"/>
        <w:rPr>
          <w:rFonts w:ascii="Palatino Linotype" w:hAnsi="Palatino Linotype"/>
          <w:sz w:val="22"/>
          <w:szCs w:val="22"/>
        </w:rPr>
      </w:pPr>
      <w:r w:rsidRPr="00AE5AFF">
        <w:rPr>
          <w:rFonts w:ascii="Palatino Linotype" w:hAnsi="Palatino Linotype"/>
          <w:sz w:val="22"/>
          <w:szCs w:val="22"/>
        </w:rPr>
        <w:t>6.</w:t>
      </w:r>
      <w:proofErr w:type="gramStart"/>
      <w:r w:rsidRPr="00AE5AFF">
        <w:rPr>
          <w:rFonts w:ascii="Palatino Linotype" w:hAnsi="Palatino Linotype"/>
          <w:sz w:val="22"/>
          <w:szCs w:val="22"/>
        </w:rPr>
        <w:t>2.</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авасмандкуни</w:t>
      </w:r>
      <w:proofErr w:type="spellEnd"/>
      <w:r w:rsidRPr="00AE5AFF">
        <w:rPr>
          <w:rFonts w:ascii="Palatino Linotype" w:hAnsi="Palatino Linotype"/>
          <w:sz w:val="22"/>
          <w:szCs w:val="22"/>
          <w:lang w:val="tg-Cyrl-TJ"/>
        </w:rPr>
        <w:t>ҳ</w:t>
      </w:r>
      <w:r w:rsidRPr="00AE5AFF">
        <w:rPr>
          <w:rFonts w:ascii="Palatino Linotype" w:hAnsi="Palatino Linotype"/>
          <w:sz w:val="22"/>
          <w:szCs w:val="22"/>
        </w:rPr>
        <w:t>о</w:t>
      </w:r>
      <w:proofErr w:type="gramEnd"/>
      <w:r w:rsidRPr="00AE5AFF">
        <w:rPr>
          <w:rFonts w:ascii="Palatino Linotype" w:hAnsi="Palatino Linotype"/>
          <w:sz w:val="22"/>
          <w:szCs w:val="22"/>
        </w:rPr>
        <w:t xml:space="preserve"> бо </w:t>
      </w:r>
      <w:proofErr w:type="spellStart"/>
      <w:r w:rsidRPr="00AE5AFF">
        <w:rPr>
          <w:rFonts w:ascii="Palatino Linotype" w:hAnsi="Palatino Linotype"/>
          <w:sz w:val="22"/>
          <w:szCs w:val="22"/>
        </w:rPr>
        <w:t>фармони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Бонк</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эълон</w:t>
      </w:r>
      <w:proofErr w:type="spellEnd"/>
      <w:r w:rsidRPr="00AE5AFF">
        <w:rPr>
          <w:rFonts w:ascii="Palatino Linotype" w:hAnsi="Palatino Linotype"/>
          <w:sz w:val="22"/>
          <w:szCs w:val="22"/>
        </w:rPr>
        <w:t xml:space="preserve"> карда </w:t>
      </w:r>
      <w:proofErr w:type="spellStart"/>
      <w:r w:rsidRPr="00AE5AFF">
        <w:rPr>
          <w:rFonts w:ascii="Palatino Linotype" w:hAnsi="Palatino Linotype"/>
          <w:sz w:val="22"/>
          <w:szCs w:val="22"/>
        </w:rPr>
        <w:t>шуда</w:t>
      </w:r>
      <w:proofErr w:type="spellEnd"/>
      <w:r w:rsidRPr="00AE5AFF">
        <w:rPr>
          <w:rFonts w:ascii="Palatino Linotype" w:hAnsi="Palatino Linotype"/>
          <w:sz w:val="22"/>
          <w:szCs w:val="22"/>
        </w:rPr>
        <w:t xml:space="preserve">, ба </w:t>
      </w:r>
      <w:proofErr w:type="spellStart"/>
      <w:r w:rsidRPr="00AE5AFF">
        <w:rPr>
          <w:rFonts w:ascii="Palatino Linotype" w:hAnsi="Palatino Linotype"/>
          <w:sz w:val="22"/>
          <w:szCs w:val="22"/>
        </w:rPr>
        <w:t>маълумоти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тамоми</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ҷ</w:t>
      </w:r>
      <w:proofErr w:type="spellStart"/>
      <w:r w:rsidRPr="00AE5AFF">
        <w:rPr>
          <w:rFonts w:ascii="Palatino Linotype" w:hAnsi="Palatino Linotype"/>
          <w:sz w:val="22"/>
          <w:szCs w:val="22"/>
        </w:rPr>
        <w:t>омеаи</w:t>
      </w:r>
      <w:proofErr w:type="spellEnd"/>
      <w:r w:rsidRPr="00AE5AFF">
        <w:rPr>
          <w:rFonts w:ascii="Palatino Linotype" w:hAnsi="Palatino Linotype"/>
          <w:sz w:val="22"/>
          <w:szCs w:val="22"/>
        </w:rPr>
        <w:t xml:space="preserve"> ме</w:t>
      </w:r>
      <w:r w:rsidRPr="00AE5AFF">
        <w:rPr>
          <w:rFonts w:ascii="Palatino Linotype" w:hAnsi="Palatino Linotype"/>
          <w:sz w:val="22"/>
          <w:szCs w:val="22"/>
          <w:lang w:val="tg-Cyrl-TJ"/>
        </w:rPr>
        <w:t>ҳ</w:t>
      </w:r>
      <w:r w:rsidRPr="00AE5AFF">
        <w:rPr>
          <w:rFonts w:ascii="Palatino Linotype" w:hAnsi="Palatino Linotype"/>
          <w:sz w:val="22"/>
          <w:szCs w:val="22"/>
        </w:rPr>
        <w:t>нат</w:t>
      </w:r>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расонида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мешавад</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ба </w:t>
      </w:r>
      <w:proofErr w:type="spellStart"/>
      <w:r w:rsidRPr="00AE5AFF">
        <w:rPr>
          <w:rFonts w:ascii="Palatino Linotype" w:hAnsi="Palatino Linotype"/>
          <w:sz w:val="22"/>
          <w:szCs w:val="22"/>
        </w:rPr>
        <w:t>дафтарчаи</w:t>
      </w:r>
      <w:proofErr w:type="spellEnd"/>
      <w:r w:rsidRPr="00AE5AFF">
        <w:rPr>
          <w:rFonts w:ascii="Palatino Linotype" w:hAnsi="Palatino Linotype"/>
          <w:sz w:val="22"/>
          <w:szCs w:val="22"/>
        </w:rPr>
        <w:t xml:space="preserve"> ме</w:t>
      </w:r>
      <w:r w:rsidRPr="00AE5AFF">
        <w:rPr>
          <w:rFonts w:ascii="Palatino Linotype" w:hAnsi="Palatino Linotype"/>
          <w:sz w:val="22"/>
          <w:szCs w:val="22"/>
          <w:lang w:val="tg-Cyrl-TJ"/>
        </w:rPr>
        <w:t>ҳ</w:t>
      </w:r>
      <w:r w:rsidRPr="00AE5AFF">
        <w:rPr>
          <w:rFonts w:ascii="Palatino Linotype" w:hAnsi="Palatino Linotype"/>
          <w:sz w:val="22"/>
          <w:szCs w:val="22"/>
        </w:rPr>
        <w:t>нат</w:t>
      </w:r>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сабт</w:t>
      </w:r>
      <w:proofErr w:type="spellEnd"/>
      <w:r w:rsidRPr="00AE5AFF">
        <w:rPr>
          <w:rFonts w:ascii="Palatino Linotype" w:hAnsi="Palatino Linotype"/>
          <w:sz w:val="22"/>
          <w:szCs w:val="22"/>
        </w:rPr>
        <w:t xml:space="preserve"> карда </w:t>
      </w:r>
      <w:proofErr w:type="spellStart"/>
      <w:r w:rsidRPr="00AE5AFF">
        <w:rPr>
          <w:rFonts w:ascii="Palatino Linotype" w:hAnsi="Palatino Linotype"/>
          <w:sz w:val="22"/>
          <w:szCs w:val="22"/>
        </w:rPr>
        <w:t>мешавад</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ангоми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андешидани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чора</w:t>
      </w:r>
      <w:proofErr w:type="spellEnd"/>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ои</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авасмандкун</w:t>
      </w:r>
      <w:proofErr w:type="spellEnd"/>
      <w:r w:rsidRPr="00AE5AFF">
        <w:rPr>
          <w:rFonts w:ascii="Palatino Linotype" w:hAnsi="Palatino Linotype"/>
          <w:sz w:val="22"/>
          <w:szCs w:val="22"/>
          <w:lang w:val="tg-Cyrl-TJ"/>
        </w:rPr>
        <w:t>ӣ</w:t>
      </w:r>
      <w:r w:rsidRPr="00AE5AFF">
        <w:rPr>
          <w:rFonts w:ascii="Palatino Linotype" w:hAnsi="Palatino Linotype"/>
          <w:sz w:val="22"/>
          <w:szCs w:val="22"/>
        </w:rPr>
        <w:t xml:space="preserve"> </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амбастагии</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авасмандкунии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модд</w:t>
      </w:r>
      <w:proofErr w:type="spellEnd"/>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маънав</w:t>
      </w:r>
      <w:proofErr w:type="spellEnd"/>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таъмин</w:t>
      </w:r>
      <w:proofErr w:type="spellEnd"/>
      <w:r w:rsidRPr="00AE5AFF">
        <w:rPr>
          <w:rFonts w:ascii="Palatino Linotype" w:hAnsi="Palatino Linotype"/>
          <w:sz w:val="22"/>
          <w:szCs w:val="22"/>
        </w:rPr>
        <w:t xml:space="preserve"> карда </w:t>
      </w:r>
      <w:proofErr w:type="spellStart"/>
      <w:r w:rsidRPr="00AE5AFF">
        <w:rPr>
          <w:rFonts w:ascii="Palatino Linotype" w:hAnsi="Palatino Linotype"/>
          <w:sz w:val="22"/>
          <w:szCs w:val="22"/>
        </w:rPr>
        <w:t>мешавад</w:t>
      </w:r>
      <w:proofErr w:type="spellEnd"/>
      <w:r w:rsidRPr="00AE5AFF">
        <w:rPr>
          <w:rFonts w:ascii="Palatino Linotype" w:hAnsi="Palatino Linotype"/>
          <w:sz w:val="22"/>
          <w:szCs w:val="22"/>
        </w:rPr>
        <w:t>.</w:t>
      </w:r>
    </w:p>
    <w:p w14:paraId="7772D503" w14:textId="77777777" w:rsidR="00474E78" w:rsidRPr="00AE5AFF" w:rsidRDefault="00474E78" w:rsidP="00474E78">
      <w:pPr>
        <w:jc w:val="both"/>
        <w:rPr>
          <w:rFonts w:ascii="Palatino Linotype" w:hAnsi="Palatino Linotype"/>
          <w:sz w:val="22"/>
          <w:szCs w:val="22"/>
        </w:rPr>
      </w:pPr>
      <w:r w:rsidRPr="00AE5AFF">
        <w:rPr>
          <w:rFonts w:ascii="Palatino Linotype" w:hAnsi="Palatino Linotype"/>
          <w:sz w:val="22"/>
          <w:szCs w:val="22"/>
        </w:rPr>
        <w:t>6.</w:t>
      </w:r>
      <w:proofErr w:type="gramStart"/>
      <w:r w:rsidRPr="00AE5AFF">
        <w:rPr>
          <w:rFonts w:ascii="Palatino Linotype" w:hAnsi="Palatino Linotype"/>
          <w:sz w:val="22"/>
          <w:szCs w:val="22"/>
        </w:rPr>
        <w:t>3.Ба</w:t>
      </w:r>
      <w:proofErr w:type="gramEnd"/>
      <w:r w:rsidRPr="00AE5AFF">
        <w:rPr>
          <w:rFonts w:ascii="Palatino Linotype" w:hAnsi="Palatino Linotype"/>
          <w:sz w:val="22"/>
          <w:szCs w:val="22"/>
        </w:rPr>
        <w:t xml:space="preserve"> </w:t>
      </w:r>
      <w:proofErr w:type="spellStart"/>
      <w:r w:rsidRPr="00AE5AFF">
        <w:rPr>
          <w:rFonts w:ascii="Palatino Linotype" w:hAnsi="Palatino Linotype"/>
          <w:sz w:val="22"/>
          <w:szCs w:val="22"/>
        </w:rPr>
        <w:t>кормандоне</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ки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вазифа</w:t>
      </w:r>
      <w:proofErr w:type="spellEnd"/>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ои</w:t>
      </w:r>
      <w:proofErr w:type="spellEnd"/>
      <w:r w:rsidRPr="00AE5AFF">
        <w:rPr>
          <w:rFonts w:ascii="Palatino Linotype" w:hAnsi="Palatino Linotype"/>
          <w:sz w:val="22"/>
          <w:szCs w:val="22"/>
        </w:rPr>
        <w:t xml:space="preserve"> ме</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натии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худро</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софдилона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бомуваффа</w:t>
      </w:r>
      <w:proofErr w:type="spellEnd"/>
      <w:r w:rsidRPr="00AE5AFF">
        <w:rPr>
          <w:rFonts w:ascii="Palatino Linotype" w:hAnsi="Palatino Linotype"/>
          <w:sz w:val="22"/>
          <w:szCs w:val="22"/>
          <w:lang w:val="tg-Cyrl-TJ"/>
        </w:rPr>
        <w:t>қ</w:t>
      </w:r>
      <w:proofErr w:type="spellStart"/>
      <w:r w:rsidRPr="00AE5AFF">
        <w:rPr>
          <w:rFonts w:ascii="Palatino Linotype" w:hAnsi="Palatino Linotype"/>
          <w:sz w:val="22"/>
          <w:szCs w:val="22"/>
        </w:rPr>
        <w:t>ият</w:t>
      </w:r>
      <w:proofErr w:type="spellEnd"/>
      <w:r w:rsidRPr="00AE5AFF">
        <w:rPr>
          <w:rFonts w:ascii="Palatino Linotype" w:hAnsi="Palatino Linotype"/>
          <w:sz w:val="22"/>
          <w:szCs w:val="22"/>
        </w:rPr>
        <w:t xml:space="preserve"> и</w:t>
      </w:r>
      <w:r w:rsidRPr="00AE5AFF">
        <w:rPr>
          <w:rFonts w:ascii="Palatino Linotype" w:hAnsi="Palatino Linotype"/>
          <w:sz w:val="22"/>
          <w:szCs w:val="22"/>
          <w:lang w:val="tg-Cyrl-TJ"/>
        </w:rPr>
        <w:t>ҷ</w:t>
      </w:r>
      <w:proofErr w:type="spellStart"/>
      <w:r w:rsidRPr="00AE5AFF">
        <w:rPr>
          <w:rFonts w:ascii="Palatino Linotype" w:hAnsi="Palatino Linotype"/>
          <w:sz w:val="22"/>
          <w:szCs w:val="22"/>
        </w:rPr>
        <w:t>ро</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мекунанд</w:t>
      </w:r>
      <w:proofErr w:type="spellEnd"/>
      <w:r w:rsidRPr="00AE5AFF">
        <w:rPr>
          <w:rFonts w:ascii="Palatino Linotype" w:hAnsi="Palatino Linotype"/>
          <w:sz w:val="22"/>
          <w:szCs w:val="22"/>
        </w:rPr>
        <w:t xml:space="preserve">, дар </w:t>
      </w:r>
      <w:proofErr w:type="spellStart"/>
      <w:r w:rsidRPr="00AE5AFF">
        <w:rPr>
          <w:rFonts w:ascii="Palatino Linotype" w:hAnsi="Palatino Linotype"/>
          <w:sz w:val="22"/>
          <w:szCs w:val="22"/>
        </w:rPr>
        <w:t>навбати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аввал</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бартарият</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имтиёз</w:t>
      </w:r>
      <w:proofErr w:type="spellEnd"/>
      <w:r w:rsidRPr="00AE5AFF">
        <w:rPr>
          <w:rFonts w:ascii="Palatino Linotype" w:hAnsi="Palatino Linotype"/>
          <w:sz w:val="22"/>
          <w:szCs w:val="22"/>
          <w:lang w:val="tg-Cyrl-TJ"/>
        </w:rPr>
        <w:t>ҳ</w:t>
      </w:r>
      <w:r w:rsidRPr="00AE5AFF">
        <w:rPr>
          <w:rFonts w:ascii="Palatino Linotype" w:hAnsi="Palatino Linotype"/>
          <w:sz w:val="22"/>
          <w:szCs w:val="22"/>
        </w:rPr>
        <w:t>о дар со</w:t>
      </w:r>
      <w:r w:rsidRPr="00AE5AFF">
        <w:rPr>
          <w:rFonts w:ascii="Palatino Linotype" w:hAnsi="Palatino Linotype"/>
          <w:sz w:val="22"/>
          <w:szCs w:val="22"/>
          <w:lang w:val="tg-Cyrl-TJ"/>
        </w:rPr>
        <w:t>ҳ</w:t>
      </w:r>
      <w:r w:rsidRPr="00AE5AFF">
        <w:rPr>
          <w:rFonts w:ascii="Palatino Linotype" w:hAnsi="Palatino Linotype"/>
          <w:sz w:val="22"/>
          <w:szCs w:val="22"/>
        </w:rPr>
        <w:t xml:space="preserve">аи </w:t>
      </w:r>
      <w:proofErr w:type="spellStart"/>
      <w:r w:rsidRPr="00AE5AFF">
        <w:rPr>
          <w:rFonts w:ascii="Palatino Linotype" w:hAnsi="Palatino Linotype"/>
          <w:sz w:val="22"/>
          <w:szCs w:val="22"/>
        </w:rPr>
        <w:t>хизматрасонии</w:t>
      </w:r>
      <w:proofErr w:type="spellEnd"/>
      <w:r w:rsidRPr="00AE5AFF">
        <w:rPr>
          <w:rFonts w:ascii="Palatino Linotype" w:hAnsi="Palatino Linotype"/>
          <w:sz w:val="22"/>
          <w:szCs w:val="22"/>
        </w:rPr>
        <w:t xml:space="preserve"> и</w:t>
      </w:r>
      <w:r w:rsidRPr="00AE5AFF">
        <w:rPr>
          <w:rFonts w:ascii="Palatino Linotype" w:hAnsi="Palatino Linotype"/>
          <w:sz w:val="22"/>
          <w:szCs w:val="22"/>
          <w:lang w:val="tg-Cyrl-TJ"/>
        </w:rPr>
        <w:t>ҷ</w:t>
      </w:r>
      <w:proofErr w:type="spellStart"/>
      <w:r w:rsidRPr="00AE5AFF">
        <w:rPr>
          <w:rFonts w:ascii="Palatino Linotype" w:hAnsi="Palatino Linotype"/>
          <w:sz w:val="22"/>
          <w:szCs w:val="22"/>
        </w:rPr>
        <w:t>тимоию</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мадан</w:t>
      </w:r>
      <w:proofErr w:type="spellEnd"/>
      <w:r w:rsidRPr="00AE5AFF">
        <w:rPr>
          <w:rFonts w:ascii="Palatino Linotype" w:hAnsi="Palatino Linotype"/>
          <w:sz w:val="22"/>
          <w:szCs w:val="22"/>
          <w:lang w:val="tg-Cyrl-TJ"/>
        </w:rPr>
        <w:t>ӣ</w:t>
      </w:r>
      <w:r w:rsidRPr="00AE5AFF">
        <w:rPr>
          <w:rFonts w:ascii="Palatino Linotype" w:hAnsi="Palatino Linotype"/>
          <w:sz w:val="22"/>
          <w:szCs w:val="22"/>
        </w:rPr>
        <w:t xml:space="preserve"> пешни</w:t>
      </w:r>
      <w:r w:rsidRPr="00AE5AFF">
        <w:rPr>
          <w:rFonts w:ascii="Palatino Linotype" w:hAnsi="Palatino Linotype"/>
          <w:sz w:val="22"/>
          <w:szCs w:val="22"/>
          <w:lang w:val="tg-Cyrl-TJ"/>
        </w:rPr>
        <w:t>ҳ</w:t>
      </w:r>
      <w:r w:rsidRPr="00AE5AFF">
        <w:rPr>
          <w:rFonts w:ascii="Palatino Linotype" w:hAnsi="Palatino Linotype"/>
          <w:sz w:val="22"/>
          <w:szCs w:val="22"/>
        </w:rPr>
        <w:t xml:space="preserve">од карда </w:t>
      </w:r>
      <w:proofErr w:type="spellStart"/>
      <w:r w:rsidRPr="00AE5AFF">
        <w:rPr>
          <w:rFonts w:ascii="Palatino Linotype" w:hAnsi="Palatino Linotype"/>
          <w:sz w:val="22"/>
          <w:szCs w:val="22"/>
        </w:rPr>
        <w:t>мешаванд</w:t>
      </w:r>
      <w:proofErr w:type="spellEnd"/>
      <w:r w:rsidRPr="00AE5AFF">
        <w:rPr>
          <w:rFonts w:ascii="Palatino Linotype" w:hAnsi="Palatino Linotype"/>
          <w:sz w:val="22"/>
          <w:szCs w:val="22"/>
        </w:rPr>
        <w:t>.</w:t>
      </w:r>
    </w:p>
    <w:p w14:paraId="0B62C2FD" w14:textId="77777777" w:rsidR="00474E78" w:rsidRPr="00AE5AFF" w:rsidRDefault="00474E78" w:rsidP="00474E78">
      <w:pPr>
        <w:pStyle w:val="Style16"/>
        <w:widowControl/>
        <w:spacing w:line="240" w:lineRule="auto"/>
        <w:ind w:firstLine="993"/>
        <w:jc w:val="center"/>
        <w:rPr>
          <w:rStyle w:val="FontStyle46"/>
          <w:rFonts w:ascii="Palatino Linotype" w:hAnsi="Palatino Linotype"/>
          <w:b/>
        </w:rPr>
      </w:pPr>
      <w:r w:rsidRPr="00AE5AFF">
        <w:rPr>
          <w:rStyle w:val="FontStyle46"/>
          <w:rFonts w:ascii="Palatino Linotype" w:hAnsi="Palatino Linotype"/>
          <w:b/>
        </w:rPr>
        <w:t xml:space="preserve">VII. </w:t>
      </w:r>
      <w:r w:rsidRPr="00AE5AFF">
        <w:rPr>
          <w:rStyle w:val="FontStyle46"/>
          <w:rFonts w:ascii="Palatino Linotype" w:hAnsi="Palatino Linotype"/>
          <w:b/>
          <w:lang w:val="tg-Cyrl-TJ"/>
        </w:rPr>
        <w:t>Ҷ</w:t>
      </w:r>
      <w:proofErr w:type="spellStart"/>
      <w:r w:rsidRPr="00AE5AFF">
        <w:rPr>
          <w:rStyle w:val="FontStyle46"/>
          <w:rFonts w:ascii="Palatino Linotype" w:hAnsi="Palatino Linotype"/>
          <w:b/>
        </w:rPr>
        <w:t>авобгар</w:t>
      </w:r>
      <w:proofErr w:type="spellEnd"/>
      <w:r w:rsidRPr="00AE5AFF">
        <w:rPr>
          <w:rStyle w:val="FontStyle46"/>
          <w:rFonts w:ascii="Palatino Linotype" w:hAnsi="Palatino Linotype"/>
          <w:b/>
          <w:lang w:val="tg-Cyrl-TJ"/>
        </w:rPr>
        <w:t>ӣ</w:t>
      </w:r>
      <w:r w:rsidRPr="00AE5AFF">
        <w:rPr>
          <w:rStyle w:val="FontStyle46"/>
          <w:rFonts w:ascii="Palatino Linotype" w:hAnsi="Palatino Linotype"/>
          <w:b/>
        </w:rPr>
        <w:t xml:space="preserve"> </w:t>
      </w:r>
      <w:proofErr w:type="spellStart"/>
      <w:r w:rsidRPr="00AE5AFF">
        <w:rPr>
          <w:rStyle w:val="FontStyle46"/>
          <w:rFonts w:ascii="Palatino Linotype" w:hAnsi="Palatino Linotype"/>
          <w:b/>
        </w:rPr>
        <w:t>барои</w:t>
      </w:r>
      <w:proofErr w:type="spellEnd"/>
      <w:r w:rsidRPr="00AE5AFF">
        <w:rPr>
          <w:rStyle w:val="FontStyle46"/>
          <w:rFonts w:ascii="Palatino Linotype" w:hAnsi="Palatino Linotype"/>
          <w:b/>
        </w:rPr>
        <w:t xml:space="preserve"> </w:t>
      </w:r>
      <w:proofErr w:type="spellStart"/>
      <w:r w:rsidRPr="00AE5AFF">
        <w:rPr>
          <w:rStyle w:val="FontStyle46"/>
          <w:rFonts w:ascii="Palatino Linotype" w:hAnsi="Palatino Linotype"/>
          <w:b/>
        </w:rPr>
        <w:t>вайрон</w:t>
      </w:r>
      <w:proofErr w:type="spellEnd"/>
      <w:r w:rsidRPr="00AE5AFF">
        <w:rPr>
          <w:rStyle w:val="FontStyle46"/>
          <w:rFonts w:ascii="Palatino Linotype" w:hAnsi="Palatino Linotype"/>
          <w:b/>
        </w:rPr>
        <w:t xml:space="preserve"> </w:t>
      </w:r>
      <w:proofErr w:type="spellStart"/>
      <w:r w:rsidRPr="00AE5AFF">
        <w:rPr>
          <w:rStyle w:val="FontStyle46"/>
          <w:rFonts w:ascii="Palatino Linotype" w:hAnsi="Palatino Linotype"/>
          <w:b/>
        </w:rPr>
        <w:t>кардани</w:t>
      </w:r>
      <w:proofErr w:type="spellEnd"/>
      <w:r w:rsidRPr="00AE5AFF">
        <w:rPr>
          <w:rStyle w:val="FontStyle46"/>
          <w:rFonts w:ascii="Palatino Linotype" w:hAnsi="Palatino Linotype"/>
          <w:b/>
        </w:rPr>
        <w:t xml:space="preserve"> </w:t>
      </w:r>
      <w:proofErr w:type="spellStart"/>
      <w:r w:rsidRPr="00AE5AFF">
        <w:rPr>
          <w:rStyle w:val="FontStyle46"/>
          <w:rFonts w:ascii="Palatino Linotype" w:hAnsi="Palatino Linotype"/>
          <w:b/>
        </w:rPr>
        <w:t>интизоми</w:t>
      </w:r>
      <w:proofErr w:type="spellEnd"/>
      <w:r w:rsidRPr="00AE5AFF">
        <w:rPr>
          <w:rStyle w:val="FontStyle46"/>
          <w:rFonts w:ascii="Palatino Linotype" w:hAnsi="Palatino Linotype"/>
          <w:b/>
        </w:rPr>
        <w:t xml:space="preserve"> ме</w:t>
      </w:r>
      <w:r w:rsidRPr="00AE5AFF">
        <w:rPr>
          <w:rStyle w:val="FontStyle46"/>
          <w:rFonts w:ascii="Palatino Linotype" w:hAnsi="Palatino Linotype"/>
          <w:b/>
          <w:lang w:val="tg-Cyrl-TJ"/>
        </w:rPr>
        <w:t>ҳ</w:t>
      </w:r>
      <w:r w:rsidRPr="00AE5AFF">
        <w:rPr>
          <w:rStyle w:val="FontStyle46"/>
          <w:rFonts w:ascii="Palatino Linotype" w:hAnsi="Palatino Linotype"/>
          <w:b/>
        </w:rPr>
        <w:t xml:space="preserve">нат. </w:t>
      </w:r>
    </w:p>
    <w:p w14:paraId="66DF10CA" w14:textId="77777777" w:rsidR="00474E78" w:rsidRPr="00AE5AFF" w:rsidRDefault="00474E78" w:rsidP="00474E78">
      <w:pPr>
        <w:pStyle w:val="Style16"/>
        <w:widowControl/>
        <w:spacing w:line="240" w:lineRule="auto"/>
        <w:ind w:firstLine="993"/>
        <w:jc w:val="center"/>
        <w:rPr>
          <w:rStyle w:val="FontStyle46"/>
          <w:rFonts w:ascii="Palatino Linotype" w:hAnsi="Palatino Linotype"/>
        </w:rPr>
      </w:pPr>
      <w:proofErr w:type="spellStart"/>
      <w:r w:rsidRPr="00AE5AFF">
        <w:rPr>
          <w:rStyle w:val="FontStyle46"/>
          <w:rFonts w:ascii="Palatino Linotype" w:hAnsi="Palatino Linotype"/>
          <w:b/>
        </w:rPr>
        <w:t>Татби</w:t>
      </w:r>
      <w:proofErr w:type="spellEnd"/>
      <w:r w:rsidRPr="00AE5AFF">
        <w:rPr>
          <w:rStyle w:val="FontStyle46"/>
          <w:rFonts w:ascii="Palatino Linotype" w:hAnsi="Palatino Linotype"/>
          <w:b/>
          <w:lang w:val="tg-Cyrl-TJ"/>
        </w:rPr>
        <w:t>қ</w:t>
      </w:r>
      <w:r w:rsidRPr="00AE5AFF">
        <w:rPr>
          <w:rStyle w:val="FontStyle46"/>
          <w:rFonts w:ascii="Palatino Linotype" w:hAnsi="Palatino Linotype"/>
          <w:b/>
        </w:rPr>
        <w:t xml:space="preserve">и </w:t>
      </w:r>
      <w:proofErr w:type="spellStart"/>
      <w:r w:rsidRPr="00AE5AFF">
        <w:rPr>
          <w:rStyle w:val="FontStyle46"/>
          <w:rFonts w:ascii="Palatino Linotype" w:hAnsi="Palatino Linotype"/>
          <w:b/>
        </w:rPr>
        <w:t>му</w:t>
      </w:r>
      <w:proofErr w:type="spellEnd"/>
      <w:r w:rsidRPr="00AE5AFF">
        <w:rPr>
          <w:rStyle w:val="FontStyle46"/>
          <w:rFonts w:ascii="Palatino Linotype" w:hAnsi="Palatino Linotype"/>
          <w:b/>
          <w:lang w:val="tg-Cyrl-TJ"/>
        </w:rPr>
        <w:t>ҷ</w:t>
      </w:r>
      <w:proofErr w:type="spellStart"/>
      <w:r w:rsidRPr="00AE5AFF">
        <w:rPr>
          <w:rStyle w:val="FontStyle46"/>
          <w:rFonts w:ascii="Palatino Linotype" w:hAnsi="Palatino Linotype"/>
          <w:b/>
        </w:rPr>
        <w:t>озоти</w:t>
      </w:r>
      <w:proofErr w:type="spellEnd"/>
      <w:r w:rsidRPr="00AE5AFF">
        <w:rPr>
          <w:rStyle w:val="FontStyle46"/>
          <w:rFonts w:ascii="Palatino Linotype" w:hAnsi="Palatino Linotype"/>
          <w:b/>
        </w:rPr>
        <w:t xml:space="preserve"> </w:t>
      </w:r>
      <w:proofErr w:type="spellStart"/>
      <w:r w:rsidRPr="00AE5AFF">
        <w:rPr>
          <w:rStyle w:val="FontStyle46"/>
          <w:rFonts w:ascii="Palatino Linotype" w:hAnsi="Palatino Linotype"/>
          <w:b/>
        </w:rPr>
        <w:t>интизом</w:t>
      </w:r>
      <w:proofErr w:type="spellEnd"/>
      <w:r w:rsidRPr="00AE5AFF">
        <w:rPr>
          <w:rStyle w:val="FontStyle46"/>
          <w:rFonts w:ascii="Palatino Linotype" w:hAnsi="Palatino Linotype"/>
          <w:b/>
          <w:lang w:val="tg-Cyrl-TJ"/>
        </w:rPr>
        <w:t>ӣ</w:t>
      </w:r>
      <w:r w:rsidRPr="00AE5AFF">
        <w:rPr>
          <w:rStyle w:val="FontStyle46"/>
          <w:rFonts w:ascii="Palatino Linotype" w:hAnsi="Palatino Linotype"/>
          <w:b/>
        </w:rPr>
        <w:t>.</w:t>
      </w:r>
    </w:p>
    <w:p w14:paraId="16940E05" w14:textId="77777777" w:rsidR="00474E78" w:rsidRPr="00AE5AFF" w:rsidRDefault="00474E78" w:rsidP="00474E78">
      <w:pPr>
        <w:pStyle w:val="Style16"/>
        <w:widowControl/>
        <w:spacing w:line="240" w:lineRule="auto"/>
        <w:ind w:firstLine="0"/>
        <w:jc w:val="both"/>
        <w:rPr>
          <w:rStyle w:val="FontStyle46"/>
          <w:rFonts w:ascii="Palatino Linotype" w:hAnsi="Palatino Linotype"/>
        </w:rPr>
      </w:pPr>
      <w:r w:rsidRPr="00AE5AFF">
        <w:rPr>
          <w:rStyle w:val="FontStyle46"/>
          <w:rFonts w:ascii="Palatino Linotype" w:hAnsi="Palatino Linotype"/>
        </w:rPr>
        <w:t xml:space="preserve">7.1.Вайрон </w:t>
      </w:r>
      <w:proofErr w:type="spellStart"/>
      <w:r w:rsidRPr="00AE5AFF">
        <w:rPr>
          <w:rStyle w:val="FontStyle46"/>
          <w:rFonts w:ascii="Palatino Linotype" w:hAnsi="Palatino Linotype"/>
        </w:rPr>
        <w:t>кардани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интизоми</w:t>
      </w:r>
      <w:proofErr w:type="spellEnd"/>
      <w:r w:rsidRPr="00AE5AFF">
        <w:rPr>
          <w:rStyle w:val="FontStyle46"/>
          <w:rFonts w:ascii="Palatino Linotype" w:hAnsi="Palatino Linotype"/>
        </w:rPr>
        <w:t xml:space="preserve"> ме</w:t>
      </w:r>
      <w:r w:rsidRPr="00AE5AFF">
        <w:rPr>
          <w:rStyle w:val="FontStyle46"/>
          <w:rFonts w:ascii="Palatino Linotype" w:hAnsi="Palatino Linotype"/>
          <w:lang w:val="tg-Cyrl-TJ"/>
        </w:rPr>
        <w:t>ҳ</w:t>
      </w:r>
      <w:r w:rsidRPr="00AE5AFF">
        <w:rPr>
          <w:rStyle w:val="FontStyle46"/>
          <w:rFonts w:ascii="Palatino Linotype" w:hAnsi="Palatino Linotype"/>
        </w:rPr>
        <w:t xml:space="preserve">нат – аз </w:t>
      </w:r>
      <w:proofErr w:type="spellStart"/>
      <w:r w:rsidRPr="00AE5AFF">
        <w:rPr>
          <w:rStyle w:val="FontStyle46"/>
          <w:rFonts w:ascii="Palatino Linotype" w:hAnsi="Palatino Linotype"/>
        </w:rPr>
        <w:t>маф</w:t>
      </w:r>
      <w:proofErr w:type="spellEnd"/>
      <w:r w:rsidRPr="00AE5AFF">
        <w:rPr>
          <w:rStyle w:val="FontStyle46"/>
          <w:rFonts w:ascii="Palatino Linotype" w:hAnsi="Palatino Linotype"/>
          <w:lang w:val="tg-Cyrl-TJ"/>
        </w:rPr>
        <w:t>ҳ</w:t>
      </w:r>
      <w:r w:rsidRPr="00AE5AFF">
        <w:rPr>
          <w:rStyle w:val="FontStyle46"/>
          <w:rFonts w:ascii="Palatino Linotype" w:hAnsi="Palatino Linotype"/>
        </w:rPr>
        <w:t>ум</w:t>
      </w:r>
      <w:r w:rsidRPr="00AE5AFF">
        <w:rPr>
          <w:rStyle w:val="FontStyle46"/>
          <w:rFonts w:ascii="Palatino Linotype" w:hAnsi="Palatino Linotype"/>
          <w:lang w:val="tg-Cyrl-TJ"/>
        </w:rPr>
        <w:t>ҳ</w:t>
      </w:r>
      <w:r w:rsidRPr="00AE5AFF">
        <w:rPr>
          <w:rStyle w:val="FontStyle46"/>
          <w:rFonts w:ascii="Palatino Linotype" w:hAnsi="Palatino Linotype"/>
        </w:rPr>
        <w:t xml:space="preserve">о </w:t>
      </w:r>
      <w:proofErr w:type="spellStart"/>
      <w:r w:rsidRPr="00AE5AFF">
        <w:rPr>
          <w:rStyle w:val="FontStyle46"/>
          <w:rFonts w:ascii="Palatino Linotype" w:hAnsi="Palatino Linotype"/>
        </w:rPr>
        <w:t>ва</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амал</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ои</w:t>
      </w:r>
      <w:proofErr w:type="spellEnd"/>
      <w:r w:rsidRPr="00AE5AFF">
        <w:rPr>
          <w:rStyle w:val="FontStyle46"/>
          <w:rFonts w:ascii="Palatino Linotype" w:hAnsi="Palatino Linotype"/>
        </w:rPr>
        <w:t xml:space="preserve"> и</w:t>
      </w:r>
      <w:r w:rsidRPr="00AE5AFF">
        <w:rPr>
          <w:rStyle w:val="FontStyle46"/>
          <w:rFonts w:ascii="Palatino Linotype" w:hAnsi="Palatino Linotype"/>
          <w:lang w:val="tg-Cyrl-TJ"/>
        </w:rPr>
        <w:t>ҷ</w:t>
      </w:r>
      <w:proofErr w:type="spellStart"/>
      <w:r w:rsidRPr="00AE5AFF">
        <w:rPr>
          <w:rStyle w:val="FontStyle46"/>
          <w:rFonts w:ascii="Palatino Linotype" w:hAnsi="Palatino Linotype"/>
        </w:rPr>
        <w:t>ро</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накардан</w:t>
      </w:r>
      <w:proofErr w:type="spellEnd"/>
      <w:r w:rsidRPr="00AE5AFF">
        <w:rPr>
          <w:rStyle w:val="FontStyle46"/>
          <w:rFonts w:ascii="Palatino Linotype" w:hAnsi="Palatino Linotype"/>
        </w:rPr>
        <w:t xml:space="preserve">, </w:t>
      </w:r>
      <w:r w:rsidRPr="00AE5AFF">
        <w:rPr>
          <w:rStyle w:val="FontStyle46"/>
          <w:rFonts w:ascii="Palatino Linotype" w:hAnsi="Palatino Linotype"/>
          <w:lang w:val="tg-Cyrl-TJ"/>
        </w:rPr>
        <w:t>қ</w:t>
      </w:r>
      <w:proofErr w:type="spellStart"/>
      <w:r w:rsidRPr="00AE5AFF">
        <w:rPr>
          <w:rStyle w:val="FontStyle46"/>
          <w:rFonts w:ascii="Palatino Linotype" w:hAnsi="Palatino Linotype"/>
        </w:rPr>
        <w:t>исман</w:t>
      </w:r>
      <w:proofErr w:type="spellEnd"/>
      <w:r w:rsidRPr="00AE5AFF">
        <w:rPr>
          <w:rStyle w:val="FontStyle46"/>
          <w:rFonts w:ascii="Palatino Linotype" w:hAnsi="Palatino Linotype"/>
        </w:rPr>
        <w:t xml:space="preserve"> и</w:t>
      </w:r>
      <w:r w:rsidRPr="00AE5AFF">
        <w:rPr>
          <w:rStyle w:val="FontStyle46"/>
          <w:rFonts w:ascii="Palatino Linotype" w:hAnsi="Palatino Linotype"/>
          <w:lang w:val="tg-Cyrl-TJ"/>
        </w:rPr>
        <w:t>ҷ</w:t>
      </w:r>
      <w:proofErr w:type="spellStart"/>
      <w:r w:rsidRPr="00AE5AFF">
        <w:rPr>
          <w:rStyle w:val="FontStyle46"/>
          <w:rFonts w:ascii="Palatino Linotype" w:hAnsi="Palatino Linotype"/>
        </w:rPr>
        <w:t>ро</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накардан</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ва</w:t>
      </w:r>
      <w:proofErr w:type="spellEnd"/>
      <w:r w:rsidRPr="00AE5AFF">
        <w:rPr>
          <w:rStyle w:val="FontStyle46"/>
          <w:rFonts w:ascii="Palatino Linotype" w:hAnsi="Palatino Linotype"/>
        </w:rPr>
        <w:t xml:space="preserve"> ё ба таври </w:t>
      </w:r>
      <w:proofErr w:type="spellStart"/>
      <w:r w:rsidRPr="00AE5AFF">
        <w:rPr>
          <w:rStyle w:val="FontStyle46"/>
          <w:rFonts w:ascii="Palatino Linotype" w:hAnsi="Palatino Linotype"/>
        </w:rPr>
        <w:t>зарур</w:t>
      </w:r>
      <w:proofErr w:type="spellEnd"/>
      <w:r w:rsidRPr="00AE5AFF">
        <w:rPr>
          <w:rStyle w:val="FontStyle46"/>
          <w:rFonts w:ascii="Palatino Linotype" w:hAnsi="Palatino Linotype"/>
          <w:lang w:val="tg-Cyrl-TJ"/>
        </w:rPr>
        <w:t>ӣ</w:t>
      </w:r>
      <w:r w:rsidRPr="00AE5AFF">
        <w:rPr>
          <w:rStyle w:val="FontStyle46"/>
          <w:rFonts w:ascii="Palatino Linotype" w:hAnsi="Palatino Linotype"/>
        </w:rPr>
        <w:t xml:space="preserve"> и</w:t>
      </w:r>
      <w:r w:rsidRPr="00AE5AFF">
        <w:rPr>
          <w:rStyle w:val="FontStyle46"/>
          <w:rFonts w:ascii="Palatino Linotype" w:hAnsi="Palatino Linotype"/>
          <w:lang w:val="tg-Cyrl-TJ"/>
        </w:rPr>
        <w:t>ҷ</w:t>
      </w:r>
      <w:proofErr w:type="spellStart"/>
      <w:r w:rsidRPr="00AE5AFF">
        <w:rPr>
          <w:rStyle w:val="FontStyle46"/>
          <w:rFonts w:ascii="Palatino Linotype" w:hAnsi="Palatino Linotype"/>
        </w:rPr>
        <w:t>ро</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накардани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вазифа</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ои</w:t>
      </w:r>
      <w:proofErr w:type="spellEnd"/>
      <w:r w:rsidRPr="00AE5AFF">
        <w:rPr>
          <w:rStyle w:val="FontStyle46"/>
          <w:rFonts w:ascii="Palatino Linotype" w:hAnsi="Palatino Linotype"/>
        </w:rPr>
        <w:t xml:space="preserve"> ба д</w:t>
      </w:r>
      <w:r w:rsidRPr="00AE5AFF">
        <w:rPr>
          <w:rStyle w:val="FontStyle46"/>
          <w:rFonts w:ascii="Palatino Linotype" w:hAnsi="Palatino Linotype"/>
          <w:lang w:val="tg-Cyrl-TJ"/>
        </w:rPr>
        <w:t>ӯ</w:t>
      </w:r>
      <w:r w:rsidRPr="00AE5AFF">
        <w:rPr>
          <w:rStyle w:val="FontStyle46"/>
          <w:rFonts w:ascii="Palatino Linotype" w:hAnsi="Palatino Linotype"/>
        </w:rPr>
        <w:t xml:space="preserve">ши </w:t>
      </w:r>
      <w:proofErr w:type="spellStart"/>
      <w:r w:rsidRPr="00AE5AFF">
        <w:rPr>
          <w:rStyle w:val="FontStyle46"/>
          <w:rFonts w:ascii="Palatino Linotype" w:hAnsi="Palatino Linotype"/>
        </w:rPr>
        <w:t>корманд</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гузошташуда</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риоя</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накардани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тартиботу</w:t>
      </w:r>
      <w:proofErr w:type="spellEnd"/>
      <w:r w:rsidRPr="00AE5AFF">
        <w:rPr>
          <w:rStyle w:val="FontStyle46"/>
          <w:rFonts w:ascii="Palatino Linotype" w:hAnsi="Palatino Linotype"/>
        </w:rPr>
        <w:t xml:space="preserve"> </w:t>
      </w:r>
      <w:r w:rsidRPr="00AE5AFF">
        <w:rPr>
          <w:rStyle w:val="FontStyle46"/>
          <w:rFonts w:ascii="Palatino Linotype" w:hAnsi="Palatino Linotype"/>
          <w:lang w:val="tg-Cyrl-TJ"/>
        </w:rPr>
        <w:t>қ</w:t>
      </w:r>
      <w:proofErr w:type="spellStart"/>
      <w:r w:rsidRPr="00AE5AFF">
        <w:rPr>
          <w:rStyle w:val="FontStyle46"/>
          <w:rFonts w:ascii="Palatino Linotype" w:hAnsi="Palatino Linotype"/>
        </w:rPr>
        <w:t>оида</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ои</w:t>
      </w:r>
      <w:proofErr w:type="spellEnd"/>
      <w:r w:rsidRPr="00AE5AFF">
        <w:rPr>
          <w:rStyle w:val="FontStyle46"/>
          <w:rFonts w:ascii="Palatino Linotype" w:hAnsi="Palatino Linotype"/>
        </w:rPr>
        <w:t xml:space="preserve"> дар </w:t>
      </w:r>
      <w:proofErr w:type="spellStart"/>
      <w:r w:rsidRPr="00AE5AFF">
        <w:rPr>
          <w:rStyle w:val="FontStyle46"/>
          <w:rFonts w:ascii="Palatino Linotype" w:hAnsi="Palatino Linotype"/>
        </w:rPr>
        <w:t>Бонк</w:t>
      </w:r>
      <w:proofErr w:type="spellEnd"/>
      <w:r w:rsidRPr="00AE5AFF">
        <w:rPr>
          <w:rStyle w:val="FontStyle46"/>
          <w:rFonts w:ascii="Palatino Linotype" w:hAnsi="Palatino Linotype"/>
        </w:rPr>
        <w:t xml:space="preserve"> </w:t>
      </w:r>
      <w:r w:rsidRPr="00AE5AFF">
        <w:rPr>
          <w:rStyle w:val="FontStyle46"/>
          <w:rFonts w:ascii="Palatino Linotype" w:hAnsi="Palatino Linotype"/>
          <w:lang w:val="tg-Cyrl-TJ"/>
        </w:rPr>
        <w:t>ҷ</w:t>
      </w:r>
      <w:proofErr w:type="spellStart"/>
      <w:r w:rsidRPr="00AE5AFF">
        <w:rPr>
          <w:rStyle w:val="FontStyle46"/>
          <w:rFonts w:ascii="Palatino Linotype" w:hAnsi="Palatino Linotype"/>
        </w:rPr>
        <w:t>оришуда</w:t>
      </w:r>
      <w:proofErr w:type="spellEnd"/>
      <w:r w:rsidRPr="00AE5AFF">
        <w:rPr>
          <w:rStyle w:val="FontStyle46"/>
          <w:rFonts w:ascii="Palatino Linotype" w:hAnsi="Palatino Linotype"/>
        </w:rPr>
        <w:t>, и</w:t>
      </w:r>
      <w:r w:rsidRPr="00AE5AFF">
        <w:rPr>
          <w:rStyle w:val="FontStyle46"/>
          <w:rFonts w:ascii="Palatino Linotype" w:hAnsi="Palatino Linotype"/>
          <w:lang w:val="tg-Cyrl-TJ"/>
        </w:rPr>
        <w:t>ҷ</w:t>
      </w:r>
      <w:proofErr w:type="spellStart"/>
      <w:r w:rsidRPr="00AE5AFF">
        <w:rPr>
          <w:rStyle w:val="FontStyle46"/>
          <w:rFonts w:ascii="Palatino Linotype" w:hAnsi="Palatino Linotype"/>
        </w:rPr>
        <w:t>ро</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накардани</w:t>
      </w:r>
      <w:proofErr w:type="spellEnd"/>
      <w:r w:rsidRPr="00AE5AFF">
        <w:rPr>
          <w:rStyle w:val="FontStyle46"/>
          <w:rFonts w:ascii="Palatino Linotype" w:hAnsi="Palatino Linotype"/>
        </w:rPr>
        <w:t xml:space="preserve"> </w:t>
      </w:r>
      <w:r w:rsidRPr="00AE5AFF">
        <w:rPr>
          <w:rStyle w:val="FontStyle46"/>
          <w:rFonts w:ascii="Palatino Linotype" w:hAnsi="Palatino Linotype"/>
          <w:lang w:val="tg-Cyrl-TJ"/>
        </w:rPr>
        <w:t>қ</w:t>
      </w:r>
      <w:proofErr w:type="spellStart"/>
      <w:r w:rsidRPr="00AE5AFF">
        <w:rPr>
          <w:rStyle w:val="FontStyle46"/>
          <w:rFonts w:ascii="Palatino Linotype" w:hAnsi="Palatino Linotype"/>
        </w:rPr>
        <w:t>онуну</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санад</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меъёрию</w:t>
      </w:r>
      <w:proofErr w:type="spellEnd"/>
      <w:r w:rsidRPr="00AE5AFF">
        <w:rPr>
          <w:rStyle w:val="FontStyle46"/>
          <w:rFonts w:ascii="Palatino Linotype" w:hAnsi="Palatino Linotype"/>
        </w:rPr>
        <w:t xml:space="preserve"> </w:t>
      </w:r>
      <w:r w:rsidRPr="00AE5AFF">
        <w:rPr>
          <w:rStyle w:val="FontStyle46"/>
          <w:rFonts w:ascii="Palatino Linotype" w:hAnsi="Palatino Linotype"/>
          <w:lang w:val="tg-Cyrl-TJ"/>
        </w:rPr>
        <w:t>ҳ</w:t>
      </w:r>
      <w:r w:rsidRPr="00AE5AFF">
        <w:rPr>
          <w:rStyle w:val="FontStyle46"/>
          <w:rFonts w:ascii="Palatino Linotype" w:hAnsi="Palatino Linotype"/>
        </w:rPr>
        <w:t>у</w:t>
      </w:r>
      <w:r w:rsidRPr="00AE5AFF">
        <w:rPr>
          <w:rStyle w:val="FontStyle46"/>
          <w:rFonts w:ascii="Palatino Linotype" w:hAnsi="Palatino Linotype"/>
          <w:lang w:val="tg-Cyrl-TJ"/>
        </w:rPr>
        <w:t>қ</w:t>
      </w:r>
      <w:r w:rsidRPr="00AE5AFF">
        <w:rPr>
          <w:rStyle w:val="FontStyle46"/>
          <w:rFonts w:ascii="Palatino Linotype" w:hAnsi="Palatino Linotype"/>
        </w:rPr>
        <w:t>у</w:t>
      </w:r>
      <w:r w:rsidRPr="00AE5AFF">
        <w:rPr>
          <w:rStyle w:val="FontStyle46"/>
          <w:rFonts w:ascii="Palatino Linotype" w:hAnsi="Palatino Linotype"/>
          <w:lang w:val="tg-Cyrl-TJ"/>
        </w:rPr>
        <w:t>қи</w:t>
      </w:r>
      <w:r w:rsidRPr="00AE5AFF">
        <w:rPr>
          <w:rStyle w:val="FontStyle46"/>
          <w:rFonts w:ascii="Palatino Linotype" w:hAnsi="Palatino Linotype"/>
        </w:rPr>
        <w:t xml:space="preserve">, </w:t>
      </w:r>
      <w:proofErr w:type="spellStart"/>
      <w:r w:rsidRPr="00AE5AFF">
        <w:rPr>
          <w:rStyle w:val="FontStyle46"/>
          <w:rFonts w:ascii="Palatino Linotype" w:hAnsi="Palatino Linotype"/>
        </w:rPr>
        <w:t>дохилибонк</w:t>
      </w:r>
      <w:proofErr w:type="spellEnd"/>
      <w:r w:rsidRPr="00AE5AFF">
        <w:rPr>
          <w:rStyle w:val="FontStyle46"/>
          <w:rFonts w:ascii="Palatino Linotype" w:hAnsi="Palatino Linotype"/>
          <w:lang w:val="tg-Cyrl-TJ"/>
        </w:rPr>
        <w:t>ӣ,</w:t>
      </w:r>
      <w:r w:rsidRPr="00AE5AFF">
        <w:rPr>
          <w:rStyle w:val="FontStyle46"/>
          <w:rFonts w:ascii="Palatino Linotype" w:hAnsi="Palatino Linotype"/>
        </w:rPr>
        <w:t xml:space="preserve"> </w:t>
      </w:r>
      <w:r w:rsidRPr="00AE5AFF">
        <w:rPr>
          <w:rStyle w:val="FontStyle46"/>
          <w:rFonts w:ascii="Palatino Linotype" w:hAnsi="Palatino Linotype"/>
          <w:lang w:val="tg-Cyrl-TJ"/>
        </w:rPr>
        <w:t>қ</w:t>
      </w:r>
      <w:proofErr w:type="spellStart"/>
      <w:r w:rsidRPr="00AE5AFF">
        <w:rPr>
          <w:rStyle w:val="FontStyle46"/>
          <w:rFonts w:ascii="Palatino Linotype" w:hAnsi="Palatino Linotype"/>
        </w:rPr>
        <w:t>арор</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Раёсати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Бонк</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фармон</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ои</w:t>
      </w:r>
      <w:proofErr w:type="spellEnd"/>
      <w:r w:rsidRPr="00AE5AFF">
        <w:rPr>
          <w:rStyle w:val="FontStyle46"/>
          <w:rFonts w:ascii="Palatino Linotype" w:hAnsi="Palatino Linotype"/>
        </w:rPr>
        <w:t xml:space="preserve"> Раиси </w:t>
      </w:r>
      <w:proofErr w:type="spellStart"/>
      <w:r w:rsidRPr="00AE5AFF">
        <w:rPr>
          <w:rStyle w:val="FontStyle46"/>
          <w:rFonts w:ascii="Palatino Linotype" w:hAnsi="Palatino Linotype"/>
        </w:rPr>
        <w:t>Раёсат</w:t>
      </w:r>
      <w:proofErr w:type="spellEnd"/>
      <w:r w:rsidRPr="00AE5AFF">
        <w:rPr>
          <w:rStyle w:val="FontStyle46"/>
          <w:rFonts w:ascii="Palatino Linotype" w:hAnsi="Palatino Linotype"/>
          <w:lang w:val="tg-Cyrl-TJ"/>
        </w:rPr>
        <w:t>и Бонк</w:t>
      </w:r>
      <w:r w:rsidRPr="00AE5AFF">
        <w:rPr>
          <w:rStyle w:val="FontStyle46"/>
          <w:rFonts w:ascii="Palatino Linotype" w:hAnsi="Palatino Linotype"/>
        </w:rPr>
        <w:t xml:space="preserve"> </w:t>
      </w:r>
      <w:proofErr w:type="spellStart"/>
      <w:r w:rsidRPr="00AE5AFF">
        <w:rPr>
          <w:rStyle w:val="FontStyle46"/>
          <w:rFonts w:ascii="Palatino Linotype" w:hAnsi="Palatino Linotype"/>
        </w:rPr>
        <w:t>ва</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директорони</w:t>
      </w:r>
      <w:proofErr w:type="spellEnd"/>
      <w:r w:rsidRPr="00AE5AFF">
        <w:rPr>
          <w:rStyle w:val="FontStyle46"/>
          <w:rFonts w:ascii="Palatino Linotype" w:hAnsi="Palatino Linotype"/>
        </w:rPr>
        <w:t xml:space="preserve"> филиал</w:t>
      </w:r>
      <w:r w:rsidRPr="00AE5AFF">
        <w:rPr>
          <w:rStyle w:val="FontStyle46"/>
          <w:rFonts w:ascii="Palatino Linotype" w:hAnsi="Palatino Linotype"/>
          <w:lang w:val="tg-Cyrl-TJ"/>
        </w:rPr>
        <w:t>ҳ</w:t>
      </w:r>
      <w:r w:rsidRPr="00AE5AFF">
        <w:rPr>
          <w:rStyle w:val="FontStyle46"/>
          <w:rFonts w:ascii="Palatino Linotype" w:hAnsi="Palatino Linotype"/>
        </w:rPr>
        <w:t>о</w:t>
      </w:r>
      <w:r w:rsidRPr="00AE5AFF">
        <w:rPr>
          <w:rStyle w:val="FontStyle46"/>
          <w:rFonts w:ascii="Palatino Linotype" w:hAnsi="Palatino Linotype"/>
          <w:lang w:val="tg-Cyrl-TJ"/>
        </w:rPr>
        <w:t>/сардори идораи амалиёти</w:t>
      </w:r>
      <w:r w:rsidRPr="00AE5AFF">
        <w:rPr>
          <w:rStyle w:val="FontStyle46"/>
          <w:rFonts w:ascii="Palatino Linotype" w:hAnsi="Palatino Linotype"/>
        </w:rPr>
        <w:t xml:space="preserve">, </w:t>
      </w:r>
      <w:proofErr w:type="spellStart"/>
      <w:r w:rsidRPr="00AE5AFF">
        <w:rPr>
          <w:rStyle w:val="FontStyle46"/>
          <w:rFonts w:ascii="Palatino Linotype" w:hAnsi="Palatino Linotype"/>
        </w:rPr>
        <w:t>супориш</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сардорони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сохтор</w:t>
      </w:r>
      <w:proofErr w:type="spellEnd"/>
      <w:r w:rsidRPr="00AE5AFF">
        <w:rPr>
          <w:rStyle w:val="FontStyle46"/>
          <w:rFonts w:ascii="Palatino Linotype" w:hAnsi="Palatino Linotype"/>
          <w:lang w:val="tg-Cyrl-TJ"/>
        </w:rPr>
        <w:t>ҳ</w:t>
      </w:r>
      <w:r w:rsidRPr="00AE5AFF">
        <w:rPr>
          <w:rStyle w:val="FontStyle46"/>
          <w:rFonts w:ascii="Palatino Linotype" w:hAnsi="Palatino Linotype"/>
        </w:rPr>
        <w:t xml:space="preserve">о, </w:t>
      </w:r>
      <w:proofErr w:type="spellStart"/>
      <w:r w:rsidRPr="00AE5AFF">
        <w:rPr>
          <w:rStyle w:val="FontStyle46"/>
          <w:rFonts w:ascii="Palatino Linotype" w:hAnsi="Palatino Linotype"/>
        </w:rPr>
        <w:t>беа</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мият</w:t>
      </w:r>
      <w:proofErr w:type="spellEnd"/>
      <w:r w:rsidRPr="00AE5AFF">
        <w:rPr>
          <w:rStyle w:val="FontStyle46"/>
          <w:rFonts w:ascii="Palatino Linotype" w:hAnsi="Palatino Linotype"/>
          <w:lang w:val="tg-Cyrl-TJ"/>
        </w:rPr>
        <w:t>ӣ</w:t>
      </w:r>
      <w:r w:rsidRPr="00AE5AFF">
        <w:rPr>
          <w:rStyle w:val="FontStyle46"/>
          <w:rFonts w:ascii="Palatino Linotype" w:hAnsi="Palatino Linotype"/>
        </w:rPr>
        <w:t xml:space="preserve"> </w:t>
      </w:r>
      <w:proofErr w:type="spellStart"/>
      <w:r w:rsidRPr="00AE5AFF">
        <w:rPr>
          <w:rStyle w:val="FontStyle46"/>
          <w:rFonts w:ascii="Palatino Linotype" w:hAnsi="Palatino Linotype"/>
        </w:rPr>
        <w:t>зо</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ир</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намудани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корманд</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нисбати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амал</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ои</w:t>
      </w:r>
      <w:proofErr w:type="spellEnd"/>
      <w:r w:rsidRPr="00AE5AFF">
        <w:rPr>
          <w:rStyle w:val="FontStyle46"/>
          <w:rFonts w:ascii="Palatino Linotype" w:hAnsi="Palatino Linotype"/>
        </w:rPr>
        <w:t xml:space="preserve"> </w:t>
      </w:r>
      <w:r w:rsidRPr="00AE5AFF">
        <w:rPr>
          <w:rStyle w:val="FontStyle46"/>
          <w:rFonts w:ascii="Palatino Linotype" w:hAnsi="Palatino Linotype"/>
          <w:lang w:val="tg-Cyrl-TJ"/>
        </w:rPr>
        <w:t>ғ</w:t>
      </w:r>
      <w:proofErr w:type="spellStart"/>
      <w:r w:rsidRPr="00AE5AFF">
        <w:rPr>
          <w:rStyle w:val="FontStyle46"/>
          <w:rFonts w:ascii="Palatino Linotype" w:hAnsi="Palatino Linotype"/>
        </w:rPr>
        <w:t>айри</w:t>
      </w:r>
      <w:proofErr w:type="spellEnd"/>
      <w:r w:rsidRPr="00AE5AFF">
        <w:rPr>
          <w:rStyle w:val="FontStyle46"/>
          <w:rFonts w:ascii="Palatino Linotype" w:hAnsi="Palatino Linotype"/>
          <w:lang w:val="tg-Cyrl-TJ"/>
        </w:rPr>
        <w:t>қ</w:t>
      </w:r>
      <w:proofErr w:type="spellStart"/>
      <w:r w:rsidRPr="00AE5AFF">
        <w:rPr>
          <w:rStyle w:val="FontStyle46"/>
          <w:rFonts w:ascii="Palatino Linotype" w:hAnsi="Palatino Linotype"/>
        </w:rPr>
        <w:t>онунии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дигар</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кормандони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Бонк</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ки</w:t>
      </w:r>
      <w:proofErr w:type="spellEnd"/>
      <w:r w:rsidRPr="00AE5AFF">
        <w:rPr>
          <w:rStyle w:val="FontStyle46"/>
          <w:rFonts w:ascii="Palatino Linotype" w:hAnsi="Palatino Linotype"/>
        </w:rPr>
        <w:t xml:space="preserve"> </w:t>
      </w:r>
      <w:r w:rsidRPr="00AE5AFF">
        <w:rPr>
          <w:rStyle w:val="FontStyle46"/>
          <w:rFonts w:ascii="Palatino Linotype" w:hAnsi="Palatino Linotype"/>
          <w:lang w:val="tg-Cyrl-TJ"/>
        </w:rPr>
        <w:t>қ</w:t>
      </w:r>
      <w:proofErr w:type="spellStart"/>
      <w:r w:rsidRPr="00AE5AFF">
        <w:rPr>
          <w:rStyle w:val="FontStyle46"/>
          <w:rFonts w:ascii="Palatino Linotype" w:hAnsi="Palatino Linotype"/>
        </w:rPr>
        <w:t>атъ</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намудан</w:t>
      </w:r>
      <w:proofErr w:type="spellEnd"/>
      <w:r w:rsidRPr="00AE5AFF">
        <w:rPr>
          <w:rStyle w:val="FontStyle46"/>
          <w:rFonts w:ascii="Palatino Linotype" w:hAnsi="Palatino Linotype"/>
        </w:rPr>
        <w:t xml:space="preserve"> ё </w:t>
      </w:r>
      <w:proofErr w:type="spellStart"/>
      <w:r w:rsidRPr="00AE5AFF">
        <w:rPr>
          <w:rStyle w:val="FontStyle46"/>
          <w:rFonts w:ascii="Palatino Linotype" w:hAnsi="Palatino Linotype"/>
        </w:rPr>
        <w:t>пешгирии</w:t>
      </w:r>
      <w:proofErr w:type="spellEnd"/>
      <w:r w:rsidRPr="00AE5AFF">
        <w:rPr>
          <w:rStyle w:val="FontStyle46"/>
          <w:rFonts w:ascii="Palatino Linotype" w:hAnsi="Palatino Linotype"/>
        </w:rPr>
        <w:t xml:space="preserve"> он аз </w:t>
      </w:r>
      <w:proofErr w:type="spellStart"/>
      <w:r w:rsidRPr="00AE5AFF">
        <w:rPr>
          <w:rStyle w:val="FontStyle46"/>
          <w:rFonts w:ascii="Palatino Linotype" w:hAnsi="Palatino Linotype"/>
        </w:rPr>
        <w:t>корманд</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вобаста</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аст</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иборат</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мебошад</w:t>
      </w:r>
      <w:proofErr w:type="spellEnd"/>
      <w:r w:rsidRPr="00AE5AFF">
        <w:rPr>
          <w:rStyle w:val="FontStyle46"/>
          <w:rFonts w:ascii="Palatino Linotype" w:hAnsi="Palatino Linotype"/>
        </w:rPr>
        <w:t>.</w:t>
      </w:r>
    </w:p>
    <w:p w14:paraId="48EA9A3A" w14:textId="71E380D4" w:rsidR="00474E78" w:rsidRPr="00AE5AFF" w:rsidRDefault="00474E78" w:rsidP="00474E78">
      <w:pPr>
        <w:pStyle w:val="Style16"/>
        <w:widowControl/>
        <w:spacing w:line="240" w:lineRule="auto"/>
        <w:ind w:firstLine="0"/>
        <w:jc w:val="both"/>
        <w:rPr>
          <w:rStyle w:val="FontStyle46"/>
          <w:rFonts w:ascii="Palatino Linotype" w:hAnsi="Palatino Linotype"/>
        </w:rPr>
      </w:pPr>
      <w:r w:rsidRPr="00AE5AFF">
        <w:rPr>
          <w:rStyle w:val="FontStyle46"/>
          <w:rFonts w:ascii="Palatino Linotype" w:hAnsi="Palatino Linotype"/>
        </w:rPr>
        <w:t xml:space="preserve">      Дар </w:t>
      </w:r>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олати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вайрон</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кардани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интизоми</w:t>
      </w:r>
      <w:proofErr w:type="spellEnd"/>
      <w:r w:rsidRPr="00AE5AFF">
        <w:rPr>
          <w:rStyle w:val="FontStyle46"/>
          <w:rFonts w:ascii="Palatino Linotype" w:hAnsi="Palatino Linotype"/>
        </w:rPr>
        <w:t xml:space="preserve"> ме</w:t>
      </w:r>
      <w:r w:rsidRPr="00AE5AFF">
        <w:rPr>
          <w:rStyle w:val="FontStyle46"/>
          <w:rFonts w:ascii="Palatino Linotype" w:hAnsi="Palatino Linotype"/>
          <w:lang w:val="tg-Cyrl-TJ"/>
        </w:rPr>
        <w:t>ҳ</w:t>
      </w:r>
      <w:r w:rsidRPr="00AE5AFF">
        <w:rPr>
          <w:rStyle w:val="FontStyle46"/>
          <w:rFonts w:ascii="Palatino Linotype" w:hAnsi="Palatino Linotype"/>
        </w:rPr>
        <w:t xml:space="preserve">нат </w:t>
      </w:r>
      <w:proofErr w:type="spellStart"/>
      <w:r w:rsidRPr="00AE5AFF">
        <w:rPr>
          <w:rStyle w:val="FontStyle46"/>
          <w:rFonts w:ascii="Palatino Linotype" w:hAnsi="Palatino Linotype"/>
        </w:rPr>
        <w:t>ва</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нисбати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корманд</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татби</w:t>
      </w:r>
      <w:proofErr w:type="spellEnd"/>
      <w:r w:rsidRPr="00AE5AFF">
        <w:rPr>
          <w:rStyle w:val="FontStyle46"/>
          <w:rFonts w:ascii="Palatino Linotype" w:hAnsi="Palatino Linotype"/>
          <w:lang w:val="tg-Cyrl-TJ"/>
        </w:rPr>
        <w:t>қ</w:t>
      </w:r>
      <w:r w:rsidRPr="00AE5AFF">
        <w:rPr>
          <w:rStyle w:val="FontStyle46"/>
          <w:rFonts w:ascii="Palatino Linotype" w:hAnsi="Palatino Linotype"/>
        </w:rPr>
        <w:t xml:space="preserve"> </w:t>
      </w:r>
      <w:proofErr w:type="spellStart"/>
      <w:r w:rsidRPr="00AE5AFF">
        <w:rPr>
          <w:rStyle w:val="FontStyle46"/>
          <w:rFonts w:ascii="Palatino Linotype" w:hAnsi="Palatino Linotype"/>
        </w:rPr>
        <w:t>кардани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му</w:t>
      </w:r>
      <w:proofErr w:type="spellEnd"/>
      <w:r w:rsidRPr="00AE5AFF">
        <w:rPr>
          <w:rStyle w:val="FontStyle46"/>
          <w:rFonts w:ascii="Palatino Linotype" w:hAnsi="Palatino Linotype"/>
          <w:lang w:val="tg-Cyrl-TJ"/>
        </w:rPr>
        <w:t>ҷ</w:t>
      </w:r>
      <w:proofErr w:type="spellStart"/>
      <w:r w:rsidRPr="00AE5AFF">
        <w:rPr>
          <w:rStyle w:val="FontStyle46"/>
          <w:rFonts w:ascii="Palatino Linotype" w:hAnsi="Palatino Linotype"/>
        </w:rPr>
        <w:t>озоти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интизом</w:t>
      </w:r>
      <w:proofErr w:type="spellEnd"/>
      <w:r w:rsidRPr="00AE5AFF">
        <w:rPr>
          <w:rStyle w:val="FontStyle46"/>
          <w:rFonts w:ascii="Palatino Linotype" w:hAnsi="Palatino Linotype"/>
          <w:lang w:val="tg-Cyrl-TJ"/>
        </w:rPr>
        <w:t>ӣ</w:t>
      </w:r>
      <w:del w:id="2459" w:author="Гафуров Камолджон Азимджонович" w:date="2024-10-11T10:08:00Z" w16du:dateUtc="2024-10-11T05:08:00Z">
        <w:r w:rsidRPr="00AE5AFF" w:rsidDel="00DD7047">
          <w:rPr>
            <w:rStyle w:val="FontStyle46"/>
            <w:rFonts w:ascii="Palatino Linotype" w:hAnsi="Palatino Linotype"/>
          </w:rPr>
          <w:delText xml:space="preserve"> ва ё </w:delText>
        </w:r>
        <w:r w:rsidRPr="00AE5AFF" w:rsidDel="00DD7047">
          <w:rPr>
            <w:rStyle w:val="FontStyle46"/>
            <w:rFonts w:ascii="Palatino Linotype" w:hAnsi="Palatino Linotype"/>
            <w:lang w:val="tg-Cyrl-TJ"/>
          </w:rPr>
          <w:delText>ҷ</w:delText>
        </w:r>
        <w:r w:rsidRPr="00AE5AFF" w:rsidDel="00DD7047">
          <w:rPr>
            <w:rStyle w:val="FontStyle46"/>
            <w:rFonts w:ascii="Palatino Linotype" w:hAnsi="Palatino Linotype"/>
          </w:rPr>
          <w:delText>амъият</w:delText>
        </w:r>
        <w:r w:rsidRPr="00AE5AFF" w:rsidDel="00DD7047">
          <w:rPr>
            <w:rStyle w:val="FontStyle46"/>
            <w:rFonts w:ascii="Palatino Linotype" w:hAnsi="Palatino Linotype"/>
            <w:lang w:val="tg-Cyrl-TJ"/>
          </w:rPr>
          <w:delText>ӣ</w:delText>
        </w:r>
      </w:del>
      <w:r w:rsidRPr="00AE5AFF">
        <w:rPr>
          <w:rStyle w:val="FontStyle46"/>
          <w:rFonts w:ascii="Palatino Linotype" w:hAnsi="Palatino Linotype"/>
        </w:rPr>
        <w:t xml:space="preserve">, </w:t>
      </w:r>
      <w:proofErr w:type="spellStart"/>
      <w:r w:rsidRPr="00AE5AFF">
        <w:rPr>
          <w:rStyle w:val="FontStyle46"/>
          <w:rFonts w:ascii="Palatino Linotype" w:hAnsi="Palatino Linotype"/>
        </w:rPr>
        <w:t>инчунин</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андешидани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дигар</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чора</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ои</w:t>
      </w:r>
      <w:proofErr w:type="spellEnd"/>
      <w:r w:rsidRPr="00AE5AFF">
        <w:rPr>
          <w:rStyle w:val="FontStyle46"/>
          <w:rFonts w:ascii="Palatino Linotype" w:hAnsi="Palatino Linotype"/>
        </w:rPr>
        <w:t xml:space="preserve"> дар </w:t>
      </w:r>
      <w:r w:rsidRPr="00AE5AFF">
        <w:rPr>
          <w:rStyle w:val="FontStyle46"/>
          <w:rFonts w:ascii="Palatino Linotype" w:hAnsi="Palatino Linotype"/>
          <w:lang w:val="tg-Cyrl-TJ"/>
        </w:rPr>
        <w:t>қ</w:t>
      </w:r>
      <w:proofErr w:type="spellStart"/>
      <w:r w:rsidRPr="00AE5AFF">
        <w:rPr>
          <w:rStyle w:val="FontStyle46"/>
          <w:rFonts w:ascii="Palatino Linotype" w:hAnsi="Palatino Linotype"/>
        </w:rPr>
        <w:t>онунгузории</w:t>
      </w:r>
      <w:proofErr w:type="spellEnd"/>
      <w:r w:rsidRPr="00AE5AFF">
        <w:rPr>
          <w:rStyle w:val="FontStyle46"/>
          <w:rFonts w:ascii="Palatino Linotype" w:hAnsi="Palatino Linotype"/>
        </w:rPr>
        <w:t xml:space="preserve"> </w:t>
      </w:r>
      <w:r w:rsidRPr="00AE5AFF">
        <w:rPr>
          <w:rStyle w:val="FontStyle46"/>
          <w:rFonts w:ascii="Palatino Linotype" w:hAnsi="Palatino Linotype"/>
          <w:lang w:val="tg-Cyrl-TJ"/>
        </w:rPr>
        <w:t>Ҷ</w:t>
      </w:r>
      <w:r w:rsidRPr="00AE5AFF">
        <w:rPr>
          <w:rStyle w:val="FontStyle46"/>
          <w:rFonts w:ascii="Palatino Linotype" w:hAnsi="Palatino Linotype"/>
        </w:rPr>
        <w:t>ум</w:t>
      </w:r>
      <w:r w:rsidRPr="00AE5AFF">
        <w:rPr>
          <w:rStyle w:val="FontStyle46"/>
          <w:rFonts w:ascii="Palatino Linotype" w:hAnsi="Palatino Linotype"/>
          <w:lang w:val="tg-Cyrl-TJ"/>
        </w:rPr>
        <w:t>ҳ</w:t>
      </w:r>
      <w:proofErr w:type="spellStart"/>
      <w:r w:rsidRPr="00AE5AFF">
        <w:rPr>
          <w:rStyle w:val="FontStyle46"/>
          <w:rFonts w:ascii="Palatino Linotype" w:hAnsi="Palatino Linotype"/>
        </w:rPr>
        <w:t>урии</w:t>
      </w:r>
      <w:proofErr w:type="spellEnd"/>
      <w:r w:rsidRPr="00AE5AFF">
        <w:rPr>
          <w:rStyle w:val="FontStyle46"/>
          <w:rFonts w:ascii="Palatino Linotype" w:hAnsi="Palatino Linotype"/>
        </w:rPr>
        <w:t xml:space="preserve"> То</w:t>
      </w:r>
      <w:r w:rsidRPr="00AE5AFF">
        <w:rPr>
          <w:rStyle w:val="FontStyle46"/>
          <w:rFonts w:ascii="Palatino Linotype" w:hAnsi="Palatino Linotype"/>
          <w:lang w:val="tg-Cyrl-TJ"/>
        </w:rPr>
        <w:t>ҷ</w:t>
      </w:r>
      <w:proofErr w:type="spellStart"/>
      <w:r w:rsidRPr="00AE5AFF">
        <w:rPr>
          <w:rStyle w:val="FontStyle46"/>
          <w:rFonts w:ascii="Palatino Linotype" w:hAnsi="Palatino Linotype"/>
        </w:rPr>
        <w:t>икистон</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пешбинишуда</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асос</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мешавад</w:t>
      </w:r>
      <w:proofErr w:type="spellEnd"/>
      <w:r w:rsidRPr="00AE5AFF">
        <w:rPr>
          <w:rStyle w:val="FontStyle46"/>
          <w:rFonts w:ascii="Palatino Linotype" w:hAnsi="Palatino Linotype"/>
        </w:rPr>
        <w:t>.</w:t>
      </w:r>
    </w:p>
    <w:p w14:paraId="6B2B76B0" w14:textId="77777777" w:rsidR="00474E78" w:rsidRPr="00AE5AFF" w:rsidRDefault="00474E78" w:rsidP="00474E78">
      <w:pPr>
        <w:pStyle w:val="Style16"/>
        <w:widowControl/>
        <w:spacing w:line="240" w:lineRule="auto"/>
        <w:ind w:firstLine="0"/>
        <w:jc w:val="both"/>
        <w:rPr>
          <w:rStyle w:val="FontStyle46"/>
          <w:rFonts w:ascii="Palatino Linotype" w:hAnsi="Palatino Linotype"/>
        </w:rPr>
      </w:pPr>
      <w:r w:rsidRPr="00AE5AFF">
        <w:rPr>
          <w:rStyle w:val="FontStyle46"/>
          <w:rFonts w:ascii="Palatino Linotype" w:hAnsi="Palatino Linotype"/>
        </w:rPr>
        <w:t>7.</w:t>
      </w:r>
      <w:proofErr w:type="gramStart"/>
      <w:r w:rsidRPr="00AE5AFF">
        <w:rPr>
          <w:rStyle w:val="FontStyle46"/>
          <w:rFonts w:ascii="Palatino Linotype" w:hAnsi="Palatino Linotype"/>
        </w:rPr>
        <w:t>2.Дар</w:t>
      </w:r>
      <w:proofErr w:type="gramEnd"/>
      <w:r w:rsidRPr="00AE5AFF">
        <w:rPr>
          <w:rStyle w:val="FontStyle46"/>
          <w:rFonts w:ascii="Palatino Linotype" w:hAnsi="Palatino Linotype"/>
        </w:rPr>
        <w:t xml:space="preserve"> </w:t>
      </w:r>
      <w:r w:rsidRPr="00AE5AFF">
        <w:rPr>
          <w:rStyle w:val="FontStyle46"/>
          <w:rFonts w:ascii="Palatino Linotype" w:hAnsi="Palatino Linotype"/>
          <w:lang w:val="tg-Cyrl-TJ"/>
        </w:rPr>
        <w:t>Ҷ</w:t>
      </w:r>
      <w:r w:rsidRPr="00AE5AFF">
        <w:rPr>
          <w:rStyle w:val="FontStyle46"/>
          <w:rFonts w:ascii="Palatino Linotype" w:hAnsi="Palatino Linotype"/>
        </w:rPr>
        <w:t xml:space="preserve">СК «Бонки Эсхата» </w:t>
      </w:r>
      <w:proofErr w:type="spellStart"/>
      <w:r w:rsidRPr="00AE5AFF">
        <w:rPr>
          <w:rStyle w:val="FontStyle46"/>
          <w:rFonts w:ascii="Palatino Linotype" w:hAnsi="Palatino Linotype"/>
        </w:rPr>
        <w:t>барои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дуруст</w:t>
      </w:r>
      <w:proofErr w:type="spellEnd"/>
      <w:r w:rsidRPr="00AE5AFF">
        <w:rPr>
          <w:rStyle w:val="FontStyle46"/>
          <w:rFonts w:ascii="Palatino Linotype" w:hAnsi="Palatino Linotype"/>
        </w:rPr>
        <w:t xml:space="preserve"> ба </w:t>
      </w:r>
      <w:proofErr w:type="spellStart"/>
      <w:r w:rsidRPr="00AE5AFF">
        <w:rPr>
          <w:rStyle w:val="FontStyle46"/>
          <w:rFonts w:ascii="Palatino Linotype" w:hAnsi="Palatino Linotype"/>
        </w:rPr>
        <w:t>ро</w:t>
      </w:r>
      <w:proofErr w:type="spellEnd"/>
      <w:r w:rsidRPr="00AE5AFF">
        <w:rPr>
          <w:rStyle w:val="FontStyle46"/>
          <w:rFonts w:ascii="Palatino Linotype" w:hAnsi="Palatino Linotype"/>
          <w:lang w:val="tg-Cyrl-TJ"/>
        </w:rPr>
        <w:t>ҳ</w:t>
      </w:r>
      <w:r w:rsidRPr="00AE5AFF">
        <w:rPr>
          <w:rStyle w:val="FontStyle46"/>
          <w:rFonts w:ascii="Palatino Linotype" w:hAnsi="Palatino Linotype"/>
        </w:rPr>
        <w:t xml:space="preserve"> </w:t>
      </w:r>
      <w:proofErr w:type="spellStart"/>
      <w:r w:rsidRPr="00AE5AFF">
        <w:rPr>
          <w:rStyle w:val="FontStyle46"/>
          <w:rFonts w:ascii="Palatino Linotype" w:hAnsi="Palatino Linotype"/>
        </w:rPr>
        <w:t>мондани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фаъолияти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корманд</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восита</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зерин</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истифода</w:t>
      </w:r>
      <w:proofErr w:type="spellEnd"/>
      <w:r w:rsidRPr="00AE5AFF">
        <w:rPr>
          <w:rStyle w:val="FontStyle46"/>
          <w:rFonts w:ascii="Palatino Linotype" w:hAnsi="Palatino Linotype"/>
        </w:rPr>
        <w:t xml:space="preserve"> бурда </w:t>
      </w:r>
      <w:proofErr w:type="spellStart"/>
      <w:r w:rsidRPr="00AE5AFF">
        <w:rPr>
          <w:rStyle w:val="FontStyle46"/>
          <w:rFonts w:ascii="Palatino Linotype" w:hAnsi="Palatino Linotype"/>
        </w:rPr>
        <w:t>мешавад</w:t>
      </w:r>
      <w:proofErr w:type="spellEnd"/>
      <w:r w:rsidRPr="00AE5AFF">
        <w:rPr>
          <w:rStyle w:val="FontStyle46"/>
          <w:rFonts w:ascii="Palatino Linotype" w:hAnsi="Palatino Linotype"/>
        </w:rPr>
        <w:t>:</w:t>
      </w:r>
    </w:p>
    <w:p w14:paraId="7D75330C" w14:textId="77777777" w:rsidR="00474E78" w:rsidRPr="00AE5AFF" w:rsidRDefault="00474E78" w:rsidP="00474E78">
      <w:pPr>
        <w:pStyle w:val="Style16"/>
        <w:widowControl/>
        <w:spacing w:line="240" w:lineRule="auto"/>
        <w:ind w:firstLine="0"/>
        <w:jc w:val="both"/>
        <w:rPr>
          <w:rStyle w:val="FontStyle46"/>
          <w:rFonts w:ascii="Palatino Linotype" w:hAnsi="Palatino Linotype"/>
          <w:lang w:val="tg-Cyrl-TJ"/>
        </w:rPr>
      </w:pPr>
      <w:r w:rsidRPr="00AE5AFF">
        <w:rPr>
          <w:rStyle w:val="FontStyle46"/>
          <w:rFonts w:ascii="Palatino Linotype" w:hAnsi="Palatino Linotype"/>
        </w:rPr>
        <w:t xml:space="preserve">- </w:t>
      </w:r>
      <w:proofErr w:type="spellStart"/>
      <w:r w:rsidRPr="00AE5AFF">
        <w:rPr>
          <w:rStyle w:val="FontStyle46"/>
          <w:rFonts w:ascii="Palatino Linotype" w:hAnsi="Palatino Linotype"/>
        </w:rPr>
        <w:t>Восита</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пешгир</w:t>
      </w:r>
      <w:proofErr w:type="spellEnd"/>
      <w:r w:rsidRPr="00AE5AFF">
        <w:rPr>
          <w:rStyle w:val="FontStyle46"/>
          <w:rFonts w:ascii="Palatino Linotype" w:hAnsi="Palatino Linotype"/>
          <w:lang w:val="tg-Cyrl-TJ"/>
        </w:rPr>
        <w:t>ӣ</w:t>
      </w:r>
      <w:r w:rsidRPr="00AE5AFF">
        <w:rPr>
          <w:rStyle w:val="FontStyle46"/>
          <w:rFonts w:ascii="Palatino Linotype" w:hAnsi="Palatino Linotype"/>
        </w:rPr>
        <w:t>: ого</w:t>
      </w:r>
      <w:r w:rsidRPr="00AE5AFF">
        <w:rPr>
          <w:rStyle w:val="FontStyle46"/>
          <w:rFonts w:ascii="Palatino Linotype" w:hAnsi="Palatino Linotype"/>
          <w:lang w:val="tg-Cyrl-TJ"/>
        </w:rPr>
        <w:t>ҳӣ</w:t>
      </w:r>
      <w:r w:rsidRPr="00AE5AFF">
        <w:rPr>
          <w:rStyle w:val="FontStyle46"/>
          <w:rFonts w:ascii="Palatino Linotype" w:hAnsi="Palatino Linotype"/>
        </w:rPr>
        <w:t xml:space="preserve"> </w:t>
      </w:r>
      <w:proofErr w:type="spellStart"/>
      <w:r w:rsidRPr="00AE5AFF">
        <w:rPr>
          <w:rStyle w:val="FontStyle46"/>
          <w:rFonts w:ascii="Palatino Linotype" w:hAnsi="Palatino Linotype"/>
        </w:rPr>
        <w:t>ва</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ма</w:t>
      </w:r>
      <w:proofErr w:type="spellEnd"/>
      <w:r w:rsidRPr="00AE5AFF">
        <w:rPr>
          <w:rStyle w:val="FontStyle46"/>
          <w:rFonts w:ascii="Palatino Linotype" w:hAnsi="Palatino Linotype"/>
          <w:lang w:val="tg-Cyrl-TJ"/>
        </w:rPr>
        <w:t>ҳ</w:t>
      </w:r>
      <w:r w:rsidRPr="00AE5AFF">
        <w:rPr>
          <w:rStyle w:val="FontStyle46"/>
          <w:rFonts w:ascii="Palatino Linotype" w:hAnsi="Palatino Linotype"/>
        </w:rPr>
        <w:t xml:space="preserve">рум </w:t>
      </w:r>
      <w:proofErr w:type="spellStart"/>
      <w:r w:rsidRPr="00AE5AFF">
        <w:rPr>
          <w:rStyle w:val="FontStyle46"/>
          <w:rFonts w:ascii="Palatino Linotype" w:hAnsi="Palatino Linotype"/>
        </w:rPr>
        <w:t>намудан</w:t>
      </w:r>
      <w:proofErr w:type="spellEnd"/>
      <w:r w:rsidRPr="00AE5AFF">
        <w:rPr>
          <w:rStyle w:val="FontStyle46"/>
          <w:rFonts w:ascii="Palatino Linotype" w:hAnsi="Palatino Linotype"/>
        </w:rPr>
        <w:t xml:space="preserve"> аз </w:t>
      </w:r>
      <w:proofErr w:type="spellStart"/>
      <w:r w:rsidRPr="00AE5AFF">
        <w:rPr>
          <w:rStyle w:val="FontStyle46"/>
          <w:rFonts w:ascii="Palatino Linotype" w:hAnsi="Palatino Linotype"/>
        </w:rPr>
        <w:t>мукофотпул</w:t>
      </w:r>
      <w:proofErr w:type="spellEnd"/>
      <w:r w:rsidRPr="00AE5AFF">
        <w:rPr>
          <w:rStyle w:val="FontStyle46"/>
          <w:rFonts w:ascii="Palatino Linotype" w:hAnsi="Palatino Linotype"/>
          <w:lang w:val="tg-Cyrl-TJ"/>
        </w:rPr>
        <w:t xml:space="preserve">ӣ </w:t>
      </w:r>
    </w:p>
    <w:p w14:paraId="14344FF8" w14:textId="77777777" w:rsidR="00474E78" w:rsidRPr="00AE5AFF" w:rsidRDefault="00474E78" w:rsidP="00474E78">
      <w:pPr>
        <w:pStyle w:val="Style16"/>
        <w:widowControl/>
        <w:spacing w:line="240" w:lineRule="auto"/>
        <w:ind w:firstLine="0"/>
        <w:jc w:val="both"/>
        <w:rPr>
          <w:rStyle w:val="FontStyle46"/>
          <w:rFonts w:ascii="Palatino Linotype" w:hAnsi="Palatino Linotype"/>
          <w:lang w:val="tg-Cyrl-TJ"/>
        </w:rPr>
      </w:pPr>
      <w:r w:rsidRPr="00AE5AFF">
        <w:rPr>
          <w:rStyle w:val="FontStyle46"/>
          <w:rFonts w:ascii="Palatino Linotype" w:hAnsi="Palatino Linotype"/>
          <w:lang w:val="tg-Cyrl-TJ"/>
        </w:rPr>
        <w:t>- Татбиқи муҷозоти интизомӣ.</w:t>
      </w:r>
    </w:p>
    <w:p w14:paraId="35EC9345" w14:textId="77777777" w:rsidR="00474E78" w:rsidRPr="00AE5AFF" w:rsidRDefault="00474E78" w:rsidP="00474E78">
      <w:pPr>
        <w:pStyle w:val="Style20"/>
        <w:widowControl/>
        <w:rPr>
          <w:rStyle w:val="FontStyle46"/>
          <w:rFonts w:ascii="Palatino Linotype" w:hAnsi="Palatino Linotype"/>
        </w:rPr>
      </w:pPr>
      <w:r w:rsidRPr="00AE5AFF">
        <w:rPr>
          <w:rStyle w:val="FontStyle46"/>
          <w:rFonts w:ascii="Palatino Linotype" w:hAnsi="Palatino Linotype"/>
          <w:lang w:val="tg-Cyrl-TJ"/>
        </w:rPr>
        <w:t xml:space="preserve">7.3.Огоҳӣ. Дар ҳолатҳои бори аввал вайрон намудани интизоми меҳнат ё вайрон намудани интизоми меҳнат, ки оқибатҳои ҷиддӣ надоранд ва ислоҳшаванда мебошанд, корманд Огоҳонида шуда метавонад. </w:t>
      </w:r>
      <w:r w:rsidRPr="00AE5AFF">
        <w:rPr>
          <w:rStyle w:val="FontStyle46"/>
          <w:rFonts w:ascii="Palatino Linotype" w:hAnsi="Palatino Linotype"/>
        </w:rPr>
        <w:t>«Ого</w:t>
      </w:r>
      <w:r w:rsidRPr="00AE5AFF">
        <w:rPr>
          <w:rStyle w:val="FontStyle46"/>
          <w:rFonts w:ascii="Palatino Linotype" w:hAnsi="Palatino Linotype"/>
          <w:lang w:val="tg-Cyrl-TJ"/>
        </w:rPr>
        <w:t>ҳӣ</w:t>
      </w:r>
      <w:r w:rsidRPr="00AE5AFF">
        <w:rPr>
          <w:rStyle w:val="FontStyle46"/>
          <w:rFonts w:ascii="Palatino Linotype" w:hAnsi="Palatino Linotype"/>
        </w:rPr>
        <w:t xml:space="preserve">» бо </w:t>
      </w:r>
      <w:proofErr w:type="spellStart"/>
      <w:r w:rsidRPr="00AE5AFF">
        <w:rPr>
          <w:rStyle w:val="FontStyle46"/>
          <w:rFonts w:ascii="Palatino Linotype" w:hAnsi="Palatino Linotype"/>
        </w:rPr>
        <w:t>ма</w:t>
      </w:r>
      <w:proofErr w:type="spellEnd"/>
      <w:r w:rsidRPr="00AE5AFF">
        <w:rPr>
          <w:rStyle w:val="FontStyle46"/>
          <w:rFonts w:ascii="Palatino Linotype" w:hAnsi="Palatino Linotype"/>
          <w:lang w:val="tg-Cyrl-TJ"/>
        </w:rPr>
        <w:t>қ</w:t>
      </w:r>
      <w:r w:rsidRPr="00AE5AFF">
        <w:rPr>
          <w:rStyle w:val="FontStyle46"/>
          <w:rFonts w:ascii="Palatino Linotype" w:hAnsi="Palatino Linotype"/>
        </w:rPr>
        <w:t xml:space="preserve">сади </w:t>
      </w:r>
      <w:proofErr w:type="spellStart"/>
      <w:r w:rsidRPr="00AE5AFF">
        <w:rPr>
          <w:rStyle w:val="FontStyle46"/>
          <w:rFonts w:ascii="Palatino Linotype" w:hAnsi="Palatino Linotype"/>
        </w:rPr>
        <w:t>пешгирии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такроран</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вайрон</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накардани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интизоми</w:t>
      </w:r>
      <w:proofErr w:type="spellEnd"/>
      <w:r w:rsidRPr="00AE5AFF">
        <w:rPr>
          <w:rStyle w:val="FontStyle46"/>
          <w:rFonts w:ascii="Palatino Linotype" w:hAnsi="Palatino Linotype"/>
        </w:rPr>
        <w:t xml:space="preserve"> ме</w:t>
      </w:r>
      <w:r w:rsidRPr="00AE5AFF">
        <w:rPr>
          <w:rStyle w:val="FontStyle46"/>
          <w:rFonts w:ascii="Palatino Linotype" w:hAnsi="Palatino Linotype"/>
          <w:lang w:val="tg-Cyrl-TJ"/>
        </w:rPr>
        <w:t>ҳ</w:t>
      </w:r>
      <w:r w:rsidRPr="00AE5AFF">
        <w:rPr>
          <w:rStyle w:val="FontStyle46"/>
          <w:rFonts w:ascii="Palatino Linotype" w:hAnsi="Palatino Linotype"/>
        </w:rPr>
        <w:t xml:space="preserve">нат </w:t>
      </w:r>
      <w:proofErr w:type="spellStart"/>
      <w:r w:rsidRPr="00AE5AFF">
        <w:rPr>
          <w:rStyle w:val="FontStyle46"/>
          <w:rFonts w:ascii="Palatino Linotype" w:hAnsi="Palatino Linotype"/>
        </w:rPr>
        <w:t>пешбин</w:t>
      </w:r>
      <w:proofErr w:type="spellEnd"/>
      <w:r w:rsidRPr="00AE5AFF">
        <w:rPr>
          <w:rStyle w:val="FontStyle46"/>
          <w:rFonts w:ascii="Palatino Linotype" w:hAnsi="Palatino Linotype"/>
          <w:lang w:val="tg-Cyrl-TJ"/>
        </w:rPr>
        <w:t>ӣ</w:t>
      </w:r>
      <w:r w:rsidRPr="00AE5AFF">
        <w:rPr>
          <w:rStyle w:val="FontStyle46"/>
          <w:rFonts w:ascii="Palatino Linotype" w:hAnsi="Palatino Linotype"/>
        </w:rPr>
        <w:t xml:space="preserve"> </w:t>
      </w:r>
      <w:proofErr w:type="spellStart"/>
      <w:r w:rsidRPr="00AE5AFF">
        <w:rPr>
          <w:rStyle w:val="FontStyle46"/>
          <w:rFonts w:ascii="Palatino Linotype" w:hAnsi="Palatino Linotype"/>
        </w:rPr>
        <w:t>шудааст</w:t>
      </w:r>
      <w:proofErr w:type="spellEnd"/>
      <w:r w:rsidRPr="00AE5AFF">
        <w:rPr>
          <w:rStyle w:val="FontStyle46"/>
          <w:rFonts w:ascii="Palatino Linotype" w:hAnsi="Palatino Linotype"/>
        </w:rPr>
        <w:t xml:space="preserve">. Дар </w:t>
      </w:r>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олати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такроран</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вайрон</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кардани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интизоми</w:t>
      </w:r>
      <w:proofErr w:type="spellEnd"/>
      <w:r w:rsidRPr="00AE5AFF">
        <w:rPr>
          <w:rStyle w:val="FontStyle46"/>
          <w:rFonts w:ascii="Palatino Linotype" w:hAnsi="Palatino Linotype"/>
        </w:rPr>
        <w:t xml:space="preserve"> ме</w:t>
      </w:r>
      <w:r w:rsidRPr="00AE5AFF">
        <w:rPr>
          <w:rStyle w:val="FontStyle46"/>
          <w:rFonts w:ascii="Palatino Linotype" w:hAnsi="Palatino Linotype"/>
          <w:lang w:val="tg-Cyrl-TJ"/>
        </w:rPr>
        <w:t>ҳ</w:t>
      </w:r>
      <w:r w:rsidRPr="00AE5AFF">
        <w:rPr>
          <w:rStyle w:val="FontStyle46"/>
          <w:rFonts w:ascii="Palatino Linotype" w:hAnsi="Palatino Linotype"/>
        </w:rPr>
        <w:t xml:space="preserve">нат </w:t>
      </w:r>
      <w:proofErr w:type="spellStart"/>
      <w:r w:rsidRPr="00AE5AFF">
        <w:rPr>
          <w:rStyle w:val="FontStyle46"/>
          <w:rFonts w:ascii="Palatino Linotype" w:hAnsi="Palatino Linotype"/>
        </w:rPr>
        <w:t>восита</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дигари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пешгир</w:t>
      </w:r>
      <w:proofErr w:type="spellEnd"/>
      <w:r w:rsidRPr="00AE5AFF">
        <w:rPr>
          <w:rStyle w:val="FontStyle46"/>
          <w:rFonts w:ascii="Palatino Linotype" w:hAnsi="Palatino Linotype"/>
          <w:lang w:val="tg-Cyrl-TJ"/>
        </w:rPr>
        <w:t>ӣ</w:t>
      </w:r>
      <w:r w:rsidRPr="00AE5AFF">
        <w:rPr>
          <w:rStyle w:val="FontStyle46"/>
          <w:rFonts w:ascii="Palatino Linotype" w:hAnsi="Palatino Linotype"/>
        </w:rPr>
        <w:t xml:space="preserve"> ё </w:t>
      </w:r>
      <w:proofErr w:type="spellStart"/>
      <w:r w:rsidRPr="00AE5AFF">
        <w:rPr>
          <w:rStyle w:val="FontStyle46"/>
          <w:rFonts w:ascii="Palatino Linotype" w:hAnsi="Palatino Linotype"/>
        </w:rPr>
        <w:t>му</w:t>
      </w:r>
      <w:proofErr w:type="spellEnd"/>
      <w:r w:rsidRPr="00AE5AFF">
        <w:rPr>
          <w:rStyle w:val="FontStyle46"/>
          <w:rFonts w:ascii="Palatino Linotype" w:hAnsi="Palatino Linotype"/>
          <w:lang w:val="tg-Cyrl-TJ"/>
        </w:rPr>
        <w:t>ҷ</w:t>
      </w:r>
      <w:proofErr w:type="spellStart"/>
      <w:r w:rsidRPr="00AE5AFF">
        <w:rPr>
          <w:rStyle w:val="FontStyle46"/>
          <w:rFonts w:ascii="Palatino Linotype" w:hAnsi="Palatino Linotype"/>
        </w:rPr>
        <w:t>озот</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интизом</w:t>
      </w:r>
      <w:proofErr w:type="spellEnd"/>
      <w:r w:rsidRPr="00AE5AFF">
        <w:rPr>
          <w:rStyle w:val="FontStyle46"/>
          <w:rFonts w:ascii="Palatino Linotype" w:hAnsi="Palatino Linotype"/>
          <w:lang w:val="tg-Cyrl-TJ"/>
        </w:rPr>
        <w:t>ӣ</w:t>
      </w:r>
      <w:r w:rsidRPr="00AE5AFF">
        <w:rPr>
          <w:rStyle w:val="FontStyle46"/>
          <w:rFonts w:ascii="Palatino Linotype" w:hAnsi="Palatino Linotype"/>
        </w:rPr>
        <w:t xml:space="preserve"> </w:t>
      </w:r>
      <w:proofErr w:type="spellStart"/>
      <w:r w:rsidRPr="00AE5AFF">
        <w:rPr>
          <w:rStyle w:val="FontStyle46"/>
          <w:rFonts w:ascii="Palatino Linotype" w:hAnsi="Palatino Linotype"/>
        </w:rPr>
        <w:t>татби</w:t>
      </w:r>
      <w:proofErr w:type="spellEnd"/>
      <w:r w:rsidRPr="00AE5AFF">
        <w:rPr>
          <w:rStyle w:val="FontStyle46"/>
          <w:rFonts w:ascii="Palatino Linotype" w:hAnsi="Palatino Linotype"/>
          <w:lang w:val="tg-Cyrl-TJ"/>
        </w:rPr>
        <w:t>қ</w:t>
      </w:r>
      <w:r w:rsidRPr="00AE5AFF">
        <w:rPr>
          <w:rStyle w:val="FontStyle46"/>
          <w:rFonts w:ascii="Palatino Linotype" w:hAnsi="Palatino Linotype"/>
        </w:rPr>
        <w:t xml:space="preserve"> карда </w:t>
      </w:r>
      <w:proofErr w:type="spellStart"/>
      <w:r w:rsidRPr="00AE5AFF">
        <w:rPr>
          <w:rStyle w:val="FontStyle46"/>
          <w:rFonts w:ascii="Palatino Linotype" w:hAnsi="Palatino Linotype"/>
        </w:rPr>
        <w:t>мешаванд</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Барои</w:t>
      </w:r>
      <w:proofErr w:type="spellEnd"/>
      <w:r w:rsidRPr="00AE5AFF">
        <w:rPr>
          <w:rStyle w:val="FontStyle46"/>
          <w:rFonts w:ascii="Palatino Linotype" w:hAnsi="Palatino Linotype"/>
        </w:rPr>
        <w:t xml:space="preserve"> ого</w:t>
      </w:r>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онидани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корманд</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пешак</w:t>
      </w:r>
      <w:proofErr w:type="spellEnd"/>
      <w:r w:rsidRPr="00AE5AFF">
        <w:rPr>
          <w:rStyle w:val="FontStyle46"/>
          <w:rFonts w:ascii="Palatino Linotype" w:hAnsi="Palatino Linotype"/>
          <w:lang w:val="tg-Cyrl-TJ"/>
        </w:rPr>
        <w:t>ӣ</w:t>
      </w:r>
      <w:r w:rsidRPr="00AE5AFF">
        <w:rPr>
          <w:rStyle w:val="FontStyle46"/>
          <w:rFonts w:ascii="Palatino Linotype" w:hAnsi="Palatino Linotype"/>
        </w:rPr>
        <w:t xml:space="preserve"> </w:t>
      </w:r>
      <w:proofErr w:type="spellStart"/>
      <w:r w:rsidRPr="00AE5AFF">
        <w:rPr>
          <w:rStyle w:val="FontStyle46"/>
          <w:rFonts w:ascii="Palatino Linotype" w:hAnsi="Palatino Linotype"/>
        </w:rPr>
        <w:t>талаб</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намудани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баёнот</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зарурат</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надорад</w:t>
      </w:r>
      <w:proofErr w:type="spellEnd"/>
      <w:r w:rsidRPr="00AE5AFF">
        <w:rPr>
          <w:rStyle w:val="FontStyle46"/>
          <w:rFonts w:ascii="Palatino Linotype" w:hAnsi="Palatino Linotype"/>
        </w:rPr>
        <w:t>.</w:t>
      </w:r>
    </w:p>
    <w:p w14:paraId="4FDA7E0E" w14:textId="77777777" w:rsidR="00474E78" w:rsidRPr="00AE5AFF" w:rsidRDefault="00474E78" w:rsidP="00474E78">
      <w:pPr>
        <w:pStyle w:val="Style20"/>
        <w:widowControl/>
        <w:rPr>
          <w:rStyle w:val="FontStyle46"/>
          <w:rFonts w:ascii="Palatino Linotype" w:hAnsi="Palatino Linotype"/>
        </w:rPr>
      </w:pPr>
      <w:r w:rsidRPr="00AE5AFF">
        <w:rPr>
          <w:rStyle w:val="FontStyle46"/>
          <w:rFonts w:ascii="Palatino Linotype" w:hAnsi="Palatino Linotype"/>
        </w:rPr>
        <w:t>7.</w:t>
      </w:r>
      <w:proofErr w:type="gramStart"/>
      <w:r w:rsidRPr="00AE5AFF">
        <w:rPr>
          <w:rStyle w:val="FontStyle46"/>
          <w:rFonts w:ascii="Palatino Linotype" w:hAnsi="Palatino Linotype"/>
        </w:rPr>
        <w:t>4.</w:t>
      </w:r>
      <w:r w:rsidRPr="00AE5AFF">
        <w:rPr>
          <w:rStyle w:val="FontStyle46"/>
          <w:rFonts w:ascii="Palatino Linotype" w:hAnsi="Palatino Linotype"/>
          <w:lang w:val="tg-Cyrl-TJ"/>
        </w:rPr>
        <w:t>Ҳисоб</w:t>
      </w:r>
      <w:proofErr w:type="gramEnd"/>
      <w:r w:rsidRPr="00AE5AFF">
        <w:rPr>
          <w:rStyle w:val="FontStyle46"/>
          <w:rFonts w:ascii="Palatino Linotype" w:hAnsi="Palatino Linotype"/>
          <w:lang w:val="tg-Cyrl-TJ"/>
        </w:rPr>
        <w:t xml:space="preserve"> ва пардохти мукофотпулӣ ва ҳавасмандкунии кормандон </w:t>
      </w:r>
      <w:r w:rsidRPr="00AE5AFF">
        <w:rPr>
          <w:rStyle w:val="FontStyle46"/>
          <w:rFonts w:ascii="Palatino Linotype" w:hAnsi="Palatino Linotype"/>
        </w:rPr>
        <w:t xml:space="preserve">дар </w:t>
      </w:r>
      <w:proofErr w:type="spellStart"/>
      <w:r w:rsidRPr="00AE5AFF">
        <w:rPr>
          <w:rStyle w:val="FontStyle46"/>
          <w:rFonts w:ascii="Palatino Linotype" w:hAnsi="Palatino Linotype"/>
        </w:rPr>
        <w:t>асоси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Низомномаи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мукофотонидан</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ва</w:t>
      </w:r>
      <w:proofErr w:type="spellEnd"/>
      <w:r w:rsidRPr="00AE5AFF">
        <w:rPr>
          <w:rStyle w:val="FontStyle46"/>
          <w:rFonts w:ascii="Palatino Linotype" w:hAnsi="Palatino Linotype"/>
        </w:rPr>
        <w:t xml:space="preserve"> </w:t>
      </w:r>
      <w:r w:rsidRPr="00AE5AFF">
        <w:rPr>
          <w:rStyle w:val="FontStyle46"/>
          <w:rFonts w:ascii="Palatino Linotype" w:hAnsi="Palatino Linotype"/>
          <w:lang w:val="tg-Cyrl-TJ"/>
        </w:rPr>
        <w:t>ҳ</w:t>
      </w:r>
      <w:proofErr w:type="spellStart"/>
      <w:r w:rsidRPr="00AE5AFF">
        <w:rPr>
          <w:rStyle w:val="FontStyle46"/>
          <w:rFonts w:ascii="Palatino Linotype" w:hAnsi="Palatino Linotype"/>
        </w:rPr>
        <w:t>авасмандкунии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кормандони</w:t>
      </w:r>
      <w:proofErr w:type="spellEnd"/>
      <w:r w:rsidRPr="00AE5AFF">
        <w:rPr>
          <w:rStyle w:val="FontStyle46"/>
          <w:rFonts w:ascii="Palatino Linotype" w:hAnsi="Palatino Linotype"/>
        </w:rPr>
        <w:t xml:space="preserve"> </w:t>
      </w:r>
      <w:r w:rsidRPr="00AE5AFF">
        <w:rPr>
          <w:rStyle w:val="FontStyle46"/>
          <w:rFonts w:ascii="Palatino Linotype" w:hAnsi="Palatino Linotype"/>
          <w:lang w:val="tg-Cyrl-TJ"/>
        </w:rPr>
        <w:t>Ҷ</w:t>
      </w:r>
      <w:r w:rsidRPr="00AE5AFF">
        <w:rPr>
          <w:rStyle w:val="FontStyle46"/>
          <w:rFonts w:ascii="Palatino Linotype" w:hAnsi="Palatino Linotype"/>
        </w:rPr>
        <w:t xml:space="preserve">СК «Бонки Эсхата»», </w:t>
      </w:r>
      <w:r w:rsidRPr="00AE5AFF">
        <w:rPr>
          <w:rStyle w:val="FontStyle46"/>
          <w:rFonts w:ascii="Palatino Linotype" w:hAnsi="Palatino Linotype"/>
          <w:lang w:val="tg-Cyrl-TJ"/>
        </w:rPr>
        <w:t>қ</w:t>
      </w:r>
      <w:proofErr w:type="spellStart"/>
      <w:r w:rsidRPr="00AE5AFF">
        <w:rPr>
          <w:rStyle w:val="FontStyle46"/>
          <w:rFonts w:ascii="Palatino Linotype" w:hAnsi="Palatino Linotype"/>
        </w:rPr>
        <w:t>арор</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Раёсати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Бонк</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ва</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фармон</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ои</w:t>
      </w:r>
      <w:proofErr w:type="spellEnd"/>
      <w:r w:rsidRPr="00AE5AFF">
        <w:rPr>
          <w:rStyle w:val="FontStyle46"/>
          <w:rFonts w:ascii="Palatino Linotype" w:hAnsi="Palatino Linotype"/>
        </w:rPr>
        <w:t xml:space="preserve"> Раиси </w:t>
      </w:r>
      <w:proofErr w:type="spellStart"/>
      <w:r w:rsidRPr="00AE5AFF">
        <w:rPr>
          <w:rStyle w:val="FontStyle46"/>
          <w:rFonts w:ascii="Palatino Linotype" w:hAnsi="Palatino Linotype"/>
        </w:rPr>
        <w:t>Раёсат</w:t>
      </w:r>
      <w:proofErr w:type="spellEnd"/>
      <w:r w:rsidRPr="00AE5AFF">
        <w:rPr>
          <w:rStyle w:val="FontStyle46"/>
          <w:rFonts w:ascii="Palatino Linotype" w:hAnsi="Palatino Linotype"/>
          <w:lang w:val="tg-Cyrl-TJ"/>
        </w:rPr>
        <w:t>и Бонк</w:t>
      </w:r>
      <w:r w:rsidRPr="00AE5AFF">
        <w:rPr>
          <w:rStyle w:val="FontStyle46"/>
          <w:rFonts w:ascii="Palatino Linotype" w:hAnsi="Palatino Linotype"/>
        </w:rPr>
        <w:t xml:space="preserve"> ба </w:t>
      </w:r>
      <w:proofErr w:type="spellStart"/>
      <w:r w:rsidRPr="00AE5AFF">
        <w:rPr>
          <w:rStyle w:val="FontStyle46"/>
          <w:rFonts w:ascii="Palatino Linotype" w:hAnsi="Palatino Linotype"/>
        </w:rPr>
        <w:t>ро</w:t>
      </w:r>
      <w:proofErr w:type="spellEnd"/>
      <w:r w:rsidRPr="00AE5AFF">
        <w:rPr>
          <w:rStyle w:val="FontStyle46"/>
          <w:rFonts w:ascii="Palatino Linotype" w:hAnsi="Palatino Linotype"/>
          <w:lang w:val="tg-Cyrl-TJ"/>
        </w:rPr>
        <w:t>ҳ</w:t>
      </w:r>
      <w:r w:rsidRPr="00AE5AFF">
        <w:rPr>
          <w:rStyle w:val="FontStyle46"/>
          <w:rFonts w:ascii="Palatino Linotype" w:hAnsi="Palatino Linotype"/>
        </w:rPr>
        <w:t xml:space="preserve"> </w:t>
      </w:r>
      <w:proofErr w:type="spellStart"/>
      <w:r w:rsidRPr="00AE5AFF">
        <w:rPr>
          <w:rStyle w:val="FontStyle46"/>
          <w:rFonts w:ascii="Palatino Linotype" w:hAnsi="Palatino Linotype"/>
        </w:rPr>
        <w:t>монда</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мешавад</w:t>
      </w:r>
      <w:proofErr w:type="spellEnd"/>
      <w:r w:rsidRPr="00AE5AFF">
        <w:rPr>
          <w:rStyle w:val="FontStyle46"/>
          <w:rFonts w:ascii="Palatino Linotype" w:hAnsi="Palatino Linotype"/>
        </w:rPr>
        <w:t xml:space="preserve">. </w:t>
      </w:r>
    </w:p>
    <w:p w14:paraId="0C22BD93" w14:textId="77777777" w:rsidR="00474E78" w:rsidRPr="00AE5AFF" w:rsidRDefault="00474E78" w:rsidP="00474E78">
      <w:pPr>
        <w:pStyle w:val="Style20"/>
        <w:widowControl/>
        <w:rPr>
          <w:rStyle w:val="FontStyle46"/>
          <w:rFonts w:ascii="Palatino Linotype" w:hAnsi="Palatino Linotype"/>
        </w:rPr>
      </w:pPr>
      <w:r w:rsidRPr="00AE5AFF">
        <w:rPr>
          <w:rStyle w:val="FontStyle46"/>
          <w:rFonts w:ascii="Palatino Linotype" w:hAnsi="Palatino Linotype"/>
        </w:rPr>
        <w:t xml:space="preserve">7.5. Дар </w:t>
      </w:r>
      <w:r w:rsidRPr="00AE5AFF">
        <w:rPr>
          <w:rStyle w:val="FontStyle46"/>
          <w:rFonts w:ascii="Palatino Linotype" w:hAnsi="Palatino Linotype"/>
          <w:lang w:val="tg-Cyrl-TJ"/>
        </w:rPr>
        <w:t>Ҷ</w:t>
      </w:r>
      <w:r w:rsidRPr="00AE5AFF">
        <w:rPr>
          <w:rStyle w:val="FontStyle46"/>
          <w:rFonts w:ascii="Palatino Linotype" w:hAnsi="Palatino Linotype"/>
        </w:rPr>
        <w:t xml:space="preserve">СК «Бонки Эсхата» </w:t>
      </w:r>
      <w:proofErr w:type="spellStart"/>
      <w:r w:rsidRPr="00AE5AFF">
        <w:rPr>
          <w:rStyle w:val="FontStyle46"/>
          <w:rFonts w:ascii="Palatino Linotype" w:hAnsi="Palatino Linotype"/>
        </w:rPr>
        <w:t>му</w:t>
      </w:r>
      <w:proofErr w:type="spellEnd"/>
      <w:r w:rsidRPr="00AE5AFF">
        <w:rPr>
          <w:rStyle w:val="FontStyle46"/>
          <w:rFonts w:ascii="Palatino Linotype" w:hAnsi="Palatino Linotype"/>
          <w:lang w:val="tg-Cyrl-TJ"/>
        </w:rPr>
        <w:t>ҷ</w:t>
      </w:r>
      <w:proofErr w:type="spellStart"/>
      <w:r w:rsidRPr="00AE5AFF">
        <w:rPr>
          <w:rStyle w:val="FontStyle46"/>
          <w:rFonts w:ascii="Palatino Linotype" w:hAnsi="Palatino Linotype"/>
        </w:rPr>
        <w:t>озоти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интизомии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зерин</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пешбин</w:t>
      </w:r>
      <w:proofErr w:type="spellEnd"/>
      <w:r w:rsidRPr="00AE5AFF">
        <w:rPr>
          <w:rStyle w:val="FontStyle46"/>
          <w:rFonts w:ascii="Palatino Linotype" w:hAnsi="Palatino Linotype"/>
          <w:lang w:val="tg-Cyrl-TJ"/>
        </w:rPr>
        <w:t>ӣ</w:t>
      </w:r>
      <w:r w:rsidRPr="00AE5AFF">
        <w:rPr>
          <w:rStyle w:val="FontStyle46"/>
          <w:rFonts w:ascii="Palatino Linotype" w:hAnsi="Palatino Linotype"/>
        </w:rPr>
        <w:t xml:space="preserve"> </w:t>
      </w:r>
      <w:proofErr w:type="spellStart"/>
      <w:r w:rsidRPr="00AE5AFF">
        <w:rPr>
          <w:rStyle w:val="FontStyle46"/>
          <w:rFonts w:ascii="Palatino Linotype" w:hAnsi="Palatino Linotype"/>
        </w:rPr>
        <w:t>шудаанд</w:t>
      </w:r>
      <w:proofErr w:type="spellEnd"/>
      <w:r w:rsidRPr="00AE5AFF">
        <w:rPr>
          <w:rStyle w:val="FontStyle46"/>
          <w:rFonts w:ascii="Palatino Linotype" w:hAnsi="Palatino Linotype"/>
        </w:rPr>
        <w:t>:</w:t>
      </w:r>
    </w:p>
    <w:p w14:paraId="2BCF65C1" w14:textId="77777777" w:rsidR="00474E78" w:rsidRPr="00AE5AFF" w:rsidRDefault="00474E78" w:rsidP="00474E78">
      <w:pPr>
        <w:pStyle w:val="Style20"/>
        <w:widowControl/>
        <w:rPr>
          <w:rStyle w:val="FontStyle46"/>
          <w:rFonts w:ascii="Palatino Linotype" w:hAnsi="Palatino Linotype"/>
        </w:rPr>
      </w:pPr>
      <w:r w:rsidRPr="00AE5AFF">
        <w:rPr>
          <w:rStyle w:val="FontStyle46"/>
          <w:rFonts w:ascii="Palatino Linotype" w:hAnsi="Palatino Linotype"/>
        </w:rPr>
        <w:t xml:space="preserve">- </w:t>
      </w:r>
      <w:proofErr w:type="spellStart"/>
      <w:r w:rsidRPr="00AE5AFF">
        <w:rPr>
          <w:rStyle w:val="FontStyle46"/>
          <w:rFonts w:ascii="Palatino Linotype" w:hAnsi="Palatino Linotype"/>
        </w:rPr>
        <w:t>сарзаниш</w:t>
      </w:r>
      <w:proofErr w:type="spellEnd"/>
      <w:r w:rsidRPr="00AE5AFF">
        <w:rPr>
          <w:rStyle w:val="FontStyle46"/>
          <w:rFonts w:ascii="Palatino Linotype" w:hAnsi="Palatino Linotype"/>
        </w:rPr>
        <w:t>;</w:t>
      </w:r>
    </w:p>
    <w:p w14:paraId="4E7F5D2D" w14:textId="77777777" w:rsidR="00474E78" w:rsidRPr="00AE5AFF" w:rsidRDefault="00474E78" w:rsidP="00474E78">
      <w:pPr>
        <w:pStyle w:val="Style20"/>
        <w:widowControl/>
        <w:rPr>
          <w:rStyle w:val="FontStyle46"/>
          <w:rFonts w:ascii="Palatino Linotype" w:hAnsi="Palatino Linotype"/>
        </w:rPr>
      </w:pPr>
      <w:r w:rsidRPr="00AE5AFF">
        <w:rPr>
          <w:rStyle w:val="FontStyle46"/>
          <w:rFonts w:ascii="Palatino Linotype" w:hAnsi="Palatino Linotype"/>
        </w:rPr>
        <w:t xml:space="preserve">- </w:t>
      </w:r>
      <w:proofErr w:type="spellStart"/>
      <w:r w:rsidRPr="00AE5AFF">
        <w:rPr>
          <w:rStyle w:val="FontStyle46"/>
          <w:rFonts w:ascii="Palatino Linotype" w:hAnsi="Palatino Linotype"/>
        </w:rPr>
        <w:t>танбе</w:t>
      </w:r>
      <w:proofErr w:type="spellEnd"/>
      <w:r w:rsidRPr="00AE5AFF">
        <w:rPr>
          <w:rStyle w:val="FontStyle46"/>
          <w:rFonts w:ascii="Palatino Linotype" w:hAnsi="Palatino Linotype"/>
          <w:lang w:val="tg-Cyrl-TJ"/>
        </w:rPr>
        <w:t>ҳ</w:t>
      </w:r>
      <w:r w:rsidRPr="00AE5AFF">
        <w:rPr>
          <w:rStyle w:val="FontStyle46"/>
          <w:rFonts w:ascii="Palatino Linotype" w:hAnsi="Palatino Linotype"/>
        </w:rPr>
        <w:t>;</w:t>
      </w:r>
    </w:p>
    <w:p w14:paraId="07266CCE" w14:textId="660836E5" w:rsidR="00474E78" w:rsidRPr="00AE5AFF" w:rsidRDefault="00474E78" w:rsidP="00474E78">
      <w:pPr>
        <w:pStyle w:val="Style20"/>
        <w:widowControl/>
        <w:rPr>
          <w:rStyle w:val="FontStyle46"/>
          <w:rFonts w:ascii="Palatino Linotype" w:hAnsi="Palatino Linotype"/>
          <w:lang w:val="tg-Cyrl-TJ"/>
        </w:rPr>
      </w:pPr>
      <w:r w:rsidRPr="00AE5AFF">
        <w:rPr>
          <w:rStyle w:val="FontStyle46"/>
          <w:rFonts w:ascii="Palatino Linotype" w:hAnsi="Palatino Linotype"/>
          <w:lang w:val="tg-Cyrl-TJ"/>
        </w:rPr>
        <w:t>- танбеҳи қатъ</w:t>
      </w:r>
      <w:ins w:id="2460" w:author="Гафуров Камолджон Азимджонович" w:date="2024-10-11T10:11:00Z" w16du:dateUtc="2024-10-11T05:11:00Z">
        <w:r w:rsidR="00DD7047">
          <w:rPr>
            <w:rStyle w:val="FontStyle46"/>
            <w:rFonts w:ascii="Palatino Linotype" w:hAnsi="Palatino Linotype"/>
            <w:lang w:val="tg-Cyrl-TJ"/>
          </w:rPr>
          <w:t>ӣ</w:t>
        </w:r>
      </w:ins>
      <w:del w:id="2461" w:author="Гафуров Камолджон Азимджонович" w:date="2024-10-11T10:10:00Z" w16du:dateUtc="2024-10-11T05:10:00Z">
        <w:r w:rsidRPr="00AE5AFF" w:rsidDel="00DD7047">
          <w:rPr>
            <w:rStyle w:val="FontStyle46"/>
            <w:rFonts w:ascii="Palatino Linotype" w:hAnsi="Palatino Linotype"/>
            <w:lang w:val="tg-Cyrl-TJ"/>
          </w:rPr>
          <w:delText>и</w:delText>
        </w:r>
      </w:del>
      <w:r w:rsidRPr="00AE5AFF">
        <w:rPr>
          <w:rStyle w:val="FontStyle46"/>
          <w:rFonts w:ascii="Palatino Linotype" w:hAnsi="Palatino Linotype"/>
        </w:rPr>
        <w:t>;</w:t>
      </w:r>
    </w:p>
    <w:p w14:paraId="6828CC10" w14:textId="2D8E3FD9" w:rsidR="00474E78" w:rsidRPr="00DD7047" w:rsidRDefault="00474E78" w:rsidP="00474E78">
      <w:pPr>
        <w:pStyle w:val="Style20"/>
        <w:widowControl/>
        <w:rPr>
          <w:rStyle w:val="FontStyle46"/>
          <w:rFonts w:ascii="Palatino Linotype" w:hAnsi="Palatino Linotype"/>
          <w:lang w:val="tg-Cyrl-TJ"/>
          <w:rPrChange w:id="2462" w:author="Гафуров Камолджон Азимджонович" w:date="2024-10-11T10:11:00Z" w16du:dateUtc="2024-10-11T05:11:00Z">
            <w:rPr>
              <w:rStyle w:val="FontStyle46"/>
              <w:rFonts w:ascii="Palatino Linotype" w:hAnsi="Palatino Linotype"/>
            </w:rPr>
          </w:rPrChange>
        </w:rPr>
      </w:pPr>
      <w:r w:rsidRPr="00DD7047">
        <w:rPr>
          <w:rStyle w:val="FontStyle46"/>
          <w:rFonts w:ascii="Palatino Linotype" w:hAnsi="Palatino Linotype"/>
          <w:lang w:val="tg-Cyrl-TJ"/>
          <w:rPrChange w:id="2463" w:author="Гафуров Камолджон Азимджонович" w:date="2024-10-11T10:11:00Z" w16du:dateUtc="2024-10-11T05:11:00Z">
            <w:rPr>
              <w:rStyle w:val="FontStyle46"/>
              <w:rFonts w:ascii="Palatino Linotype" w:hAnsi="Palatino Linotype"/>
            </w:rPr>
          </w:rPrChange>
        </w:rPr>
        <w:t xml:space="preserve">- </w:t>
      </w:r>
      <w:ins w:id="2464" w:author="Гафуров Камолджон Азимджонович" w:date="2024-10-11T10:11:00Z" w16du:dateUtc="2024-10-11T05:11:00Z">
        <w:r w:rsidR="00DD7047" w:rsidRPr="00DD7047">
          <w:rPr>
            <w:rFonts w:ascii="Palatino Linotype" w:hAnsi="Palatino Linotype"/>
            <w:sz w:val="22"/>
            <w:szCs w:val="22"/>
            <w:lang w:val="tg-Cyrl-TJ"/>
            <w:rPrChange w:id="2465" w:author="Гафуров Камолджон Азимджонович" w:date="2024-10-11T10:11:00Z" w16du:dateUtc="2024-10-11T05:11:00Z">
              <w:rPr>
                <w:rFonts w:ascii="Palatino Linotype" w:hAnsi="Palatino Linotype"/>
                <w:sz w:val="22"/>
                <w:szCs w:val="22"/>
              </w:rPr>
            </w:rPrChange>
          </w:rPr>
          <w:t>қ</w:t>
        </w:r>
        <w:r w:rsidR="00DD7047" w:rsidRPr="00DD7047">
          <w:rPr>
            <w:rFonts w:ascii="Palatino Linotype" w:hAnsi="Palatino Linotype" w:cs="Tahoma"/>
            <w:sz w:val="22"/>
            <w:szCs w:val="22"/>
            <w:lang w:val="tg-Cyrl-TJ"/>
            <w:rPrChange w:id="2466" w:author="Гафуров Камолджон Азимджонович" w:date="2024-10-11T10:11:00Z" w16du:dateUtc="2024-10-11T05:11:00Z">
              <w:rPr>
                <w:rFonts w:ascii="Palatino Linotype" w:hAnsi="Palatino Linotype" w:cs="Tahoma"/>
                <w:sz w:val="22"/>
                <w:szCs w:val="22"/>
              </w:rPr>
            </w:rPrChange>
          </w:rPr>
          <w:t>атъ намудани шартномаи ме</w:t>
        </w:r>
        <w:r w:rsidR="00DD7047" w:rsidRPr="00DD7047">
          <w:rPr>
            <w:rFonts w:ascii="Palatino Linotype" w:hAnsi="Palatino Linotype"/>
            <w:sz w:val="22"/>
            <w:szCs w:val="22"/>
            <w:lang w:val="tg-Cyrl-TJ"/>
            <w:rPrChange w:id="2467" w:author="Гафуров Камолджон Азимджонович" w:date="2024-10-11T10:11:00Z" w16du:dateUtc="2024-10-11T05:11:00Z">
              <w:rPr>
                <w:rFonts w:ascii="Palatino Linotype" w:hAnsi="Palatino Linotype"/>
                <w:sz w:val="22"/>
                <w:szCs w:val="22"/>
              </w:rPr>
            </w:rPrChange>
          </w:rPr>
          <w:t>ҳ</w:t>
        </w:r>
        <w:r w:rsidR="00DD7047" w:rsidRPr="00DD7047">
          <w:rPr>
            <w:rFonts w:ascii="Palatino Linotype" w:hAnsi="Palatino Linotype" w:cs="Tahoma"/>
            <w:sz w:val="22"/>
            <w:szCs w:val="22"/>
            <w:lang w:val="tg-Cyrl-TJ"/>
            <w:rPrChange w:id="2468" w:author="Гафуров Камолджон Азимджонович" w:date="2024-10-11T10:11:00Z" w16du:dateUtc="2024-10-11T05:11:00Z">
              <w:rPr>
                <w:rFonts w:ascii="Palatino Linotype" w:hAnsi="Palatino Linotype" w:cs="Tahoma"/>
                <w:sz w:val="22"/>
                <w:szCs w:val="22"/>
              </w:rPr>
            </w:rPrChange>
          </w:rPr>
          <w:t>нат</w:t>
        </w:r>
        <w:r w:rsidR="00DD7047" w:rsidRPr="00DD7047">
          <w:rPr>
            <w:rFonts w:ascii="Palatino Linotype" w:hAnsi="Palatino Linotype"/>
            <w:sz w:val="22"/>
            <w:szCs w:val="22"/>
            <w:lang w:val="tg-Cyrl-TJ"/>
            <w:rPrChange w:id="2469" w:author="Гафуров Камолджон Азимджонович" w:date="2024-10-11T10:11:00Z" w16du:dateUtc="2024-10-11T05:11:00Z">
              <w:rPr>
                <w:rFonts w:ascii="Palatino Linotype" w:hAnsi="Palatino Linotype"/>
                <w:sz w:val="22"/>
                <w:szCs w:val="22"/>
              </w:rPr>
            </w:rPrChange>
          </w:rPr>
          <w:t>ӣ</w:t>
        </w:r>
        <w:r w:rsidR="00DD7047" w:rsidRPr="00DD7047">
          <w:rPr>
            <w:rFonts w:ascii="Palatino Linotype" w:hAnsi="Palatino Linotype" w:cs="Tahoma"/>
            <w:sz w:val="22"/>
            <w:szCs w:val="22"/>
            <w:lang w:val="tg-Cyrl-TJ"/>
            <w:rPrChange w:id="2470" w:author="Гафуров Камолджон Азимджонович" w:date="2024-10-11T10:11:00Z" w16du:dateUtc="2024-10-11T05:11:00Z">
              <w:rPr>
                <w:rFonts w:ascii="Palatino Linotype" w:hAnsi="Palatino Linotype" w:cs="Tahoma"/>
                <w:sz w:val="22"/>
                <w:szCs w:val="22"/>
              </w:rPr>
            </w:rPrChange>
          </w:rPr>
          <w:t xml:space="preserve"> бо ташаббуси корфармо дар </w:t>
        </w:r>
        <w:r w:rsidR="00DD7047" w:rsidRPr="00DD7047">
          <w:rPr>
            <w:rFonts w:ascii="Palatino Linotype" w:hAnsi="Palatino Linotype"/>
            <w:sz w:val="22"/>
            <w:szCs w:val="22"/>
            <w:lang w:val="tg-Cyrl-TJ"/>
            <w:rPrChange w:id="2471" w:author="Гафуров Камолджон Азимджонович" w:date="2024-10-11T10:11:00Z" w16du:dateUtc="2024-10-11T05:11:00Z">
              <w:rPr>
                <w:rFonts w:ascii="Palatino Linotype" w:hAnsi="Palatino Linotype"/>
                <w:sz w:val="22"/>
                <w:szCs w:val="22"/>
              </w:rPr>
            </w:rPrChange>
          </w:rPr>
          <w:t>ҳ</w:t>
        </w:r>
        <w:r w:rsidR="00DD7047" w:rsidRPr="00DD7047">
          <w:rPr>
            <w:rFonts w:ascii="Palatino Linotype" w:hAnsi="Palatino Linotype" w:cs="Tahoma"/>
            <w:sz w:val="22"/>
            <w:szCs w:val="22"/>
            <w:lang w:val="tg-Cyrl-TJ"/>
            <w:rPrChange w:id="2472" w:author="Гафуров Камолджон Азимджонович" w:date="2024-10-11T10:11:00Z" w16du:dateUtc="2024-10-11T05:11:00Z">
              <w:rPr>
                <w:rFonts w:ascii="Palatino Linotype" w:hAnsi="Palatino Linotype" w:cs="Tahoma"/>
                <w:sz w:val="22"/>
                <w:szCs w:val="22"/>
              </w:rPr>
            </w:rPrChange>
          </w:rPr>
          <w:t>олат</w:t>
        </w:r>
        <w:r w:rsidR="00DD7047" w:rsidRPr="00DD7047">
          <w:rPr>
            <w:rFonts w:ascii="Palatino Linotype" w:hAnsi="Palatino Linotype"/>
            <w:sz w:val="22"/>
            <w:szCs w:val="22"/>
            <w:lang w:val="tg-Cyrl-TJ"/>
            <w:rPrChange w:id="2473" w:author="Гафуров Камолджон Азимджонович" w:date="2024-10-11T10:11:00Z" w16du:dateUtc="2024-10-11T05:11:00Z">
              <w:rPr>
                <w:rFonts w:ascii="Palatino Linotype" w:hAnsi="Palatino Linotype"/>
                <w:sz w:val="22"/>
                <w:szCs w:val="22"/>
              </w:rPr>
            </w:rPrChange>
          </w:rPr>
          <w:t>ҳ</w:t>
        </w:r>
        <w:r w:rsidR="00DD7047" w:rsidRPr="00DD7047">
          <w:rPr>
            <w:rFonts w:ascii="Palatino Linotype" w:hAnsi="Palatino Linotype" w:cs="Tahoma"/>
            <w:sz w:val="22"/>
            <w:szCs w:val="22"/>
            <w:lang w:val="tg-Cyrl-TJ"/>
            <w:rPrChange w:id="2474" w:author="Гафуров Камолджон Азимджонович" w:date="2024-10-11T10:11:00Z" w16du:dateUtc="2024-10-11T05:11:00Z">
              <w:rPr>
                <w:rFonts w:ascii="Palatino Linotype" w:hAnsi="Palatino Linotype" w:cs="Tahoma"/>
                <w:sz w:val="22"/>
                <w:szCs w:val="22"/>
              </w:rPr>
            </w:rPrChange>
          </w:rPr>
          <w:t xml:space="preserve">ои пешбининамудаи Кодекси </w:t>
        </w:r>
        <w:r w:rsidR="00DD7047" w:rsidRPr="002325BB">
          <w:rPr>
            <w:rFonts w:ascii="Palatino Linotype" w:hAnsi="Palatino Linotype" w:cs="Tahoma"/>
            <w:sz w:val="22"/>
            <w:szCs w:val="22"/>
            <w:lang w:val="tg-Cyrl-TJ"/>
          </w:rPr>
          <w:t>меҳнат</w:t>
        </w:r>
        <w:r w:rsidR="00DD7047" w:rsidRPr="00DD7047">
          <w:rPr>
            <w:rFonts w:ascii="Palatino Linotype" w:hAnsi="Palatino Linotype" w:cs="Tahoma"/>
            <w:sz w:val="22"/>
            <w:szCs w:val="22"/>
            <w:lang w:val="tg-Cyrl-TJ"/>
            <w:rPrChange w:id="2475" w:author="Гафуров Камолджон Азимджонович" w:date="2024-10-11T10:11:00Z" w16du:dateUtc="2024-10-11T05:11:00Z">
              <w:rPr>
                <w:rFonts w:ascii="Palatino Linotype" w:hAnsi="Palatino Linotype" w:cs="Tahoma"/>
                <w:sz w:val="22"/>
                <w:szCs w:val="22"/>
              </w:rPr>
            </w:rPrChange>
          </w:rPr>
          <w:t xml:space="preserve"> ва дигар санад</w:t>
        </w:r>
        <w:r w:rsidR="00DD7047" w:rsidRPr="00DD7047">
          <w:rPr>
            <w:rFonts w:ascii="Palatino Linotype" w:hAnsi="Palatino Linotype"/>
            <w:sz w:val="22"/>
            <w:szCs w:val="22"/>
            <w:lang w:val="tg-Cyrl-TJ"/>
            <w:rPrChange w:id="2476" w:author="Гафуров Камолджон Азимджонович" w:date="2024-10-11T10:11:00Z" w16du:dateUtc="2024-10-11T05:11:00Z">
              <w:rPr>
                <w:rFonts w:ascii="Palatino Linotype" w:hAnsi="Palatino Linotype"/>
                <w:sz w:val="22"/>
                <w:szCs w:val="22"/>
              </w:rPr>
            </w:rPrChange>
          </w:rPr>
          <w:t>ҳ</w:t>
        </w:r>
        <w:r w:rsidR="00DD7047" w:rsidRPr="00DD7047">
          <w:rPr>
            <w:rFonts w:ascii="Palatino Linotype" w:hAnsi="Palatino Linotype" w:cs="Tahoma"/>
            <w:sz w:val="22"/>
            <w:szCs w:val="22"/>
            <w:lang w:val="tg-Cyrl-TJ"/>
            <w:rPrChange w:id="2477" w:author="Гафуров Камолджон Азимджонович" w:date="2024-10-11T10:11:00Z" w16du:dateUtc="2024-10-11T05:11:00Z">
              <w:rPr>
                <w:rFonts w:ascii="Palatino Linotype" w:hAnsi="Palatino Linotype" w:cs="Tahoma"/>
                <w:sz w:val="22"/>
                <w:szCs w:val="22"/>
              </w:rPr>
            </w:rPrChange>
          </w:rPr>
          <w:t xml:space="preserve">ои </w:t>
        </w:r>
        <w:r w:rsidR="00DD7047">
          <w:rPr>
            <w:rFonts w:ascii="Palatino Linotype" w:hAnsi="Palatino Linotype"/>
            <w:sz w:val="22"/>
            <w:szCs w:val="22"/>
            <w:lang w:val="tg-Cyrl-TJ"/>
          </w:rPr>
          <w:t>меъёри ҳуқуқии</w:t>
        </w:r>
        <w:r w:rsidR="00DD7047" w:rsidRPr="00DD7047">
          <w:rPr>
            <w:rFonts w:ascii="Palatino Linotype" w:hAnsi="Palatino Linotype" w:cs="Tahoma"/>
            <w:sz w:val="22"/>
            <w:szCs w:val="22"/>
            <w:lang w:val="tg-Cyrl-TJ"/>
            <w:rPrChange w:id="2478" w:author="Гафуров Камолджон Азимджонович" w:date="2024-10-11T10:11:00Z" w16du:dateUtc="2024-10-11T05:11:00Z">
              <w:rPr>
                <w:rFonts w:ascii="Palatino Linotype" w:hAnsi="Palatino Linotype" w:cs="Tahoma"/>
                <w:sz w:val="22"/>
                <w:szCs w:val="22"/>
              </w:rPr>
            </w:rPrChange>
          </w:rPr>
          <w:t xml:space="preserve"> </w:t>
        </w:r>
        <w:r w:rsidR="00DD7047" w:rsidRPr="00DD7047">
          <w:rPr>
            <w:rFonts w:ascii="Palatino Linotype" w:hAnsi="Palatino Linotype"/>
            <w:sz w:val="22"/>
            <w:szCs w:val="22"/>
            <w:lang w:val="tg-Cyrl-TJ"/>
            <w:rPrChange w:id="2479" w:author="Гафуров Камолджон Азимджонович" w:date="2024-10-11T10:11:00Z" w16du:dateUtc="2024-10-11T05:11:00Z">
              <w:rPr>
                <w:rFonts w:ascii="Palatino Linotype" w:hAnsi="Palatino Linotype"/>
                <w:sz w:val="22"/>
                <w:szCs w:val="22"/>
              </w:rPr>
            </w:rPrChange>
          </w:rPr>
          <w:t>Ҷ</w:t>
        </w:r>
        <w:r w:rsidR="00DD7047" w:rsidRPr="00DD7047">
          <w:rPr>
            <w:rFonts w:ascii="Palatino Linotype" w:hAnsi="Palatino Linotype" w:cs="Tahoma"/>
            <w:sz w:val="22"/>
            <w:szCs w:val="22"/>
            <w:lang w:val="tg-Cyrl-TJ"/>
            <w:rPrChange w:id="2480" w:author="Гафуров Камолджон Азимджонович" w:date="2024-10-11T10:11:00Z" w16du:dateUtc="2024-10-11T05:11:00Z">
              <w:rPr>
                <w:rFonts w:ascii="Palatino Linotype" w:hAnsi="Palatino Linotype" w:cs="Tahoma"/>
                <w:sz w:val="22"/>
                <w:szCs w:val="22"/>
              </w:rPr>
            </w:rPrChange>
          </w:rPr>
          <w:t>ум</w:t>
        </w:r>
        <w:r w:rsidR="00DD7047" w:rsidRPr="00DD7047">
          <w:rPr>
            <w:rFonts w:ascii="Palatino Linotype" w:hAnsi="Palatino Linotype"/>
            <w:sz w:val="22"/>
            <w:szCs w:val="22"/>
            <w:lang w:val="tg-Cyrl-TJ"/>
            <w:rPrChange w:id="2481" w:author="Гафуров Камолджон Азимджонович" w:date="2024-10-11T10:11:00Z" w16du:dateUtc="2024-10-11T05:11:00Z">
              <w:rPr>
                <w:rFonts w:ascii="Palatino Linotype" w:hAnsi="Palatino Linotype"/>
                <w:sz w:val="22"/>
                <w:szCs w:val="22"/>
              </w:rPr>
            </w:rPrChange>
          </w:rPr>
          <w:t>ҳ</w:t>
        </w:r>
        <w:r w:rsidR="00DD7047" w:rsidRPr="00DD7047">
          <w:rPr>
            <w:rFonts w:ascii="Palatino Linotype" w:hAnsi="Palatino Linotype" w:cs="Tahoma"/>
            <w:sz w:val="22"/>
            <w:szCs w:val="22"/>
            <w:lang w:val="tg-Cyrl-TJ"/>
            <w:rPrChange w:id="2482" w:author="Гафуров Камолджон Азимджонович" w:date="2024-10-11T10:11:00Z" w16du:dateUtc="2024-10-11T05:11:00Z">
              <w:rPr>
                <w:rFonts w:ascii="Palatino Linotype" w:hAnsi="Palatino Linotype" w:cs="Tahoma"/>
                <w:sz w:val="22"/>
                <w:szCs w:val="22"/>
              </w:rPr>
            </w:rPrChange>
          </w:rPr>
          <w:t>урии То</w:t>
        </w:r>
        <w:r w:rsidR="00DD7047" w:rsidRPr="00DD7047">
          <w:rPr>
            <w:rFonts w:ascii="Palatino Linotype" w:hAnsi="Palatino Linotype"/>
            <w:sz w:val="22"/>
            <w:szCs w:val="22"/>
            <w:lang w:val="tg-Cyrl-TJ"/>
            <w:rPrChange w:id="2483" w:author="Гафуров Камолджон Азимджонович" w:date="2024-10-11T10:11:00Z" w16du:dateUtc="2024-10-11T05:11:00Z">
              <w:rPr>
                <w:rFonts w:ascii="Palatino Linotype" w:hAnsi="Palatino Linotype"/>
                <w:sz w:val="22"/>
                <w:szCs w:val="22"/>
              </w:rPr>
            </w:rPrChange>
          </w:rPr>
          <w:t>ҷ</w:t>
        </w:r>
        <w:r w:rsidR="00DD7047" w:rsidRPr="00DD7047">
          <w:rPr>
            <w:rFonts w:ascii="Palatino Linotype" w:hAnsi="Palatino Linotype" w:cs="Tahoma"/>
            <w:sz w:val="22"/>
            <w:szCs w:val="22"/>
            <w:lang w:val="tg-Cyrl-TJ"/>
            <w:rPrChange w:id="2484" w:author="Гафуров Камолджон Азимджонович" w:date="2024-10-11T10:11:00Z" w16du:dateUtc="2024-10-11T05:11:00Z">
              <w:rPr>
                <w:rFonts w:ascii="Palatino Linotype" w:hAnsi="Palatino Linotype" w:cs="Tahoma"/>
                <w:sz w:val="22"/>
                <w:szCs w:val="22"/>
              </w:rPr>
            </w:rPrChange>
          </w:rPr>
          <w:t>икистон.</w:t>
        </w:r>
      </w:ins>
      <w:del w:id="2485" w:author="Гафуров Камолджон Азимджонович" w:date="2024-10-11T10:11:00Z" w16du:dateUtc="2024-10-11T05:11:00Z">
        <w:r w:rsidRPr="00DD7047" w:rsidDel="00DD7047">
          <w:rPr>
            <w:rStyle w:val="FontStyle46"/>
            <w:rFonts w:ascii="Palatino Linotype" w:hAnsi="Palatino Linotype"/>
            <w:lang w:val="tg-Cyrl-TJ"/>
            <w:rPrChange w:id="2486" w:author="Гафуров Камолджон Азимджонович" w:date="2024-10-11T10:11:00Z" w16du:dateUtc="2024-10-11T05:11:00Z">
              <w:rPr>
                <w:rStyle w:val="FontStyle46"/>
                <w:rFonts w:ascii="Palatino Linotype" w:hAnsi="Palatino Linotype"/>
              </w:rPr>
            </w:rPrChange>
          </w:rPr>
          <w:delText>ба кори дигари каммузд гузаронидан;</w:delText>
        </w:r>
      </w:del>
    </w:p>
    <w:p w14:paraId="0029689E" w14:textId="23B85D34" w:rsidR="00474E78" w:rsidRPr="00AE5AFF" w:rsidDel="00DD7047" w:rsidRDefault="00474E78" w:rsidP="00474E78">
      <w:pPr>
        <w:pStyle w:val="Style20"/>
        <w:widowControl/>
        <w:rPr>
          <w:del w:id="2487" w:author="Гафуров Камолджон Азимджонович" w:date="2024-10-11T10:11:00Z" w16du:dateUtc="2024-10-11T05:11:00Z"/>
          <w:rStyle w:val="FontStyle46"/>
          <w:rFonts w:ascii="Palatino Linotype" w:hAnsi="Palatino Linotype"/>
        </w:rPr>
      </w:pPr>
      <w:del w:id="2488" w:author="Гафуров Камолджон Азимджонович" w:date="2024-10-11T10:11:00Z" w16du:dateUtc="2024-10-11T05:11:00Z">
        <w:r w:rsidRPr="00AE5AFF" w:rsidDel="00DD7047">
          <w:rPr>
            <w:rStyle w:val="FontStyle46"/>
            <w:rFonts w:ascii="Palatino Linotype" w:hAnsi="Palatino Linotype"/>
          </w:rPr>
          <w:delText>- аз кор озод намудан.</w:delText>
        </w:r>
      </w:del>
    </w:p>
    <w:p w14:paraId="4F9F30F7" w14:textId="77777777" w:rsidR="00474E78" w:rsidRPr="00AE5AFF" w:rsidRDefault="00474E78" w:rsidP="00474E78">
      <w:pPr>
        <w:jc w:val="both"/>
        <w:rPr>
          <w:rStyle w:val="FontStyle46"/>
          <w:rFonts w:ascii="Palatino Linotype" w:hAnsi="Palatino Linotype"/>
        </w:rPr>
      </w:pPr>
      <w:r w:rsidRPr="00AE5AFF">
        <w:rPr>
          <w:rStyle w:val="FontStyle46"/>
          <w:rFonts w:ascii="Palatino Linotype" w:hAnsi="Palatino Linotype"/>
        </w:rPr>
        <w:t>7.</w:t>
      </w:r>
      <w:proofErr w:type="gramStart"/>
      <w:r w:rsidRPr="00AE5AFF">
        <w:rPr>
          <w:rStyle w:val="FontStyle46"/>
          <w:rFonts w:ascii="Palatino Linotype" w:hAnsi="Palatino Linotype"/>
        </w:rPr>
        <w:t>6.Сарзаниш</w:t>
      </w:r>
      <w:proofErr w:type="gramEnd"/>
      <w:r w:rsidRPr="00AE5AFF">
        <w:rPr>
          <w:rStyle w:val="FontStyle46"/>
          <w:rFonts w:ascii="Palatino Linotype" w:hAnsi="Palatino Linotype"/>
        </w:rPr>
        <w:t xml:space="preserve">. Намуди </w:t>
      </w:r>
      <w:proofErr w:type="spellStart"/>
      <w:r w:rsidRPr="00AE5AFF">
        <w:rPr>
          <w:rStyle w:val="FontStyle46"/>
          <w:rFonts w:ascii="Palatino Linotype" w:hAnsi="Palatino Linotype"/>
        </w:rPr>
        <w:t>му</w:t>
      </w:r>
      <w:proofErr w:type="spellEnd"/>
      <w:r w:rsidRPr="00AE5AFF">
        <w:rPr>
          <w:rStyle w:val="FontStyle46"/>
          <w:rFonts w:ascii="Palatino Linotype" w:hAnsi="Palatino Linotype"/>
          <w:lang w:val="tg-Cyrl-TJ"/>
        </w:rPr>
        <w:t>ҷ</w:t>
      </w:r>
      <w:proofErr w:type="spellStart"/>
      <w:r w:rsidRPr="00AE5AFF">
        <w:rPr>
          <w:rStyle w:val="FontStyle46"/>
          <w:rFonts w:ascii="Palatino Linotype" w:hAnsi="Palatino Linotype"/>
        </w:rPr>
        <w:t>озоти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интизомии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сабук</w:t>
      </w:r>
      <w:proofErr w:type="spellEnd"/>
      <w:r w:rsidRPr="00AE5AFF">
        <w:rPr>
          <w:rStyle w:val="FontStyle46"/>
          <w:rFonts w:ascii="Palatino Linotype" w:hAnsi="Palatino Linotype"/>
        </w:rPr>
        <w:t xml:space="preserve"> ба </w:t>
      </w:r>
      <w:r w:rsidRPr="00AE5AFF">
        <w:rPr>
          <w:rStyle w:val="FontStyle46"/>
          <w:rFonts w:ascii="Palatino Linotype" w:hAnsi="Palatino Linotype"/>
          <w:lang w:val="tg-Cyrl-TJ"/>
        </w:rPr>
        <w:t>ҳ</w:t>
      </w:r>
      <w:proofErr w:type="spellStart"/>
      <w:r w:rsidRPr="00AE5AFF">
        <w:rPr>
          <w:rStyle w:val="FontStyle46"/>
          <w:rFonts w:ascii="Palatino Linotype" w:hAnsi="Palatino Linotype"/>
        </w:rPr>
        <w:t>исоб</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меравад</w:t>
      </w:r>
      <w:proofErr w:type="spellEnd"/>
      <w:r w:rsidRPr="00AE5AFF">
        <w:rPr>
          <w:rStyle w:val="FontStyle46"/>
          <w:rFonts w:ascii="Palatino Linotype" w:hAnsi="Palatino Linotype"/>
        </w:rPr>
        <w:t>. «</w:t>
      </w:r>
      <w:proofErr w:type="spellStart"/>
      <w:r w:rsidRPr="00AE5AFF">
        <w:rPr>
          <w:rStyle w:val="FontStyle46"/>
          <w:rFonts w:ascii="Palatino Linotype" w:hAnsi="Palatino Linotype"/>
        </w:rPr>
        <w:t>Сарзаниш</w:t>
      </w:r>
      <w:proofErr w:type="spellEnd"/>
      <w:r w:rsidRPr="00AE5AFF">
        <w:rPr>
          <w:rStyle w:val="FontStyle46"/>
          <w:rFonts w:ascii="Palatino Linotype" w:hAnsi="Palatino Linotype"/>
        </w:rPr>
        <w:t xml:space="preserve">» дар </w:t>
      </w:r>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олат</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бетаъсир</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мондани</w:t>
      </w:r>
      <w:proofErr w:type="spellEnd"/>
      <w:r w:rsidRPr="00AE5AFF">
        <w:rPr>
          <w:rStyle w:val="FontStyle46"/>
          <w:rFonts w:ascii="Palatino Linotype" w:hAnsi="Palatino Linotype"/>
          <w:lang w:val="tg-Cyrl-TJ"/>
        </w:rPr>
        <w:t xml:space="preserve"> ҷ</w:t>
      </w:r>
      <w:proofErr w:type="spellStart"/>
      <w:r w:rsidRPr="00AE5AFF">
        <w:rPr>
          <w:rStyle w:val="FontStyle46"/>
          <w:rFonts w:ascii="Palatino Linotype" w:hAnsi="Palatino Linotype"/>
        </w:rPr>
        <w:t>аримабанди</w:t>
      </w:r>
      <w:proofErr w:type="spellEnd"/>
      <w:r w:rsidRPr="00AE5AFF">
        <w:rPr>
          <w:rStyle w:val="FontStyle46"/>
          <w:rFonts w:ascii="Palatino Linotype" w:hAnsi="Palatino Linotype"/>
          <w:lang w:val="tg-Cyrl-TJ"/>
        </w:rPr>
        <w:t>ҳ</w:t>
      </w:r>
      <w:r w:rsidRPr="00AE5AFF">
        <w:rPr>
          <w:rStyle w:val="FontStyle46"/>
          <w:rFonts w:ascii="Palatino Linotype" w:hAnsi="Palatino Linotype"/>
        </w:rPr>
        <w:t xml:space="preserve">о дар намуди </w:t>
      </w:r>
      <w:r w:rsidRPr="00AE5AFF">
        <w:rPr>
          <w:rStyle w:val="FontStyle46"/>
          <w:rFonts w:ascii="Palatino Linotype" w:hAnsi="Palatino Linotype"/>
          <w:lang w:val="tg-Cyrl-TJ"/>
        </w:rPr>
        <w:t>қ</w:t>
      </w:r>
      <w:proofErr w:type="spellStart"/>
      <w:r w:rsidRPr="00AE5AFF">
        <w:rPr>
          <w:rStyle w:val="FontStyle46"/>
          <w:rFonts w:ascii="Palatino Linotype" w:hAnsi="Palatino Linotype"/>
        </w:rPr>
        <w:t>исман</w:t>
      </w:r>
      <w:proofErr w:type="spellEnd"/>
      <w:r w:rsidRPr="00AE5AFF">
        <w:rPr>
          <w:rStyle w:val="FontStyle46"/>
          <w:rFonts w:ascii="Palatino Linotype" w:hAnsi="Palatino Linotype"/>
        </w:rPr>
        <w:t xml:space="preserve"> ё </w:t>
      </w:r>
      <w:proofErr w:type="spellStart"/>
      <w:r w:rsidRPr="00AE5AFF">
        <w:rPr>
          <w:rStyle w:val="FontStyle46"/>
          <w:rFonts w:ascii="Palatino Linotype" w:hAnsi="Palatino Linotype"/>
        </w:rPr>
        <w:t>пурра</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ма</w:t>
      </w:r>
      <w:proofErr w:type="spellEnd"/>
      <w:r w:rsidRPr="00AE5AFF">
        <w:rPr>
          <w:rStyle w:val="FontStyle46"/>
          <w:rFonts w:ascii="Palatino Linotype" w:hAnsi="Palatino Linotype"/>
          <w:lang w:val="tg-Cyrl-TJ"/>
        </w:rPr>
        <w:t>ҳ</w:t>
      </w:r>
      <w:r w:rsidRPr="00AE5AFF">
        <w:rPr>
          <w:rStyle w:val="FontStyle46"/>
          <w:rFonts w:ascii="Palatino Linotype" w:hAnsi="Palatino Linotype"/>
        </w:rPr>
        <w:t xml:space="preserve">рум </w:t>
      </w:r>
      <w:proofErr w:type="spellStart"/>
      <w:r w:rsidRPr="00AE5AFF">
        <w:rPr>
          <w:rStyle w:val="FontStyle46"/>
          <w:rFonts w:ascii="Palatino Linotype" w:hAnsi="Palatino Linotype"/>
        </w:rPr>
        <w:t>намудан</w:t>
      </w:r>
      <w:proofErr w:type="spellEnd"/>
      <w:r w:rsidRPr="00AE5AFF">
        <w:rPr>
          <w:rStyle w:val="FontStyle46"/>
          <w:rFonts w:ascii="Palatino Linotype" w:hAnsi="Palatino Linotype"/>
        </w:rPr>
        <w:t xml:space="preserve"> аз </w:t>
      </w:r>
      <w:proofErr w:type="spellStart"/>
      <w:r w:rsidRPr="00AE5AFF">
        <w:rPr>
          <w:rStyle w:val="FontStyle46"/>
          <w:rFonts w:ascii="Palatino Linotype" w:hAnsi="Palatino Linotype"/>
        </w:rPr>
        <w:t>мукофотпул</w:t>
      </w:r>
      <w:proofErr w:type="spellEnd"/>
      <w:r w:rsidRPr="00AE5AFF">
        <w:rPr>
          <w:rStyle w:val="FontStyle46"/>
          <w:rFonts w:ascii="Palatino Linotype" w:hAnsi="Palatino Linotype"/>
          <w:lang w:val="tg-Cyrl-TJ"/>
        </w:rPr>
        <w:t>ӣ</w:t>
      </w:r>
      <w:r w:rsidRPr="00AE5AFF">
        <w:rPr>
          <w:rStyle w:val="FontStyle46"/>
          <w:rFonts w:ascii="Palatino Linotype" w:hAnsi="Palatino Linotype"/>
        </w:rPr>
        <w:t xml:space="preserve"> </w:t>
      </w:r>
      <w:proofErr w:type="spellStart"/>
      <w:r w:rsidRPr="00AE5AFF">
        <w:rPr>
          <w:rStyle w:val="FontStyle46"/>
          <w:rFonts w:ascii="Palatino Linotype" w:hAnsi="Palatino Linotype"/>
        </w:rPr>
        <w:lastRenderedPageBreak/>
        <w:t>истифода</w:t>
      </w:r>
      <w:proofErr w:type="spellEnd"/>
      <w:r w:rsidRPr="00AE5AFF">
        <w:rPr>
          <w:rStyle w:val="FontStyle46"/>
          <w:rFonts w:ascii="Palatino Linotype" w:hAnsi="Palatino Linotype"/>
        </w:rPr>
        <w:t xml:space="preserve"> бурда </w:t>
      </w:r>
      <w:proofErr w:type="spellStart"/>
      <w:r w:rsidRPr="00AE5AFF">
        <w:rPr>
          <w:rStyle w:val="FontStyle46"/>
          <w:rFonts w:ascii="Palatino Linotype" w:hAnsi="Palatino Linotype"/>
        </w:rPr>
        <w:t>мешавад</w:t>
      </w:r>
      <w:proofErr w:type="spellEnd"/>
      <w:r w:rsidRPr="00AE5AFF">
        <w:rPr>
          <w:rStyle w:val="FontStyle46"/>
          <w:rFonts w:ascii="Palatino Linotype" w:hAnsi="Palatino Linotype"/>
        </w:rPr>
        <w:t xml:space="preserve">. Дар </w:t>
      </w:r>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олат</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ои</w:t>
      </w:r>
      <w:proofErr w:type="spellEnd"/>
      <w:r w:rsidRPr="00AE5AFF">
        <w:rPr>
          <w:rStyle w:val="FontStyle46"/>
          <w:rFonts w:ascii="Palatino Linotype" w:hAnsi="Palatino Linotype"/>
        </w:rPr>
        <w:t xml:space="preserve"> да</w:t>
      </w:r>
      <w:r w:rsidRPr="00AE5AFF">
        <w:rPr>
          <w:rStyle w:val="FontStyle46"/>
          <w:rFonts w:ascii="Palatino Linotype" w:hAnsi="Palatino Linotype"/>
          <w:lang w:val="tg-Cyrl-TJ"/>
        </w:rPr>
        <w:t>ғ</w:t>
      </w:r>
      <w:proofErr w:type="spellStart"/>
      <w:r w:rsidRPr="00AE5AFF">
        <w:rPr>
          <w:rStyle w:val="FontStyle46"/>
          <w:rFonts w:ascii="Palatino Linotype" w:hAnsi="Palatino Linotype"/>
        </w:rPr>
        <w:t>алона</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вайрон</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кардани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интизоми</w:t>
      </w:r>
      <w:proofErr w:type="spellEnd"/>
      <w:r w:rsidRPr="00AE5AFF">
        <w:rPr>
          <w:rStyle w:val="FontStyle46"/>
          <w:rFonts w:ascii="Palatino Linotype" w:hAnsi="Palatino Linotype"/>
        </w:rPr>
        <w:t xml:space="preserve"> ме</w:t>
      </w:r>
      <w:r w:rsidRPr="00AE5AFF">
        <w:rPr>
          <w:rStyle w:val="FontStyle46"/>
          <w:rFonts w:ascii="Palatino Linotype" w:hAnsi="Palatino Linotype"/>
          <w:lang w:val="tg-Cyrl-TJ"/>
        </w:rPr>
        <w:t>ҳ</w:t>
      </w:r>
      <w:r w:rsidRPr="00AE5AFF">
        <w:rPr>
          <w:rStyle w:val="FontStyle46"/>
          <w:rFonts w:ascii="Palatino Linotype" w:hAnsi="Palatino Linotype"/>
        </w:rPr>
        <w:t xml:space="preserve">нат, </w:t>
      </w:r>
      <w:proofErr w:type="spellStart"/>
      <w:r w:rsidRPr="00AE5AFF">
        <w:rPr>
          <w:rStyle w:val="FontStyle46"/>
          <w:rFonts w:ascii="Palatino Linotype" w:hAnsi="Palatino Linotype"/>
        </w:rPr>
        <w:t>ро</w:t>
      </w:r>
      <w:proofErr w:type="spellEnd"/>
      <w:r w:rsidRPr="00AE5AFF">
        <w:rPr>
          <w:rStyle w:val="FontStyle46"/>
          <w:rFonts w:ascii="Palatino Linotype" w:hAnsi="Palatino Linotype"/>
          <w:lang w:val="tg-Cyrl-TJ"/>
        </w:rPr>
        <w:t>ҳ</w:t>
      </w:r>
      <w:r w:rsidRPr="00AE5AFF">
        <w:rPr>
          <w:rStyle w:val="FontStyle46"/>
          <w:rFonts w:ascii="Palatino Linotype" w:hAnsi="Palatino Linotype"/>
        </w:rPr>
        <w:t xml:space="preserve"> додан ба </w:t>
      </w:r>
      <w:proofErr w:type="spellStart"/>
      <w:r w:rsidRPr="00AE5AFF">
        <w:rPr>
          <w:rStyle w:val="FontStyle46"/>
          <w:rFonts w:ascii="Palatino Linotype" w:hAnsi="Palatino Linotype"/>
        </w:rPr>
        <w:t>хатоги</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ои</w:t>
      </w:r>
      <w:proofErr w:type="spellEnd"/>
      <w:r w:rsidRPr="00AE5AFF">
        <w:rPr>
          <w:rStyle w:val="FontStyle46"/>
          <w:rFonts w:ascii="Palatino Linotype" w:hAnsi="Palatino Linotype"/>
        </w:rPr>
        <w:t xml:space="preserve"> </w:t>
      </w:r>
      <w:r w:rsidRPr="00AE5AFF">
        <w:rPr>
          <w:rStyle w:val="FontStyle46"/>
          <w:rFonts w:ascii="Palatino Linotype" w:hAnsi="Palatino Linotype"/>
          <w:lang w:val="tg-Cyrl-TJ"/>
        </w:rPr>
        <w:t>ҷ</w:t>
      </w:r>
      <w:proofErr w:type="spellStart"/>
      <w:r w:rsidRPr="00AE5AFF">
        <w:rPr>
          <w:rStyle w:val="FontStyle46"/>
          <w:rFonts w:ascii="Palatino Linotype" w:hAnsi="Palatino Linotype"/>
        </w:rPr>
        <w:t>идд</w:t>
      </w:r>
      <w:proofErr w:type="spellEnd"/>
      <w:r w:rsidRPr="00AE5AFF">
        <w:rPr>
          <w:rStyle w:val="FontStyle46"/>
          <w:rFonts w:ascii="Palatino Linotype" w:hAnsi="Palatino Linotype"/>
          <w:lang w:val="tg-Cyrl-TJ"/>
        </w:rPr>
        <w:t>ӣ</w:t>
      </w:r>
      <w:r w:rsidRPr="00AE5AFF">
        <w:rPr>
          <w:rStyle w:val="FontStyle46"/>
          <w:rFonts w:ascii="Palatino Linotype" w:hAnsi="Palatino Linotype"/>
        </w:rPr>
        <w:t xml:space="preserve">, </w:t>
      </w:r>
      <w:proofErr w:type="spellStart"/>
      <w:r w:rsidRPr="00AE5AFF">
        <w:rPr>
          <w:rStyle w:val="FontStyle46"/>
          <w:rFonts w:ascii="Palatino Linotype" w:hAnsi="Palatino Linotype"/>
        </w:rPr>
        <w:t>ки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исло</w:t>
      </w:r>
      <w:proofErr w:type="spellEnd"/>
      <w:r w:rsidRPr="00AE5AFF">
        <w:rPr>
          <w:rStyle w:val="FontStyle46"/>
          <w:rFonts w:ascii="Palatino Linotype" w:hAnsi="Palatino Linotype"/>
          <w:lang w:val="tg-Cyrl-TJ"/>
        </w:rPr>
        <w:t>ҳ</w:t>
      </w:r>
      <w:r w:rsidRPr="00AE5AFF">
        <w:rPr>
          <w:rStyle w:val="FontStyle46"/>
          <w:rFonts w:ascii="Palatino Linotype" w:hAnsi="Palatino Linotype"/>
        </w:rPr>
        <w:t>и он</w:t>
      </w:r>
      <w:r w:rsidRPr="00AE5AFF">
        <w:rPr>
          <w:rStyle w:val="FontStyle46"/>
          <w:rFonts w:ascii="Palatino Linotype" w:hAnsi="Palatino Linotype"/>
          <w:lang w:val="tg-Cyrl-TJ"/>
        </w:rPr>
        <w:t>ҳ</w:t>
      </w:r>
      <w:r w:rsidRPr="00AE5AFF">
        <w:rPr>
          <w:rStyle w:val="FontStyle46"/>
          <w:rFonts w:ascii="Palatino Linotype" w:hAnsi="Palatino Linotype"/>
        </w:rPr>
        <w:t xml:space="preserve">о </w:t>
      </w:r>
      <w:proofErr w:type="spellStart"/>
      <w:r w:rsidRPr="00AE5AFF">
        <w:rPr>
          <w:rStyle w:val="FontStyle46"/>
          <w:rFonts w:ascii="Palatino Linotype" w:hAnsi="Palatino Linotype"/>
        </w:rPr>
        <w:t>бетаъсир</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монда</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наметавонад</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зо</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ир</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намудани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муносибати</w:t>
      </w:r>
      <w:proofErr w:type="spellEnd"/>
      <w:r w:rsidRPr="00AE5AFF">
        <w:rPr>
          <w:rStyle w:val="FontStyle46"/>
          <w:rFonts w:ascii="Palatino Linotype" w:hAnsi="Palatino Linotype"/>
        </w:rPr>
        <w:t xml:space="preserve"> да</w:t>
      </w:r>
      <w:r w:rsidRPr="00AE5AFF">
        <w:rPr>
          <w:rStyle w:val="FontStyle46"/>
          <w:rFonts w:ascii="Palatino Linotype" w:hAnsi="Palatino Linotype"/>
          <w:lang w:val="tg-Cyrl-TJ"/>
        </w:rPr>
        <w:t>ғ</w:t>
      </w:r>
      <w:proofErr w:type="spellStart"/>
      <w:r w:rsidRPr="00AE5AFF">
        <w:rPr>
          <w:rStyle w:val="FontStyle46"/>
          <w:rFonts w:ascii="Palatino Linotype" w:hAnsi="Palatino Linotype"/>
        </w:rPr>
        <w:t>алона</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нисбати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вазифа</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ои</w:t>
      </w:r>
      <w:proofErr w:type="spellEnd"/>
      <w:r w:rsidRPr="00AE5AFF">
        <w:rPr>
          <w:rStyle w:val="FontStyle46"/>
          <w:rFonts w:ascii="Palatino Linotype" w:hAnsi="Palatino Linotype"/>
        </w:rPr>
        <w:t xml:space="preserve"> худ, </w:t>
      </w:r>
      <w:proofErr w:type="spellStart"/>
      <w:r w:rsidRPr="00AE5AFF">
        <w:rPr>
          <w:rStyle w:val="FontStyle46"/>
          <w:rFonts w:ascii="Palatino Linotype" w:hAnsi="Palatino Linotype"/>
        </w:rPr>
        <w:t>риоя</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ва</w:t>
      </w:r>
      <w:proofErr w:type="spellEnd"/>
      <w:r w:rsidRPr="00AE5AFF">
        <w:rPr>
          <w:rStyle w:val="FontStyle46"/>
          <w:rFonts w:ascii="Palatino Linotype" w:hAnsi="Palatino Linotype"/>
        </w:rPr>
        <w:t xml:space="preserve"> и</w:t>
      </w:r>
      <w:r w:rsidRPr="00AE5AFF">
        <w:rPr>
          <w:rStyle w:val="FontStyle46"/>
          <w:rFonts w:ascii="Palatino Linotype" w:hAnsi="Palatino Linotype"/>
          <w:lang w:val="tg-Cyrl-TJ"/>
        </w:rPr>
        <w:t>ҷ</w:t>
      </w:r>
      <w:proofErr w:type="spellStart"/>
      <w:r w:rsidRPr="00AE5AFF">
        <w:rPr>
          <w:rStyle w:val="FontStyle46"/>
          <w:rFonts w:ascii="Palatino Linotype" w:hAnsi="Palatino Linotype"/>
        </w:rPr>
        <w:t>ро</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накардани</w:t>
      </w:r>
      <w:proofErr w:type="spellEnd"/>
      <w:r w:rsidRPr="00AE5AFF">
        <w:rPr>
          <w:rStyle w:val="FontStyle46"/>
          <w:rFonts w:ascii="Palatino Linotype" w:hAnsi="Palatino Linotype"/>
        </w:rPr>
        <w:t xml:space="preserve"> </w:t>
      </w:r>
      <w:r w:rsidRPr="00AE5AFF">
        <w:rPr>
          <w:rStyle w:val="FontStyle46"/>
          <w:rFonts w:ascii="Palatino Linotype" w:hAnsi="Palatino Linotype"/>
          <w:lang w:val="tg-Cyrl-TJ"/>
        </w:rPr>
        <w:t>қ</w:t>
      </w:r>
      <w:proofErr w:type="spellStart"/>
      <w:r w:rsidRPr="00AE5AFF">
        <w:rPr>
          <w:rStyle w:val="FontStyle46"/>
          <w:rFonts w:ascii="Palatino Linotype" w:hAnsi="Palatino Linotype"/>
        </w:rPr>
        <w:t>арор</w:t>
      </w:r>
      <w:proofErr w:type="spellEnd"/>
      <w:r w:rsidRPr="00AE5AFF">
        <w:rPr>
          <w:rStyle w:val="FontStyle46"/>
          <w:rFonts w:ascii="Palatino Linotype" w:hAnsi="Palatino Linotype"/>
          <w:lang w:val="tg-Cyrl-TJ"/>
        </w:rPr>
        <w:t>ҳ</w:t>
      </w:r>
      <w:r w:rsidRPr="00AE5AFF">
        <w:rPr>
          <w:rStyle w:val="FontStyle46"/>
          <w:rFonts w:ascii="Palatino Linotype" w:hAnsi="Palatino Linotype"/>
        </w:rPr>
        <w:t xml:space="preserve">о, </w:t>
      </w:r>
      <w:proofErr w:type="spellStart"/>
      <w:r w:rsidRPr="00AE5AFF">
        <w:rPr>
          <w:rStyle w:val="FontStyle46"/>
          <w:rFonts w:ascii="Palatino Linotype" w:hAnsi="Palatino Linotype"/>
        </w:rPr>
        <w:t>талабот</w:t>
      </w:r>
      <w:proofErr w:type="spellEnd"/>
      <w:r w:rsidRPr="00AE5AFF">
        <w:rPr>
          <w:rStyle w:val="FontStyle46"/>
          <w:rFonts w:ascii="Palatino Linotype" w:hAnsi="Palatino Linotype"/>
          <w:lang w:val="tg-Cyrl-TJ"/>
        </w:rPr>
        <w:t>ҳ</w:t>
      </w:r>
      <w:r w:rsidRPr="00AE5AFF">
        <w:rPr>
          <w:rStyle w:val="FontStyle46"/>
          <w:rFonts w:ascii="Palatino Linotype" w:hAnsi="Palatino Linotype"/>
        </w:rPr>
        <w:t xml:space="preserve">о </w:t>
      </w:r>
      <w:proofErr w:type="spellStart"/>
      <w:r w:rsidRPr="00AE5AFF">
        <w:rPr>
          <w:rStyle w:val="FontStyle46"/>
          <w:rFonts w:ascii="Palatino Linotype" w:hAnsi="Palatino Linotype"/>
        </w:rPr>
        <w:t>ва</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меъёр</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тасди</w:t>
      </w:r>
      <w:proofErr w:type="spellEnd"/>
      <w:r w:rsidRPr="00AE5AFF">
        <w:rPr>
          <w:rStyle w:val="FontStyle46"/>
          <w:rFonts w:ascii="Palatino Linotype" w:hAnsi="Palatino Linotype"/>
          <w:lang w:val="tg-Cyrl-TJ"/>
        </w:rPr>
        <w:t>қ</w:t>
      </w:r>
      <w:proofErr w:type="spellStart"/>
      <w:r w:rsidRPr="00AE5AFF">
        <w:rPr>
          <w:rStyle w:val="FontStyle46"/>
          <w:rFonts w:ascii="Palatino Linotype" w:hAnsi="Palatino Linotype"/>
        </w:rPr>
        <w:t>шуда</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новобаста</w:t>
      </w:r>
      <w:proofErr w:type="spellEnd"/>
      <w:r w:rsidRPr="00AE5AFF">
        <w:rPr>
          <w:rStyle w:val="FontStyle46"/>
          <w:rFonts w:ascii="Palatino Linotype" w:hAnsi="Palatino Linotype"/>
        </w:rPr>
        <w:t xml:space="preserve"> аз </w:t>
      </w:r>
      <w:proofErr w:type="spellStart"/>
      <w:r w:rsidRPr="00AE5AFF">
        <w:rPr>
          <w:rStyle w:val="FontStyle46"/>
          <w:rFonts w:ascii="Palatino Linotype" w:hAnsi="Palatino Linotype"/>
        </w:rPr>
        <w:t>ма</w:t>
      </w:r>
      <w:proofErr w:type="spellEnd"/>
      <w:r w:rsidRPr="00AE5AFF">
        <w:rPr>
          <w:rStyle w:val="FontStyle46"/>
          <w:rFonts w:ascii="Palatino Linotype" w:hAnsi="Palatino Linotype"/>
          <w:lang w:val="tg-Cyrl-TJ"/>
        </w:rPr>
        <w:t>қ</w:t>
      </w:r>
      <w:proofErr w:type="spellStart"/>
      <w:r w:rsidRPr="00AE5AFF">
        <w:rPr>
          <w:rStyle w:val="FontStyle46"/>
          <w:rFonts w:ascii="Palatino Linotype" w:hAnsi="Palatino Linotype"/>
        </w:rPr>
        <w:t>оми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тасди</w:t>
      </w:r>
      <w:proofErr w:type="spellEnd"/>
      <w:r w:rsidRPr="00AE5AFF">
        <w:rPr>
          <w:rStyle w:val="FontStyle46"/>
          <w:rFonts w:ascii="Palatino Linotype" w:hAnsi="Palatino Linotype"/>
          <w:lang w:val="tg-Cyrl-TJ"/>
        </w:rPr>
        <w:t>қ</w:t>
      </w:r>
      <w:proofErr w:type="spellStart"/>
      <w:r w:rsidRPr="00AE5AFF">
        <w:rPr>
          <w:rStyle w:val="FontStyle46"/>
          <w:rFonts w:ascii="Palatino Linotype" w:hAnsi="Palatino Linotype"/>
        </w:rPr>
        <w:t>кунанда</w:t>
      </w:r>
      <w:proofErr w:type="spellEnd"/>
      <w:r w:rsidRPr="00AE5AFF">
        <w:rPr>
          <w:rStyle w:val="FontStyle46"/>
          <w:rFonts w:ascii="Palatino Linotype" w:hAnsi="Palatino Linotype"/>
        </w:rPr>
        <w:t xml:space="preserve"> – </w:t>
      </w:r>
      <w:proofErr w:type="spellStart"/>
      <w:r w:rsidRPr="00AE5AFF">
        <w:rPr>
          <w:rStyle w:val="FontStyle46"/>
          <w:rFonts w:ascii="Palatino Linotype" w:hAnsi="Palatino Linotype"/>
        </w:rPr>
        <w:t>Раёсати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Бонк</w:t>
      </w:r>
      <w:proofErr w:type="spellEnd"/>
      <w:r w:rsidRPr="00AE5AFF">
        <w:rPr>
          <w:rStyle w:val="FontStyle46"/>
          <w:rFonts w:ascii="Palatino Linotype" w:hAnsi="Palatino Linotype"/>
        </w:rPr>
        <w:t xml:space="preserve">, Бонки </w:t>
      </w:r>
      <w:proofErr w:type="spellStart"/>
      <w:r w:rsidRPr="00AE5AFF">
        <w:rPr>
          <w:rStyle w:val="FontStyle46"/>
          <w:rFonts w:ascii="Palatino Linotype" w:hAnsi="Palatino Linotype"/>
        </w:rPr>
        <w:t>миллии</w:t>
      </w:r>
      <w:proofErr w:type="spellEnd"/>
      <w:r w:rsidRPr="00AE5AFF">
        <w:rPr>
          <w:rStyle w:val="FontStyle46"/>
          <w:rFonts w:ascii="Palatino Linotype" w:hAnsi="Palatino Linotype"/>
        </w:rPr>
        <w:t xml:space="preserve"> То</w:t>
      </w:r>
      <w:r w:rsidRPr="00AE5AFF">
        <w:rPr>
          <w:rStyle w:val="FontStyle46"/>
          <w:rFonts w:ascii="Palatino Linotype" w:hAnsi="Palatino Linotype"/>
          <w:lang w:val="tg-Cyrl-TJ"/>
        </w:rPr>
        <w:t>ҷ</w:t>
      </w:r>
      <w:proofErr w:type="spellStart"/>
      <w:r w:rsidRPr="00AE5AFF">
        <w:rPr>
          <w:rStyle w:val="FontStyle46"/>
          <w:rFonts w:ascii="Palatino Linotype" w:hAnsi="Palatino Linotype"/>
        </w:rPr>
        <w:t>икистон</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ва</w:t>
      </w:r>
      <w:proofErr w:type="spellEnd"/>
      <w:r w:rsidRPr="00AE5AFF">
        <w:rPr>
          <w:rStyle w:val="FontStyle46"/>
          <w:rFonts w:ascii="Palatino Linotype" w:hAnsi="Palatino Linotype"/>
        </w:rPr>
        <w:t xml:space="preserve"> </w:t>
      </w:r>
      <w:r w:rsidRPr="00AE5AFF">
        <w:rPr>
          <w:rStyle w:val="FontStyle46"/>
          <w:rFonts w:ascii="Palatino Linotype" w:hAnsi="Palatino Linotype"/>
          <w:lang w:val="tg-Cyrl-TJ"/>
        </w:rPr>
        <w:t>ғ</w:t>
      </w:r>
      <w:proofErr w:type="spellStart"/>
      <w:r w:rsidRPr="00AE5AFF">
        <w:rPr>
          <w:rStyle w:val="FontStyle46"/>
          <w:rFonts w:ascii="Palatino Linotype" w:hAnsi="Palatino Linotype"/>
        </w:rPr>
        <w:t>айра</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риоя</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накардани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санад</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меъёрию</w:t>
      </w:r>
      <w:proofErr w:type="spellEnd"/>
      <w:r w:rsidRPr="00AE5AFF">
        <w:rPr>
          <w:rStyle w:val="FontStyle46"/>
          <w:rFonts w:ascii="Palatino Linotype" w:hAnsi="Palatino Linotype"/>
        </w:rPr>
        <w:t xml:space="preserve"> </w:t>
      </w:r>
      <w:r w:rsidRPr="00AE5AFF">
        <w:rPr>
          <w:rStyle w:val="FontStyle46"/>
          <w:rFonts w:ascii="Palatino Linotype" w:hAnsi="Palatino Linotype"/>
          <w:lang w:val="tg-Cyrl-TJ"/>
        </w:rPr>
        <w:t>ҳ</w:t>
      </w:r>
      <w:r w:rsidRPr="00AE5AFF">
        <w:rPr>
          <w:rStyle w:val="FontStyle46"/>
          <w:rFonts w:ascii="Palatino Linotype" w:hAnsi="Palatino Linotype"/>
        </w:rPr>
        <w:t>у</w:t>
      </w:r>
      <w:r w:rsidRPr="00AE5AFF">
        <w:rPr>
          <w:rStyle w:val="FontStyle46"/>
          <w:rFonts w:ascii="Palatino Linotype" w:hAnsi="Palatino Linotype"/>
          <w:lang w:val="tg-Cyrl-TJ"/>
        </w:rPr>
        <w:t>қ</w:t>
      </w:r>
      <w:r w:rsidRPr="00AE5AFF">
        <w:rPr>
          <w:rStyle w:val="FontStyle46"/>
          <w:rFonts w:ascii="Palatino Linotype" w:hAnsi="Palatino Linotype"/>
        </w:rPr>
        <w:t>у</w:t>
      </w:r>
      <w:r w:rsidRPr="00AE5AFF">
        <w:rPr>
          <w:rStyle w:val="FontStyle46"/>
          <w:rFonts w:ascii="Palatino Linotype" w:hAnsi="Palatino Linotype"/>
          <w:lang w:val="tg-Cyrl-TJ"/>
        </w:rPr>
        <w:t>қи</w:t>
      </w:r>
      <w:r w:rsidRPr="00AE5AFF">
        <w:rPr>
          <w:rStyle w:val="FontStyle46"/>
          <w:rFonts w:ascii="Palatino Linotype" w:hAnsi="Palatino Linotype"/>
        </w:rPr>
        <w:t xml:space="preserve">, </w:t>
      </w:r>
      <w:proofErr w:type="spellStart"/>
      <w:r w:rsidRPr="00AE5AFF">
        <w:rPr>
          <w:rStyle w:val="FontStyle46"/>
          <w:rFonts w:ascii="Palatino Linotype" w:hAnsi="Palatino Linotype"/>
        </w:rPr>
        <w:t>шикоят</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тасди</w:t>
      </w:r>
      <w:proofErr w:type="spellEnd"/>
      <w:r w:rsidRPr="00AE5AFF">
        <w:rPr>
          <w:rStyle w:val="FontStyle46"/>
          <w:rFonts w:ascii="Palatino Linotype" w:hAnsi="Palatino Linotype"/>
          <w:lang w:val="tg-Cyrl-TJ"/>
        </w:rPr>
        <w:t>қ</w:t>
      </w:r>
      <w:proofErr w:type="spellStart"/>
      <w:r w:rsidRPr="00AE5AFF">
        <w:rPr>
          <w:rStyle w:val="FontStyle46"/>
          <w:rFonts w:ascii="Palatino Linotype" w:hAnsi="Palatino Linotype"/>
        </w:rPr>
        <w:t>шудаи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мизо</w:t>
      </w:r>
      <w:proofErr w:type="spellEnd"/>
      <w:r w:rsidRPr="00AE5AFF">
        <w:rPr>
          <w:rStyle w:val="FontStyle46"/>
          <w:rFonts w:ascii="Palatino Linotype" w:hAnsi="Palatino Linotype"/>
          <w:lang w:val="tg-Cyrl-TJ"/>
        </w:rPr>
        <w:t>ҷ</w:t>
      </w:r>
      <w:r w:rsidRPr="00AE5AFF">
        <w:rPr>
          <w:rStyle w:val="FontStyle46"/>
          <w:rFonts w:ascii="Palatino Linotype" w:hAnsi="Palatino Linotype"/>
        </w:rPr>
        <w:t xml:space="preserve">он </w:t>
      </w:r>
      <w:proofErr w:type="spellStart"/>
      <w:r w:rsidRPr="00AE5AFF">
        <w:rPr>
          <w:rStyle w:val="FontStyle46"/>
          <w:rFonts w:ascii="Palatino Linotype" w:hAnsi="Palatino Linotype"/>
        </w:rPr>
        <w:t>нисбати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корманд</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асос</w:t>
      </w:r>
      <w:proofErr w:type="spellEnd"/>
      <w:r w:rsidRPr="00AE5AFF">
        <w:rPr>
          <w:rStyle w:val="FontStyle46"/>
          <w:rFonts w:ascii="Palatino Linotype" w:hAnsi="Palatino Linotype"/>
          <w:lang w:val="tg-Cyrl-TJ"/>
        </w:rPr>
        <w:t>ҳ</w:t>
      </w:r>
      <w:r w:rsidRPr="00AE5AFF">
        <w:rPr>
          <w:rStyle w:val="FontStyle46"/>
          <w:rFonts w:ascii="Palatino Linotype" w:hAnsi="Palatino Linotype"/>
        </w:rPr>
        <w:t xml:space="preserve">о </w:t>
      </w:r>
      <w:proofErr w:type="spellStart"/>
      <w:r w:rsidRPr="00AE5AFF">
        <w:rPr>
          <w:rStyle w:val="FontStyle46"/>
          <w:rFonts w:ascii="Palatino Linotype" w:hAnsi="Palatino Linotype"/>
        </w:rPr>
        <w:t>барои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татби</w:t>
      </w:r>
      <w:proofErr w:type="spellEnd"/>
      <w:r w:rsidRPr="00AE5AFF">
        <w:rPr>
          <w:rStyle w:val="FontStyle46"/>
          <w:rFonts w:ascii="Palatino Linotype" w:hAnsi="Palatino Linotype"/>
          <w:lang w:val="tg-Cyrl-TJ"/>
        </w:rPr>
        <w:t>қ</w:t>
      </w:r>
      <w:r w:rsidRPr="00AE5AFF">
        <w:rPr>
          <w:rStyle w:val="FontStyle46"/>
          <w:rFonts w:ascii="Palatino Linotype" w:hAnsi="Palatino Linotype"/>
        </w:rPr>
        <w:t xml:space="preserve"> </w:t>
      </w:r>
      <w:proofErr w:type="spellStart"/>
      <w:r w:rsidRPr="00AE5AFF">
        <w:rPr>
          <w:rStyle w:val="FontStyle46"/>
          <w:rFonts w:ascii="Palatino Linotype" w:hAnsi="Palatino Linotype"/>
        </w:rPr>
        <w:t>намудани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Сарзаниш</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шуда</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метавонад</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Корманде</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ки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нисбати</w:t>
      </w:r>
      <w:proofErr w:type="spellEnd"/>
      <w:r w:rsidRPr="00AE5AFF">
        <w:rPr>
          <w:rStyle w:val="FontStyle46"/>
          <w:rFonts w:ascii="Palatino Linotype" w:hAnsi="Palatino Linotype"/>
        </w:rPr>
        <w:t xml:space="preserve"> </w:t>
      </w:r>
      <w:r w:rsidRPr="00AE5AFF">
        <w:rPr>
          <w:rStyle w:val="FontStyle46"/>
          <w:rFonts w:ascii="Palatino Linotype" w:hAnsi="Palatino Linotype"/>
          <w:lang w:val="tg-Cyrl-TJ"/>
        </w:rPr>
        <w:t>ӯ</w:t>
      </w:r>
      <w:r w:rsidRPr="00AE5AFF">
        <w:rPr>
          <w:rStyle w:val="FontStyle46"/>
          <w:rFonts w:ascii="Palatino Linotype" w:hAnsi="Palatino Linotype"/>
        </w:rPr>
        <w:t xml:space="preserve"> </w:t>
      </w:r>
      <w:proofErr w:type="spellStart"/>
      <w:r w:rsidRPr="00AE5AFF">
        <w:rPr>
          <w:rStyle w:val="FontStyle46"/>
          <w:rFonts w:ascii="Palatino Linotype" w:hAnsi="Palatino Linotype"/>
        </w:rPr>
        <w:t>му</w:t>
      </w:r>
      <w:proofErr w:type="spellEnd"/>
      <w:r w:rsidRPr="00AE5AFF">
        <w:rPr>
          <w:rStyle w:val="FontStyle46"/>
          <w:rFonts w:ascii="Palatino Linotype" w:hAnsi="Palatino Linotype"/>
          <w:lang w:val="tg-Cyrl-TJ"/>
        </w:rPr>
        <w:t>ҷ</w:t>
      </w:r>
      <w:proofErr w:type="spellStart"/>
      <w:r w:rsidRPr="00AE5AFF">
        <w:rPr>
          <w:rStyle w:val="FontStyle46"/>
          <w:rFonts w:ascii="Palatino Linotype" w:hAnsi="Palatino Linotype"/>
        </w:rPr>
        <w:t>озоти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интизомии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Сарзаниш</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татби</w:t>
      </w:r>
      <w:proofErr w:type="spellEnd"/>
      <w:r w:rsidRPr="00AE5AFF">
        <w:rPr>
          <w:rStyle w:val="FontStyle46"/>
          <w:rFonts w:ascii="Palatino Linotype" w:hAnsi="Palatino Linotype"/>
          <w:lang w:val="tg-Cyrl-TJ"/>
        </w:rPr>
        <w:t>қ</w:t>
      </w:r>
      <w:r w:rsidRPr="00AE5AFF">
        <w:rPr>
          <w:rStyle w:val="FontStyle46"/>
          <w:rFonts w:ascii="Palatino Linotype" w:hAnsi="Palatino Linotype"/>
        </w:rPr>
        <w:t xml:space="preserve"> карда </w:t>
      </w:r>
      <w:proofErr w:type="spellStart"/>
      <w:r w:rsidRPr="00AE5AFF">
        <w:rPr>
          <w:rStyle w:val="FontStyle46"/>
          <w:rFonts w:ascii="Palatino Linotype" w:hAnsi="Palatino Linotype"/>
        </w:rPr>
        <w:t>шудааст</w:t>
      </w:r>
      <w:proofErr w:type="spellEnd"/>
      <w:r w:rsidRPr="00AE5AFF">
        <w:rPr>
          <w:rStyle w:val="FontStyle46"/>
          <w:rFonts w:ascii="Palatino Linotype" w:hAnsi="Palatino Linotype"/>
        </w:rPr>
        <w:t>, дар т</w:t>
      </w:r>
      <w:r w:rsidRPr="00AE5AFF">
        <w:rPr>
          <w:rStyle w:val="FontStyle46"/>
          <w:rFonts w:ascii="Palatino Linotype" w:hAnsi="Palatino Linotype"/>
          <w:lang w:val="tg-Cyrl-TJ"/>
        </w:rPr>
        <w:t>ӯ</w:t>
      </w:r>
      <w:r w:rsidRPr="00AE5AFF">
        <w:rPr>
          <w:rStyle w:val="FontStyle46"/>
          <w:rFonts w:ascii="Palatino Linotype" w:hAnsi="Palatino Linotype"/>
        </w:rPr>
        <w:t xml:space="preserve">ли </w:t>
      </w:r>
      <w:proofErr w:type="spellStart"/>
      <w:r w:rsidRPr="00AE5AFF">
        <w:rPr>
          <w:rStyle w:val="FontStyle46"/>
          <w:rFonts w:ascii="Palatino Linotype" w:hAnsi="Palatino Linotype"/>
        </w:rPr>
        <w:t>амали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му</w:t>
      </w:r>
      <w:proofErr w:type="spellEnd"/>
      <w:r w:rsidRPr="00AE5AFF">
        <w:rPr>
          <w:rStyle w:val="FontStyle46"/>
          <w:rFonts w:ascii="Palatino Linotype" w:hAnsi="Palatino Linotype"/>
          <w:lang w:val="tg-Cyrl-TJ"/>
        </w:rPr>
        <w:t>ҷ</w:t>
      </w:r>
      <w:proofErr w:type="spellStart"/>
      <w:r w:rsidRPr="00AE5AFF">
        <w:rPr>
          <w:rStyle w:val="FontStyle46"/>
          <w:rFonts w:ascii="Palatino Linotype" w:hAnsi="Palatino Linotype"/>
        </w:rPr>
        <w:t>озот</w:t>
      </w:r>
      <w:proofErr w:type="spellEnd"/>
      <w:r w:rsidRPr="00AE5AFF">
        <w:rPr>
          <w:rStyle w:val="FontStyle46"/>
          <w:rFonts w:ascii="Palatino Linotype" w:hAnsi="Palatino Linotype"/>
        </w:rPr>
        <w:t xml:space="preserve">, аз </w:t>
      </w:r>
      <w:r w:rsidRPr="00AE5AFF">
        <w:rPr>
          <w:rStyle w:val="FontStyle46"/>
          <w:rFonts w:ascii="Palatino Linotype" w:hAnsi="Palatino Linotype"/>
          <w:lang w:val="tg-Cyrl-TJ"/>
        </w:rPr>
        <w:t>ҳ</w:t>
      </w:r>
      <w:r w:rsidRPr="00AE5AFF">
        <w:rPr>
          <w:rStyle w:val="FontStyle46"/>
          <w:rFonts w:ascii="Palatino Linotype" w:hAnsi="Palatino Linotype"/>
        </w:rPr>
        <w:t>ар</w:t>
      </w:r>
      <w:r w:rsidRPr="00AE5AFF">
        <w:rPr>
          <w:rStyle w:val="FontStyle46"/>
          <w:rFonts w:ascii="Palatino Linotype" w:hAnsi="Palatino Linotype"/>
          <w:lang w:val="tg-Cyrl-TJ"/>
        </w:rPr>
        <w:t xml:space="preserve"> </w:t>
      </w:r>
      <w:r w:rsidRPr="00AE5AFF">
        <w:rPr>
          <w:rStyle w:val="FontStyle46"/>
          <w:rFonts w:ascii="Palatino Linotype" w:hAnsi="Palatino Linotype"/>
        </w:rPr>
        <w:t xml:space="preserve">гуна </w:t>
      </w:r>
      <w:proofErr w:type="spellStart"/>
      <w:r w:rsidRPr="00AE5AFF">
        <w:rPr>
          <w:rStyle w:val="FontStyle46"/>
          <w:rFonts w:ascii="Palatino Linotype" w:hAnsi="Palatino Linotype"/>
        </w:rPr>
        <w:t>мукофотпули</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яква</w:t>
      </w:r>
      <w:proofErr w:type="spellEnd"/>
      <w:r w:rsidRPr="00AE5AFF">
        <w:rPr>
          <w:rStyle w:val="FontStyle46"/>
          <w:rFonts w:ascii="Palatino Linotype" w:hAnsi="Palatino Linotype"/>
          <w:lang w:val="tg-Cyrl-TJ"/>
        </w:rPr>
        <w:t>қ</w:t>
      </w:r>
      <w:r w:rsidRPr="00AE5AFF">
        <w:rPr>
          <w:rStyle w:val="FontStyle46"/>
          <w:rFonts w:ascii="Palatino Linotype" w:hAnsi="Palatino Linotype"/>
        </w:rPr>
        <w:t xml:space="preserve">тина </w:t>
      </w:r>
      <w:proofErr w:type="spellStart"/>
      <w:r w:rsidRPr="00AE5AFF">
        <w:rPr>
          <w:rStyle w:val="FontStyle46"/>
          <w:rFonts w:ascii="Palatino Linotype" w:hAnsi="Palatino Linotype"/>
        </w:rPr>
        <w:t>ма</w:t>
      </w:r>
      <w:proofErr w:type="spellEnd"/>
      <w:r w:rsidRPr="00AE5AFF">
        <w:rPr>
          <w:rStyle w:val="FontStyle46"/>
          <w:rFonts w:ascii="Palatino Linotype" w:hAnsi="Palatino Linotype"/>
          <w:lang w:val="tg-Cyrl-TJ"/>
        </w:rPr>
        <w:t>ҳ</w:t>
      </w:r>
      <w:r w:rsidRPr="00AE5AFF">
        <w:rPr>
          <w:rStyle w:val="FontStyle46"/>
          <w:rFonts w:ascii="Palatino Linotype" w:hAnsi="Palatino Linotype"/>
        </w:rPr>
        <w:t xml:space="preserve">рум карда </w:t>
      </w:r>
      <w:proofErr w:type="spellStart"/>
      <w:r w:rsidRPr="00AE5AFF">
        <w:rPr>
          <w:rStyle w:val="FontStyle46"/>
          <w:rFonts w:ascii="Palatino Linotype" w:hAnsi="Palatino Linotype"/>
        </w:rPr>
        <w:t>мешавад</w:t>
      </w:r>
      <w:proofErr w:type="spellEnd"/>
      <w:r w:rsidRPr="00AE5AFF">
        <w:rPr>
          <w:rStyle w:val="FontStyle46"/>
          <w:rFonts w:ascii="Palatino Linotype" w:hAnsi="Palatino Linotype"/>
        </w:rPr>
        <w:t xml:space="preserve">. Бо </w:t>
      </w:r>
      <w:proofErr w:type="spellStart"/>
      <w:r w:rsidRPr="00AE5AFF">
        <w:rPr>
          <w:rStyle w:val="FontStyle46"/>
          <w:rFonts w:ascii="Palatino Linotype" w:hAnsi="Palatino Linotype"/>
        </w:rPr>
        <w:t>татби</w:t>
      </w:r>
      <w:proofErr w:type="spellEnd"/>
      <w:r w:rsidRPr="00AE5AFF">
        <w:rPr>
          <w:rStyle w:val="FontStyle46"/>
          <w:rFonts w:ascii="Palatino Linotype" w:hAnsi="Palatino Linotype"/>
          <w:lang w:val="tg-Cyrl-TJ"/>
        </w:rPr>
        <w:t>қ</w:t>
      </w:r>
      <w:r w:rsidRPr="00AE5AFF">
        <w:rPr>
          <w:rStyle w:val="FontStyle46"/>
          <w:rFonts w:ascii="Palatino Linotype" w:hAnsi="Palatino Linotype"/>
        </w:rPr>
        <w:t xml:space="preserve"> </w:t>
      </w:r>
      <w:proofErr w:type="spellStart"/>
      <w:r w:rsidRPr="00AE5AFF">
        <w:rPr>
          <w:rStyle w:val="FontStyle46"/>
          <w:rFonts w:ascii="Palatino Linotype" w:hAnsi="Palatino Linotype"/>
        </w:rPr>
        <w:t>намудани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му</w:t>
      </w:r>
      <w:proofErr w:type="spellEnd"/>
      <w:r w:rsidRPr="00AE5AFF">
        <w:rPr>
          <w:rStyle w:val="FontStyle46"/>
          <w:rFonts w:ascii="Palatino Linotype" w:hAnsi="Palatino Linotype"/>
          <w:lang w:val="tg-Cyrl-TJ"/>
        </w:rPr>
        <w:t>ҷ</w:t>
      </w:r>
      <w:proofErr w:type="spellStart"/>
      <w:r w:rsidRPr="00AE5AFF">
        <w:rPr>
          <w:rStyle w:val="FontStyle46"/>
          <w:rFonts w:ascii="Palatino Linotype" w:hAnsi="Palatino Linotype"/>
        </w:rPr>
        <w:t>озоти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Сарзаниш</w:t>
      </w:r>
      <w:proofErr w:type="spellEnd"/>
      <w:r w:rsidRPr="00AE5AFF">
        <w:rPr>
          <w:rStyle w:val="FontStyle46"/>
          <w:rFonts w:ascii="Palatino Linotype" w:hAnsi="Palatino Linotype"/>
        </w:rPr>
        <w:t xml:space="preserve">» аз </w:t>
      </w:r>
      <w:proofErr w:type="spellStart"/>
      <w:r w:rsidRPr="00AE5AFF">
        <w:rPr>
          <w:rStyle w:val="FontStyle46"/>
          <w:rFonts w:ascii="Palatino Linotype" w:hAnsi="Palatino Linotype"/>
        </w:rPr>
        <w:t>тарафи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Раёсати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Бонк</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ва</w:t>
      </w:r>
      <w:proofErr w:type="spellEnd"/>
      <w:r w:rsidRPr="00AE5AFF">
        <w:rPr>
          <w:rStyle w:val="FontStyle46"/>
          <w:rFonts w:ascii="Palatino Linotype" w:hAnsi="Palatino Linotype"/>
        </w:rPr>
        <w:t xml:space="preserve"> ё Раиси </w:t>
      </w:r>
      <w:proofErr w:type="spellStart"/>
      <w:r w:rsidRPr="00AE5AFF">
        <w:rPr>
          <w:rStyle w:val="FontStyle46"/>
          <w:rFonts w:ascii="Palatino Linotype" w:hAnsi="Palatino Linotype"/>
        </w:rPr>
        <w:t>Раёсат</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мукофотпул</w:t>
      </w:r>
      <w:proofErr w:type="spellEnd"/>
      <w:r w:rsidRPr="00AE5AFF">
        <w:rPr>
          <w:rStyle w:val="FontStyle46"/>
          <w:rFonts w:ascii="Palatino Linotype" w:hAnsi="Palatino Linotype"/>
          <w:lang w:val="tg-Cyrl-TJ"/>
        </w:rPr>
        <w:t>ӣ</w:t>
      </w:r>
      <w:r w:rsidRPr="00AE5AFF">
        <w:rPr>
          <w:rStyle w:val="FontStyle46"/>
          <w:rFonts w:ascii="Palatino Linotype" w:hAnsi="Palatino Linotype"/>
        </w:rPr>
        <w:t xml:space="preserve"> ба </w:t>
      </w:r>
      <w:proofErr w:type="spellStart"/>
      <w:r w:rsidRPr="00AE5AFF">
        <w:rPr>
          <w:rStyle w:val="FontStyle46"/>
          <w:rFonts w:ascii="Palatino Linotype" w:hAnsi="Palatino Linotype"/>
        </w:rPr>
        <w:t>андоза</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ва</w:t>
      </w:r>
      <w:proofErr w:type="spellEnd"/>
      <w:r w:rsidRPr="00AE5AFF">
        <w:rPr>
          <w:rStyle w:val="FontStyle46"/>
          <w:rFonts w:ascii="Palatino Linotype" w:hAnsi="Palatino Linotype"/>
        </w:rPr>
        <w:t xml:space="preserve"> м</w:t>
      </w:r>
      <w:r w:rsidRPr="00AE5AFF">
        <w:rPr>
          <w:rStyle w:val="FontStyle46"/>
          <w:rFonts w:ascii="Palatino Linotype" w:hAnsi="Palatino Linotype"/>
          <w:lang w:val="tg-Cyrl-TJ"/>
        </w:rPr>
        <w:t>ӯҳ</w:t>
      </w:r>
      <w:proofErr w:type="spellStart"/>
      <w:r w:rsidRPr="00AE5AFF">
        <w:rPr>
          <w:rStyle w:val="FontStyle46"/>
          <w:rFonts w:ascii="Palatino Linotype" w:hAnsi="Palatino Linotype"/>
        </w:rPr>
        <w:t>лати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муайян</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ма</w:t>
      </w:r>
      <w:proofErr w:type="spellEnd"/>
      <w:r w:rsidRPr="00AE5AFF">
        <w:rPr>
          <w:rStyle w:val="FontStyle46"/>
          <w:rFonts w:ascii="Palatino Linotype" w:hAnsi="Palatino Linotype"/>
          <w:lang w:val="tg-Cyrl-TJ"/>
        </w:rPr>
        <w:t>ҳ</w:t>
      </w:r>
      <w:r w:rsidRPr="00AE5AFF">
        <w:rPr>
          <w:rStyle w:val="FontStyle46"/>
          <w:rFonts w:ascii="Palatino Linotype" w:hAnsi="Palatino Linotype"/>
        </w:rPr>
        <w:t xml:space="preserve">рум карда </w:t>
      </w:r>
      <w:proofErr w:type="spellStart"/>
      <w:r w:rsidRPr="00AE5AFF">
        <w:rPr>
          <w:rStyle w:val="FontStyle46"/>
          <w:rFonts w:ascii="Palatino Linotype" w:hAnsi="Palatino Linotype"/>
        </w:rPr>
        <w:t>шуда</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метавонад</w:t>
      </w:r>
      <w:proofErr w:type="spellEnd"/>
      <w:r w:rsidRPr="00AE5AFF">
        <w:rPr>
          <w:rStyle w:val="FontStyle46"/>
          <w:rFonts w:ascii="Palatino Linotype" w:hAnsi="Palatino Linotype"/>
        </w:rPr>
        <w:t>. М</w:t>
      </w:r>
      <w:r w:rsidRPr="00AE5AFF">
        <w:rPr>
          <w:rStyle w:val="FontStyle46"/>
          <w:rFonts w:ascii="Palatino Linotype" w:hAnsi="Palatino Linotype"/>
          <w:lang w:val="tg-Cyrl-TJ"/>
        </w:rPr>
        <w:t>ӯҳ</w:t>
      </w:r>
      <w:proofErr w:type="spellStart"/>
      <w:r w:rsidRPr="00AE5AFF">
        <w:rPr>
          <w:rStyle w:val="FontStyle46"/>
          <w:rFonts w:ascii="Palatino Linotype" w:hAnsi="Palatino Linotype"/>
        </w:rPr>
        <w:t>лати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амали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Сарзаниш</w:t>
      </w:r>
      <w:proofErr w:type="spellEnd"/>
      <w:r w:rsidRPr="00AE5AFF">
        <w:rPr>
          <w:rStyle w:val="FontStyle46"/>
          <w:rFonts w:ascii="Palatino Linotype" w:hAnsi="Palatino Linotype"/>
        </w:rPr>
        <w:t xml:space="preserve">» 3 </w:t>
      </w:r>
      <w:proofErr w:type="spellStart"/>
      <w:r w:rsidRPr="00AE5AFF">
        <w:rPr>
          <w:rStyle w:val="FontStyle46"/>
          <w:rFonts w:ascii="Palatino Linotype" w:hAnsi="Palatino Linotype"/>
        </w:rPr>
        <w:t>мо</w:t>
      </w:r>
      <w:proofErr w:type="spellEnd"/>
      <w:r w:rsidRPr="00AE5AFF">
        <w:rPr>
          <w:rStyle w:val="FontStyle46"/>
          <w:rFonts w:ascii="Palatino Linotype" w:hAnsi="Palatino Linotype"/>
          <w:lang w:val="tg-Cyrl-TJ"/>
        </w:rPr>
        <w:t xml:space="preserve">ҳ </w:t>
      </w:r>
      <w:proofErr w:type="spellStart"/>
      <w:r w:rsidRPr="00AE5AFF">
        <w:rPr>
          <w:rStyle w:val="FontStyle46"/>
          <w:rFonts w:ascii="Palatino Linotype" w:hAnsi="Palatino Linotype"/>
        </w:rPr>
        <w:t>муайян</w:t>
      </w:r>
      <w:proofErr w:type="spellEnd"/>
      <w:r w:rsidRPr="00AE5AFF">
        <w:rPr>
          <w:rStyle w:val="FontStyle46"/>
          <w:rFonts w:ascii="Palatino Linotype" w:hAnsi="Palatino Linotype"/>
        </w:rPr>
        <w:t xml:space="preserve"> карда </w:t>
      </w:r>
      <w:proofErr w:type="spellStart"/>
      <w:r w:rsidRPr="00AE5AFF">
        <w:rPr>
          <w:rStyle w:val="FontStyle46"/>
          <w:rFonts w:ascii="Palatino Linotype" w:hAnsi="Palatino Linotype"/>
        </w:rPr>
        <w:t>мешавад</w:t>
      </w:r>
      <w:proofErr w:type="spellEnd"/>
      <w:r w:rsidRPr="00AE5AFF">
        <w:rPr>
          <w:rStyle w:val="FontStyle46"/>
          <w:rFonts w:ascii="Palatino Linotype" w:hAnsi="Palatino Linotype"/>
        </w:rPr>
        <w:t>.</w:t>
      </w:r>
    </w:p>
    <w:p w14:paraId="29265D15" w14:textId="77777777" w:rsidR="00474E78" w:rsidRPr="00AE5AFF" w:rsidRDefault="00474E78" w:rsidP="00474E78">
      <w:pPr>
        <w:pStyle w:val="Style20"/>
        <w:widowControl/>
        <w:rPr>
          <w:rStyle w:val="FontStyle46"/>
          <w:rFonts w:ascii="Palatino Linotype" w:hAnsi="Palatino Linotype"/>
        </w:rPr>
      </w:pPr>
      <w:r w:rsidRPr="00AE5AFF">
        <w:rPr>
          <w:rStyle w:val="FontStyle46"/>
          <w:rFonts w:ascii="Palatino Linotype" w:hAnsi="Palatino Linotype"/>
        </w:rPr>
        <w:t>7.</w:t>
      </w:r>
      <w:proofErr w:type="gramStart"/>
      <w:r w:rsidRPr="00AE5AFF">
        <w:rPr>
          <w:rStyle w:val="FontStyle46"/>
          <w:rFonts w:ascii="Palatino Linotype" w:hAnsi="Palatino Linotype"/>
        </w:rPr>
        <w:t>7.Танбе</w:t>
      </w:r>
      <w:r w:rsidRPr="00AE5AFF">
        <w:rPr>
          <w:rStyle w:val="FontStyle46"/>
          <w:rFonts w:ascii="Palatino Linotype" w:hAnsi="Palatino Linotype"/>
          <w:lang w:val="tg-Cyrl-TJ"/>
        </w:rPr>
        <w:t>ҳ</w:t>
      </w:r>
      <w:proofErr w:type="gramEnd"/>
      <w:r w:rsidRPr="00AE5AFF">
        <w:rPr>
          <w:rStyle w:val="FontStyle46"/>
          <w:rFonts w:ascii="Palatino Linotype" w:hAnsi="Palatino Linotype"/>
        </w:rPr>
        <w:t xml:space="preserve">. Намуди </w:t>
      </w:r>
      <w:proofErr w:type="spellStart"/>
      <w:r w:rsidRPr="00AE5AFF">
        <w:rPr>
          <w:rStyle w:val="FontStyle46"/>
          <w:rFonts w:ascii="Palatino Linotype" w:hAnsi="Palatino Linotype"/>
        </w:rPr>
        <w:t>му</w:t>
      </w:r>
      <w:proofErr w:type="spellEnd"/>
      <w:r w:rsidRPr="00AE5AFF">
        <w:rPr>
          <w:rStyle w:val="FontStyle46"/>
          <w:rFonts w:ascii="Palatino Linotype" w:hAnsi="Palatino Linotype"/>
          <w:lang w:val="tg-Cyrl-TJ"/>
        </w:rPr>
        <w:t>ҷ</w:t>
      </w:r>
      <w:proofErr w:type="spellStart"/>
      <w:r w:rsidRPr="00AE5AFF">
        <w:rPr>
          <w:rStyle w:val="FontStyle46"/>
          <w:rFonts w:ascii="Palatino Linotype" w:hAnsi="Palatino Linotype"/>
        </w:rPr>
        <w:t>озоти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интизомии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сахт</w:t>
      </w:r>
      <w:proofErr w:type="spellEnd"/>
      <w:r w:rsidRPr="00AE5AFF">
        <w:rPr>
          <w:rStyle w:val="FontStyle46"/>
          <w:rFonts w:ascii="Palatino Linotype" w:hAnsi="Palatino Linotype"/>
        </w:rPr>
        <w:t xml:space="preserve"> ба </w:t>
      </w:r>
      <w:r w:rsidRPr="00AE5AFF">
        <w:rPr>
          <w:rStyle w:val="FontStyle46"/>
          <w:rFonts w:ascii="Palatino Linotype" w:hAnsi="Palatino Linotype"/>
          <w:lang w:val="tg-Cyrl-TJ"/>
        </w:rPr>
        <w:t>ҳ</w:t>
      </w:r>
      <w:proofErr w:type="spellStart"/>
      <w:r w:rsidRPr="00AE5AFF">
        <w:rPr>
          <w:rStyle w:val="FontStyle46"/>
          <w:rFonts w:ascii="Palatino Linotype" w:hAnsi="Palatino Linotype"/>
        </w:rPr>
        <w:t>исоб</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меравад</w:t>
      </w:r>
      <w:proofErr w:type="spellEnd"/>
      <w:r w:rsidRPr="00AE5AFF">
        <w:rPr>
          <w:rStyle w:val="FontStyle46"/>
          <w:rFonts w:ascii="Palatino Linotype" w:hAnsi="Palatino Linotype"/>
        </w:rPr>
        <w:t>. «Танбе</w:t>
      </w:r>
      <w:r w:rsidRPr="00AE5AFF">
        <w:rPr>
          <w:rStyle w:val="FontStyle46"/>
          <w:rFonts w:ascii="Palatino Linotype" w:hAnsi="Palatino Linotype"/>
          <w:lang w:val="tg-Cyrl-TJ"/>
        </w:rPr>
        <w:t>ҳ</w:t>
      </w:r>
      <w:r w:rsidRPr="00AE5AFF">
        <w:rPr>
          <w:rStyle w:val="FontStyle46"/>
          <w:rFonts w:ascii="Palatino Linotype" w:hAnsi="Palatino Linotype"/>
        </w:rPr>
        <w:t xml:space="preserve">» </w:t>
      </w:r>
      <w:proofErr w:type="spellStart"/>
      <w:r w:rsidRPr="00AE5AFF">
        <w:rPr>
          <w:rStyle w:val="FontStyle46"/>
          <w:rFonts w:ascii="Palatino Linotype" w:hAnsi="Palatino Linotype"/>
        </w:rPr>
        <w:t>асосан</w:t>
      </w:r>
      <w:proofErr w:type="spellEnd"/>
      <w:r w:rsidRPr="00AE5AFF">
        <w:rPr>
          <w:rStyle w:val="FontStyle46"/>
          <w:rFonts w:ascii="Palatino Linotype" w:hAnsi="Palatino Linotype"/>
        </w:rPr>
        <w:t xml:space="preserve"> дар </w:t>
      </w:r>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олати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бетаъсир</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мондани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му</w:t>
      </w:r>
      <w:proofErr w:type="spellEnd"/>
      <w:r w:rsidRPr="00AE5AFF">
        <w:rPr>
          <w:rStyle w:val="FontStyle46"/>
          <w:rFonts w:ascii="Palatino Linotype" w:hAnsi="Palatino Linotype"/>
          <w:lang w:val="tg-Cyrl-TJ"/>
        </w:rPr>
        <w:t>ҷ</w:t>
      </w:r>
      <w:proofErr w:type="spellStart"/>
      <w:r w:rsidRPr="00AE5AFF">
        <w:rPr>
          <w:rStyle w:val="FontStyle46"/>
          <w:rFonts w:ascii="Palatino Linotype" w:hAnsi="Palatino Linotype"/>
        </w:rPr>
        <w:t>озот</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интизомии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сабуктар</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истифода</w:t>
      </w:r>
      <w:proofErr w:type="spellEnd"/>
      <w:r w:rsidRPr="00AE5AFF">
        <w:rPr>
          <w:rStyle w:val="FontStyle46"/>
          <w:rFonts w:ascii="Palatino Linotype" w:hAnsi="Palatino Linotype"/>
        </w:rPr>
        <w:t xml:space="preserve"> бурда </w:t>
      </w:r>
      <w:proofErr w:type="spellStart"/>
      <w:r w:rsidRPr="00AE5AFF">
        <w:rPr>
          <w:rStyle w:val="FontStyle46"/>
          <w:rFonts w:ascii="Palatino Linotype" w:hAnsi="Palatino Linotype"/>
        </w:rPr>
        <w:t>мешавад</w:t>
      </w:r>
      <w:proofErr w:type="spellEnd"/>
      <w:r w:rsidRPr="00AE5AFF">
        <w:rPr>
          <w:rStyle w:val="FontStyle46"/>
          <w:rFonts w:ascii="Palatino Linotype" w:hAnsi="Palatino Linotype"/>
        </w:rPr>
        <w:t xml:space="preserve">. Дар </w:t>
      </w:r>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олат</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зерин</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асос</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барои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татби</w:t>
      </w:r>
      <w:proofErr w:type="spellEnd"/>
      <w:r w:rsidRPr="00AE5AFF">
        <w:rPr>
          <w:rStyle w:val="FontStyle46"/>
          <w:rFonts w:ascii="Palatino Linotype" w:hAnsi="Palatino Linotype"/>
          <w:lang w:val="tg-Cyrl-TJ"/>
        </w:rPr>
        <w:t>қ</w:t>
      </w:r>
      <w:r w:rsidRPr="00AE5AFF">
        <w:rPr>
          <w:rStyle w:val="FontStyle46"/>
          <w:rFonts w:ascii="Palatino Linotype" w:hAnsi="Palatino Linotype"/>
        </w:rPr>
        <w:t xml:space="preserve">и </w:t>
      </w:r>
      <w:proofErr w:type="spellStart"/>
      <w:r w:rsidRPr="00AE5AFF">
        <w:rPr>
          <w:rStyle w:val="FontStyle46"/>
          <w:rFonts w:ascii="Palatino Linotype" w:hAnsi="Palatino Linotype"/>
        </w:rPr>
        <w:t>му</w:t>
      </w:r>
      <w:proofErr w:type="spellEnd"/>
      <w:r w:rsidRPr="00AE5AFF">
        <w:rPr>
          <w:rStyle w:val="FontStyle46"/>
          <w:rFonts w:ascii="Palatino Linotype" w:hAnsi="Palatino Linotype"/>
          <w:lang w:val="tg-Cyrl-TJ"/>
        </w:rPr>
        <w:t>ҷ</w:t>
      </w:r>
      <w:proofErr w:type="spellStart"/>
      <w:r w:rsidRPr="00AE5AFF">
        <w:rPr>
          <w:rStyle w:val="FontStyle46"/>
          <w:rFonts w:ascii="Palatino Linotype" w:hAnsi="Palatino Linotype"/>
        </w:rPr>
        <w:t>озоти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интизомии</w:t>
      </w:r>
      <w:proofErr w:type="spellEnd"/>
      <w:r w:rsidRPr="00AE5AFF">
        <w:rPr>
          <w:rStyle w:val="FontStyle46"/>
          <w:rFonts w:ascii="Palatino Linotype" w:hAnsi="Palatino Linotype"/>
        </w:rPr>
        <w:t xml:space="preserve"> «Танбе</w:t>
      </w:r>
      <w:r w:rsidRPr="00AE5AFF">
        <w:rPr>
          <w:rStyle w:val="FontStyle46"/>
          <w:rFonts w:ascii="Palatino Linotype" w:hAnsi="Palatino Linotype"/>
          <w:lang w:val="tg-Cyrl-TJ"/>
        </w:rPr>
        <w:t>ҳ</w:t>
      </w:r>
      <w:r w:rsidRPr="00AE5AFF">
        <w:rPr>
          <w:rStyle w:val="FontStyle46"/>
          <w:rFonts w:ascii="Palatino Linotype" w:hAnsi="Palatino Linotype"/>
        </w:rPr>
        <w:t xml:space="preserve">» </w:t>
      </w:r>
      <w:proofErr w:type="spellStart"/>
      <w:r w:rsidRPr="00AE5AFF">
        <w:rPr>
          <w:rStyle w:val="FontStyle46"/>
          <w:rFonts w:ascii="Palatino Linotype" w:hAnsi="Palatino Linotype"/>
        </w:rPr>
        <w:t>шуда</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метавонад</w:t>
      </w:r>
      <w:proofErr w:type="spellEnd"/>
      <w:r w:rsidRPr="00AE5AFF">
        <w:rPr>
          <w:rStyle w:val="FontStyle46"/>
          <w:rFonts w:ascii="Palatino Linotype" w:hAnsi="Palatino Linotype"/>
        </w:rPr>
        <w:t>:</w:t>
      </w:r>
    </w:p>
    <w:p w14:paraId="3FCDBF54" w14:textId="77777777" w:rsidR="00474E78" w:rsidRPr="00AE5AFF" w:rsidRDefault="00474E78" w:rsidP="00474E78">
      <w:pPr>
        <w:pStyle w:val="Style20"/>
        <w:widowControl/>
        <w:rPr>
          <w:rStyle w:val="FontStyle46"/>
          <w:rFonts w:ascii="Palatino Linotype" w:hAnsi="Palatino Linotype"/>
        </w:rPr>
      </w:pPr>
      <w:r w:rsidRPr="00AE5AFF">
        <w:rPr>
          <w:rStyle w:val="FontStyle46"/>
          <w:rFonts w:ascii="Palatino Linotype" w:hAnsi="Palatino Linotype"/>
        </w:rPr>
        <w:t xml:space="preserve">- </w:t>
      </w:r>
      <w:proofErr w:type="spellStart"/>
      <w:r w:rsidRPr="00AE5AFF">
        <w:rPr>
          <w:rStyle w:val="FontStyle46"/>
          <w:rFonts w:ascii="Palatino Linotype" w:hAnsi="Palatino Linotype"/>
        </w:rPr>
        <w:t>хатоги</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ои</w:t>
      </w:r>
      <w:proofErr w:type="spellEnd"/>
      <w:r w:rsidRPr="00AE5AFF">
        <w:rPr>
          <w:rStyle w:val="FontStyle46"/>
          <w:rFonts w:ascii="Palatino Linotype" w:hAnsi="Palatino Linotype"/>
        </w:rPr>
        <w:t xml:space="preserve"> </w:t>
      </w:r>
      <w:r w:rsidRPr="00AE5AFF">
        <w:rPr>
          <w:rStyle w:val="FontStyle46"/>
          <w:rFonts w:ascii="Palatino Linotype" w:hAnsi="Palatino Linotype"/>
          <w:lang w:val="tg-Cyrl-TJ"/>
        </w:rPr>
        <w:t>ҷ</w:t>
      </w:r>
      <w:proofErr w:type="spellStart"/>
      <w:r w:rsidRPr="00AE5AFF">
        <w:rPr>
          <w:rStyle w:val="FontStyle46"/>
          <w:rFonts w:ascii="Palatino Linotype" w:hAnsi="Palatino Linotype"/>
        </w:rPr>
        <w:t>иддие</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ки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исло</w:t>
      </w:r>
      <w:proofErr w:type="spellEnd"/>
      <w:r w:rsidRPr="00AE5AFF">
        <w:rPr>
          <w:rStyle w:val="FontStyle46"/>
          <w:rFonts w:ascii="Palatino Linotype" w:hAnsi="Palatino Linotype"/>
          <w:lang w:val="tg-Cyrl-TJ"/>
        </w:rPr>
        <w:t>ҳ</w:t>
      </w:r>
      <w:r w:rsidRPr="00AE5AFF">
        <w:rPr>
          <w:rStyle w:val="FontStyle46"/>
          <w:rFonts w:ascii="Palatino Linotype" w:hAnsi="Palatino Linotype"/>
        </w:rPr>
        <w:t>и он</w:t>
      </w:r>
      <w:r w:rsidRPr="00AE5AFF">
        <w:rPr>
          <w:rStyle w:val="FontStyle46"/>
          <w:rFonts w:ascii="Palatino Linotype" w:hAnsi="Palatino Linotype"/>
          <w:lang w:val="tg-Cyrl-TJ"/>
        </w:rPr>
        <w:t>ҳ</w:t>
      </w:r>
      <w:r w:rsidRPr="00AE5AFF">
        <w:rPr>
          <w:rStyle w:val="FontStyle46"/>
          <w:rFonts w:ascii="Palatino Linotype" w:hAnsi="Palatino Linotype"/>
        </w:rPr>
        <w:t xml:space="preserve">о </w:t>
      </w:r>
      <w:proofErr w:type="spellStart"/>
      <w:r w:rsidRPr="00AE5AFF">
        <w:rPr>
          <w:rStyle w:val="FontStyle46"/>
          <w:rFonts w:ascii="Palatino Linotype" w:hAnsi="Palatino Linotype"/>
        </w:rPr>
        <w:t>бетаъсир</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монда</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наметавонанд</w:t>
      </w:r>
      <w:proofErr w:type="spellEnd"/>
      <w:r w:rsidRPr="00AE5AFF">
        <w:rPr>
          <w:rStyle w:val="FontStyle46"/>
          <w:rFonts w:ascii="Palatino Linotype" w:hAnsi="Palatino Linotype"/>
        </w:rPr>
        <w:t>;</w:t>
      </w:r>
    </w:p>
    <w:p w14:paraId="5331C50B" w14:textId="77777777" w:rsidR="00474E78" w:rsidRPr="00AE5AFF" w:rsidRDefault="00474E78" w:rsidP="00474E78">
      <w:pPr>
        <w:pStyle w:val="Style20"/>
        <w:widowControl/>
        <w:rPr>
          <w:rStyle w:val="FontStyle46"/>
          <w:rFonts w:ascii="Palatino Linotype" w:hAnsi="Palatino Linotype"/>
        </w:rPr>
      </w:pPr>
      <w:r w:rsidRPr="00AE5AFF">
        <w:rPr>
          <w:rStyle w:val="FontStyle46"/>
          <w:rFonts w:ascii="Palatino Linotype" w:hAnsi="Palatino Linotype"/>
        </w:rPr>
        <w:t xml:space="preserve">- </w:t>
      </w:r>
      <w:proofErr w:type="spellStart"/>
      <w:r w:rsidRPr="00AE5AFF">
        <w:rPr>
          <w:rStyle w:val="FontStyle46"/>
          <w:rFonts w:ascii="Palatino Linotype" w:hAnsi="Palatino Linotype"/>
        </w:rPr>
        <w:t>зо</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ир</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намудани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муносибати</w:t>
      </w:r>
      <w:proofErr w:type="spellEnd"/>
      <w:r w:rsidRPr="00AE5AFF">
        <w:rPr>
          <w:rStyle w:val="FontStyle46"/>
          <w:rFonts w:ascii="Palatino Linotype" w:hAnsi="Palatino Linotype"/>
        </w:rPr>
        <w:t xml:space="preserve"> да</w:t>
      </w:r>
      <w:r w:rsidRPr="00AE5AFF">
        <w:rPr>
          <w:rStyle w:val="FontStyle46"/>
          <w:rFonts w:ascii="Palatino Linotype" w:hAnsi="Palatino Linotype"/>
          <w:lang w:val="tg-Cyrl-TJ"/>
        </w:rPr>
        <w:t>ғ</w:t>
      </w:r>
      <w:proofErr w:type="spellStart"/>
      <w:r w:rsidRPr="00AE5AFF">
        <w:rPr>
          <w:rStyle w:val="FontStyle46"/>
          <w:rFonts w:ascii="Palatino Linotype" w:hAnsi="Palatino Linotype"/>
        </w:rPr>
        <w:t>алона</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нисбати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вазифа</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ои</w:t>
      </w:r>
      <w:proofErr w:type="spellEnd"/>
      <w:r w:rsidRPr="00AE5AFF">
        <w:rPr>
          <w:rStyle w:val="FontStyle46"/>
          <w:rFonts w:ascii="Palatino Linotype" w:hAnsi="Palatino Linotype"/>
        </w:rPr>
        <w:t xml:space="preserve"> худ;</w:t>
      </w:r>
    </w:p>
    <w:p w14:paraId="3761146F" w14:textId="77777777" w:rsidR="00474E78" w:rsidRPr="00AE5AFF" w:rsidRDefault="00474E78" w:rsidP="00474E78">
      <w:pPr>
        <w:pStyle w:val="Style20"/>
        <w:widowControl/>
        <w:rPr>
          <w:rStyle w:val="FontStyle46"/>
          <w:rFonts w:ascii="Palatino Linotype" w:hAnsi="Palatino Linotype"/>
        </w:rPr>
      </w:pPr>
      <w:r w:rsidRPr="00AE5AFF">
        <w:rPr>
          <w:rStyle w:val="FontStyle46"/>
          <w:rFonts w:ascii="Palatino Linotype" w:hAnsi="Palatino Linotype"/>
        </w:rPr>
        <w:t xml:space="preserve">- </w:t>
      </w:r>
      <w:proofErr w:type="spellStart"/>
      <w:r w:rsidRPr="00AE5AFF">
        <w:rPr>
          <w:rStyle w:val="FontStyle46"/>
          <w:rFonts w:ascii="Palatino Linotype" w:hAnsi="Palatino Linotype"/>
        </w:rPr>
        <w:t>риоя</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ва</w:t>
      </w:r>
      <w:proofErr w:type="spellEnd"/>
      <w:r w:rsidRPr="00AE5AFF">
        <w:rPr>
          <w:rStyle w:val="FontStyle46"/>
          <w:rFonts w:ascii="Palatino Linotype" w:hAnsi="Palatino Linotype"/>
        </w:rPr>
        <w:t xml:space="preserve"> и</w:t>
      </w:r>
      <w:r w:rsidRPr="00AE5AFF">
        <w:rPr>
          <w:rStyle w:val="FontStyle46"/>
          <w:rFonts w:ascii="Palatino Linotype" w:hAnsi="Palatino Linotype"/>
          <w:lang w:val="tg-Cyrl-TJ"/>
        </w:rPr>
        <w:t>ҷ</w:t>
      </w:r>
      <w:proofErr w:type="spellStart"/>
      <w:r w:rsidRPr="00AE5AFF">
        <w:rPr>
          <w:rStyle w:val="FontStyle46"/>
          <w:rFonts w:ascii="Palatino Linotype" w:hAnsi="Palatino Linotype"/>
        </w:rPr>
        <w:t>ро</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накардани</w:t>
      </w:r>
      <w:proofErr w:type="spellEnd"/>
      <w:r w:rsidRPr="00AE5AFF">
        <w:rPr>
          <w:rStyle w:val="FontStyle46"/>
          <w:rFonts w:ascii="Palatino Linotype" w:hAnsi="Palatino Linotype"/>
        </w:rPr>
        <w:t xml:space="preserve"> </w:t>
      </w:r>
      <w:r w:rsidRPr="00AE5AFF">
        <w:rPr>
          <w:rStyle w:val="FontStyle46"/>
          <w:rFonts w:ascii="Palatino Linotype" w:hAnsi="Palatino Linotype"/>
          <w:lang w:val="tg-Cyrl-TJ"/>
        </w:rPr>
        <w:t>қ</w:t>
      </w:r>
      <w:proofErr w:type="spellStart"/>
      <w:r w:rsidRPr="00AE5AFF">
        <w:rPr>
          <w:rStyle w:val="FontStyle46"/>
          <w:rFonts w:ascii="Palatino Linotype" w:hAnsi="Palatino Linotype"/>
        </w:rPr>
        <w:t>арор</w:t>
      </w:r>
      <w:proofErr w:type="spellEnd"/>
      <w:r w:rsidRPr="00AE5AFF">
        <w:rPr>
          <w:rStyle w:val="FontStyle46"/>
          <w:rFonts w:ascii="Palatino Linotype" w:hAnsi="Palatino Linotype"/>
          <w:lang w:val="tg-Cyrl-TJ"/>
        </w:rPr>
        <w:t>ҳ</w:t>
      </w:r>
      <w:r w:rsidRPr="00AE5AFF">
        <w:rPr>
          <w:rStyle w:val="FontStyle46"/>
          <w:rFonts w:ascii="Palatino Linotype" w:hAnsi="Palatino Linotype"/>
        </w:rPr>
        <w:t xml:space="preserve">о, </w:t>
      </w:r>
      <w:proofErr w:type="spellStart"/>
      <w:r w:rsidRPr="00AE5AFF">
        <w:rPr>
          <w:rStyle w:val="FontStyle46"/>
          <w:rFonts w:ascii="Palatino Linotype" w:hAnsi="Palatino Linotype"/>
        </w:rPr>
        <w:t>талабот</w:t>
      </w:r>
      <w:proofErr w:type="spellEnd"/>
      <w:r w:rsidRPr="00AE5AFF">
        <w:rPr>
          <w:rStyle w:val="FontStyle46"/>
          <w:rFonts w:ascii="Palatino Linotype" w:hAnsi="Palatino Linotype"/>
          <w:lang w:val="tg-Cyrl-TJ"/>
        </w:rPr>
        <w:t>ҳ</w:t>
      </w:r>
      <w:r w:rsidRPr="00AE5AFF">
        <w:rPr>
          <w:rStyle w:val="FontStyle46"/>
          <w:rFonts w:ascii="Palatino Linotype" w:hAnsi="Palatino Linotype"/>
        </w:rPr>
        <w:t xml:space="preserve">о </w:t>
      </w:r>
      <w:proofErr w:type="spellStart"/>
      <w:r w:rsidRPr="00AE5AFF">
        <w:rPr>
          <w:rStyle w:val="FontStyle46"/>
          <w:rFonts w:ascii="Palatino Linotype" w:hAnsi="Palatino Linotype"/>
        </w:rPr>
        <w:t>ва</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меъёр</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тасди</w:t>
      </w:r>
      <w:proofErr w:type="spellEnd"/>
      <w:r w:rsidRPr="00AE5AFF">
        <w:rPr>
          <w:rStyle w:val="FontStyle46"/>
          <w:rFonts w:ascii="Palatino Linotype" w:hAnsi="Palatino Linotype"/>
          <w:lang w:val="tg-Cyrl-TJ"/>
        </w:rPr>
        <w:t>қ</w:t>
      </w:r>
      <w:proofErr w:type="spellStart"/>
      <w:r w:rsidRPr="00AE5AFF">
        <w:rPr>
          <w:rStyle w:val="FontStyle46"/>
          <w:rFonts w:ascii="Palatino Linotype" w:hAnsi="Palatino Linotype"/>
        </w:rPr>
        <w:t>шудаи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Раёсати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Бонк</w:t>
      </w:r>
      <w:proofErr w:type="spellEnd"/>
      <w:r w:rsidRPr="00AE5AFF">
        <w:rPr>
          <w:rStyle w:val="FontStyle46"/>
          <w:rFonts w:ascii="Palatino Linotype" w:hAnsi="Palatino Linotype"/>
        </w:rPr>
        <w:t xml:space="preserve">, Бонки </w:t>
      </w:r>
      <w:proofErr w:type="spellStart"/>
      <w:r w:rsidRPr="00AE5AFF">
        <w:rPr>
          <w:rStyle w:val="FontStyle46"/>
          <w:rFonts w:ascii="Palatino Linotype" w:hAnsi="Palatino Linotype"/>
        </w:rPr>
        <w:t>Миллии</w:t>
      </w:r>
      <w:proofErr w:type="spellEnd"/>
      <w:r w:rsidRPr="00AE5AFF">
        <w:rPr>
          <w:rStyle w:val="FontStyle46"/>
          <w:rFonts w:ascii="Palatino Linotype" w:hAnsi="Palatino Linotype"/>
        </w:rPr>
        <w:t xml:space="preserve"> То</w:t>
      </w:r>
      <w:r w:rsidRPr="00AE5AFF">
        <w:rPr>
          <w:rStyle w:val="FontStyle46"/>
          <w:rFonts w:ascii="Palatino Linotype" w:hAnsi="Palatino Linotype"/>
          <w:lang w:val="tg-Cyrl-TJ"/>
        </w:rPr>
        <w:t>ҷ</w:t>
      </w:r>
      <w:proofErr w:type="spellStart"/>
      <w:r w:rsidRPr="00AE5AFF">
        <w:rPr>
          <w:rStyle w:val="FontStyle46"/>
          <w:rFonts w:ascii="Palatino Linotype" w:hAnsi="Palatino Linotype"/>
        </w:rPr>
        <w:t>икистон</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ва</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дигар</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ма</w:t>
      </w:r>
      <w:proofErr w:type="spellEnd"/>
      <w:r w:rsidRPr="00AE5AFF">
        <w:rPr>
          <w:rStyle w:val="FontStyle46"/>
          <w:rFonts w:ascii="Palatino Linotype" w:hAnsi="Palatino Linotype"/>
          <w:lang w:val="tg-Cyrl-TJ"/>
        </w:rPr>
        <w:t>қ</w:t>
      </w:r>
      <w:proofErr w:type="spellStart"/>
      <w:r w:rsidRPr="00AE5AFF">
        <w:rPr>
          <w:rStyle w:val="FontStyle46"/>
          <w:rFonts w:ascii="Palatino Linotype" w:hAnsi="Palatino Linotype"/>
        </w:rPr>
        <w:t>омот</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дахлдор</w:t>
      </w:r>
      <w:proofErr w:type="spellEnd"/>
      <w:r w:rsidRPr="00AE5AFF">
        <w:rPr>
          <w:rStyle w:val="FontStyle46"/>
          <w:rFonts w:ascii="Palatino Linotype" w:hAnsi="Palatino Linotype"/>
        </w:rPr>
        <w:t xml:space="preserve">; </w:t>
      </w:r>
    </w:p>
    <w:p w14:paraId="2259AD35" w14:textId="77777777" w:rsidR="00474E78" w:rsidRPr="00AE5AFF" w:rsidRDefault="00474E78" w:rsidP="00474E78">
      <w:pPr>
        <w:pStyle w:val="Style20"/>
        <w:widowControl/>
        <w:rPr>
          <w:rStyle w:val="FontStyle46"/>
          <w:rFonts w:ascii="Palatino Linotype" w:hAnsi="Palatino Linotype"/>
        </w:rPr>
      </w:pPr>
      <w:r w:rsidRPr="00AE5AFF">
        <w:rPr>
          <w:rStyle w:val="FontStyle46"/>
          <w:rFonts w:ascii="Palatino Linotype" w:hAnsi="Palatino Linotype"/>
        </w:rPr>
        <w:t xml:space="preserve">- </w:t>
      </w:r>
      <w:proofErr w:type="spellStart"/>
      <w:r w:rsidRPr="00AE5AFF">
        <w:rPr>
          <w:rStyle w:val="FontStyle46"/>
          <w:rFonts w:ascii="Palatino Linotype" w:hAnsi="Palatino Linotype"/>
        </w:rPr>
        <w:t>риоя</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накардани</w:t>
      </w:r>
      <w:proofErr w:type="spellEnd"/>
      <w:r w:rsidRPr="00AE5AFF">
        <w:rPr>
          <w:rStyle w:val="FontStyle46"/>
          <w:rFonts w:ascii="Palatino Linotype" w:hAnsi="Palatino Linotype"/>
        </w:rPr>
        <w:t xml:space="preserve"> </w:t>
      </w:r>
      <w:r w:rsidRPr="00AE5AFF">
        <w:rPr>
          <w:rStyle w:val="FontStyle46"/>
          <w:rFonts w:ascii="Palatino Linotype" w:hAnsi="Palatino Linotype"/>
          <w:lang w:val="tg-Cyrl-TJ"/>
        </w:rPr>
        <w:t>қ</w:t>
      </w:r>
      <w:proofErr w:type="spellStart"/>
      <w:r w:rsidRPr="00AE5AFF">
        <w:rPr>
          <w:rStyle w:val="FontStyle46"/>
          <w:rFonts w:ascii="Palatino Linotype" w:hAnsi="Palatino Linotype"/>
        </w:rPr>
        <w:t>онун</w:t>
      </w:r>
      <w:proofErr w:type="spellEnd"/>
      <w:r w:rsidRPr="00AE5AFF">
        <w:rPr>
          <w:rStyle w:val="FontStyle46"/>
          <w:rFonts w:ascii="Palatino Linotype" w:hAnsi="Palatino Linotype"/>
          <w:lang w:val="tg-Cyrl-TJ"/>
        </w:rPr>
        <w:t>ҳ</w:t>
      </w:r>
      <w:r w:rsidRPr="00AE5AFF">
        <w:rPr>
          <w:rStyle w:val="FontStyle46"/>
          <w:rFonts w:ascii="Palatino Linotype" w:hAnsi="Palatino Linotype"/>
        </w:rPr>
        <w:t xml:space="preserve">о </w:t>
      </w:r>
      <w:proofErr w:type="spellStart"/>
      <w:r w:rsidRPr="00AE5AFF">
        <w:rPr>
          <w:rStyle w:val="FontStyle46"/>
          <w:rFonts w:ascii="Palatino Linotype" w:hAnsi="Palatino Linotype"/>
        </w:rPr>
        <w:t>ва</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санад</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меъёрию</w:t>
      </w:r>
      <w:proofErr w:type="spellEnd"/>
      <w:r w:rsidRPr="00AE5AFF">
        <w:rPr>
          <w:rStyle w:val="FontStyle46"/>
          <w:rFonts w:ascii="Palatino Linotype" w:hAnsi="Palatino Linotype"/>
        </w:rPr>
        <w:t xml:space="preserve"> </w:t>
      </w:r>
      <w:r w:rsidRPr="00AE5AFF">
        <w:rPr>
          <w:rStyle w:val="FontStyle46"/>
          <w:rFonts w:ascii="Palatino Linotype" w:hAnsi="Palatino Linotype"/>
          <w:lang w:val="tg-Cyrl-TJ"/>
        </w:rPr>
        <w:t>ҳ</w:t>
      </w:r>
      <w:r w:rsidRPr="00AE5AFF">
        <w:rPr>
          <w:rStyle w:val="FontStyle46"/>
          <w:rFonts w:ascii="Palatino Linotype" w:hAnsi="Palatino Linotype"/>
        </w:rPr>
        <w:t>у</w:t>
      </w:r>
      <w:r w:rsidRPr="00AE5AFF">
        <w:rPr>
          <w:rStyle w:val="FontStyle46"/>
          <w:rFonts w:ascii="Palatino Linotype" w:hAnsi="Palatino Linotype"/>
          <w:lang w:val="tg-Cyrl-TJ"/>
        </w:rPr>
        <w:t>қ</w:t>
      </w:r>
      <w:r w:rsidRPr="00AE5AFF">
        <w:rPr>
          <w:rStyle w:val="FontStyle46"/>
          <w:rFonts w:ascii="Palatino Linotype" w:hAnsi="Palatino Linotype"/>
        </w:rPr>
        <w:t>у</w:t>
      </w:r>
      <w:r w:rsidRPr="00AE5AFF">
        <w:rPr>
          <w:rStyle w:val="FontStyle46"/>
          <w:rFonts w:ascii="Palatino Linotype" w:hAnsi="Palatino Linotype"/>
          <w:lang w:val="tg-Cyrl-TJ"/>
        </w:rPr>
        <w:t>қи</w:t>
      </w:r>
      <w:r w:rsidRPr="00AE5AFF">
        <w:rPr>
          <w:rStyle w:val="FontStyle46"/>
          <w:rFonts w:ascii="Palatino Linotype" w:hAnsi="Palatino Linotype"/>
        </w:rPr>
        <w:t>;</w:t>
      </w:r>
    </w:p>
    <w:p w14:paraId="65569DA6" w14:textId="77777777" w:rsidR="00474E78" w:rsidRPr="00AE5AFF" w:rsidRDefault="00474E78" w:rsidP="00474E78">
      <w:pPr>
        <w:pStyle w:val="Style20"/>
        <w:widowControl/>
        <w:rPr>
          <w:rStyle w:val="FontStyle46"/>
          <w:rFonts w:ascii="Palatino Linotype" w:hAnsi="Palatino Linotype"/>
        </w:rPr>
      </w:pPr>
      <w:r w:rsidRPr="00AE5AFF">
        <w:rPr>
          <w:rStyle w:val="FontStyle46"/>
          <w:rFonts w:ascii="Palatino Linotype" w:hAnsi="Palatino Linotype"/>
        </w:rPr>
        <w:t xml:space="preserve">- </w:t>
      </w:r>
      <w:proofErr w:type="spellStart"/>
      <w:r w:rsidRPr="00AE5AFF">
        <w:rPr>
          <w:rStyle w:val="FontStyle46"/>
          <w:rFonts w:ascii="Palatino Linotype" w:hAnsi="Palatino Linotype"/>
        </w:rPr>
        <w:t>шикоят</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тасди</w:t>
      </w:r>
      <w:proofErr w:type="spellEnd"/>
      <w:r w:rsidRPr="00AE5AFF">
        <w:rPr>
          <w:rStyle w:val="FontStyle46"/>
          <w:rFonts w:ascii="Palatino Linotype" w:hAnsi="Palatino Linotype"/>
          <w:lang w:val="tg-Cyrl-TJ"/>
        </w:rPr>
        <w:t>қ</w:t>
      </w:r>
      <w:proofErr w:type="spellStart"/>
      <w:r w:rsidRPr="00AE5AFF">
        <w:rPr>
          <w:rStyle w:val="FontStyle46"/>
          <w:rFonts w:ascii="Palatino Linotype" w:hAnsi="Palatino Linotype"/>
        </w:rPr>
        <w:t>шудаи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мизо</w:t>
      </w:r>
      <w:proofErr w:type="spellEnd"/>
      <w:r w:rsidRPr="00AE5AFF">
        <w:rPr>
          <w:rStyle w:val="FontStyle46"/>
          <w:rFonts w:ascii="Palatino Linotype" w:hAnsi="Palatino Linotype"/>
          <w:lang w:val="tg-Cyrl-TJ"/>
        </w:rPr>
        <w:t>ҷ</w:t>
      </w:r>
      <w:r w:rsidRPr="00AE5AFF">
        <w:rPr>
          <w:rStyle w:val="FontStyle46"/>
          <w:rFonts w:ascii="Palatino Linotype" w:hAnsi="Palatino Linotype"/>
        </w:rPr>
        <w:t xml:space="preserve">он </w:t>
      </w:r>
      <w:proofErr w:type="spellStart"/>
      <w:r w:rsidRPr="00AE5AFF">
        <w:rPr>
          <w:rStyle w:val="FontStyle46"/>
          <w:rFonts w:ascii="Palatino Linotype" w:hAnsi="Palatino Linotype"/>
        </w:rPr>
        <w:t>нисбати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корманд</w:t>
      </w:r>
      <w:proofErr w:type="spellEnd"/>
      <w:r w:rsidRPr="00AE5AFF">
        <w:rPr>
          <w:rStyle w:val="FontStyle46"/>
          <w:rFonts w:ascii="Palatino Linotype" w:hAnsi="Palatino Linotype"/>
        </w:rPr>
        <w:t>;</w:t>
      </w:r>
    </w:p>
    <w:p w14:paraId="46EAC983" w14:textId="77777777" w:rsidR="00474E78" w:rsidRPr="00AE5AFF" w:rsidRDefault="00474E78" w:rsidP="00474E78">
      <w:pPr>
        <w:pStyle w:val="Style20"/>
        <w:widowControl/>
        <w:rPr>
          <w:rStyle w:val="FontStyle46"/>
          <w:rFonts w:ascii="Palatino Linotype" w:hAnsi="Palatino Linotype"/>
        </w:rPr>
      </w:pPr>
      <w:r w:rsidRPr="00AE5AFF">
        <w:rPr>
          <w:rStyle w:val="FontStyle46"/>
          <w:rFonts w:ascii="Palatino Linotype" w:hAnsi="Palatino Linotype"/>
        </w:rPr>
        <w:t>- да</w:t>
      </w:r>
      <w:r w:rsidRPr="00AE5AFF">
        <w:rPr>
          <w:rStyle w:val="FontStyle46"/>
          <w:rFonts w:ascii="Palatino Linotype" w:hAnsi="Palatino Linotype"/>
          <w:lang w:val="tg-Cyrl-TJ"/>
        </w:rPr>
        <w:t>ғ</w:t>
      </w:r>
      <w:proofErr w:type="spellStart"/>
      <w:r w:rsidRPr="00AE5AFF">
        <w:rPr>
          <w:rStyle w:val="FontStyle46"/>
          <w:rFonts w:ascii="Palatino Linotype" w:hAnsi="Palatino Linotype"/>
        </w:rPr>
        <w:t>алона</w:t>
      </w:r>
      <w:proofErr w:type="spellEnd"/>
      <w:r w:rsidRPr="00AE5AFF">
        <w:rPr>
          <w:rStyle w:val="FontStyle46"/>
          <w:rFonts w:ascii="Palatino Linotype" w:hAnsi="Palatino Linotype"/>
        </w:rPr>
        <w:t xml:space="preserve"> ё </w:t>
      </w:r>
      <w:proofErr w:type="spellStart"/>
      <w:r w:rsidRPr="00AE5AFF">
        <w:rPr>
          <w:rStyle w:val="FontStyle46"/>
          <w:rFonts w:ascii="Palatino Linotype" w:hAnsi="Palatino Linotype"/>
        </w:rPr>
        <w:t>мунтазам</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вайрон</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кардани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интизоми</w:t>
      </w:r>
      <w:proofErr w:type="spellEnd"/>
      <w:r w:rsidRPr="00AE5AFF">
        <w:rPr>
          <w:rStyle w:val="FontStyle46"/>
          <w:rFonts w:ascii="Palatino Linotype" w:hAnsi="Palatino Linotype"/>
        </w:rPr>
        <w:t xml:space="preserve"> ме</w:t>
      </w:r>
      <w:r w:rsidRPr="00AE5AFF">
        <w:rPr>
          <w:rStyle w:val="FontStyle46"/>
          <w:rFonts w:ascii="Palatino Linotype" w:hAnsi="Palatino Linotype"/>
          <w:lang w:val="tg-Cyrl-TJ"/>
        </w:rPr>
        <w:t>ҳ</w:t>
      </w:r>
      <w:r w:rsidRPr="00AE5AFF">
        <w:rPr>
          <w:rStyle w:val="FontStyle46"/>
          <w:rFonts w:ascii="Palatino Linotype" w:hAnsi="Palatino Linotype"/>
        </w:rPr>
        <w:t>нат;</w:t>
      </w:r>
    </w:p>
    <w:p w14:paraId="3841891F" w14:textId="77777777" w:rsidR="00474E78" w:rsidRPr="00AE5AFF" w:rsidRDefault="00474E78" w:rsidP="00474E78">
      <w:pPr>
        <w:pStyle w:val="Style20"/>
        <w:widowControl/>
        <w:rPr>
          <w:rStyle w:val="FontStyle46"/>
          <w:rFonts w:ascii="Palatino Linotype" w:hAnsi="Palatino Linotype"/>
        </w:rPr>
      </w:pPr>
      <w:r w:rsidRPr="00AE5AFF">
        <w:rPr>
          <w:rStyle w:val="FontStyle46"/>
          <w:rFonts w:ascii="Palatino Linotype" w:hAnsi="Palatino Linotype"/>
        </w:rPr>
        <w:t xml:space="preserve">- ба кор дар </w:t>
      </w:r>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олати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маст</w:t>
      </w:r>
      <w:proofErr w:type="spellEnd"/>
      <w:r w:rsidRPr="00AE5AFF">
        <w:rPr>
          <w:rStyle w:val="FontStyle46"/>
          <w:rFonts w:ascii="Palatino Linotype" w:hAnsi="Palatino Linotype"/>
          <w:lang w:val="tg-Cyrl-TJ"/>
        </w:rPr>
        <w:t>ӣ</w:t>
      </w:r>
      <w:r w:rsidRPr="00AE5AFF">
        <w:rPr>
          <w:rStyle w:val="FontStyle46"/>
          <w:rFonts w:ascii="Palatino Linotype" w:hAnsi="Palatino Linotype"/>
        </w:rPr>
        <w:t xml:space="preserve"> </w:t>
      </w:r>
      <w:proofErr w:type="spellStart"/>
      <w:r w:rsidRPr="00AE5AFF">
        <w:rPr>
          <w:rStyle w:val="FontStyle46"/>
          <w:rFonts w:ascii="Palatino Linotype" w:hAnsi="Palatino Linotype"/>
        </w:rPr>
        <w:t>омадан</w:t>
      </w:r>
      <w:proofErr w:type="spellEnd"/>
      <w:r w:rsidRPr="00AE5AFF">
        <w:rPr>
          <w:rStyle w:val="FontStyle46"/>
          <w:rFonts w:ascii="Palatino Linotype" w:hAnsi="Palatino Linotype"/>
        </w:rPr>
        <w:t>.</w:t>
      </w:r>
    </w:p>
    <w:p w14:paraId="45363EA2" w14:textId="77777777" w:rsidR="00474E78" w:rsidRPr="00AE5AFF" w:rsidRDefault="00474E78" w:rsidP="00474E78">
      <w:pPr>
        <w:pStyle w:val="Style20"/>
        <w:widowControl/>
        <w:rPr>
          <w:rStyle w:val="FontStyle46"/>
          <w:rFonts w:ascii="Palatino Linotype" w:hAnsi="Palatino Linotype"/>
        </w:rPr>
      </w:pPr>
      <w:r w:rsidRPr="00AE5AFF">
        <w:rPr>
          <w:rStyle w:val="FontStyle46"/>
          <w:rFonts w:ascii="Palatino Linotype" w:hAnsi="Palatino Linotype"/>
        </w:rPr>
        <w:t xml:space="preserve">     Му</w:t>
      </w:r>
      <w:r w:rsidRPr="00AE5AFF">
        <w:rPr>
          <w:rStyle w:val="FontStyle46"/>
          <w:rFonts w:ascii="Palatino Linotype" w:hAnsi="Palatino Linotype"/>
          <w:lang w:val="tg-Cyrl-TJ"/>
        </w:rPr>
        <w:t>ҷ</w:t>
      </w:r>
      <w:proofErr w:type="spellStart"/>
      <w:r w:rsidRPr="00AE5AFF">
        <w:rPr>
          <w:rStyle w:val="FontStyle46"/>
          <w:rFonts w:ascii="Palatino Linotype" w:hAnsi="Palatino Linotype"/>
        </w:rPr>
        <w:t>озоти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интизомии</w:t>
      </w:r>
      <w:proofErr w:type="spellEnd"/>
      <w:r w:rsidRPr="00AE5AFF">
        <w:rPr>
          <w:rStyle w:val="FontStyle46"/>
          <w:rFonts w:ascii="Palatino Linotype" w:hAnsi="Palatino Linotype"/>
        </w:rPr>
        <w:t xml:space="preserve"> «Танбе</w:t>
      </w:r>
      <w:r w:rsidRPr="00AE5AFF">
        <w:rPr>
          <w:rStyle w:val="FontStyle46"/>
          <w:rFonts w:ascii="Palatino Linotype" w:hAnsi="Palatino Linotype"/>
          <w:lang w:val="tg-Cyrl-TJ"/>
        </w:rPr>
        <w:t>ҳ</w:t>
      </w:r>
      <w:r w:rsidRPr="00AE5AFF">
        <w:rPr>
          <w:rStyle w:val="FontStyle46"/>
          <w:rFonts w:ascii="Palatino Linotype" w:hAnsi="Palatino Linotype"/>
        </w:rPr>
        <w:t xml:space="preserve">» бо </w:t>
      </w:r>
      <w:proofErr w:type="spellStart"/>
      <w:r w:rsidRPr="00AE5AFF">
        <w:rPr>
          <w:rStyle w:val="FontStyle46"/>
          <w:rFonts w:ascii="Palatino Linotype" w:hAnsi="Palatino Linotype"/>
        </w:rPr>
        <w:t>ма</w:t>
      </w:r>
      <w:proofErr w:type="spellEnd"/>
      <w:r w:rsidRPr="00AE5AFF">
        <w:rPr>
          <w:rStyle w:val="FontStyle46"/>
          <w:rFonts w:ascii="Palatino Linotype" w:hAnsi="Palatino Linotype"/>
          <w:lang w:val="tg-Cyrl-TJ"/>
        </w:rPr>
        <w:t>ҳ</w:t>
      </w:r>
      <w:r w:rsidRPr="00AE5AFF">
        <w:rPr>
          <w:rStyle w:val="FontStyle46"/>
          <w:rFonts w:ascii="Palatino Linotype" w:hAnsi="Palatino Linotype"/>
        </w:rPr>
        <w:t xml:space="preserve">рум </w:t>
      </w:r>
      <w:proofErr w:type="spellStart"/>
      <w:r w:rsidRPr="00AE5AFF">
        <w:rPr>
          <w:rStyle w:val="FontStyle46"/>
          <w:rFonts w:ascii="Palatino Linotype" w:hAnsi="Palatino Linotype"/>
        </w:rPr>
        <w:t>намудан</w:t>
      </w:r>
      <w:proofErr w:type="spellEnd"/>
      <w:r w:rsidRPr="00AE5AFF">
        <w:rPr>
          <w:rStyle w:val="FontStyle46"/>
          <w:rFonts w:ascii="Palatino Linotype" w:hAnsi="Palatino Linotype"/>
        </w:rPr>
        <w:t xml:space="preserve"> аз </w:t>
      </w:r>
      <w:proofErr w:type="spellStart"/>
      <w:r w:rsidRPr="00AE5AFF">
        <w:rPr>
          <w:rStyle w:val="FontStyle46"/>
          <w:rFonts w:ascii="Palatino Linotype" w:hAnsi="Palatino Linotype"/>
        </w:rPr>
        <w:t>мукофотпули</w:t>
      </w:r>
      <w:proofErr w:type="spellEnd"/>
      <w:r w:rsidRPr="00AE5AFF">
        <w:rPr>
          <w:rStyle w:val="FontStyle46"/>
          <w:rFonts w:ascii="Palatino Linotype" w:hAnsi="Palatino Linotype"/>
          <w:lang w:val="tg-Cyrl-TJ"/>
        </w:rPr>
        <w:t>ҳ</w:t>
      </w:r>
      <w:r w:rsidRPr="00AE5AFF">
        <w:rPr>
          <w:rStyle w:val="FontStyle46"/>
          <w:rFonts w:ascii="Palatino Linotype" w:hAnsi="Palatino Linotype"/>
        </w:rPr>
        <w:t xml:space="preserve">о ба </w:t>
      </w:r>
      <w:proofErr w:type="spellStart"/>
      <w:r w:rsidRPr="00AE5AFF">
        <w:rPr>
          <w:rStyle w:val="FontStyle46"/>
          <w:rFonts w:ascii="Palatino Linotype" w:hAnsi="Palatino Linotype"/>
        </w:rPr>
        <w:t>ро</w:t>
      </w:r>
      <w:proofErr w:type="spellEnd"/>
      <w:r w:rsidRPr="00AE5AFF">
        <w:rPr>
          <w:rStyle w:val="FontStyle46"/>
          <w:rFonts w:ascii="Palatino Linotype" w:hAnsi="Palatino Linotype"/>
          <w:lang w:val="tg-Cyrl-TJ"/>
        </w:rPr>
        <w:t>ҳ</w:t>
      </w:r>
      <w:r w:rsidRPr="00AE5AFF">
        <w:rPr>
          <w:rStyle w:val="FontStyle46"/>
          <w:rFonts w:ascii="Palatino Linotype" w:hAnsi="Palatino Linotype"/>
        </w:rPr>
        <w:t xml:space="preserve"> </w:t>
      </w:r>
      <w:proofErr w:type="spellStart"/>
      <w:r w:rsidRPr="00AE5AFF">
        <w:rPr>
          <w:rStyle w:val="FontStyle46"/>
          <w:rFonts w:ascii="Palatino Linotype" w:hAnsi="Palatino Linotype"/>
        </w:rPr>
        <w:t>монда</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мешавад</w:t>
      </w:r>
      <w:proofErr w:type="spellEnd"/>
      <w:r w:rsidRPr="00AE5AFF">
        <w:rPr>
          <w:rStyle w:val="FontStyle46"/>
          <w:rFonts w:ascii="Palatino Linotype" w:hAnsi="Palatino Linotype"/>
        </w:rPr>
        <w:t xml:space="preserve">. </w:t>
      </w:r>
      <w:r w:rsidRPr="00AE5AFF">
        <w:rPr>
          <w:rStyle w:val="FontStyle46"/>
          <w:rFonts w:ascii="Palatino Linotype" w:hAnsi="Palatino Linotype"/>
          <w:lang w:val="tg-Cyrl-TJ"/>
        </w:rPr>
        <w:t>Ҳ</w:t>
      </w:r>
      <w:proofErr w:type="spellStart"/>
      <w:r w:rsidRPr="00AE5AFF">
        <w:rPr>
          <w:rStyle w:val="FontStyle46"/>
          <w:rFonts w:ascii="Palatino Linotype" w:hAnsi="Palatino Linotype"/>
        </w:rPr>
        <w:t>ангоми</w:t>
      </w:r>
      <w:proofErr w:type="spellEnd"/>
      <w:r w:rsidRPr="00AE5AFF">
        <w:rPr>
          <w:rStyle w:val="FontStyle46"/>
          <w:rFonts w:ascii="Palatino Linotype" w:hAnsi="Palatino Linotype"/>
        </w:rPr>
        <w:t xml:space="preserve"> </w:t>
      </w:r>
      <w:r w:rsidRPr="00AE5AFF">
        <w:rPr>
          <w:rStyle w:val="FontStyle46"/>
          <w:rFonts w:ascii="Palatino Linotype" w:hAnsi="Palatino Linotype"/>
          <w:lang w:val="tg-Cyrl-TJ"/>
        </w:rPr>
        <w:t>қ</w:t>
      </w:r>
      <w:proofErr w:type="spellStart"/>
      <w:r w:rsidRPr="00AE5AFF">
        <w:rPr>
          <w:rStyle w:val="FontStyle46"/>
          <w:rFonts w:ascii="Palatino Linotype" w:hAnsi="Palatino Linotype"/>
        </w:rPr>
        <w:t>абули</w:t>
      </w:r>
      <w:proofErr w:type="spellEnd"/>
      <w:r w:rsidRPr="00AE5AFF">
        <w:rPr>
          <w:rStyle w:val="FontStyle46"/>
          <w:rFonts w:ascii="Palatino Linotype" w:hAnsi="Palatino Linotype"/>
        </w:rPr>
        <w:t xml:space="preserve"> </w:t>
      </w:r>
      <w:r w:rsidRPr="00AE5AFF">
        <w:rPr>
          <w:rStyle w:val="FontStyle46"/>
          <w:rFonts w:ascii="Palatino Linotype" w:hAnsi="Palatino Linotype"/>
          <w:lang w:val="tg-Cyrl-TJ"/>
        </w:rPr>
        <w:t>қ</w:t>
      </w:r>
      <w:proofErr w:type="spellStart"/>
      <w:r w:rsidRPr="00AE5AFF">
        <w:rPr>
          <w:rStyle w:val="FontStyle46"/>
          <w:rFonts w:ascii="Palatino Linotype" w:hAnsi="Palatino Linotype"/>
        </w:rPr>
        <w:t>арор</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оиди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татби</w:t>
      </w:r>
      <w:proofErr w:type="spellEnd"/>
      <w:r w:rsidRPr="00AE5AFF">
        <w:rPr>
          <w:rStyle w:val="FontStyle46"/>
          <w:rFonts w:ascii="Palatino Linotype" w:hAnsi="Palatino Linotype"/>
          <w:lang w:val="tg-Cyrl-TJ"/>
        </w:rPr>
        <w:t>қ</w:t>
      </w:r>
      <w:r w:rsidRPr="00AE5AFF">
        <w:rPr>
          <w:rStyle w:val="FontStyle46"/>
          <w:rFonts w:ascii="Palatino Linotype" w:hAnsi="Palatino Linotype"/>
        </w:rPr>
        <w:t xml:space="preserve">и </w:t>
      </w:r>
      <w:proofErr w:type="spellStart"/>
      <w:r w:rsidRPr="00AE5AFF">
        <w:rPr>
          <w:rStyle w:val="FontStyle46"/>
          <w:rFonts w:ascii="Palatino Linotype" w:hAnsi="Palatino Linotype"/>
        </w:rPr>
        <w:t>му</w:t>
      </w:r>
      <w:proofErr w:type="spellEnd"/>
      <w:r w:rsidRPr="00AE5AFF">
        <w:rPr>
          <w:rStyle w:val="FontStyle46"/>
          <w:rFonts w:ascii="Palatino Linotype" w:hAnsi="Palatino Linotype"/>
          <w:lang w:val="tg-Cyrl-TJ"/>
        </w:rPr>
        <w:t>ҷ</w:t>
      </w:r>
      <w:proofErr w:type="spellStart"/>
      <w:r w:rsidRPr="00AE5AFF">
        <w:rPr>
          <w:rStyle w:val="FontStyle46"/>
          <w:rFonts w:ascii="Palatino Linotype" w:hAnsi="Palatino Linotype"/>
        </w:rPr>
        <w:t>озоти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интизомии</w:t>
      </w:r>
      <w:proofErr w:type="spellEnd"/>
      <w:r w:rsidRPr="00AE5AFF">
        <w:rPr>
          <w:rStyle w:val="FontStyle46"/>
          <w:rFonts w:ascii="Palatino Linotype" w:hAnsi="Palatino Linotype"/>
        </w:rPr>
        <w:t xml:space="preserve"> «Танбе</w:t>
      </w:r>
      <w:r w:rsidRPr="00AE5AFF">
        <w:rPr>
          <w:rStyle w:val="FontStyle46"/>
          <w:rFonts w:ascii="Palatino Linotype" w:hAnsi="Palatino Linotype"/>
          <w:lang w:val="tg-Cyrl-TJ"/>
        </w:rPr>
        <w:t>ҳ</w:t>
      </w:r>
      <w:r w:rsidRPr="00AE5AFF">
        <w:rPr>
          <w:rStyle w:val="FontStyle46"/>
          <w:rFonts w:ascii="Palatino Linotype" w:hAnsi="Palatino Linotype"/>
        </w:rPr>
        <w:t>» м</w:t>
      </w:r>
      <w:r w:rsidRPr="00AE5AFF">
        <w:rPr>
          <w:rStyle w:val="FontStyle46"/>
          <w:rFonts w:ascii="Palatino Linotype" w:hAnsi="Palatino Linotype"/>
          <w:lang w:val="tg-Cyrl-TJ"/>
        </w:rPr>
        <w:t>ӯҳ</w:t>
      </w:r>
      <w:r w:rsidRPr="00AE5AFF">
        <w:rPr>
          <w:rStyle w:val="FontStyle46"/>
          <w:rFonts w:ascii="Palatino Linotype" w:hAnsi="Palatino Linotype"/>
        </w:rPr>
        <w:t xml:space="preserve">лат, </w:t>
      </w:r>
      <w:r w:rsidRPr="00AE5AFF">
        <w:rPr>
          <w:rStyle w:val="FontStyle46"/>
          <w:rFonts w:ascii="Palatino Linotype" w:hAnsi="Palatino Linotype"/>
          <w:lang w:val="tg-Cyrl-TJ"/>
        </w:rPr>
        <w:t>ҳ</w:t>
      </w:r>
      <w:r w:rsidRPr="00AE5AFF">
        <w:rPr>
          <w:rStyle w:val="FontStyle46"/>
          <w:rFonts w:ascii="Palatino Linotype" w:hAnsi="Palatino Linotype"/>
        </w:rPr>
        <w:t>а</w:t>
      </w:r>
      <w:r w:rsidRPr="00AE5AFF">
        <w:rPr>
          <w:rStyle w:val="FontStyle46"/>
          <w:rFonts w:ascii="Palatino Linotype" w:hAnsi="Palatino Linotype"/>
          <w:lang w:val="tg-Cyrl-TJ"/>
        </w:rPr>
        <w:t>ҷ</w:t>
      </w:r>
      <w:r w:rsidRPr="00AE5AFF">
        <w:rPr>
          <w:rStyle w:val="FontStyle46"/>
          <w:rFonts w:ascii="Palatino Linotype" w:hAnsi="Palatino Linotype"/>
        </w:rPr>
        <w:t xml:space="preserve">м </w:t>
      </w:r>
      <w:proofErr w:type="spellStart"/>
      <w:r w:rsidRPr="00AE5AFF">
        <w:rPr>
          <w:rStyle w:val="FontStyle46"/>
          <w:rFonts w:ascii="Palatino Linotype" w:hAnsi="Palatino Linotype"/>
        </w:rPr>
        <w:t>ва</w:t>
      </w:r>
      <w:proofErr w:type="spellEnd"/>
      <w:r w:rsidRPr="00AE5AFF">
        <w:rPr>
          <w:rStyle w:val="FontStyle46"/>
          <w:rFonts w:ascii="Palatino Linotype" w:hAnsi="Palatino Linotype"/>
        </w:rPr>
        <w:t xml:space="preserve"> намуди </w:t>
      </w:r>
      <w:proofErr w:type="spellStart"/>
      <w:r w:rsidRPr="00AE5AFF">
        <w:rPr>
          <w:rStyle w:val="FontStyle46"/>
          <w:rFonts w:ascii="Palatino Linotype" w:hAnsi="Palatino Linotype"/>
        </w:rPr>
        <w:t>мукофот</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ма</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румшаванда</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бояд</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муайян</w:t>
      </w:r>
      <w:proofErr w:type="spellEnd"/>
      <w:r w:rsidRPr="00AE5AFF">
        <w:rPr>
          <w:rStyle w:val="FontStyle46"/>
          <w:rFonts w:ascii="Palatino Linotype" w:hAnsi="Palatino Linotype"/>
        </w:rPr>
        <w:t xml:space="preserve"> карда </w:t>
      </w:r>
      <w:proofErr w:type="spellStart"/>
      <w:r w:rsidRPr="00AE5AFF">
        <w:rPr>
          <w:rStyle w:val="FontStyle46"/>
          <w:rFonts w:ascii="Palatino Linotype" w:hAnsi="Palatino Linotype"/>
        </w:rPr>
        <w:t>шавад</w:t>
      </w:r>
      <w:proofErr w:type="spellEnd"/>
      <w:r w:rsidRPr="00AE5AFF">
        <w:rPr>
          <w:rStyle w:val="FontStyle46"/>
          <w:rFonts w:ascii="Palatino Linotype" w:hAnsi="Palatino Linotype"/>
        </w:rPr>
        <w:t>. М</w:t>
      </w:r>
      <w:r w:rsidRPr="00AE5AFF">
        <w:rPr>
          <w:rStyle w:val="FontStyle46"/>
          <w:rFonts w:ascii="Palatino Linotype" w:hAnsi="Palatino Linotype"/>
          <w:lang w:val="tg-Cyrl-TJ"/>
        </w:rPr>
        <w:t>ӯҳ</w:t>
      </w:r>
      <w:proofErr w:type="spellStart"/>
      <w:r w:rsidRPr="00AE5AFF">
        <w:rPr>
          <w:rStyle w:val="FontStyle46"/>
          <w:rFonts w:ascii="Palatino Linotype" w:hAnsi="Palatino Linotype"/>
        </w:rPr>
        <w:t>лати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амали</w:t>
      </w:r>
      <w:proofErr w:type="spellEnd"/>
      <w:r w:rsidRPr="00AE5AFF">
        <w:rPr>
          <w:rStyle w:val="FontStyle46"/>
          <w:rFonts w:ascii="Palatino Linotype" w:hAnsi="Palatino Linotype"/>
        </w:rPr>
        <w:t xml:space="preserve"> «Танбе</w:t>
      </w:r>
      <w:r w:rsidRPr="00AE5AFF">
        <w:rPr>
          <w:rStyle w:val="FontStyle46"/>
          <w:rFonts w:ascii="Palatino Linotype" w:hAnsi="Palatino Linotype"/>
          <w:lang w:val="tg-Cyrl-TJ"/>
        </w:rPr>
        <w:t>ҳ</w:t>
      </w:r>
      <w:r w:rsidRPr="00AE5AFF">
        <w:rPr>
          <w:rStyle w:val="FontStyle46"/>
          <w:rFonts w:ascii="Palatino Linotype" w:hAnsi="Palatino Linotype"/>
        </w:rPr>
        <w:t xml:space="preserve">» 6 </w:t>
      </w:r>
      <w:proofErr w:type="spellStart"/>
      <w:r w:rsidRPr="00AE5AFF">
        <w:rPr>
          <w:rStyle w:val="FontStyle46"/>
          <w:rFonts w:ascii="Palatino Linotype" w:hAnsi="Palatino Linotype"/>
        </w:rPr>
        <w:t>мо</w:t>
      </w:r>
      <w:proofErr w:type="spellEnd"/>
      <w:r w:rsidRPr="00AE5AFF">
        <w:rPr>
          <w:rStyle w:val="FontStyle46"/>
          <w:rFonts w:ascii="Palatino Linotype" w:hAnsi="Palatino Linotype"/>
          <w:lang w:val="tg-Cyrl-TJ"/>
        </w:rPr>
        <w:t>ҳ</w:t>
      </w:r>
      <w:r w:rsidRPr="00AE5AFF">
        <w:rPr>
          <w:rStyle w:val="FontStyle46"/>
          <w:rFonts w:ascii="Palatino Linotype" w:hAnsi="Palatino Linotype"/>
        </w:rPr>
        <w:t xml:space="preserve"> </w:t>
      </w:r>
      <w:proofErr w:type="spellStart"/>
      <w:r w:rsidRPr="00AE5AFF">
        <w:rPr>
          <w:rStyle w:val="FontStyle46"/>
          <w:rFonts w:ascii="Palatino Linotype" w:hAnsi="Palatino Linotype"/>
        </w:rPr>
        <w:t>муайян</w:t>
      </w:r>
      <w:proofErr w:type="spellEnd"/>
      <w:r w:rsidRPr="00AE5AFF">
        <w:rPr>
          <w:rStyle w:val="FontStyle46"/>
          <w:rFonts w:ascii="Palatino Linotype" w:hAnsi="Palatino Linotype"/>
        </w:rPr>
        <w:t xml:space="preserve"> карда </w:t>
      </w:r>
      <w:proofErr w:type="spellStart"/>
      <w:r w:rsidRPr="00AE5AFF">
        <w:rPr>
          <w:rStyle w:val="FontStyle46"/>
          <w:rFonts w:ascii="Palatino Linotype" w:hAnsi="Palatino Linotype"/>
        </w:rPr>
        <w:t>мешавад</w:t>
      </w:r>
      <w:proofErr w:type="spellEnd"/>
      <w:r w:rsidRPr="00AE5AFF">
        <w:rPr>
          <w:rStyle w:val="FontStyle46"/>
          <w:rFonts w:ascii="Palatino Linotype" w:hAnsi="Palatino Linotype"/>
        </w:rPr>
        <w:t>.</w:t>
      </w:r>
    </w:p>
    <w:p w14:paraId="4D0D948F" w14:textId="0C8264D6" w:rsidR="00474E78" w:rsidRPr="00AE5AFF" w:rsidRDefault="00474E78" w:rsidP="00474E78">
      <w:pPr>
        <w:pStyle w:val="Style20"/>
        <w:widowControl/>
        <w:rPr>
          <w:rStyle w:val="FontStyle46"/>
          <w:rFonts w:ascii="Palatino Linotype" w:hAnsi="Palatino Linotype"/>
        </w:rPr>
      </w:pPr>
      <w:r w:rsidRPr="00AE5AFF">
        <w:rPr>
          <w:rStyle w:val="FontStyle46"/>
          <w:rFonts w:ascii="Palatino Linotype" w:hAnsi="Palatino Linotype"/>
        </w:rPr>
        <w:t>7.</w:t>
      </w:r>
      <w:proofErr w:type="gramStart"/>
      <w:r w:rsidRPr="00AE5AFF">
        <w:rPr>
          <w:rStyle w:val="FontStyle46"/>
          <w:rFonts w:ascii="Palatino Linotype" w:hAnsi="Palatino Linotype"/>
          <w:lang w:val="tg-Cyrl-TJ"/>
        </w:rPr>
        <w:t>8</w:t>
      </w:r>
      <w:r w:rsidRPr="00AE5AFF">
        <w:rPr>
          <w:rStyle w:val="FontStyle46"/>
          <w:rFonts w:ascii="Palatino Linotype" w:hAnsi="Palatino Linotype"/>
        </w:rPr>
        <w:t>.Танбе</w:t>
      </w:r>
      <w:r w:rsidRPr="00AE5AFF">
        <w:rPr>
          <w:rStyle w:val="FontStyle46"/>
          <w:rFonts w:ascii="Palatino Linotype" w:hAnsi="Palatino Linotype"/>
          <w:lang w:val="tg-Cyrl-TJ"/>
        </w:rPr>
        <w:t>ҳи</w:t>
      </w:r>
      <w:proofErr w:type="gramEnd"/>
      <w:r w:rsidRPr="00AE5AFF">
        <w:rPr>
          <w:rStyle w:val="FontStyle46"/>
          <w:rFonts w:ascii="Palatino Linotype" w:hAnsi="Palatino Linotype"/>
          <w:lang w:val="tg-Cyrl-TJ"/>
        </w:rPr>
        <w:t xml:space="preserve"> қатъ</w:t>
      </w:r>
      <w:ins w:id="2489" w:author="Гафуров Камолджон Азимджонович" w:date="2024-10-11T10:14:00Z" w16du:dateUtc="2024-10-11T05:14:00Z">
        <w:r w:rsidR="00DD7047">
          <w:rPr>
            <w:rStyle w:val="FontStyle46"/>
            <w:rFonts w:ascii="Palatino Linotype" w:hAnsi="Palatino Linotype"/>
            <w:lang w:val="tg-Cyrl-TJ"/>
          </w:rPr>
          <w:t>ӣ</w:t>
        </w:r>
      </w:ins>
      <w:del w:id="2490" w:author="Гафуров Камолджон Азимджонович" w:date="2024-10-11T10:14:00Z" w16du:dateUtc="2024-10-11T05:14:00Z">
        <w:r w:rsidRPr="00AE5AFF" w:rsidDel="00DD7047">
          <w:rPr>
            <w:rStyle w:val="FontStyle46"/>
            <w:rFonts w:ascii="Palatino Linotype" w:hAnsi="Palatino Linotype"/>
            <w:lang w:val="tg-Cyrl-TJ"/>
          </w:rPr>
          <w:delText>и</w:delText>
        </w:r>
      </w:del>
      <w:r w:rsidRPr="00AE5AFF">
        <w:rPr>
          <w:rStyle w:val="FontStyle46"/>
          <w:rFonts w:ascii="Palatino Linotype" w:hAnsi="Palatino Linotype"/>
        </w:rPr>
        <w:t xml:space="preserve">. Намуди </w:t>
      </w:r>
      <w:proofErr w:type="spellStart"/>
      <w:r w:rsidRPr="00AE5AFF">
        <w:rPr>
          <w:rStyle w:val="FontStyle46"/>
          <w:rFonts w:ascii="Palatino Linotype" w:hAnsi="Palatino Linotype"/>
        </w:rPr>
        <w:t>му</w:t>
      </w:r>
      <w:proofErr w:type="spellEnd"/>
      <w:r w:rsidRPr="00AE5AFF">
        <w:rPr>
          <w:rStyle w:val="FontStyle46"/>
          <w:rFonts w:ascii="Palatino Linotype" w:hAnsi="Palatino Linotype"/>
          <w:lang w:val="tg-Cyrl-TJ"/>
        </w:rPr>
        <w:t>ҷ</w:t>
      </w:r>
      <w:proofErr w:type="spellStart"/>
      <w:r w:rsidRPr="00AE5AFF">
        <w:rPr>
          <w:rStyle w:val="FontStyle46"/>
          <w:rFonts w:ascii="Palatino Linotype" w:hAnsi="Palatino Linotype"/>
        </w:rPr>
        <w:t>озоти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интизомии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сахт</w:t>
      </w:r>
      <w:proofErr w:type="spellEnd"/>
      <w:r w:rsidRPr="00AE5AFF">
        <w:rPr>
          <w:rStyle w:val="FontStyle46"/>
          <w:rFonts w:ascii="Palatino Linotype" w:hAnsi="Palatino Linotype"/>
          <w:lang w:val="tg-Cyrl-TJ"/>
        </w:rPr>
        <w:t>тарин</w:t>
      </w:r>
      <w:r w:rsidRPr="00AE5AFF">
        <w:rPr>
          <w:rStyle w:val="FontStyle46"/>
          <w:rFonts w:ascii="Palatino Linotype" w:hAnsi="Palatino Linotype"/>
        </w:rPr>
        <w:t xml:space="preserve"> ба </w:t>
      </w:r>
      <w:r w:rsidRPr="00AE5AFF">
        <w:rPr>
          <w:rStyle w:val="FontStyle46"/>
          <w:rFonts w:ascii="Palatino Linotype" w:hAnsi="Palatino Linotype"/>
          <w:lang w:val="tg-Cyrl-TJ"/>
        </w:rPr>
        <w:t>ҳ</w:t>
      </w:r>
      <w:proofErr w:type="spellStart"/>
      <w:r w:rsidRPr="00AE5AFF">
        <w:rPr>
          <w:rStyle w:val="FontStyle46"/>
          <w:rFonts w:ascii="Palatino Linotype" w:hAnsi="Palatino Linotype"/>
        </w:rPr>
        <w:t>исоб</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меравад</w:t>
      </w:r>
      <w:proofErr w:type="spellEnd"/>
      <w:r w:rsidRPr="00AE5AFF">
        <w:rPr>
          <w:rStyle w:val="FontStyle46"/>
          <w:rFonts w:ascii="Palatino Linotype" w:hAnsi="Palatino Linotype"/>
        </w:rPr>
        <w:t>. «Танбе</w:t>
      </w:r>
      <w:r w:rsidRPr="00AE5AFF">
        <w:rPr>
          <w:rStyle w:val="FontStyle46"/>
          <w:rFonts w:ascii="Palatino Linotype" w:hAnsi="Palatino Linotype"/>
          <w:lang w:val="tg-Cyrl-TJ"/>
        </w:rPr>
        <w:t>ҳи қатъ</w:t>
      </w:r>
      <w:ins w:id="2491" w:author="Гафуров Камолджон Азимджонович" w:date="2024-10-11T10:15:00Z" w16du:dateUtc="2024-10-11T05:15:00Z">
        <w:r w:rsidR="00DD7047">
          <w:rPr>
            <w:rStyle w:val="FontStyle46"/>
            <w:rFonts w:ascii="Palatino Linotype" w:hAnsi="Palatino Linotype"/>
            <w:lang w:val="tg-Cyrl-TJ"/>
          </w:rPr>
          <w:t>ӣ</w:t>
        </w:r>
      </w:ins>
      <w:del w:id="2492" w:author="Гафуров Камолджон Азимджонович" w:date="2024-10-11T10:15:00Z" w16du:dateUtc="2024-10-11T05:15:00Z">
        <w:r w:rsidRPr="00AE5AFF" w:rsidDel="00DD7047">
          <w:rPr>
            <w:rStyle w:val="FontStyle46"/>
            <w:rFonts w:ascii="Palatino Linotype" w:hAnsi="Palatino Linotype"/>
            <w:lang w:val="tg-Cyrl-TJ"/>
          </w:rPr>
          <w:delText>и</w:delText>
        </w:r>
      </w:del>
      <w:r w:rsidRPr="00AE5AFF">
        <w:rPr>
          <w:rStyle w:val="FontStyle46"/>
          <w:rFonts w:ascii="Palatino Linotype" w:hAnsi="Palatino Linotype"/>
        </w:rPr>
        <w:t xml:space="preserve">» </w:t>
      </w:r>
      <w:proofErr w:type="spellStart"/>
      <w:r w:rsidRPr="00AE5AFF">
        <w:rPr>
          <w:rStyle w:val="FontStyle46"/>
          <w:rFonts w:ascii="Palatino Linotype" w:hAnsi="Palatino Linotype"/>
        </w:rPr>
        <w:t>асосан</w:t>
      </w:r>
      <w:proofErr w:type="spellEnd"/>
      <w:r w:rsidRPr="00AE5AFF">
        <w:rPr>
          <w:rStyle w:val="FontStyle46"/>
          <w:rFonts w:ascii="Palatino Linotype" w:hAnsi="Palatino Linotype"/>
        </w:rPr>
        <w:t xml:space="preserve"> дар </w:t>
      </w:r>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олати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бетаъсир</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мондани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му</w:t>
      </w:r>
      <w:proofErr w:type="spellEnd"/>
      <w:r w:rsidRPr="00AE5AFF">
        <w:rPr>
          <w:rStyle w:val="FontStyle46"/>
          <w:rFonts w:ascii="Palatino Linotype" w:hAnsi="Palatino Linotype"/>
          <w:lang w:val="tg-Cyrl-TJ"/>
        </w:rPr>
        <w:t>ҷ</w:t>
      </w:r>
      <w:proofErr w:type="spellStart"/>
      <w:r w:rsidRPr="00AE5AFF">
        <w:rPr>
          <w:rStyle w:val="FontStyle46"/>
          <w:rFonts w:ascii="Palatino Linotype" w:hAnsi="Palatino Linotype"/>
        </w:rPr>
        <w:t>озот</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ои</w:t>
      </w:r>
      <w:proofErr w:type="spellEnd"/>
      <w:r w:rsidRPr="00AE5AFF">
        <w:rPr>
          <w:rStyle w:val="FontStyle46"/>
          <w:rFonts w:ascii="Palatino Linotype" w:hAnsi="Palatino Linotype"/>
        </w:rPr>
        <w:t xml:space="preserve"> «</w:t>
      </w:r>
      <w:r w:rsidRPr="00AE5AFF">
        <w:rPr>
          <w:rStyle w:val="FontStyle46"/>
          <w:rFonts w:ascii="Palatino Linotype" w:hAnsi="Palatino Linotype"/>
          <w:lang w:val="tg-Cyrl-TJ"/>
        </w:rPr>
        <w:t>Сарзаниш</w:t>
      </w:r>
      <w:r w:rsidRPr="00AE5AFF">
        <w:rPr>
          <w:rStyle w:val="FontStyle46"/>
          <w:rFonts w:ascii="Palatino Linotype" w:hAnsi="Palatino Linotype"/>
        </w:rPr>
        <w:t xml:space="preserve">» </w:t>
      </w:r>
      <w:r w:rsidRPr="00AE5AFF">
        <w:rPr>
          <w:rStyle w:val="FontStyle46"/>
          <w:rFonts w:ascii="Palatino Linotype" w:hAnsi="Palatino Linotype"/>
          <w:lang w:val="tg-Cyrl-TJ"/>
        </w:rPr>
        <w:t xml:space="preserve">ва </w:t>
      </w:r>
      <w:r w:rsidRPr="00AE5AFF">
        <w:rPr>
          <w:rStyle w:val="FontStyle46"/>
          <w:rFonts w:ascii="Palatino Linotype" w:hAnsi="Palatino Linotype"/>
        </w:rPr>
        <w:t>«Танбе</w:t>
      </w:r>
      <w:r w:rsidRPr="00AE5AFF">
        <w:rPr>
          <w:rStyle w:val="FontStyle46"/>
          <w:rFonts w:ascii="Palatino Linotype" w:hAnsi="Palatino Linotype"/>
          <w:lang w:val="tg-Cyrl-TJ"/>
        </w:rPr>
        <w:t>ҳ</w:t>
      </w:r>
      <w:r w:rsidRPr="00AE5AFF">
        <w:rPr>
          <w:rStyle w:val="FontStyle46"/>
          <w:rFonts w:ascii="Palatino Linotype" w:hAnsi="Palatino Linotype"/>
        </w:rPr>
        <w:t xml:space="preserve">» </w:t>
      </w:r>
      <w:proofErr w:type="spellStart"/>
      <w:r w:rsidRPr="00AE5AFF">
        <w:rPr>
          <w:rStyle w:val="FontStyle46"/>
          <w:rFonts w:ascii="Palatino Linotype" w:hAnsi="Palatino Linotype"/>
        </w:rPr>
        <w:t>истифода</w:t>
      </w:r>
      <w:proofErr w:type="spellEnd"/>
      <w:r w:rsidRPr="00AE5AFF">
        <w:rPr>
          <w:rStyle w:val="FontStyle46"/>
          <w:rFonts w:ascii="Palatino Linotype" w:hAnsi="Palatino Linotype"/>
        </w:rPr>
        <w:t xml:space="preserve"> бурда </w:t>
      </w:r>
      <w:proofErr w:type="spellStart"/>
      <w:r w:rsidRPr="00AE5AFF">
        <w:rPr>
          <w:rStyle w:val="FontStyle46"/>
          <w:rFonts w:ascii="Palatino Linotype" w:hAnsi="Palatino Linotype"/>
        </w:rPr>
        <w:t>мешавад</w:t>
      </w:r>
      <w:proofErr w:type="spellEnd"/>
      <w:r w:rsidRPr="00AE5AFF">
        <w:rPr>
          <w:rStyle w:val="FontStyle46"/>
          <w:rFonts w:ascii="Palatino Linotype" w:hAnsi="Palatino Linotype"/>
        </w:rPr>
        <w:t xml:space="preserve">. </w:t>
      </w:r>
    </w:p>
    <w:p w14:paraId="1D090546" w14:textId="4C71E4A8" w:rsidR="00474E78" w:rsidRPr="00AE5AFF" w:rsidRDefault="00474E78" w:rsidP="00474E78">
      <w:pPr>
        <w:pStyle w:val="Style20"/>
        <w:widowControl/>
        <w:rPr>
          <w:rStyle w:val="FontStyle46"/>
          <w:rFonts w:ascii="Palatino Linotype" w:hAnsi="Palatino Linotype"/>
        </w:rPr>
      </w:pPr>
      <w:r w:rsidRPr="00AE5AFF">
        <w:rPr>
          <w:rStyle w:val="FontStyle46"/>
          <w:rFonts w:ascii="Palatino Linotype" w:hAnsi="Palatino Linotype"/>
        </w:rPr>
        <w:t xml:space="preserve">     Му</w:t>
      </w:r>
      <w:r w:rsidRPr="00AE5AFF">
        <w:rPr>
          <w:rStyle w:val="FontStyle46"/>
          <w:rFonts w:ascii="Palatino Linotype" w:hAnsi="Palatino Linotype"/>
          <w:lang w:val="tg-Cyrl-TJ"/>
        </w:rPr>
        <w:t>ҷ</w:t>
      </w:r>
      <w:proofErr w:type="spellStart"/>
      <w:r w:rsidRPr="00AE5AFF">
        <w:rPr>
          <w:rStyle w:val="FontStyle46"/>
          <w:rFonts w:ascii="Palatino Linotype" w:hAnsi="Palatino Linotype"/>
        </w:rPr>
        <w:t>озоти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интизомии</w:t>
      </w:r>
      <w:proofErr w:type="spellEnd"/>
      <w:r w:rsidRPr="00AE5AFF">
        <w:rPr>
          <w:rStyle w:val="FontStyle46"/>
          <w:rFonts w:ascii="Palatino Linotype" w:hAnsi="Palatino Linotype"/>
        </w:rPr>
        <w:t xml:space="preserve"> «Танбе</w:t>
      </w:r>
      <w:r w:rsidRPr="00AE5AFF">
        <w:rPr>
          <w:rStyle w:val="FontStyle46"/>
          <w:rFonts w:ascii="Palatino Linotype" w:hAnsi="Palatino Linotype"/>
          <w:lang w:val="tg-Cyrl-TJ"/>
        </w:rPr>
        <w:t>ҳи қатъ</w:t>
      </w:r>
      <w:ins w:id="2493" w:author="Гафуров Камолджон Азимджонович" w:date="2024-10-11T10:15:00Z" w16du:dateUtc="2024-10-11T05:15:00Z">
        <w:r w:rsidR="00DD7047">
          <w:rPr>
            <w:rStyle w:val="FontStyle46"/>
            <w:rFonts w:ascii="Palatino Linotype" w:hAnsi="Palatino Linotype"/>
            <w:lang w:val="tg-Cyrl-TJ"/>
          </w:rPr>
          <w:t>ӣ</w:t>
        </w:r>
      </w:ins>
      <w:del w:id="2494" w:author="Гафуров Камолджон Азимджонович" w:date="2024-10-11T10:14:00Z" w16du:dateUtc="2024-10-11T05:14:00Z">
        <w:r w:rsidRPr="00AE5AFF" w:rsidDel="00DD7047">
          <w:rPr>
            <w:rStyle w:val="FontStyle46"/>
            <w:rFonts w:ascii="Palatino Linotype" w:hAnsi="Palatino Linotype"/>
            <w:lang w:val="tg-Cyrl-TJ"/>
          </w:rPr>
          <w:delText>и</w:delText>
        </w:r>
      </w:del>
      <w:r w:rsidRPr="00AE5AFF">
        <w:rPr>
          <w:rStyle w:val="FontStyle46"/>
          <w:rFonts w:ascii="Palatino Linotype" w:hAnsi="Palatino Linotype"/>
        </w:rPr>
        <w:t xml:space="preserve">» бо </w:t>
      </w:r>
      <w:proofErr w:type="spellStart"/>
      <w:r w:rsidRPr="00AE5AFF">
        <w:rPr>
          <w:rStyle w:val="FontStyle46"/>
          <w:rFonts w:ascii="Palatino Linotype" w:hAnsi="Palatino Linotype"/>
        </w:rPr>
        <w:t>ма</w:t>
      </w:r>
      <w:proofErr w:type="spellEnd"/>
      <w:r w:rsidRPr="00AE5AFF">
        <w:rPr>
          <w:rStyle w:val="FontStyle46"/>
          <w:rFonts w:ascii="Palatino Linotype" w:hAnsi="Palatino Linotype"/>
          <w:lang w:val="tg-Cyrl-TJ"/>
        </w:rPr>
        <w:t>ҳ</w:t>
      </w:r>
      <w:r w:rsidRPr="00AE5AFF">
        <w:rPr>
          <w:rStyle w:val="FontStyle46"/>
          <w:rFonts w:ascii="Palatino Linotype" w:hAnsi="Palatino Linotype"/>
        </w:rPr>
        <w:t xml:space="preserve">рум </w:t>
      </w:r>
      <w:proofErr w:type="spellStart"/>
      <w:r w:rsidRPr="00AE5AFF">
        <w:rPr>
          <w:rStyle w:val="FontStyle46"/>
          <w:rFonts w:ascii="Palatino Linotype" w:hAnsi="Palatino Linotype"/>
        </w:rPr>
        <w:t>намудан</w:t>
      </w:r>
      <w:proofErr w:type="spellEnd"/>
      <w:r w:rsidRPr="00AE5AFF">
        <w:rPr>
          <w:rStyle w:val="FontStyle46"/>
          <w:rFonts w:ascii="Palatino Linotype" w:hAnsi="Palatino Linotype"/>
        </w:rPr>
        <w:t xml:space="preserve"> аз </w:t>
      </w:r>
      <w:proofErr w:type="spellStart"/>
      <w:r w:rsidRPr="00AE5AFF">
        <w:rPr>
          <w:rStyle w:val="FontStyle46"/>
          <w:rFonts w:ascii="Palatino Linotype" w:hAnsi="Palatino Linotype"/>
        </w:rPr>
        <w:t>мукофотпули</w:t>
      </w:r>
      <w:proofErr w:type="spellEnd"/>
      <w:r w:rsidRPr="00AE5AFF">
        <w:rPr>
          <w:rStyle w:val="FontStyle46"/>
          <w:rFonts w:ascii="Palatino Linotype" w:hAnsi="Palatino Linotype"/>
          <w:lang w:val="tg-Cyrl-TJ"/>
        </w:rPr>
        <w:t>ҳ</w:t>
      </w:r>
      <w:r w:rsidRPr="00AE5AFF">
        <w:rPr>
          <w:rStyle w:val="FontStyle46"/>
          <w:rFonts w:ascii="Palatino Linotype" w:hAnsi="Palatino Linotype"/>
        </w:rPr>
        <w:t xml:space="preserve">о ба </w:t>
      </w:r>
      <w:proofErr w:type="spellStart"/>
      <w:r w:rsidRPr="00AE5AFF">
        <w:rPr>
          <w:rStyle w:val="FontStyle46"/>
          <w:rFonts w:ascii="Palatino Linotype" w:hAnsi="Palatino Linotype"/>
        </w:rPr>
        <w:t>ро</w:t>
      </w:r>
      <w:proofErr w:type="spellEnd"/>
      <w:r w:rsidRPr="00AE5AFF">
        <w:rPr>
          <w:rStyle w:val="FontStyle46"/>
          <w:rFonts w:ascii="Palatino Linotype" w:hAnsi="Palatino Linotype"/>
          <w:lang w:val="tg-Cyrl-TJ"/>
        </w:rPr>
        <w:t>ҳ</w:t>
      </w:r>
      <w:r w:rsidRPr="00AE5AFF">
        <w:rPr>
          <w:rStyle w:val="FontStyle46"/>
          <w:rFonts w:ascii="Palatino Linotype" w:hAnsi="Palatino Linotype"/>
        </w:rPr>
        <w:t xml:space="preserve"> </w:t>
      </w:r>
      <w:proofErr w:type="spellStart"/>
      <w:r w:rsidRPr="00AE5AFF">
        <w:rPr>
          <w:rStyle w:val="FontStyle46"/>
          <w:rFonts w:ascii="Palatino Linotype" w:hAnsi="Palatino Linotype"/>
        </w:rPr>
        <w:t>монда</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мешавад</w:t>
      </w:r>
      <w:proofErr w:type="spellEnd"/>
      <w:r w:rsidRPr="00AE5AFF">
        <w:rPr>
          <w:rStyle w:val="FontStyle46"/>
          <w:rFonts w:ascii="Palatino Linotype" w:hAnsi="Palatino Linotype"/>
        </w:rPr>
        <w:t xml:space="preserve">. </w:t>
      </w:r>
      <w:r w:rsidRPr="00AE5AFF">
        <w:rPr>
          <w:rStyle w:val="FontStyle46"/>
          <w:rFonts w:ascii="Palatino Linotype" w:hAnsi="Palatino Linotype"/>
          <w:lang w:val="tg-Cyrl-TJ"/>
        </w:rPr>
        <w:t>Ҳ</w:t>
      </w:r>
      <w:proofErr w:type="spellStart"/>
      <w:r w:rsidRPr="00AE5AFF">
        <w:rPr>
          <w:rStyle w:val="FontStyle46"/>
          <w:rFonts w:ascii="Palatino Linotype" w:hAnsi="Palatino Linotype"/>
        </w:rPr>
        <w:t>ангоми</w:t>
      </w:r>
      <w:proofErr w:type="spellEnd"/>
      <w:r w:rsidRPr="00AE5AFF">
        <w:rPr>
          <w:rStyle w:val="FontStyle46"/>
          <w:rFonts w:ascii="Palatino Linotype" w:hAnsi="Palatino Linotype"/>
        </w:rPr>
        <w:t xml:space="preserve"> </w:t>
      </w:r>
      <w:r w:rsidRPr="00AE5AFF">
        <w:rPr>
          <w:rStyle w:val="FontStyle46"/>
          <w:rFonts w:ascii="Palatino Linotype" w:hAnsi="Palatino Linotype"/>
          <w:lang w:val="tg-Cyrl-TJ"/>
        </w:rPr>
        <w:t>қ</w:t>
      </w:r>
      <w:proofErr w:type="spellStart"/>
      <w:r w:rsidRPr="00AE5AFF">
        <w:rPr>
          <w:rStyle w:val="FontStyle46"/>
          <w:rFonts w:ascii="Palatino Linotype" w:hAnsi="Palatino Linotype"/>
        </w:rPr>
        <w:t>абули</w:t>
      </w:r>
      <w:proofErr w:type="spellEnd"/>
      <w:r w:rsidRPr="00AE5AFF">
        <w:rPr>
          <w:rStyle w:val="FontStyle46"/>
          <w:rFonts w:ascii="Palatino Linotype" w:hAnsi="Palatino Linotype"/>
        </w:rPr>
        <w:t xml:space="preserve"> </w:t>
      </w:r>
      <w:r w:rsidRPr="00AE5AFF">
        <w:rPr>
          <w:rStyle w:val="FontStyle46"/>
          <w:rFonts w:ascii="Palatino Linotype" w:hAnsi="Palatino Linotype"/>
          <w:lang w:val="tg-Cyrl-TJ"/>
        </w:rPr>
        <w:t>қ</w:t>
      </w:r>
      <w:proofErr w:type="spellStart"/>
      <w:r w:rsidRPr="00AE5AFF">
        <w:rPr>
          <w:rStyle w:val="FontStyle46"/>
          <w:rFonts w:ascii="Palatino Linotype" w:hAnsi="Palatino Linotype"/>
        </w:rPr>
        <w:t>арор</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оиди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татби</w:t>
      </w:r>
      <w:proofErr w:type="spellEnd"/>
      <w:r w:rsidRPr="00AE5AFF">
        <w:rPr>
          <w:rStyle w:val="FontStyle46"/>
          <w:rFonts w:ascii="Palatino Linotype" w:hAnsi="Palatino Linotype"/>
          <w:lang w:val="tg-Cyrl-TJ"/>
        </w:rPr>
        <w:t>қ</w:t>
      </w:r>
      <w:r w:rsidRPr="00AE5AFF">
        <w:rPr>
          <w:rStyle w:val="FontStyle46"/>
          <w:rFonts w:ascii="Palatino Linotype" w:hAnsi="Palatino Linotype"/>
        </w:rPr>
        <w:t xml:space="preserve">и </w:t>
      </w:r>
      <w:proofErr w:type="spellStart"/>
      <w:r w:rsidRPr="00AE5AFF">
        <w:rPr>
          <w:rStyle w:val="FontStyle46"/>
          <w:rFonts w:ascii="Palatino Linotype" w:hAnsi="Palatino Linotype"/>
        </w:rPr>
        <w:t>му</w:t>
      </w:r>
      <w:proofErr w:type="spellEnd"/>
      <w:r w:rsidRPr="00AE5AFF">
        <w:rPr>
          <w:rStyle w:val="FontStyle46"/>
          <w:rFonts w:ascii="Palatino Linotype" w:hAnsi="Palatino Linotype"/>
          <w:lang w:val="tg-Cyrl-TJ"/>
        </w:rPr>
        <w:t>ҷ</w:t>
      </w:r>
      <w:proofErr w:type="spellStart"/>
      <w:r w:rsidRPr="00AE5AFF">
        <w:rPr>
          <w:rStyle w:val="FontStyle46"/>
          <w:rFonts w:ascii="Palatino Linotype" w:hAnsi="Palatino Linotype"/>
        </w:rPr>
        <w:t>озоти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интизомии</w:t>
      </w:r>
      <w:proofErr w:type="spellEnd"/>
      <w:r w:rsidRPr="00AE5AFF">
        <w:rPr>
          <w:rStyle w:val="FontStyle46"/>
          <w:rFonts w:ascii="Palatino Linotype" w:hAnsi="Palatino Linotype"/>
        </w:rPr>
        <w:t xml:space="preserve"> «Танбе</w:t>
      </w:r>
      <w:r w:rsidRPr="00AE5AFF">
        <w:rPr>
          <w:rStyle w:val="FontStyle46"/>
          <w:rFonts w:ascii="Palatino Linotype" w:hAnsi="Palatino Linotype"/>
          <w:lang w:val="tg-Cyrl-TJ"/>
        </w:rPr>
        <w:t>ҳи қатъи</w:t>
      </w:r>
      <w:r w:rsidRPr="00AE5AFF">
        <w:rPr>
          <w:rStyle w:val="FontStyle46"/>
          <w:rFonts w:ascii="Palatino Linotype" w:hAnsi="Palatino Linotype"/>
        </w:rPr>
        <w:t>» м</w:t>
      </w:r>
      <w:r w:rsidRPr="00AE5AFF">
        <w:rPr>
          <w:rStyle w:val="FontStyle46"/>
          <w:rFonts w:ascii="Palatino Linotype" w:hAnsi="Palatino Linotype"/>
          <w:lang w:val="tg-Cyrl-TJ"/>
        </w:rPr>
        <w:t>ӯҳ</w:t>
      </w:r>
      <w:r w:rsidRPr="00AE5AFF">
        <w:rPr>
          <w:rStyle w:val="FontStyle46"/>
          <w:rFonts w:ascii="Palatino Linotype" w:hAnsi="Palatino Linotype"/>
        </w:rPr>
        <w:t xml:space="preserve">лат, </w:t>
      </w:r>
      <w:r w:rsidRPr="00AE5AFF">
        <w:rPr>
          <w:rStyle w:val="FontStyle46"/>
          <w:rFonts w:ascii="Palatino Linotype" w:hAnsi="Palatino Linotype"/>
          <w:lang w:val="tg-Cyrl-TJ"/>
        </w:rPr>
        <w:t>ҳ</w:t>
      </w:r>
      <w:r w:rsidRPr="00AE5AFF">
        <w:rPr>
          <w:rStyle w:val="FontStyle46"/>
          <w:rFonts w:ascii="Palatino Linotype" w:hAnsi="Palatino Linotype"/>
        </w:rPr>
        <w:t>а</w:t>
      </w:r>
      <w:r w:rsidRPr="00AE5AFF">
        <w:rPr>
          <w:rStyle w:val="FontStyle46"/>
          <w:rFonts w:ascii="Palatino Linotype" w:hAnsi="Palatino Linotype"/>
          <w:lang w:val="tg-Cyrl-TJ"/>
        </w:rPr>
        <w:t>ҷ</w:t>
      </w:r>
      <w:r w:rsidRPr="00AE5AFF">
        <w:rPr>
          <w:rStyle w:val="FontStyle46"/>
          <w:rFonts w:ascii="Palatino Linotype" w:hAnsi="Palatino Linotype"/>
        </w:rPr>
        <w:t xml:space="preserve">м </w:t>
      </w:r>
      <w:proofErr w:type="spellStart"/>
      <w:r w:rsidRPr="00AE5AFF">
        <w:rPr>
          <w:rStyle w:val="FontStyle46"/>
          <w:rFonts w:ascii="Palatino Linotype" w:hAnsi="Palatino Linotype"/>
        </w:rPr>
        <w:t>ва</w:t>
      </w:r>
      <w:proofErr w:type="spellEnd"/>
      <w:r w:rsidRPr="00AE5AFF">
        <w:rPr>
          <w:rStyle w:val="FontStyle46"/>
          <w:rFonts w:ascii="Palatino Linotype" w:hAnsi="Palatino Linotype"/>
        </w:rPr>
        <w:t xml:space="preserve"> намуди </w:t>
      </w:r>
      <w:proofErr w:type="spellStart"/>
      <w:r w:rsidRPr="00AE5AFF">
        <w:rPr>
          <w:rStyle w:val="FontStyle46"/>
          <w:rFonts w:ascii="Palatino Linotype" w:hAnsi="Palatino Linotype"/>
        </w:rPr>
        <w:t>мукофот</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ма</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румшаванда</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бояд</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муайян</w:t>
      </w:r>
      <w:proofErr w:type="spellEnd"/>
      <w:r w:rsidRPr="00AE5AFF">
        <w:rPr>
          <w:rStyle w:val="FontStyle46"/>
          <w:rFonts w:ascii="Palatino Linotype" w:hAnsi="Palatino Linotype"/>
        </w:rPr>
        <w:t xml:space="preserve"> карда </w:t>
      </w:r>
      <w:proofErr w:type="spellStart"/>
      <w:r w:rsidRPr="00AE5AFF">
        <w:rPr>
          <w:rStyle w:val="FontStyle46"/>
          <w:rFonts w:ascii="Palatino Linotype" w:hAnsi="Palatino Linotype"/>
        </w:rPr>
        <w:t>шавад</w:t>
      </w:r>
      <w:proofErr w:type="spellEnd"/>
      <w:r w:rsidRPr="00AE5AFF">
        <w:rPr>
          <w:rStyle w:val="FontStyle46"/>
          <w:rFonts w:ascii="Palatino Linotype" w:hAnsi="Palatino Linotype"/>
        </w:rPr>
        <w:t>. М</w:t>
      </w:r>
      <w:r w:rsidRPr="00AE5AFF">
        <w:rPr>
          <w:rStyle w:val="FontStyle46"/>
          <w:rFonts w:ascii="Palatino Linotype" w:hAnsi="Palatino Linotype"/>
          <w:lang w:val="tg-Cyrl-TJ"/>
        </w:rPr>
        <w:t>ӯҳ</w:t>
      </w:r>
      <w:proofErr w:type="spellStart"/>
      <w:r w:rsidRPr="00AE5AFF">
        <w:rPr>
          <w:rStyle w:val="FontStyle46"/>
          <w:rFonts w:ascii="Palatino Linotype" w:hAnsi="Palatino Linotype"/>
        </w:rPr>
        <w:t>лати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амали</w:t>
      </w:r>
      <w:proofErr w:type="spellEnd"/>
      <w:r w:rsidRPr="00AE5AFF">
        <w:rPr>
          <w:rStyle w:val="FontStyle46"/>
          <w:rFonts w:ascii="Palatino Linotype" w:hAnsi="Palatino Linotype"/>
        </w:rPr>
        <w:t xml:space="preserve"> «Танбе</w:t>
      </w:r>
      <w:r w:rsidRPr="00AE5AFF">
        <w:rPr>
          <w:rStyle w:val="FontStyle46"/>
          <w:rFonts w:ascii="Palatino Linotype" w:hAnsi="Palatino Linotype"/>
          <w:lang w:val="tg-Cyrl-TJ"/>
        </w:rPr>
        <w:t>ҳи қатъи</w:t>
      </w:r>
      <w:r w:rsidRPr="00AE5AFF">
        <w:rPr>
          <w:rStyle w:val="FontStyle46"/>
          <w:rFonts w:ascii="Palatino Linotype" w:hAnsi="Palatino Linotype"/>
        </w:rPr>
        <w:t xml:space="preserve">» </w:t>
      </w:r>
      <w:r w:rsidRPr="00AE5AFF">
        <w:rPr>
          <w:rStyle w:val="FontStyle46"/>
          <w:rFonts w:ascii="Palatino Linotype" w:hAnsi="Palatino Linotype"/>
          <w:lang w:val="tg-Cyrl-TJ"/>
        </w:rPr>
        <w:t>шаш</w:t>
      </w:r>
      <w:r w:rsidRPr="00AE5AFF">
        <w:rPr>
          <w:rStyle w:val="FontStyle46"/>
          <w:rFonts w:ascii="Palatino Linotype" w:hAnsi="Palatino Linotype"/>
        </w:rPr>
        <w:t xml:space="preserve"> </w:t>
      </w:r>
      <w:proofErr w:type="spellStart"/>
      <w:r w:rsidRPr="00AE5AFF">
        <w:rPr>
          <w:rStyle w:val="FontStyle46"/>
          <w:rFonts w:ascii="Palatino Linotype" w:hAnsi="Palatino Linotype"/>
        </w:rPr>
        <w:t>мо</w:t>
      </w:r>
      <w:proofErr w:type="spellEnd"/>
      <w:r w:rsidRPr="00AE5AFF">
        <w:rPr>
          <w:rStyle w:val="FontStyle46"/>
          <w:rFonts w:ascii="Palatino Linotype" w:hAnsi="Palatino Linotype"/>
          <w:lang w:val="tg-Cyrl-TJ"/>
        </w:rPr>
        <w:t>ҳ</w:t>
      </w:r>
      <w:r w:rsidRPr="00AE5AFF">
        <w:rPr>
          <w:rStyle w:val="FontStyle46"/>
          <w:rFonts w:ascii="Palatino Linotype" w:hAnsi="Palatino Linotype"/>
        </w:rPr>
        <w:t xml:space="preserve"> </w:t>
      </w:r>
      <w:proofErr w:type="spellStart"/>
      <w:r w:rsidRPr="00AE5AFF">
        <w:rPr>
          <w:rStyle w:val="FontStyle46"/>
          <w:rFonts w:ascii="Palatino Linotype" w:hAnsi="Palatino Linotype"/>
        </w:rPr>
        <w:t>муайян</w:t>
      </w:r>
      <w:proofErr w:type="spellEnd"/>
      <w:r w:rsidRPr="00AE5AFF">
        <w:rPr>
          <w:rStyle w:val="FontStyle46"/>
          <w:rFonts w:ascii="Palatino Linotype" w:hAnsi="Palatino Linotype"/>
        </w:rPr>
        <w:t xml:space="preserve"> карда </w:t>
      </w:r>
      <w:proofErr w:type="spellStart"/>
      <w:r w:rsidRPr="00AE5AFF">
        <w:rPr>
          <w:rStyle w:val="FontStyle46"/>
          <w:rFonts w:ascii="Palatino Linotype" w:hAnsi="Palatino Linotype"/>
        </w:rPr>
        <w:t>мешавад</w:t>
      </w:r>
      <w:proofErr w:type="spellEnd"/>
      <w:r w:rsidRPr="00AE5AFF">
        <w:rPr>
          <w:rStyle w:val="FontStyle46"/>
          <w:rFonts w:ascii="Palatino Linotype" w:hAnsi="Palatino Linotype"/>
        </w:rPr>
        <w:t>.</w:t>
      </w:r>
    </w:p>
    <w:p w14:paraId="7E1C014D" w14:textId="1DFD77C3" w:rsidR="00474E78" w:rsidRPr="00AE5AFF" w:rsidDel="00DD7047" w:rsidRDefault="00474E78" w:rsidP="00474E78">
      <w:pPr>
        <w:pStyle w:val="Style20"/>
        <w:widowControl/>
        <w:rPr>
          <w:del w:id="2495" w:author="Гафуров Камолджон Азимджонович" w:date="2024-10-11T10:12:00Z" w16du:dateUtc="2024-10-11T05:12:00Z"/>
          <w:rStyle w:val="FontStyle46"/>
          <w:rFonts w:ascii="Palatino Linotype" w:hAnsi="Palatino Linotype"/>
        </w:rPr>
      </w:pPr>
      <w:del w:id="2496" w:author="Гафуров Камолджон Азимджонович" w:date="2024-10-11T10:12:00Z" w16du:dateUtc="2024-10-11T05:12:00Z">
        <w:r w:rsidRPr="00AE5AFF" w:rsidDel="00DD7047">
          <w:rPr>
            <w:rStyle w:val="FontStyle46"/>
            <w:rFonts w:ascii="Palatino Linotype" w:hAnsi="Palatino Linotype"/>
          </w:rPr>
          <w:delText>7.</w:delText>
        </w:r>
        <w:r w:rsidR="00967161" w:rsidRPr="00AE5AFF" w:rsidDel="00DD7047">
          <w:rPr>
            <w:rStyle w:val="FontStyle46"/>
            <w:rFonts w:ascii="Palatino Linotype" w:hAnsi="Palatino Linotype"/>
            <w:lang w:val="tg-Cyrl-TJ"/>
          </w:rPr>
          <w:delText>9</w:delText>
        </w:r>
        <w:r w:rsidRPr="00AE5AFF" w:rsidDel="00DD7047">
          <w:rPr>
            <w:rStyle w:val="FontStyle46"/>
            <w:rFonts w:ascii="Palatino Linotype" w:hAnsi="Palatino Linotype"/>
          </w:rPr>
          <w:delText>.Ба кори дигари каммузд гузаронидан. Му</w:delText>
        </w:r>
        <w:r w:rsidRPr="00AE5AFF" w:rsidDel="00DD7047">
          <w:rPr>
            <w:rStyle w:val="FontStyle46"/>
            <w:rFonts w:ascii="Palatino Linotype" w:hAnsi="Palatino Linotype"/>
            <w:lang w:val="tg-Cyrl-TJ"/>
          </w:rPr>
          <w:delText>ҷ</w:delText>
        </w:r>
        <w:r w:rsidRPr="00AE5AFF" w:rsidDel="00DD7047">
          <w:rPr>
            <w:rStyle w:val="FontStyle46"/>
            <w:rFonts w:ascii="Palatino Linotype" w:hAnsi="Palatino Linotype"/>
          </w:rPr>
          <w:delText xml:space="preserve">озоти интизомии вазнин ба </w:delText>
        </w:r>
        <w:r w:rsidRPr="00AE5AFF" w:rsidDel="00DD7047">
          <w:rPr>
            <w:rStyle w:val="FontStyle46"/>
            <w:rFonts w:ascii="Palatino Linotype" w:hAnsi="Palatino Linotype"/>
            <w:lang w:val="tg-Cyrl-TJ"/>
          </w:rPr>
          <w:delText>ҳ</w:delText>
        </w:r>
        <w:r w:rsidRPr="00AE5AFF" w:rsidDel="00DD7047">
          <w:rPr>
            <w:rStyle w:val="FontStyle46"/>
            <w:rFonts w:ascii="Palatino Linotype" w:hAnsi="Palatino Linotype"/>
          </w:rPr>
          <w:delText xml:space="preserve">исоб меравад. Дар </w:delText>
        </w:r>
        <w:r w:rsidRPr="00AE5AFF" w:rsidDel="00DD7047">
          <w:rPr>
            <w:rStyle w:val="FontStyle46"/>
            <w:rFonts w:ascii="Palatino Linotype" w:hAnsi="Palatino Linotype"/>
            <w:lang w:val="tg-Cyrl-TJ"/>
          </w:rPr>
          <w:delText>ҳ</w:delText>
        </w:r>
        <w:r w:rsidRPr="00AE5AFF" w:rsidDel="00DD7047">
          <w:rPr>
            <w:rStyle w:val="FontStyle46"/>
            <w:rFonts w:ascii="Palatino Linotype" w:hAnsi="Palatino Linotype"/>
          </w:rPr>
          <w:delText>олат</w:delText>
        </w:r>
        <w:r w:rsidRPr="00AE5AFF" w:rsidDel="00DD7047">
          <w:rPr>
            <w:rStyle w:val="FontStyle46"/>
            <w:rFonts w:ascii="Palatino Linotype" w:hAnsi="Palatino Linotype"/>
            <w:lang w:val="tg-Cyrl-TJ"/>
          </w:rPr>
          <w:delText>ҳ</w:delText>
        </w:r>
        <w:r w:rsidRPr="00AE5AFF" w:rsidDel="00DD7047">
          <w:rPr>
            <w:rStyle w:val="FontStyle46"/>
            <w:rFonts w:ascii="Palatino Linotype" w:hAnsi="Palatino Linotype"/>
          </w:rPr>
          <w:delText>ои бетаъсир мондани му</w:delText>
        </w:r>
        <w:r w:rsidRPr="00AE5AFF" w:rsidDel="00DD7047">
          <w:rPr>
            <w:rStyle w:val="FontStyle46"/>
            <w:rFonts w:ascii="Palatino Linotype" w:hAnsi="Palatino Linotype"/>
            <w:lang w:val="tg-Cyrl-TJ"/>
          </w:rPr>
          <w:delText>ҷ</w:delText>
        </w:r>
        <w:r w:rsidRPr="00AE5AFF" w:rsidDel="00DD7047">
          <w:rPr>
            <w:rStyle w:val="FontStyle46"/>
            <w:rFonts w:ascii="Palatino Linotype" w:hAnsi="Palatino Linotype"/>
          </w:rPr>
          <w:delText>озот</w:delText>
        </w:r>
        <w:r w:rsidRPr="00AE5AFF" w:rsidDel="00DD7047">
          <w:rPr>
            <w:rStyle w:val="FontStyle46"/>
            <w:rFonts w:ascii="Palatino Linotype" w:hAnsi="Palatino Linotype"/>
            <w:lang w:val="tg-Cyrl-TJ"/>
          </w:rPr>
          <w:delText>ҳ</w:delText>
        </w:r>
        <w:r w:rsidRPr="00AE5AFF" w:rsidDel="00DD7047">
          <w:rPr>
            <w:rStyle w:val="FontStyle46"/>
            <w:rFonts w:ascii="Palatino Linotype" w:hAnsi="Palatino Linotype"/>
          </w:rPr>
          <w:delText xml:space="preserve">ои интизомии сабуктар истифода бурда мешавад. Дар </w:delText>
        </w:r>
        <w:r w:rsidRPr="00AE5AFF" w:rsidDel="00DD7047">
          <w:rPr>
            <w:rStyle w:val="FontStyle46"/>
            <w:rFonts w:ascii="Palatino Linotype" w:hAnsi="Palatino Linotype"/>
            <w:lang w:val="tg-Cyrl-TJ"/>
          </w:rPr>
          <w:delText>ҳ</w:delText>
        </w:r>
        <w:r w:rsidRPr="00AE5AFF" w:rsidDel="00DD7047">
          <w:rPr>
            <w:rStyle w:val="FontStyle46"/>
            <w:rFonts w:ascii="Palatino Linotype" w:hAnsi="Palatino Linotype"/>
          </w:rPr>
          <w:delText>олат</w:delText>
        </w:r>
        <w:r w:rsidRPr="00AE5AFF" w:rsidDel="00DD7047">
          <w:rPr>
            <w:rStyle w:val="FontStyle46"/>
            <w:rFonts w:ascii="Palatino Linotype" w:hAnsi="Palatino Linotype"/>
            <w:lang w:val="tg-Cyrl-TJ"/>
          </w:rPr>
          <w:delText>ҳ</w:delText>
        </w:r>
        <w:r w:rsidRPr="00AE5AFF" w:rsidDel="00DD7047">
          <w:rPr>
            <w:rStyle w:val="FontStyle46"/>
            <w:rFonts w:ascii="Palatino Linotype" w:hAnsi="Palatino Linotype"/>
          </w:rPr>
          <w:delText>ои мунтазам вайрон кардани интизоми ме</w:delText>
        </w:r>
        <w:r w:rsidRPr="00AE5AFF" w:rsidDel="00DD7047">
          <w:rPr>
            <w:rStyle w:val="FontStyle46"/>
            <w:rFonts w:ascii="Palatino Linotype" w:hAnsi="Palatino Linotype"/>
            <w:lang w:val="tg-Cyrl-TJ"/>
          </w:rPr>
          <w:delText>ҳ</w:delText>
        </w:r>
        <w:r w:rsidRPr="00AE5AFF" w:rsidDel="00DD7047">
          <w:rPr>
            <w:rStyle w:val="FontStyle46"/>
            <w:rFonts w:ascii="Palatino Linotype" w:hAnsi="Palatino Linotype"/>
          </w:rPr>
          <w:delText xml:space="preserve">нат, мунтазам аз </w:delText>
        </w:r>
        <w:r w:rsidRPr="00AE5AFF" w:rsidDel="00DD7047">
          <w:rPr>
            <w:rStyle w:val="FontStyle46"/>
            <w:rFonts w:ascii="Palatino Linotype" w:hAnsi="Palatino Linotype"/>
            <w:lang w:val="tg-Cyrl-TJ"/>
          </w:rPr>
          <w:delText>ӯҳ</w:delText>
        </w:r>
        <w:r w:rsidRPr="00AE5AFF" w:rsidDel="00DD7047">
          <w:rPr>
            <w:rStyle w:val="FontStyle46"/>
            <w:rFonts w:ascii="Palatino Linotype" w:hAnsi="Palatino Linotype"/>
          </w:rPr>
          <w:delText>даи и</w:delText>
        </w:r>
        <w:r w:rsidRPr="00AE5AFF" w:rsidDel="00DD7047">
          <w:rPr>
            <w:rStyle w:val="FontStyle46"/>
            <w:rFonts w:ascii="Palatino Linotype" w:hAnsi="Palatino Linotype"/>
            <w:lang w:val="tg-Cyrl-TJ"/>
          </w:rPr>
          <w:delText>ҷ</w:delText>
        </w:r>
        <w:r w:rsidRPr="00AE5AFF" w:rsidDel="00DD7047">
          <w:rPr>
            <w:rStyle w:val="FontStyle46"/>
            <w:rFonts w:ascii="Palatino Linotype" w:hAnsi="Palatino Linotype"/>
          </w:rPr>
          <w:delText>рои вазифа</w:delText>
        </w:r>
        <w:r w:rsidRPr="00AE5AFF" w:rsidDel="00DD7047">
          <w:rPr>
            <w:rStyle w:val="FontStyle46"/>
            <w:rFonts w:ascii="Palatino Linotype" w:hAnsi="Palatino Linotype"/>
            <w:lang w:val="tg-Cyrl-TJ"/>
          </w:rPr>
          <w:delText>ҳ</w:delText>
        </w:r>
        <w:r w:rsidRPr="00AE5AFF" w:rsidDel="00DD7047">
          <w:rPr>
            <w:rStyle w:val="FontStyle46"/>
            <w:rFonts w:ascii="Palatino Linotype" w:hAnsi="Palatino Linotype"/>
          </w:rPr>
          <w:delText>ои худ набаромадан, як ё якчанд маротиба аз сан</w:delText>
        </w:r>
        <w:r w:rsidRPr="00AE5AFF" w:rsidDel="00DD7047">
          <w:rPr>
            <w:rStyle w:val="FontStyle46"/>
            <w:rFonts w:ascii="Palatino Linotype" w:hAnsi="Palatino Linotype"/>
            <w:lang w:val="tg-Cyrl-TJ"/>
          </w:rPr>
          <w:delText>ҷ</w:delText>
        </w:r>
        <w:r w:rsidRPr="00AE5AFF" w:rsidDel="00DD7047">
          <w:rPr>
            <w:rStyle w:val="FontStyle46"/>
            <w:rFonts w:ascii="Palatino Linotype" w:hAnsi="Palatino Linotype"/>
          </w:rPr>
          <w:delText>иш</w:delText>
        </w:r>
        <w:r w:rsidRPr="00AE5AFF" w:rsidDel="00DD7047">
          <w:rPr>
            <w:rStyle w:val="FontStyle46"/>
            <w:rFonts w:ascii="Palatino Linotype" w:hAnsi="Palatino Linotype"/>
            <w:lang w:val="tg-Cyrl-TJ"/>
          </w:rPr>
          <w:delText>ҳ</w:delText>
        </w:r>
        <w:r w:rsidRPr="00AE5AFF" w:rsidDel="00DD7047">
          <w:rPr>
            <w:rStyle w:val="FontStyle46"/>
            <w:rFonts w:ascii="Palatino Linotype" w:hAnsi="Palatino Linotype"/>
          </w:rPr>
          <w:delText xml:space="preserve">ои </w:delText>
        </w:r>
        <w:r w:rsidRPr="00AE5AFF" w:rsidDel="00DD7047">
          <w:rPr>
            <w:rStyle w:val="FontStyle46"/>
            <w:rFonts w:ascii="Palatino Linotype" w:hAnsi="Palatino Linotype"/>
            <w:lang w:val="tg-Cyrl-TJ"/>
          </w:rPr>
          <w:delText>ҷ</w:delText>
        </w:r>
        <w:r w:rsidRPr="00AE5AFF" w:rsidDel="00DD7047">
          <w:rPr>
            <w:rStyle w:val="FontStyle46"/>
            <w:rFonts w:ascii="Palatino Linotype" w:hAnsi="Palatino Linotype"/>
          </w:rPr>
          <w:delText>ор</w:delText>
        </w:r>
        <w:r w:rsidRPr="00AE5AFF" w:rsidDel="00DD7047">
          <w:rPr>
            <w:rStyle w:val="FontStyle46"/>
            <w:rFonts w:ascii="Palatino Linotype" w:hAnsi="Palatino Linotype"/>
            <w:lang w:val="tg-Cyrl-TJ"/>
          </w:rPr>
          <w:delText>ӣ</w:delText>
        </w:r>
        <w:r w:rsidRPr="00AE5AFF" w:rsidDel="00DD7047">
          <w:rPr>
            <w:rStyle w:val="FontStyle46"/>
            <w:rFonts w:ascii="Palatino Linotype" w:hAnsi="Palatino Linotype"/>
          </w:rPr>
          <w:delText xml:space="preserve"> (аттестатсия) нагузаштан асос</w:delText>
        </w:r>
        <w:r w:rsidRPr="00AE5AFF" w:rsidDel="00DD7047">
          <w:rPr>
            <w:rStyle w:val="FontStyle46"/>
            <w:rFonts w:ascii="Palatino Linotype" w:hAnsi="Palatino Linotype"/>
            <w:lang w:val="tg-Cyrl-TJ"/>
          </w:rPr>
          <w:delText>ҳ</w:delText>
        </w:r>
        <w:r w:rsidRPr="00AE5AFF" w:rsidDel="00DD7047">
          <w:rPr>
            <w:rStyle w:val="FontStyle46"/>
            <w:rFonts w:ascii="Palatino Linotype" w:hAnsi="Palatino Linotype"/>
          </w:rPr>
          <w:delText>о барои ба кори дигари каммузд ё вазифаи пасттари каммузд гузаронидани корманд шуда метавонад. Тамоми асос</w:delText>
        </w:r>
        <w:r w:rsidRPr="00AE5AFF" w:rsidDel="00DD7047">
          <w:rPr>
            <w:rStyle w:val="FontStyle46"/>
            <w:rFonts w:ascii="Palatino Linotype" w:hAnsi="Palatino Linotype"/>
            <w:lang w:val="tg-Cyrl-TJ"/>
          </w:rPr>
          <w:delText>ҳ</w:delText>
        </w:r>
        <w:r w:rsidRPr="00AE5AFF" w:rsidDel="00DD7047">
          <w:rPr>
            <w:rStyle w:val="FontStyle46"/>
            <w:rFonts w:ascii="Palatino Linotype" w:hAnsi="Palatino Linotype"/>
          </w:rPr>
          <w:delText>ое, ки барои му</w:delText>
        </w:r>
        <w:r w:rsidRPr="00AE5AFF" w:rsidDel="00DD7047">
          <w:rPr>
            <w:rStyle w:val="FontStyle46"/>
            <w:rFonts w:ascii="Palatino Linotype" w:hAnsi="Palatino Linotype"/>
            <w:lang w:val="tg-Cyrl-TJ"/>
          </w:rPr>
          <w:delText>ҷ</w:delText>
        </w:r>
        <w:r w:rsidRPr="00AE5AFF" w:rsidDel="00DD7047">
          <w:rPr>
            <w:rStyle w:val="FontStyle46"/>
            <w:rFonts w:ascii="Palatino Linotype" w:hAnsi="Palatino Linotype"/>
          </w:rPr>
          <w:delText>озоти интизомии «Танбе</w:delText>
        </w:r>
        <w:r w:rsidRPr="00AE5AFF" w:rsidDel="00DD7047">
          <w:rPr>
            <w:rStyle w:val="FontStyle46"/>
            <w:rFonts w:ascii="Palatino Linotype" w:hAnsi="Palatino Linotype"/>
            <w:lang w:val="tg-Cyrl-TJ"/>
          </w:rPr>
          <w:delText>ҳ</w:delText>
        </w:r>
        <w:r w:rsidRPr="00AE5AFF" w:rsidDel="00DD7047">
          <w:rPr>
            <w:rStyle w:val="FontStyle46"/>
            <w:rFonts w:ascii="Palatino Linotype" w:hAnsi="Palatino Linotype"/>
          </w:rPr>
          <w:delText xml:space="preserve">» </w:delText>
        </w:r>
        <w:r w:rsidRPr="00AE5AFF" w:rsidDel="00DD7047">
          <w:rPr>
            <w:rStyle w:val="FontStyle46"/>
            <w:rFonts w:ascii="Palatino Linotype" w:hAnsi="Palatino Linotype"/>
            <w:lang w:val="tg-Cyrl-TJ"/>
          </w:rPr>
          <w:delText xml:space="preserve">ва </w:delText>
        </w:r>
        <w:r w:rsidRPr="00AE5AFF" w:rsidDel="00DD7047">
          <w:rPr>
            <w:rStyle w:val="FontStyle46"/>
            <w:rFonts w:ascii="Palatino Linotype" w:hAnsi="Palatino Linotype"/>
          </w:rPr>
          <w:delText>«Танбе</w:delText>
        </w:r>
        <w:r w:rsidRPr="00AE5AFF" w:rsidDel="00DD7047">
          <w:rPr>
            <w:rStyle w:val="FontStyle46"/>
            <w:rFonts w:ascii="Palatino Linotype" w:hAnsi="Palatino Linotype"/>
            <w:lang w:val="tg-Cyrl-TJ"/>
          </w:rPr>
          <w:delText>ҳи қатъи</w:delText>
        </w:r>
        <w:r w:rsidRPr="00AE5AFF" w:rsidDel="00DD7047">
          <w:rPr>
            <w:rStyle w:val="FontStyle46"/>
            <w:rFonts w:ascii="Palatino Linotype" w:hAnsi="Palatino Linotype"/>
          </w:rPr>
          <w:delText>» оварда шудаанд, барои ба кори дигари каммузд гузаронидан асос шуда метавонанд.</w:delText>
        </w:r>
      </w:del>
    </w:p>
    <w:p w14:paraId="136AF3FE" w14:textId="6351A19F" w:rsidR="00474E78" w:rsidRPr="00AE5AFF" w:rsidRDefault="00474E78" w:rsidP="00474E78">
      <w:pPr>
        <w:pStyle w:val="Style25"/>
        <w:widowControl/>
        <w:spacing w:line="240" w:lineRule="auto"/>
        <w:jc w:val="both"/>
        <w:rPr>
          <w:rStyle w:val="FontStyle46"/>
          <w:rFonts w:ascii="Palatino Linotype" w:hAnsi="Palatino Linotype"/>
        </w:rPr>
      </w:pPr>
      <w:r w:rsidRPr="00AE5AFF">
        <w:rPr>
          <w:rStyle w:val="FontStyle46"/>
          <w:rFonts w:ascii="Palatino Linotype" w:hAnsi="Palatino Linotype"/>
        </w:rPr>
        <w:t>7.</w:t>
      </w:r>
      <w:del w:id="2497" w:author="Гафуров Камолджон Азимджонович" w:date="2024-10-11T10:15:00Z" w16du:dateUtc="2024-10-11T05:15:00Z">
        <w:r w:rsidR="00967161" w:rsidRPr="00AE5AFF" w:rsidDel="00DD7047">
          <w:rPr>
            <w:rStyle w:val="FontStyle46"/>
            <w:rFonts w:ascii="Palatino Linotype" w:hAnsi="Palatino Linotype"/>
            <w:lang w:val="tg-Cyrl-TJ"/>
          </w:rPr>
          <w:delText>10</w:delText>
        </w:r>
      </w:del>
      <w:ins w:id="2498" w:author="Гафуров Камолджон Азимджонович" w:date="2024-10-11T10:15:00Z" w16du:dateUtc="2024-10-11T05:15:00Z">
        <w:r w:rsidR="00DD7047">
          <w:rPr>
            <w:rStyle w:val="FontStyle46"/>
            <w:rFonts w:ascii="Palatino Linotype" w:hAnsi="Palatino Linotype"/>
            <w:lang w:val="tg-Cyrl-TJ"/>
          </w:rPr>
          <w:t>9</w:t>
        </w:r>
      </w:ins>
      <w:r w:rsidRPr="00AE5AFF">
        <w:rPr>
          <w:rStyle w:val="FontStyle46"/>
          <w:rFonts w:ascii="Palatino Linotype" w:hAnsi="Palatino Linotype"/>
        </w:rPr>
        <w:t>.</w:t>
      </w:r>
      <w:proofErr w:type="spellStart"/>
      <w:r w:rsidRPr="00AE5AFF">
        <w:rPr>
          <w:rStyle w:val="FontStyle46"/>
          <w:rFonts w:ascii="Palatino Linotype" w:hAnsi="Palatino Linotype"/>
        </w:rPr>
        <w:t>Чораи</w:t>
      </w:r>
      <w:proofErr w:type="spellEnd"/>
      <w:r w:rsidRPr="00AE5AFF">
        <w:rPr>
          <w:rStyle w:val="FontStyle46"/>
          <w:rFonts w:ascii="Palatino Linotype" w:hAnsi="Palatino Linotype"/>
        </w:rPr>
        <w:t xml:space="preserve"> ни</w:t>
      </w:r>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оии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му</w:t>
      </w:r>
      <w:proofErr w:type="spellEnd"/>
      <w:r w:rsidRPr="00AE5AFF">
        <w:rPr>
          <w:rStyle w:val="FontStyle46"/>
          <w:rFonts w:ascii="Palatino Linotype" w:hAnsi="Palatino Linotype"/>
          <w:lang w:val="tg-Cyrl-TJ"/>
        </w:rPr>
        <w:t>ҷ</w:t>
      </w:r>
      <w:proofErr w:type="spellStart"/>
      <w:r w:rsidRPr="00AE5AFF">
        <w:rPr>
          <w:rStyle w:val="FontStyle46"/>
          <w:rFonts w:ascii="Palatino Linotype" w:hAnsi="Palatino Linotype"/>
        </w:rPr>
        <w:t>озоти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интизом</w:t>
      </w:r>
      <w:proofErr w:type="spellEnd"/>
      <w:r w:rsidRPr="00AE5AFF">
        <w:rPr>
          <w:rStyle w:val="FontStyle46"/>
          <w:rFonts w:ascii="Palatino Linotype" w:hAnsi="Palatino Linotype"/>
          <w:lang w:val="tg-Cyrl-TJ"/>
        </w:rPr>
        <w:t>ӣ</w:t>
      </w:r>
      <w:r w:rsidRPr="00AE5AFF">
        <w:rPr>
          <w:rStyle w:val="FontStyle46"/>
          <w:rFonts w:ascii="Palatino Linotype" w:hAnsi="Palatino Linotype"/>
        </w:rPr>
        <w:t xml:space="preserve"> аз кор </w:t>
      </w:r>
      <w:proofErr w:type="spellStart"/>
      <w:r w:rsidRPr="00AE5AFF">
        <w:rPr>
          <w:rStyle w:val="FontStyle46"/>
          <w:rFonts w:ascii="Palatino Linotype" w:hAnsi="Palatino Linotype"/>
        </w:rPr>
        <w:t>озод</w:t>
      </w:r>
      <w:proofErr w:type="spellEnd"/>
      <w:r w:rsidRPr="00AE5AFF">
        <w:rPr>
          <w:rStyle w:val="FontStyle46"/>
          <w:rFonts w:ascii="Palatino Linotype" w:hAnsi="Palatino Linotype"/>
        </w:rPr>
        <w:t xml:space="preserve"> кардан ба </w:t>
      </w:r>
      <w:r w:rsidRPr="00AE5AFF">
        <w:rPr>
          <w:rStyle w:val="FontStyle46"/>
          <w:rFonts w:ascii="Palatino Linotype" w:hAnsi="Palatino Linotype"/>
          <w:lang w:val="tg-Cyrl-TJ"/>
        </w:rPr>
        <w:t>ҳ</w:t>
      </w:r>
      <w:proofErr w:type="spellStart"/>
      <w:r w:rsidRPr="00AE5AFF">
        <w:rPr>
          <w:rStyle w:val="FontStyle46"/>
          <w:rFonts w:ascii="Palatino Linotype" w:hAnsi="Palatino Linotype"/>
        </w:rPr>
        <w:t>исоб</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меравад</w:t>
      </w:r>
      <w:proofErr w:type="spellEnd"/>
      <w:r w:rsidRPr="00AE5AFF">
        <w:rPr>
          <w:rStyle w:val="FontStyle46"/>
          <w:rFonts w:ascii="Palatino Linotype" w:hAnsi="Palatino Linotype"/>
        </w:rPr>
        <w:t xml:space="preserve">. Аз кор </w:t>
      </w:r>
      <w:proofErr w:type="spellStart"/>
      <w:r w:rsidRPr="00AE5AFF">
        <w:rPr>
          <w:rStyle w:val="FontStyle46"/>
          <w:rFonts w:ascii="Palatino Linotype" w:hAnsi="Palatino Linotype"/>
        </w:rPr>
        <w:t>озод</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кардани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корманд</w:t>
      </w:r>
      <w:proofErr w:type="spellEnd"/>
      <w:r w:rsidRPr="00AE5AFF">
        <w:rPr>
          <w:rStyle w:val="FontStyle46"/>
          <w:rFonts w:ascii="Palatino Linotype" w:hAnsi="Palatino Linotype"/>
        </w:rPr>
        <w:t xml:space="preserve"> дар </w:t>
      </w:r>
      <w:proofErr w:type="spellStart"/>
      <w:r w:rsidRPr="00AE5AFF">
        <w:rPr>
          <w:rStyle w:val="FontStyle46"/>
          <w:rFonts w:ascii="Palatino Linotype" w:hAnsi="Palatino Linotype"/>
        </w:rPr>
        <w:t>асоси</w:t>
      </w:r>
      <w:proofErr w:type="spellEnd"/>
      <w:r w:rsidRPr="00AE5AFF">
        <w:rPr>
          <w:rStyle w:val="FontStyle46"/>
          <w:rFonts w:ascii="Palatino Linotype" w:hAnsi="Palatino Linotype"/>
        </w:rPr>
        <w:t xml:space="preserve"> </w:t>
      </w:r>
      <w:r w:rsidRPr="00AE5AFF">
        <w:rPr>
          <w:rStyle w:val="FontStyle46"/>
          <w:rFonts w:ascii="Palatino Linotype" w:hAnsi="Palatino Linotype"/>
          <w:lang w:val="tg-Cyrl-TJ"/>
        </w:rPr>
        <w:t>қ</w:t>
      </w:r>
      <w:proofErr w:type="spellStart"/>
      <w:r w:rsidRPr="00AE5AFF">
        <w:rPr>
          <w:rStyle w:val="FontStyle46"/>
          <w:rFonts w:ascii="Palatino Linotype" w:hAnsi="Palatino Linotype"/>
        </w:rPr>
        <w:t>онунгузории</w:t>
      </w:r>
      <w:proofErr w:type="spellEnd"/>
      <w:r w:rsidRPr="00AE5AFF">
        <w:rPr>
          <w:rStyle w:val="FontStyle46"/>
          <w:rFonts w:ascii="Palatino Linotype" w:hAnsi="Palatino Linotype"/>
        </w:rPr>
        <w:t xml:space="preserve"> </w:t>
      </w:r>
      <w:r w:rsidRPr="00AE5AFF">
        <w:rPr>
          <w:rStyle w:val="FontStyle46"/>
          <w:rFonts w:ascii="Palatino Linotype" w:hAnsi="Palatino Linotype"/>
          <w:lang w:val="tg-Cyrl-TJ"/>
        </w:rPr>
        <w:t>ҷ</w:t>
      </w:r>
      <w:r w:rsidRPr="00AE5AFF">
        <w:rPr>
          <w:rStyle w:val="FontStyle46"/>
          <w:rFonts w:ascii="Palatino Linotype" w:hAnsi="Palatino Linotype"/>
        </w:rPr>
        <w:t>ор</w:t>
      </w:r>
      <w:r w:rsidRPr="00AE5AFF">
        <w:rPr>
          <w:rStyle w:val="FontStyle46"/>
          <w:rFonts w:ascii="Palatino Linotype" w:hAnsi="Palatino Linotype"/>
          <w:lang w:val="tg-Cyrl-TJ"/>
        </w:rPr>
        <w:t>ӣ</w:t>
      </w:r>
      <w:r w:rsidRPr="00AE5AFF">
        <w:rPr>
          <w:rStyle w:val="FontStyle46"/>
          <w:rFonts w:ascii="Palatino Linotype" w:hAnsi="Palatino Linotype"/>
        </w:rPr>
        <w:t xml:space="preserve"> ба </w:t>
      </w:r>
      <w:proofErr w:type="spellStart"/>
      <w:r w:rsidRPr="00AE5AFF">
        <w:rPr>
          <w:rStyle w:val="FontStyle46"/>
          <w:rFonts w:ascii="Palatino Linotype" w:hAnsi="Palatino Linotype"/>
        </w:rPr>
        <w:t>ро</w:t>
      </w:r>
      <w:proofErr w:type="spellEnd"/>
      <w:r w:rsidRPr="00AE5AFF">
        <w:rPr>
          <w:rStyle w:val="FontStyle46"/>
          <w:rFonts w:ascii="Palatino Linotype" w:hAnsi="Palatino Linotype"/>
          <w:lang w:val="tg-Cyrl-TJ"/>
        </w:rPr>
        <w:t>ҳ</w:t>
      </w:r>
      <w:r w:rsidRPr="00AE5AFF">
        <w:rPr>
          <w:rStyle w:val="FontStyle46"/>
          <w:rFonts w:ascii="Palatino Linotype" w:hAnsi="Palatino Linotype"/>
        </w:rPr>
        <w:t xml:space="preserve"> </w:t>
      </w:r>
      <w:proofErr w:type="spellStart"/>
      <w:r w:rsidRPr="00AE5AFF">
        <w:rPr>
          <w:rStyle w:val="FontStyle46"/>
          <w:rFonts w:ascii="Palatino Linotype" w:hAnsi="Palatino Linotype"/>
        </w:rPr>
        <w:t>монда</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мешавад</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Инчунин</w:t>
      </w:r>
      <w:proofErr w:type="spellEnd"/>
      <w:r w:rsidRPr="00AE5AFF">
        <w:rPr>
          <w:rStyle w:val="FontStyle46"/>
          <w:rFonts w:ascii="Palatino Linotype" w:hAnsi="Palatino Linotype"/>
        </w:rPr>
        <w:t xml:space="preserve"> дар </w:t>
      </w:r>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олат</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зерин</w:t>
      </w:r>
      <w:proofErr w:type="spellEnd"/>
      <w:r w:rsidRPr="00AE5AFF">
        <w:rPr>
          <w:rStyle w:val="FontStyle46"/>
          <w:rFonts w:ascii="Palatino Linotype" w:hAnsi="Palatino Linotype"/>
        </w:rPr>
        <w:t xml:space="preserve"> аз кор </w:t>
      </w:r>
      <w:proofErr w:type="spellStart"/>
      <w:r w:rsidRPr="00AE5AFF">
        <w:rPr>
          <w:rStyle w:val="FontStyle46"/>
          <w:rFonts w:ascii="Palatino Linotype" w:hAnsi="Palatino Linotype"/>
        </w:rPr>
        <w:t>озод</w:t>
      </w:r>
      <w:proofErr w:type="spellEnd"/>
      <w:r w:rsidRPr="00AE5AFF">
        <w:rPr>
          <w:rStyle w:val="FontStyle46"/>
          <w:rFonts w:ascii="Palatino Linotype" w:hAnsi="Palatino Linotype"/>
        </w:rPr>
        <w:t xml:space="preserve"> кардан ба </w:t>
      </w:r>
      <w:proofErr w:type="spellStart"/>
      <w:r w:rsidRPr="00AE5AFF">
        <w:rPr>
          <w:rStyle w:val="FontStyle46"/>
          <w:rFonts w:ascii="Palatino Linotype" w:hAnsi="Palatino Linotype"/>
        </w:rPr>
        <w:t>сифати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му</w:t>
      </w:r>
      <w:proofErr w:type="spellEnd"/>
      <w:r w:rsidRPr="00AE5AFF">
        <w:rPr>
          <w:rStyle w:val="FontStyle46"/>
          <w:rFonts w:ascii="Palatino Linotype" w:hAnsi="Palatino Linotype"/>
          <w:lang w:val="tg-Cyrl-TJ"/>
        </w:rPr>
        <w:t>ҷ</w:t>
      </w:r>
      <w:proofErr w:type="spellStart"/>
      <w:r w:rsidRPr="00AE5AFF">
        <w:rPr>
          <w:rStyle w:val="FontStyle46"/>
          <w:rFonts w:ascii="Palatino Linotype" w:hAnsi="Palatino Linotype"/>
        </w:rPr>
        <w:t>озоти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интизом</w:t>
      </w:r>
      <w:proofErr w:type="spellEnd"/>
      <w:r w:rsidRPr="00AE5AFF">
        <w:rPr>
          <w:rStyle w:val="FontStyle46"/>
          <w:rFonts w:ascii="Palatino Linotype" w:hAnsi="Palatino Linotype"/>
          <w:lang w:val="tg-Cyrl-TJ"/>
        </w:rPr>
        <w:t>ӣ</w:t>
      </w:r>
      <w:r w:rsidRPr="00AE5AFF">
        <w:rPr>
          <w:rStyle w:val="FontStyle46"/>
          <w:rFonts w:ascii="Palatino Linotype" w:hAnsi="Palatino Linotype"/>
        </w:rPr>
        <w:t xml:space="preserve"> </w:t>
      </w:r>
      <w:proofErr w:type="spellStart"/>
      <w:r w:rsidRPr="00AE5AFF">
        <w:rPr>
          <w:rStyle w:val="FontStyle46"/>
          <w:rFonts w:ascii="Palatino Linotype" w:hAnsi="Palatino Linotype"/>
        </w:rPr>
        <w:t>татби</w:t>
      </w:r>
      <w:proofErr w:type="spellEnd"/>
      <w:r w:rsidRPr="00AE5AFF">
        <w:rPr>
          <w:rStyle w:val="FontStyle46"/>
          <w:rFonts w:ascii="Palatino Linotype" w:hAnsi="Palatino Linotype"/>
          <w:lang w:val="tg-Cyrl-TJ"/>
        </w:rPr>
        <w:t>қ</w:t>
      </w:r>
      <w:r w:rsidRPr="00AE5AFF">
        <w:rPr>
          <w:rStyle w:val="FontStyle46"/>
          <w:rFonts w:ascii="Palatino Linotype" w:hAnsi="Palatino Linotype"/>
        </w:rPr>
        <w:t xml:space="preserve"> карда </w:t>
      </w:r>
      <w:proofErr w:type="spellStart"/>
      <w:r w:rsidRPr="00AE5AFF">
        <w:rPr>
          <w:rStyle w:val="FontStyle46"/>
          <w:rFonts w:ascii="Palatino Linotype" w:hAnsi="Palatino Linotype"/>
        </w:rPr>
        <w:t>мешаванд</w:t>
      </w:r>
      <w:proofErr w:type="spellEnd"/>
      <w:r w:rsidRPr="00AE5AFF">
        <w:rPr>
          <w:rStyle w:val="FontStyle46"/>
          <w:rFonts w:ascii="Palatino Linotype" w:hAnsi="Palatino Linotype"/>
        </w:rPr>
        <w:t>:</w:t>
      </w:r>
    </w:p>
    <w:p w14:paraId="091F050F" w14:textId="77777777" w:rsidR="00474E78" w:rsidRPr="00AE5AFF" w:rsidRDefault="00474E78" w:rsidP="00474E78">
      <w:pPr>
        <w:pStyle w:val="Style25"/>
        <w:widowControl/>
        <w:spacing w:line="240" w:lineRule="auto"/>
        <w:jc w:val="both"/>
        <w:rPr>
          <w:rStyle w:val="FontStyle46"/>
          <w:rFonts w:ascii="Palatino Linotype" w:hAnsi="Palatino Linotype"/>
        </w:rPr>
      </w:pPr>
      <w:r w:rsidRPr="00AE5AFF">
        <w:rPr>
          <w:rStyle w:val="FontStyle46"/>
          <w:rFonts w:ascii="Palatino Linotype" w:hAnsi="Palatino Linotype"/>
        </w:rPr>
        <w:t xml:space="preserve"> -</w:t>
      </w:r>
      <w:proofErr w:type="spellStart"/>
      <w:r w:rsidRPr="00AE5AFF">
        <w:rPr>
          <w:rStyle w:val="FontStyle46"/>
          <w:rFonts w:ascii="Palatino Linotype" w:hAnsi="Palatino Linotype"/>
        </w:rPr>
        <w:t>мунтазам</w:t>
      </w:r>
      <w:proofErr w:type="spellEnd"/>
      <w:r w:rsidRPr="00AE5AFF">
        <w:rPr>
          <w:rStyle w:val="FontStyle46"/>
          <w:rFonts w:ascii="Palatino Linotype" w:hAnsi="Palatino Linotype"/>
        </w:rPr>
        <w:t xml:space="preserve"> аз </w:t>
      </w:r>
      <w:proofErr w:type="spellStart"/>
      <w:r w:rsidRPr="00AE5AFF">
        <w:rPr>
          <w:rStyle w:val="FontStyle46"/>
          <w:rFonts w:ascii="Palatino Linotype" w:hAnsi="Palatino Linotype"/>
        </w:rPr>
        <w:t>тарафи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корманд</w:t>
      </w:r>
      <w:proofErr w:type="spellEnd"/>
      <w:r w:rsidRPr="00AE5AFF">
        <w:rPr>
          <w:rStyle w:val="FontStyle46"/>
          <w:rFonts w:ascii="Palatino Linotype" w:hAnsi="Palatino Linotype"/>
        </w:rPr>
        <w:t xml:space="preserve"> бе </w:t>
      </w:r>
      <w:proofErr w:type="spellStart"/>
      <w:r w:rsidRPr="00AE5AFF">
        <w:rPr>
          <w:rStyle w:val="FontStyle46"/>
          <w:rFonts w:ascii="Palatino Linotype" w:hAnsi="Palatino Linotype"/>
        </w:rPr>
        <w:t>сабаб</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узрнок</w:t>
      </w:r>
      <w:proofErr w:type="spellEnd"/>
      <w:r w:rsidRPr="00AE5AFF">
        <w:rPr>
          <w:rStyle w:val="FontStyle46"/>
          <w:rFonts w:ascii="Palatino Linotype" w:hAnsi="Palatino Linotype"/>
        </w:rPr>
        <w:t xml:space="preserve"> и</w:t>
      </w:r>
      <w:r w:rsidRPr="00AE5AFF">
        <w:rPr>
          <w:rStyle w:val="FontStyle46"/>
          <w:rFonts w:ascii="Palatino Linotype" w:hAnsi="Palatino Linotype"/>
          <w:lang w:val="tg-Cyrl-TJ"/>
        </w:rPr>
        <w:t>ҷ</w:t>
      </w:r>
      <w:proofErr w:type="spellStart"/>
      <w:r w:rsidRPr="00AE5AFF">
        <w:rPr>
          <w:rStyle w:val="FontStyle46"/>
          <w:rFonts w:ascii="Palatino Linotype" w:hAnsi="Palatino Linotype"/>
        </w:rPr>
        <w:t>ро</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накардани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вазифа</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ои</w:t>
      </w:r>
      <w:proofErr w:type="spellEnd"/>
      <w:r w:rsidRPr="00AE5AFF">
        <w:rPr>
          <w:rStyle w:val="FontStyle46"/>
          <w:rFonts w:ascii="Palatino Linotype" w:hAnsi="Palatino Linotype"/>
        </w:rPr>
        <w:t xml:space="preserve"> ме</w:t>
      </w:r>
      <w:r w:rsidRPr="00AE5AFF">
        <w:rPr>
          <w:rStyle w:val="FontStyle46"/>
          <w:rFonts w:ascii="Palatino Linotype" w:hAnsi="Palatino Linotype"/>
          <w:lang w:val="tg-Cyrl-TJ"/>
        </w:rPr>
        <w:t>ҳ</w:t>
      </w:r>
      <w:r w:rsidRPr="00AE5AFF">
        <w:rPr>
          <w:rStyle w:val="FontStyle46"/>
          <w:rFonts w:ascii="Palatino Linotype" w:hAnsi="Palatino Linotype"/>
        </w:rPr>
        <w:t>нат</w:t>
      </w:r>
      <w:r w:rsidRPr="00AE5AFF">
        <w:rPr>
          <w:rStyle w:val="FontStyle46"/>
          <w:rFonts w:ascii="Palatino Linotype" w:hAnsi="Palatino Linotype"/>
          <w:lang w:val="tg-Cyrl-TJ"/>
        </w:rPr>
        <w:t>ӣ</w:t>
      </w:r>
      <w:r w:rsidRPr="00AE5AFF">
        <w:rPr>
          <w:rStyle w:val="FontStyle46"/>
          <w:rFonts w:ascii="Palatino Linotype" w:hAnsi="Palatino Linotype"/>
        </w:rPr>
        <w:t xml:space="preserve">, </w:t>
      </w:r>
      <w:proofErr w:type="spellStart"/>
      <w:r w:rsidRPr="00AE5AFF">
        <w:rPr>
          <w:rStyle w:val="FontStyle46"/>
          <w:rFonts w:ascii="Palatino Linotype" w:hAnsi="Palatino Linotype"/>
        </w:rPr>
        <w:t>ки</w:t>
      </w:r>
      <w:proofErr w:type="spellEnd"/>
      <w:r w:rsidRPr="00AE5AFF">
        <w:rPr>
          <w:rStyle w:val="FontStyle46"/>
          <w:rFonts w:ascii="Palatino Linotype" w:hAnsi="Palatino Linotype"/>
        </w:rPr>
        <w:t xml:space="preserve"> дар </w:t>
      </w:r>
      <w:proofErr w:type="spellStart"/>
      <w:r w:rsidRPr="00AE5AFF">
        <w:rPr>
          <w:rStyle w:val="FontStyle46"/>
          <w:rFonts w:ascii="Palatino Linotype" w:hAnsi="Palatino Linotype"/>
        </w:rPr>
        <w:t>асоси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шартномаи</w:t>
      </w:r>
      <w:proofErr w:type="spellEnd"/>
      <w:r w:rsidRPr="00AE5AFF">
        <w:rPr>
          <w:rStyle w:val="FontStyle46"/>
          <w:rFonts w:ascii="Palatino Linotype" w:hAnsi="Palatino Linotype"/>
        </w:rPr>
        <w:t xml:space="preserve"> (</w:t>
      </w:r>
      <w:r w:rsidRPr="00AE5AFF">
        <w:rPr>
          <w:rStyle w:val="FontStyle46"/>
          <w:rFonts w:ascii="Palatino Linotype" w:hAnsi="Palatino Linotype"/>
          <w:lang w:val="tg-Cyrl-TJ"/>
        </w:rPr>
        <w:t>қ</w:t>
      </w:r>
      <w:proofErr w:type="spellStart"/>
      <w:r w:rsidRPr="00AE5AFF">
        <w:rPr>
          <w:rStyle w:val="FontStyle46"/>
          <w:rFonts w:ascii="Palatino Linotype" w:hAnsi="Palatino Linotype"/>
        </w:rPr>
        <w:t>арордоди</w:t>
      </w:r>
      <w:proofErr w:type="spellEnd"/>
      <w:r w:rsidRPr="00AE5AFF">
        <w:rPr>
          <w:rStyle w:val="FontStyle46"/>
          <w:rFonts w:ascii="Palatino Linotype" w:hAnsi="Palatino Linotype"/>
        </w:rPr>
        <w:t>) ме</w:t>
      </w:r>
      <w:r w:rsidRPr="00AE5AFF">
        <w:rPr>
          <w:rStyle w:val="FontStyle46"/>
          <w:rFonts w:ascii="Palatino Linotype" w:hAnsi="Palatino Linotype"/>
          <w:lang w:val="tg-Cyrl-TJ"/>
        </w:rPr>
        <w:t>ҳ</w:t>
      </w:r>
      <w:r w:rsidRPr="00AE5AFF">
        <w:rPr>
          <w:rStyle w:val="FontStyle46"/>
          <w:rFonts w:ascii="Palatino Linotype" w:hAnsi="Palatino Linotype"/>
        </w:rPr>
        <w:t>нат</w:t>
      </w:r>
      <w:r w:rsidRPr="00AE5AFF">
        <w:rPr>
          <w:rStyle w:val="FontStyle46"/>
          <w:rFonts w:ascii="Palatino Linotype" w:hAnsi="Palatino Linotype"/>
          <w:lang w:val="tg-Cyrl-TJ"/>
        </w:rPr>
        <w:t>ӣ</w:t>
      </w:r>
      <w:r w:rsidRPr="00AE5AFF">
        <w:rPr>
          <w:rStyle w:val="FontStyle46"/>
          <w:rFonts w:ascii="Palatino Linotype" w:hAnsi="Palatino Linotype"/>
        </w:rPr>
        <w:t xml:space="preserve"> </w:t>
      </w:r>
      <w:proofErr w:type="spellStart"/>
      <w:r w:rsidRPr="00AE5AFF">
        <w:rPr>
          <w:rStyle w:val="FontStyle46"/>
          <w:rFonts w:ascii="Palatino Linotype" w:hAnsi="Palatino Linotype"/>
        </w:rPr>
        <w:t>ва</w:t>
      </w:r>
      <w:proofErr w:type="spellEnd"/>
      <w:r w:rsidRPr="00AE5AFF">
        <w:rPr>
          <w:rStyle w:val="FontStyle46"/>
          <w:rFonts w:ascii="Palatino Linotype" w:hAnsi="Palatino Linotype"/>
        </w:rPr>
        <w:t xml:space="preserve"> ё </w:t>
      </w:r>
      <w:r w:rsidRPr="00AE5AFF">
        <w:rPr>
          <w:rStyle w:val="FontStyle46"/>
          <w:rFonts w:ascii="Palatino Linotype" w:hAnsi="Palatino Linotype"/>
          <w:lang w:val="tg-Cyrl-TJ"/>
        </w:rPr>
        <w:t>қ</w:t>
      </w:r>
      <w:proofErr w:type="spellStart"/>
      <w:r w:rsidRPr="00AE5AFF">
        <w:rPr>
          <w:rStyle w:val="FontStyle46"/>
          <w:rFonts w:ascii="Palatino Linotype" w:hAnsi="Palatino Linotype"/>
        </w:rPr>
        <w:t>оида</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тартиботи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дохил</w:t>
      </w:r>
      <w:proofErr w:type="spellEnd"/>
      <w:r w:rsidRPr="00AE5AFF">
        <w:rPr>
          <w:rStyle w:val="FontStyle46"/>
          <w:rFonts w:ascii="Palatino Linotype" w:hAnsi="Palatino Linotype"/>
          <w:lang w:val="tg-Cyrl-TJ"/>
        </w:rPr>
        <w:t>ӣ</w:t>
      </w:r>
      <w:r w:rsidRPr="00AE5AFF">
        <w:rPr>
          <w:rStyle w:val="FontStyle46"/>
          <w:rFonts w:ascii="Palatino Linotype" w:hAnsi="Palatino Linotype"/>
        </w:rPr>
        <w:t xml:space="preserve"> ба </w:t>
      </w:r>
      <w:proofErr w:type="spellStart"/>
      <w:r w:rsidRPr="00AE5AFF">
        <w:rPr>
          <w:rStyle w:val="FontStyle46"/>
          <w:rFonts w:ascii="Palatino Linotype" w:hAnsi="Palatino Linotype"/>
        </w:rPr>
        <w:t>зиммааш</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гузошта</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шудааст</w:t>
      </w:r>
      <w:proofErr w:type="spellEnd"/>
      <w:r w:rsidRPr="00AE5AFF">
        <w:rPr>
          <w:rStyle w:val="FontStyle46"/>
          <w:rFonts w:ascii="Palatino Linotype" w:hAnsi="Palatino Linotype"/>
        </w:rPr>
        <w:t>;</w:t>
      </w:r>
    </w:p>
    <w:p w14:paraId="0611C341" w14:textId="349EE17B" w:rsidR="00474E78" w:rsidRPr="00AE5AFF" w:rsidRDefault="00474E78" w:rsidP="00474E78">
      <w:pPr>
        <w:pStyle w:val="Style20"/>
        <w:widowControl/>
        <w:rPr>
          <w:rStyle w:val="FontStyle46"/>
          <w:rFonts w:ascii="Palatino Linotype" w:hAnsi="Palatino Linotype"/>
        </w:rPr>
      </w:pPr>
      <w:r w:rsidRPr="00AE5AFF">
        <w:rPr>
          <w:rStyle w:val="FontStyle46"/>
          <w:rFonts w:ascii="Palatino Linotype" w:hAnsi="Palatino Linotype"/>
        </w:rPr>
        <w:t xml:space="preserve"> -агар </w:t>
      </w:r>
      <w:proofErr w:type="spellStart"/>
      <w:r w:rsidRPr="00AE5AFF">
        <w:rPr>
          <w:rStyle w:val="FontStyle46"/>
          <w:rFonts w:ascii="Palatino Linotype" w:hAnsi="Palatino Linotype"/>
        </w:rPr>
        <w:t>нисбати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корманд</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пештар</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му</w:t>
      </w:r>
      <w:proofErr w:type="spellEnd"/>
      <w:r w:rsidRPr="00AE5AFF">
        <w:rPr>
          <w:rStyle w:val="FontStyle46"/>
          <w:rFonts w:ascii="Palatino Linotype" w:hAnsi="Palatino Linotype"/>
          <w:lang w:val="tg-Cyrl-TJ"/>
        </w:rPr>
        <w:t>ҷ</w:t>
      </w:r>
      <w:proofErr w:type="spellStart"/>
      <w:r w:rsidRPr="00AE5AFF">
        <w:rPr>
          <w:rStyle w:val="FontStyle46"/>
          <w:rFonts w:ascii="Palatino Linotype" w:hAnsi="Palatino Linotype"/>
        </w:rPr>
        <w:t>озоти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интизом</w:t>
      </w:r>
      <w:proofErr w:type="spellEnd"/>
      <w:r w:rsidRPr="00AE5AFF">
        <w:rPr>
          <w:rStyle w:val="FontStyle46"/>
          <w:rFonts w:ascii="Palatino Linotype" w:hAnsi="Palatino Linotype"/>
          <w:lang w:val="tg-Cyrl-TJ"/>
        </w:rPr>
        <w:t>ӣ</w:t>
      </w:r>
      <w:r w:rsidRPr="00AE5AFF">
        <w:rPr>
          <w:rStyle w:val="FontStyle46"/>
          <w:rFonts w:ascii="Palatino Linotype" w:hAnsi="Palatino Linotype"/>
        </w:rPr>
        <w:t xml:space="preserve"> </w:t>
      </w:r>
      <w:del w:id="2499" w:author="Гафуров Камолджон Азимджонович" w:date="2024-10-11T10:21:00Z" w16du:dateUtc="2024-10-11T05:21:00Z">
        <w:r w:rsidRPr="00AE5AFF" w:rsidDel="00E768C3">
          <w:rPr>
            <w:rStyle w:val="FontStyle46"/>
            <w:rFonts w:ascii="Palatino Linotype" w:hAnsi="Palatino Linotype"/>
          </w:rPr>
          <w:delText>ва ё му</w:delText>
        </w:r>
        <w:r w:rsidRPr="00AE5AFF" w:rsidDel="00E768C3">
          <w:rPr>
            <w:rStyle w:val="FontStyle46"/>
            <w:rFonts w:ascii="Palatino Linotype" w:hAnsi="Palatino Linotype"/>
            <w:lang w:val="tg-Cyrl-TJ"/>
          </w:rPr>
          <w:delText>ҷ</w:delText>
        </w:r>
        <w:r w:rsidRPr="00AE5AFF" w:rsidDel="00E768C3">
          <w:rPr>
            <w:rStyle w:val="FontStyle46"/>
            <w:rFonts w:ascii="Palatino Linotype" w:hAnsi="Palatino Linotype"/>
          </w:rPr>
          <w:delText xml:space="preserve">озоти </w:delText>
        </w:r>
        <w:r w:rsidRPr="00AE5AFF" w:rsidDel="00E768C3">
          <w:rPr>
            <w:rStyle w:val="FontStyle46"/>
            <w:rFonts w:ascii="Palatino Linotype" w:hAnsi="Palatino Linotype"/>
            <w:lang w:val="tg-Cyrl-TJ"/>
          </w:rPr>
          <w:delText>ҷ</w:delText>
        </w:r>
        <w:r w:rsidRPr="00AE5AFF" w:rsidDel="00E768C3">
          <w:rPr>
            <w:rStyle w:val="FontStyle46"/>
            <w:rFonts w:ascii="Palatino Linotype" w:hAnsi="Palatino Linotype"/>
          </w:rPr>
          <w:delText>амъият</w:delText>
        </w:r>
        <w:r w:rsidRPr="00AE5AFF" w:rsidDel="00E768C3">
          <w:rPr>
            <w:rStyle w:val="FontStyle46"/>
            <w:rFonts w:ascii="Palatino Linotype" w:hAnsi="Palatino Linotype"/>
            <w:lang w:val="tg-Cyrl-TJ"/>
          </w:rPr>
          <w:delText>ӣ</w:delText>
        </w:r>
        <w:r w:rsidRPr="00AE5AFF" w:rsidDel="00E768C3">
          <w:rPr>
            <w:rStyle w:val="FontStyle46"/>
            <w:rFonts w:ascii="Palatino Linotype" w:hAnsi="Palatino Linotype"/>
          </w:rPr>
          <w:delText xml:space="preserve"> </w:delText>
        </w:r>
      </w:del>
      <w:proofErr w:type="spellStart"/>
      <w:r w:rsidRPr="00AE5AFF">
        <w:rPr>
          <w:rStyle w:val="FontStyle46"/>
          <w:rFonts w:ascii="Palatino Linotype" w:hAnsi="Palatino Linotype"/>
        </w:rPr>
        <w:t>татби</w:t>
      </w:r>
      <w:proofErr w:type="spellEnd"/>
      <w:r w:rsidRPr="00AE5AFF">
        <w:rPr>
          <w:rStyle w:val="FontStyle46"/>
          <w:rFonts w:ascii="Palatino Linotype" w:hAnsi="Palatino Linotype"/>
          <w:lang w:val="tg-Cyrl-TJ"/>
        </w:rPr>
        <w:t>қ</w:t>
      </w:r>
      <w:r w:rsidRPr="00AE5AFF">
        <w:rPr>
          <w:rStyle w:val="FontStyle46"/>
          <w:rFonts w:ascii="Palatino Linotype" w:hAnsi="Palatino Linotype"/>
        </w:rPr>
        <w:t xml:space="preserve"> </w:t>
      </w:r>
      <w:proofErr w:type="spellStart"/>
      <w:r w:rsidRPr="00AE5AFF">
        <w:rPr>
          <w:rStyle w:val="FontStyle46"/>
          <w:rFonts w:ascii="Palatino Linotype" w:hAnsi="Palatino Linotype"/>
        </w:rPr>
        <w:t>шуда</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бошад</w:t>
      </w:r>
      <w:proofErr w:type="spellEnd"/>
      <w:r w:rsidRPr="00AE5AFF">
        <w:rPr>
          <w:rStyle w:val="FontStyle46"/>
          <w:rFonts w:ascii="Palatino Linotype" w:hAnsi="Palatino Linotype"/>
        </w:rPr>
        <w:t>;</w:t>
      </w:r>
    </w:p>
    <w:p w14:paraId="727C4DEE" w14:textId="77777777" w:rsidR="00474E78" w:rsidRPr="00AE5AFF" w:rsidRDefault="00474E78" w:rsidP="00474E78">
      <w:pPr>
        <w:pStyle w:val="Style20"/>
        <w:widowControl/>
        <w:rPr>
          <w:rStyle w:val="FontStyle46"/>
          <w:rFonts w:ascii="Palatino Linotype" w:hAnsi="Palatino Linotype"/>
        </w:rPr>
      </w:pPr>
      <w:r w:rsidRPr="00AE5AFF">
        <w:rPr>
          <w:rStyle w:val="FontStyle46"/>
          <w:rFonts w:ascii="Palatino Linotype" w:hAnsi="Palatino Linotype"/>
        </w:rPr>
        <w:t xml:space="preserve">-бе </w:t>
      </w:r>
      <w:proofErr w:type="spellStart"/>
      <w:r w:rsidRPr="00AE5AFF">
        <w:rPr>
          <w:rStyle w:val="FontStyle46"/>
          <w:rFonts w:ascii="Palatino Linotype" w:hAnsi="Palatino Linotype"/>
        </w:rPr>
        <w:t>сабаб</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узрнок</w:t>
      </w:r>
      <w:proofErr w:type="spellEnd"/>
      <w:r w:rsidRPr="00AE5AFF">
        <w:rPr>
          <w:rStyle w:val="FontStyle46"/>
          <w:rFonts w:ascii="Palatino Linotype" w:hAnsi="Palatino Linotype"/>
        </w:rPr>
        <w:t xml:space="preserve"> дар кор </w:t>
      </w:r>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озир</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набудан</w:t>
      </w:r>
      <w:proofErr w:type="spellEnd"/>
      <w:r w:rsidRPr="00AE5AFF">
        <w:rPr>
          <w:rStyle w:val="FontStyle46"/>
          <w:rFonts w:ascii="Palatino Linotype" w:hAnsi="Palatino Linotype"/>
        </w:rPr>
        <w:t xml:space="preserve"> (дар </w:t>
      </w:r>
      <w:proofErr w:type="spellStart"/>
      <w:r w:rsidRPr="00AE5AFF">
        <w:rPr>
          <w:rStyle w:val="FontStyle46"/>
          <w:rFonts w:ascii="Palatino Linotype" w:hAnsi="Palatino Linotype"/>
        </w:rPr>
        <w:t>муддати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зиёда</w:t>
      </w:r>
      <w:proofErr w:type="spellEnd"/>
      <w:r w:rsidRPr="00AE5AFF">
        <w:rPr>
          <w:rStyle w:val="FontStyle46"/>
          <w:rFonts w:ascii="Palatino Linotype" w:hAnsi="Palatino Linotype"/>
        </w:rPr>
        <w:t xml:space="preserve"> аз 3 (Се) </w:t>
      </w:r>
      <w:proofErr w:type="spellStart"/>
      <w:r w:rsidRPr="00AE5AFF">
        <w:rPr>
          <w:rStyle w:val="FontStyle46"/>
          <w:rFonts w:ascii="Palatino Linotype" w:hAnsi="Palatino Linotype"/>
        </w:rPr>
        <w:t>соат</w:t>
      </w:r>
      <w:proofErr w:type="spellEnd"/>
      <w:r w:rsidRPr="00AE5AFF">
        <w:rPr>
          <w:rStyle w:val="FontStyle46"/>
          <w:rFonts w:ascii="Palatino Linotype" w:hAnsi="Palatino Linotype"/>
        </w:rPr>
        <w:t xml:space="preserve"> дар </w:t>
      </w:r>
      <w:proofErr w:type="spellStart"/>
      <w:r w:rsidRPr="00AE5AFF">
        <w:rPr>
          <w:rStyle w:val="FontStyle46"/>
          <w:rFonts w:ascii="Palatino Linotype" w:hAnsi="Palatino Linotype"/>
        </w:rPr>
        <w:t>давоми</w:t>
      </w:r>
      <w:proofErr w:type="spellEnd"/>
      <w:r w:rsidRPr="00AE5AFF">
        <w:rPr>
          <w:rStyle w:val="FontStyle46"/>
          <w:rFonts w:ascii="Palatino Linotype" w:hAnsi="Palatino Linotype"/>
        </w:rPr>
        <w:t xml:space="preserve"> р</w:t>
      </w:r>
      <w:r w:rsidRPr="00AE5AFF">
        <w:rPr>
          <w:rStyle w:val="FontStyle46"/>
          <w:rFonts w:ascii="Palatino Linotype" w:hAnsi="Palatino Linotype"/>
          <w:lang w:val="tg-Cyrl-TJ"/>
        </w:rPr>
        <w:t>ӯ</w:t>
      </w:r>
      <w:proofErr w:type="spellStart"/>
      <w:r w:rsidRPr="00AE5AFF">
        <w:rPr>
          <w:rStyle w:val="FontStyle46"/>
          <w:rFonts w:ascii="Palatino Linotype" w:hAnsi="Palatino Linotype"/>
        </w:rPr>
        <w:t>зи</w:t>
      </w:r>
      <w:proofErr w:type="spellEnd"/>
      <w:r w:rsidRPr="00AE5AFF">
        <w:rPr>
          <w:rStyle w:val="FontStyle46"/>
          <w:rFonts w:ascii="Palatino Linotype" w:hAnsi="Palatino Linotype"/>
        </w:rPr>
        <w:t xml:space="preserve"> кор</w:t>
      </w:r>
      <w:r w:rsidRPr="00AE5AFF">
        <w:rPr>
          <w:rStyle w:val="FontStyle46"/>
          <w:rFonts w:ascii="Palatino Linotype" w:hAnsi="Palatino Linotype"/>
          <w:lang w:val="tg-Cyrl-TJ"/>
        </w:rPr>
        <w:t>ӣ</w:t>
      </w:r>
      <w:r w:rsidRPr="00AE5AFF">
        <w:rPr>
          <w:rStyle w:val="FontStyle46"/>
          <w:rFonts w:ascii="Palatino Linotype" w:hAnsi="Palatino Linotype"/>
        </w:rPr>
        <w:t>);</w:t>
      </w:r>
    </w:p>
    <w:p w14:paraId="25C6A1F1" w14:textId="164E9BD2" w:rsidR="00474E78" w:rsidRPr="00AE5AFF" w:rsidRDefault="00474E78" w:rsidP="00474E78">
      <w:pPr>
        <w:pStyle w:val="Style20"/>
        <w:widowControl/>
        <w:rPr>
          <w:rStyle w:val="FontStyle46"/>
          <w:rFonts w:ascii="Palatino Linotype" w:hAnsi="Palatino Linotype"/>
        </w:rPr>
      </w:pPr>
      <w:r w:rsidRPr="00AE5AFF">
        <w:rPr>
          <w:rStyle w:val="FontStyle46"/>
          <w:rFonts w:ascii="Palatino Linotype" w:hAnsi="Palatino Linotype"/>
        </w:rPr>
        <w:t>-</w:t>
      </w:r>
      <w:ins w:id="2500" w:author="Гафуров Камолджон Азимджонович" w:date="2024-10-11T10:21:00Z" w16du:dateUtc="2024-10-11T05:21:00Z">
        <w:r w:rsidR="00E768C3" w:rsidRPr="00E768C3">
          <w:rPr>
            <w:rFonts w:ascii="Palatino Linotype" w:hAnsi="Palatino Linotype"/>
            <w:sz w:val="22"/>
            <w:szCs w:val="22"/>
            <w:lang w:val="tg-Cyrl-TJ"/>
          </w:rPr>
          <w:t xml:space="preserve"> </w:t>
        </w:r>
        <w:r w:rsidR="00E768C3" w:rsidRPr="00DA2078">
          <w:rPr>
            <w:rFonts w:ascii="Palatino Linotype" w:hAnsi="Palatino Linotype"/>
            <w:sz w:val="22"/>
            <w:szCs w:val="22"/>
            <w:lang w:val="tg-Cyrl-TJ"/>
          </w:rPr>
          <w:t xml:space="preserve">дар </w:t>
        </w:r>
        <w:proofErr w:type="spellStart"/>
        <w:r w:rsidR="00E768C3" w:rsidRPr="00DA2078">
          <w:rPr>
            <w:rFonts w:ascii="Palatino Linotype" w:hAnsi="Palatino Linotype"/>
            <w:sz w:val="22"/>
            <w:szCs w:val="22"/>
          </w:rPr>
          <w:t>ҳ</w:t>
        </w:r>
        <w:r w:rsidR="00E768C3" w:rsidRPr="00DA2078">
          <w:rPr>
            <w:rFonts w:ascii="Palatino Linotype" w:hAnsi="Palatino Linotype" w:cs="Tahoma"/>
            <w:sz w:val="22"/>
            <w:szCs w:val="22"/>
          </w:rPr>
          <w:t>олати</w:t>
        </w:r>
        <w:proofErr w:type="spellEnd"/>
        <w:r w:rsidR="00E768C3" w:rsidRPr="00DA2078">
          <w:rPr>
            <w:rFonts w:ascii="Palatino Linotype" w:hAnsi="Palatino Linotype" w:cs="Tahoma"/>
            <w:sz w:val="22"/>
            <w:szCs w:val="22"/>
          </w:rPr>
          <w:t xml:space="preserve"> </w:t>
        </w:r>
        <w:proofErr w:type="spellStart"/>
        <w:r w:rsidR="00E768C3" w:rsidRPr="00DA2078">
          <w:rPr>
            <w:rFonts w:ascii="Palatino Linotype" w:hAnsi="Palatino Linotype" w:cs="Tahoma"/>
            <w:sz w:val="22"/>
            <w:szCs w:val="22"/>
          </w:rPr>
          <w:t>маст</w:t>
        </w:r>
        <w:r w:rsidR="00E768C3" w:rsidRPr="00DA2078">
          <w:rPr>
            <w:rFonts w:ascii="Palatino Linotype" w:hAnsi="Palatino Linotype"/>
            <w:sz w:val="22"/>
            <w:szCs w:val="22"/>
          </w:rPr>
          <w:t>ӣ</w:t>
        </w:r>
        <w:proofErr w:type="spellEnd"/>
        <w:r w:rsidR="00E768C3" w:rsidRPr="00DA2078">
          <w:rPr>
            <w:rFonts w:ascii="Palatino Linotype" w:hAnsi="Palatino Linotype" w:cs="Tahoma"/>
            <w:sz w:val="22"/>
            <w:szCs w:val="22"/>
          </w:rPr>
          <w:t xml:space="preserve">, бар </w:t>
        </w:r>
        <w:proofErr w:type="spellStart"/>
        <w:r w:rsidR="00E768C3" w:rsidRPr="00DA2078">
          <w:rPr>
            <w:rFonts w:ascii="Palatino Linotype" w:hAnsi="Palatino Linotype" w:cs="Tahoma"/>
            <w:sz w:val="22"/>
            <w:szCs w:val="22"/>
          </w:rPr>
          <w:t>асари</w:t>
        </w:r>
        <w:proofErr w:type="spellEnd"/>
        <w:r w:rsidR="00E768C3" w:rsidRPr="00DA2078">
          <w:rPr>
            <w:rFonts w:ascii="Palatino Linotype" w:hAnsi="Palatino Linotype" w:cs="Tahoma"/>
            <w:sz w:val="22"/>
            <w:szCs w:val="22"/>
          </w:rPr>
          <w:t xml:space="preserve"> </w:t>
        </w:r>
        <w:proofErr w:type="spellStart"/>
        <w:r w:rsidR="00E768C3" w:rsidRPr="00DA2078">
          <w:rPr>
            <w:rFonts w:ascii="Palatino Linotype" w:hAnsi="Palatino Linotype" w:cs="Tahoma"/>
            <w:sz w:val="22"/>
            <w:szCs w:val="22"/>
          </w:rPr>
          <w:t>истеъмоли</w:t>
        </w:r>
        <w:proofErr w:type="spellEnd"/>
        <w:r w:rsidR="00E768C3" w:rsidRPr="00DA2078">
          <w:rPr>
            <w:rFonts w:ascii="Palatino Linotype" w:hAnsi="Palatino Linotype" w:cs="Tahoma"/>
            <w:sz w:val="22"/>
            <w:szCs w:val="22"/>
          </w:rPr>
          <w:t xml:space="preserve"> </w:t>
        </w:r>
        <w:proofErr w:type="spellStart"/>
        <w:r w:rsidR="00E768C3" w:rsidRPr="00DA2078">
          <w:rPr>
            <w:rFonts w:ascii="Palatino Linotype" w:hAnsi="Palatino Linotype" w:cs="Tahoma"/>
            <w:sz w:val="22"/>
            <w:szCs w:val="22"/>
          </w:rPr>
          <w:t>машруботи</w:t>
        </w:r>
        <w:proofErr w:type="spellEnd"/>
        <w:r w:rsidR="00E768C3" w:rsidRPr="00DA2078">
          <w:rPr>
            <w:rFonts w:ascii="Palatino Linotype" w:hAnsi="Palatino Linotype" w:cs="Tahoma"/>
            <w:sz w:val="22"/>
            <w:szCs w:val="22"/>
          </w:rPr>
          <w:t xml:space="preserve"> </w:t>
        </w:r>
        <w:proofErr w:type="spellStart"/>
        <w:r w:rsidR="00E768C3" w:rsidRPr="00DA2078">
          <w:rPr>
            <w:rFonts w:ascii="Palatino Linotype" w:hAnsi="Palatino Linotype" w:cs="Tahoma"/>
            <w:sz w:val="22"/>
            <w:szCs w:val="22"/>
          </w:rPr>
          <w:t>спирт</w:t>
        </w:r>
        <w:r w:rsidR="00E768C3" w:rsidRPr="00DA2078">
          <w:rPr>
            <w:rFonts w:ascii="Palatino Linotype" w:hAnsi="Palatino Linotype"/>
            <w:sz w:val="22"/>
            <w:szCs w:val="22"/>
          </w:rPr>
          <w:t>ӣ</w:t>
        </w:r>
        <w:proofErr w:type="spellEnd"/>
        <w:r w:rsidR="00E768C3" w:rsidRPr="00DA2078">
          <w:rPr>
            <w:rFonts w:ascii="Palatino Linotype" w:hAnsi="Palatino Linotype" w:cs="Tahoma"/>
            <w:sz w:val="22"/>
            <w:szCs w:val="22"/>
          </w:rPr>
          <w:t xml:space="preserve">, </w:t>
        </w:r>
        <w:proofErr w:type="spellStart"/>
        <w:r w:rsidR="00E768C3" w:rsidRPr="00DA2078">
          <w:rPr>
            <w:rFonts w:ascii="Palatino Linotype" w:hAnsi="Palatino Linotype" w:cs="Tahoma"/>
            <w:sz w:val="22"/>
            <w:szCs w:val="22"/>
          </w:rPr>
          <w:t>восита</w:t>
        </w:r>
        <w:r w:rsidR="00E768C3" w:rsidRPr="00DA2078">
          <w:rPr>
            <w:rFonts w:ascii="Palatino Linotype" w:hAnsi="Palatino Linotype"/>
            <w:sz w:val="22"/>
            <w:szCs w:val="22"/>
          </w:rPr>
          <w:t>ҳ</w:t>
        </w:r>
        <w:r w:rsidR="00E768C3" w:rsidRPr="00DA2078">
          <w:rPr>
            <w:rFonts w:ascii="Palatino Linotype" w:hAnsi="Palatino Linotype" w:cs="Tahoma"/>
            <w:sz w:val="22"/>
            <w:szCs w:val="22"/>
          </w:rPr>
          <w:t>ои</w:t>
        </w:r>
        <w:proofErr w:type="spellEnd"/>
        <w:r w:rsidR="00E768C3" w:rsidRPr="00DA2078">
          <w:rPr>
            <w:rFonts w:ascii="Palatino Linotype" w:hAnsi="Palatino Linotype" w:cs="Tahoma"/>
            <w:sz w:val="22"/>
            <w:szCs w:val="22"/>
          </w:rPr>
          <w:t xml:space="preserve"> </w:t>
        </w:r>
        <w:proofErr w:type="spellStart"/>
        <w:r w:rsidR="00E768C3" w:rsidRPr="00DA2078">
          <w:rPr>
            <w:rFonts w:ascii="Palatino Linotype" w:hAnsi="Palatino Linotype" w:cs="Tahoma"/>
            <w:sz w:val="22"/>
            <w:szCs w:val="22"/>
          </w:rPr>
          <w:t>нашъадор</w:t>
        </w:r>
        <w:proofErr w:type="spellEnd"/>
        <w:r w:rsidR="00E768C3" w:rsidRPr="00DA2078">
          <w:rPr>
            <w:rFonts w:ascii="Palatino Linotype" w:hAnsi="Palatino Linotype" w:cs="Tahoma"/>
            <w:sz w:val="22"/>
            <w:szCs w:val="22"/>
          </w:rPr>
          <w:t xml:space="preserve">, </w:t>
        </w:r>
        <w:proofErr w:type="spellStart"/>
        <w:r w:rsidR="00E768C3" w:rsidRPr="00DA2078">
          <w:rPr>
            <w:rFonts w:ascii="Palatino Linotype" w:hAnsi="Palatino Linotype" w:cs="Tahoma"/>
            <w:sz w:val="22"/>
            <w:szCs w:val="22"/>
          </w:rPr>
          <w:t>модда</w:t>
        </w:r>
        <w:r w:rsidR="00E768C3" w:rsidRPr="00DA2078">
          <w:rPr>
            <w:rFonts w:ascii="Palatino Linotype" w:hAnsi="Palatino Linotype"/>
            <w:sz w:val="22"/>
            <w:szCs w:val="22"/>
          </w:rPr>
          <w:t>ҳ</w:t>
        </w:r>
        <w:r w:rsidR="00E768C3" w:rsidRPr="00DA2078">
          <w:rPr>
            <w:rFonts w:ascii="Palatino Linotype" w:hAnsi="Palatino Linotype" w:cs="Tahoma"/>
            <w:sz w:val="22"/>
            <w:szCs w:val="22"/>
          </w:rPr>
          <w:t>ои</w:t>
        </w:r>
        <w:proofErr w:type="spellEnd"/>
        <w:r w:rsidR="00E768C3" w:rsidRPr="00DA2078">
          <w:rPr>
            <w:rFonts w:ascii="Palatino Linotype" w:hAnsi="Palatino Linotype" w:cs="Tahoma"/>
            <w:sz w:val="22"/>
            <w:szCs w:val="22"/>
          </w:rPr>
          <w:t xml:space="preserve"> </w:t>
        </w:r>
        <w:proofErr w:type="spellStart"/>
        <w:r w:rsidR="00E768C3" w:rsidRPr="00DA2078">
          <w:rPr>
            <w:rFonts w:ascii="Palatino Linotype" w:hAnsi="Palatino Linotype" w:cs="Tahoma"/>
            <w:sz w:val="22"/>
            <w:szCs w:val="22"/>
          </w:rPr>
          <w:t>психотроп</w:t>
        </w:r>
        <w:r w:rsidR="00E768C3" w:rsidRPr="00DA2078">
          <w:rPr>
            <w:rFonts w:ascii="Palatino Linotype" w:hAnsi="Palatino Linotype"/>
            <w:sz w:val="22"/>
            <w:szCs w:val="22"/>
          </w:rPr>
          <w:t>ӣ</w:t>
        </w:r>
        <w:proofErr w:type="spellEnd"/>
        <w:r w:rsidR="00E768C3" w:rsidRPr="00DA2078">
          <w:rPr>
            <w:rFonts w:ascii="Palatino Linotype" w:hAnsi="Palatino Linotype" w:cs="Tahoma"/>
            <w:sz w:val="22"/>
            <w:szCs w:val="22"/>
          </w:rPr>
          <w:t xml:space="preserve"> ё </w:t>
        </w:r>
        <w:proofErr w:type="spellStart"/>
        <w:r w:rsidR="00E768C3" w:rsidRPr="00DA2078">
          <w:rPr>
            <w:rFonts w:ascii="Palatino Linotype" w:hAnsi="Palatino Linotype" w:cs="Tahoma"/>
            <w:sz w:val="22"/>
            <w:szCs w:val="22"/>
          </w:rPr>
          <w:t>модда</w:t>
        </w:r>
        <w:r w:rsidR="00E768C3" w:rsidRPr="00DA2078">
          <w:rPr>
            <w:rFonts w:ascii="Palatino Linotype" w:hAnsi="Palatino Linotype"/>
            <w:sz w:val="22"/>
            <w:szCs w:val="22"/>
          </w:rPr>
          <w:t>ҳ</w:t>
        </w:r>
        <w:r w:rsidR="00E768C3" w:rsidRPr="00DA2078">
          <w:rPr>
            <w:rFonts w:ascii="Palatino Linotype" w:hAnsi="Palatino Linotype" w:cs="Tahoma"/>
            <w:sz w:val="22"/>
            <w:szCs w:val="22"/>
          </w:rPr>
          <w:t>ои</w:t>
        </w:r>
        <w:proofErr w:type="spellEnd"/>
        <w:r w:rsidR="00E768C3" w:rsidRPr="00DA2078">
          <w:rPr>
            <w:rFonts w:ascii="Palatino Linotype" w:hAnsi="Palatino Linotype" w:cs="Tahoma"/>
            <w:sz w:val="22"/>
            <w:szCs w:val="22"/>
          </w:rPr>
          <w:t xml:space="preserve"> </w:t>
        </w:r>
        <w:proofErr w:type="spellStart"/>
        <w:r w:rsidR="00E768C3" w:rsidRPr="00DA2078">
          <w:rPr>
            <w:rFonts w:ascii="Palatino Linotype" w:hAnsi="Palatino Linotype" w:cs="Tahoma"/>
            <w:sz w:val="22"/>
            <w:szCs w:val="22"/>
          </w:rPr>
          <w:t>дигари</w:t>
        </w:r>
        <w:proofErr w:type="spellEnd"/>
        <w:r w:rsidR="00E768C3" w:rsidRPr="00DA2078">
          <w:rPr>
            <w:rFonts w:ascii="Palatino Linotype" w:hAnsi="Palatino Linotype" w:cs="Tahoma"/>
            <w:sz w:val="22"/>
            <w:szCs w:val="22"/>
          </w:rPr>
          <w:t xml:space="preserve"> </w:t>
        </w:r>
        <w:proofErr w:type="spellStart"/>
        <w:r w:rsidR="00E768C3" w:rsidRPr="00DA2078">
          <w:rPr>
            <w:rFonts w:ascii="Palatino Linotype" w:hAnsi="Palatino Linotype" w:cs="Tahoma"/>
            <w:sz w:val="22"/>
            <w:szCs w:val="22"/>
          </w:rPr>
          <w:t>мад</w:t>
        </w:r>
        <w:r w:rsidR="00E768C3" w:rsidRPr="00DA2078">
          <w:rPr>
            <w:rFonts w:ascii="Palatino Linotype" w:hAnsi="Palatino Linotype"/>
            <w:sz w:val="22"/>
            <w:szCs w:val="22"/>
          </w:rPr>
          <w:t>ҳ</w:t>
        </w:r>
        <w:r w:rsidR="00E768C3" w:rsidRPr="00DA2078">
          <w:rPr>
            <w:rFonts w:ascii="Palatino Linotype" w:hAnsi="Palatino Linotype" w:cs="Tahoma"/>
            <w:sz w:val="22"/>
            <w:szCs w:val="22"/>
          </w:rPr>
          <w:t>ушкунанда</w:t>
        </w:r>
        <w:proofErr w:type="spellEnd"/>
        <w:r w:rsidR="00E768C3" w:rsidRPr="00DA2078">
          <w:rPr>
            <w:rFonts w:ascii="Palatino Linotype" w:hAnsi="Palatino Linotype" w:cs="Tahoma"/>
            <w:sz w:val="22"/>
            <w:szCs w:val="22"/>
          </w:rPr>
          <w:t xml:space="preserve"> </w:t>
        </w:r>
      </w:ins>
      <w:del w:id="2501" w:author="Гафуров Камолджон Азимджонович" w:date="2024-10-11T10:21:00Z" w16du:dateUtc="2024-10-11T05:21:00Z">
        <w:r w:rsidRPr="00AE5AFF" w:rsidDel="00E768C3">
          <w:rPr>
            <w:rStyle w:val="FontStyle46"/>
            <w:rFonts w:ascii="Palatino Linotype" w:hAnsi="Palatino Linotype"/>
          </w:rPr>
          <w:delText xml:space="preserve">дар </w:delText>
        </w:r>
        <w:r w:rsidRPr="00AE5AFF" w:rsidDel="00E768C3">
          <w:rPr>
            <w:rStyle w:val="FontStyle46"/>
            <w:rFonts w:ascii="Palatino Linotype" w:hAnsi="Palatino Linotype"/>
            <w:lang w:val="tg-Cyrl-TJ"/>
          </w:rPr>
          <w:delText>ҳ</w:delText>
        </w:r>
        <w:r w:rsidRPr="00AE5AFF" w:rsidDel="00E768C3">
          <w:rPr>
            <w:rStyle w:val="FontStyle46"/>
            <w:rFonts w:ascii="Palatino Linotype" w:hAnsi="Palatino Linotype"/>
          </w:rPr>
          <w:delText>олати маст</w:delText>
        </w:r>
        <w:r w:rsidRPr="00AE5AFF" w:rsidDel="00E768C3">
          <w:rPr>
            <w:rStyle w:val="FontStyle46"/>
            <w:rFonts w:ascii="Palatino Linotype" w:hAnsi="Palatino Linotype"/>
            <w:lang w:val="tg-Cyrl-TJ"/>
          </w:rPr>
          <w:delText>ӣ</w:delText>
        </w:r>
        <w:r w:rsidRPr="00AE5AFF" w:rsidDel="00E768C3">
          <w:rPr>
            <w:rStyle w:val="FontStyle46"/>
            <w:rFonts w:ascii="Palatino Linotype" w:hAnsi="Palatino Linotype"/>
          </w:rPr>
          <w:delText xml:space="preserve"> аз шароб, аз маводи нашъадор ва ё токсик</w:delText>
        </w:r>
        <w:r w:rsidRPr="00AE5AFF" w:rsidDel="00E768C3">
          <w:rPr>
            <w:rStyle w:val="FontStyle46"/>
            <w:rFonts w:ascii="Palatino Linotype" w:hAnsi="Palatino Linotype"/>
            <w:lang w:val="tg-Cyrl-TJ"/>
          </w:rPr>
          <w:delText>ӣ</w:delText>
        </w:r>
        <w:r w:rsidRPr="00AE5AFF" w:rsidDel="00E768C3">
          <w:rPr>
            <w:rStyle w:val="FontStyle46"/>
            <w:rFonts w:ascii="Palatino Linotype" w:hAnsi="Palatino Linotype"/>
          </w:rPr>
          <w:delText xml:space="preserve"> </w:delText>
        </w:r>
      </w:del>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озир</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шудан</w:t>
      </w:r>
      <w:proofErr w:type="spellEnd"/>
      <w:r w:rsidRPr="00AE5AFF">
        <w:rPr>
          <w:rStyle w:val="FontStyle46"/>
          <w:rFonts w:ascii="Palatino Linotype" w:hAnsi="Palatino Linotype"/>
        </w:rPr>
        <w:t xml:space="preserve"> ба кор;</w:t>
      </w:r>
    </w:p>
    <w:p w14:paraId="503F6567" w14:textId="545F1B49" w:rsidR="00474E78" w:rsidRPr="00AE5AFF" w:rsidRDefault="00474E78" w:rsidP="00474E78">
      <w:pPr>
        <w:pStyle w:val="Style20"/>
        <w:widowControl/>
        <w:rPr>
          <w:rStyle w:val="FontStyle46"/>
          <w:rFonts w:ascii="Palatino Linotype" w:hAnsi="Palatino Linotype"/>
        </w:rPr>
      </w:pPr>
      <w:r w:rsidRPr="00AE5AFF">
        <w:rPr>
          <w:rStyle w:val="FontStyle46"/>
          <w:rFonts w:ascii="Palatino Linotype" w:hAnsi="Palatino Linotype"/>
        </w:rPr>
        <w:lastRenderedPageBreak/>
        <w:t>-</w:t>
      </w:r>
      <w:proofErr w:type="spellStart"/>
      <w:r w:rsidRPr="00AE5AFF">
        <w:rPr>
          <w:rStyle w:val="FontStyle46"/>
          <w:rFonts w:ascii="Palatino Linotype" w:hAnsi="Palatino Linotype"/>
        </w:rPr>
        <w:t>фош</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намудани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сирри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бонк</w:t>
      </w:r>
      <w:proofErr w:type="spellEnd"/>
      <w:r w:rsidRPr="00AE5AFF">
        <w:rPr>
          <w:rStyle w:val="FontStyle46"/>
          <w:rFonts w:ascii="Palatino Linotype" w:hAnsi="Palatino Linotype"/>
          <w:lang w:val="tg-Cyrl-TJ"/>
        </w:rPr>
        <w:t>ӣ</w:t>
      </w:r>
      <w:r w:rsidRPr="00AE5AFF">
        <w:rPr>
          <w:rStyle w:val="FontStyle46"/>
          <w:rFonts w:ascii="Palatino Linotype" w:hAnsi="Palatino Linotype"/>
        </w:rPr>
        <w:t xml:space="preserve">, </w:t>
      </w:r>
      <w:del w:id="2502" w:author="Гафуров Камолджон Азимджонович" w:date="2024-10-11T10:22:00Z" w16du:dateUtc="2024-10-11T05:22:00Z">
        <w:r w:rsidRPr="00AE5AFF" w:rsidDel="00E768C3">
          <w:rPr>
            <w:rStyle w:val="FontStyle46"/>
            <w:rFonts w:ascii="Palatino Linotype" w:hAnsi="Palatino Linotype"/>
          </w:rPr>
          <w:delText>хизмат</w:delText>
        </w:r>
        <w:r w:rsidRPr="00AE5AFF" w:rsidDel="00E768C3">
          <w:rPr>
            <w:rStyle w:val="FontStyle46"/>
            <w:rFonts w:ascii="Palatino Linotype" w:hAnsi="Palatino Linotype"/>
            <w:lang w:val="tg-Cyrl-TJ"/>
          </w:rPr>
          <w:delText>ӣ</w:delText>
        </w:r>
        <w:r w:rsidRPr="00AE5AFF" w:rsidDel="00E768C3">
          <w:rPr>
            <w:rStyle w:val="FontStyle46"/>
            <w:rFonts w:ascii="Palatino Linotype" w:hAnsi="Palatino Linotype"/>
          </w:rPr>
          <w:delText xml:space="preserve"> </w:delText>
        </w:r>
      </w:del>
      <w:ins w:id="2503" w:author="Гафуров Камолджон Азимджонович" w:date="2024-10-11T10:22:00Z" w16du:dateUtc="2024-10-11T05:22:00Z">
        <w:r w:rsidR="00E768C3">
          <w:rPr>
            <w:rStyle w:val="FontStyle46"/>
            <w:rFonts w:ascii="Palatino Linotype" w:hAnsi="Palatino Linotype"/>
            <w:lang w:val="tg-Cyrl-TJ"/>
          </w:rPr>
          <w:t xml:space="preserve">давлатӣ, </w:t>
        </w:r>
      </w:ins>
      <w:del w:id="2504" w:author="Гафуров Камолджон Азимджонович" w:date="2024-10-11T10:22:00Z" w16du:dateUtc="2024-10-11T05:22:00Z">
        <w:r w:rsidRPr="00AE5AFF" w:rsidDel="00E768C3">
          <w:rPr>
            <w:rStyle w:val="FontStyle46"/>
            <w:rFonts w:ascii="Palatino Linotype" w:hAnsi="Palatino Linotype"/>
          </w:rPr>
          <w:delText xml:space="preserve">ва </w:delText>
        </w:r>
      </w:del>
      <w:proofErr w:type="spellStart"/>
      <w:r w:rsidRPr="00AE5AFF">
        <w:rPr>
          <w:rStyle w:val="FontStyle46"/>
          <w:rFonts w:ascii="Palatino Linotype" w:hAnsi="Palatino Linotype"/>
        </w:rPr>
        <w:t>ти</w:t>
      </w:r>
      <w:proofErr w:type="spellEnd"/>
      <w:r w:rsidRPr="00AE5AFF">
        <w:rPr>
          <w:rStyle w:val="FontStyle46"/>
          <w:rFonts w:ascii="Palatino Linotype" w:hAnsi="Palatino Linotype"/>
          <w:lang w:val="tg-Cyrl-TJ"/>
        </w:rPr>
        <w:t>ҷ</w:t>
      </w:r>
      <w:proofErr w:type="spellStart"/>
      <w:r w:rsidRPr="00AE5AFF">
        <w:rPr>
          <w:rStyle w:val="FontStyle46"/>
          <w:rFonts w:ascii="Palatino Linotype" w:hAnsi="Palatino Linotype"/>
        </w:rPr>
        <w:t>орат</w:t>
      </w:r>
      <w:proofErr w:type="spellEnd"/>
      <w:r w:rsidRPr="00AE5AFF">
        <w:rPr>
          <w:rStyle w:val="FontStyle46"/>
          <w:rFonts w:ascii="Palatino Linotype" w:hAnsi="Palatino Linotype"/>
          <w:lang w:val="tg-Cyrl-TJ"/>
        </w:rPr>
        <w:t>ӣ</w:t>
      </w:r>
      <w:ins w:id="2505" w:author="Гафуров Камолджон Азимджонович" w:date="2024-10-11T10:22:00Z" w16du:dateUtc="2024-10-11T05:22:00Z">
        <w:r w:rsidR="00E768C3">
          <w:rPr>
            <w:rStyle w:val="FontStyle46"/>
            <w:rFonts w:ascii="Palatino Linotype" w:hAnsi="Palatino Linotype"/>
            <w:lang w:val="tg-Cyrl-TJ"/>
          </w:rPr>
          <w:t xml:space="preserve"> ва дигар сирҳои бо қонун ҳифзшаванда</w:t>
        </w:r>
      </w:ins>
      <w:r w:rsidRPr="00AE5AFF">
        <w:rPr>
          <w:rStyle w:val="FontStyle46"/>
          <w:rFonts w:ascii="Palatino Linotype" w:hAnsi="Palatino Linotype"/>
        </w:rPr>
        <w:t>;</w:t>
      </w:r>
    </w:p>
    <w:p w14:paraId="2B220BDE" w14:textId="6D72AD67" w:rsidR="00474E78" w:rsidRPr="00AE5AFF" w:rsidDel="00E768C3" w:rsidRDefault="00474E78" w:rsidP="00474E78">
      <w:pPr>
        <w:pStyle w:val="Style20"/>
        <w:widowControl/>
        <w:rPr>
          <w:del w:id="2506" w:author="Гафуров Камолджон Азимджонович" w:date="2024-10-11T10:23:00Z" w16du:dateUtc="2024-10-11T05:23:00Z"/>
          <w:rStyle w:val="FontStyle46"/>
          <w:rFonts w:ascii="Palatino Linotype" w:hAnsi="Palatino Linotype"/>
        </w:rPr>
      </w:pPr>
      <w:del w:id="2507" w:author="Гафуров Камолджон Азимджонович" w:date="2024-10-11T10:23:00Z" w16du:dateUtc="2024-10-11T05:23:00Z">
        <w:r w:rsidRPr="00AE5AFF" w:rsidDel="00E768C3">
          <w:rPr>
            <w:rStyle w:val="FontStyle46"/>
            <w:rFonts w:ascii="Palatino Linotype" w:hAnsi="Palatino Linotype"/>
          </w:rPr>
          <w:delText>-мунтазам и</w:delText>
        </w:r>
        <w:r w:rsidRPr="00AE5AFF" w:rsidDel="00E768C3">
          <w:rPr>
            <w:rStyle w:val="FontStyle46"/>
            <w:rFonts w:ascii="Palatino Linotype" w:hAnsi="Palatino Linotype"/>
            <w:lang w:val="tg-Cyrl-TJ"/>
          </w:rPr>
          <w:delText>ҷ</w:delText>
        </w:r>
        <w:r w:rsidRPr="00AE5AFF" w:rsidDel="00E768C3">
          <w:rPr>
            <w:rStyle w:val="FontStyle46"/>
            <w:rFonts w:ascii="Palatino Linotype" w:hAnsi="Palatino Linotype"/>
          </w:rPr>
          <w:delText>ро накардан ва ё ба эътибор нагирифтани супориш ва фармон</w:delText>
        </w:r>
        <w:r w:rsidRPr="00AE5AFF" w:rsidDel="00E768C3">
          <w:rPr>
            <w:rStyle w:val="FontStyle46"/>
            <w:rFonts w:ascii="Palatino Linotype" w:hAnsi="Palatino Linotype"/>
            <w:lang w:val="tg-Cyrl-TJ"/>
          </w:rPr>
          <w:delText>ҳ</w:delText>
        </w:r>
        <w:r w:rsidRPr="00AE5AFF" w:rsidDel="00E768C3">
          <w:rPr>
            <w:rStyle w:val="FontStyle46"/>
            <w:rFonts w:ascii="Palatino Linotype" w:hAnsi="Palatino Linotype"/>
          </w:rPr>
          <w:delText>ои Бонк;</w:delText>
        </w:r>
      </w:del>
    </w:p>
    <w:p w14:paraId="542E0942" w14:textId="39AEC0DD" w:rsidR="00474E78" w:rsidRPr="00AE5AFF" w:rsidDel="00E768C3" w:rsidRDefault="00474E78" w:rsidP="00474E78">
      <w:pPr>
        <w:pStyle w:val="Style20"/>
        <w:widowControl/>
        <w:rPr>
          <w:del w:id="2508" w:author="Гафуров Камолджон Азимджонович" w:date="2024-10-11T10:23:00Z" w16du:dateUtc="2024-10-11T05:23:00Z"/>
          <w:rStyle w:val="FontStyle46"/>
          <w:rFonts w:ascii="Palatino Linotype" w:hAnsi="Palatino Linotype"/>
        </w:rPr>
      </w:pPr>
      <w:del w:id="2509" w:author="Гафуров Камолджон Азимджонович" w:date="2024-10-11T10:23:00Z" w16du:dateUtc="2024-10-11T05:23:00Z">
        <w:r w:rsidRPr="00AE5AFF" w:rsidDel="00E768C3">
          <w:rPr>
            <w:rStyle w:val="FontStyle46"/>
            <w:rFonts w:ascii="Palatino Linotype" w:hAnsi="Palatino Linotype"/>
          </w:rPr>
          <w:delText>-муносибати да</w:delText>
        </w:r>
        <w:r w:rsidRPr="00AE5AFF" w:rsidDel="00E768C3">
          <w:rPr>
            <w:rStyle w:val="FontStyle46"/>
            <w:rFonts w:ascii="Palatino Linotype" w:hAnsi="Palatino Linotype"/>
            <w:lang w:val="tg-Cyrl-TJ"/>
          </w:rPr>
          <w:delText>ғ</w:delText>
        </w:r>
        <w:r w:rsidRPr="00AE5AFF" w:rsidDel="00E768C3">
          <w:rPr>
            <w:rStyle w:val="FontStyle46"/>
            <w:rFonts w:ascii="Palatino Linotype" w:hAnsi="Palatino Linotype"/>
          </w:rPr>
          <w:delText>алона нисбати мизо</w:delText>
        </w:r>
        <w:r w:rsidRPr="00AE5AFF" w:rsidDel="00E768C3">
          <w:rPr>
            <w:rStyle w:val="FontStyle46"/>
            <w:rFonts w:ascii="Palatino Linotype" w:hAnsi="Palatino Linotype"/>
            <w:lang w:val="tg-Cyrl-TJ"/>
          </w:rPr>
          <w:delText>ҷ</w:delText>
        </w:r>
        <w:r w:rsidRPr="00AE5AFF" w:rsidDel="00E768C3">
          <w:rPr>
            <w:rStyle w:val="FontStyle46"/>
            <w:rFonts w:ascii="Palatino Linotype" w:hAnsi="Palatino Linotype"/>
          </w:rPr>
          <w:delText>он, кормандон, ро</w:delText>
        </w:r>
        <w:r w:rsidRPr="00AE5AFF" w:rsidDel="00E768C3">
          <w:rPr>
            <w:rStyle w:val="FontStyle46"/>
            <w:rFonts w:ascii="Palatino Linotype" w:hAnsi="Palatino Linotype"/>
            <w:lang w:val="tg-Cyrl-TJ"/>
          </w:rPr>
          <w:delText>ҳ</w:delText>
        </w:r>
        <w:r w:rsidRPr="00AE5AFF" w:rsidDel="00E768C3">
          <w:rPr>
            <w:rStyle w:val="FontStyle46"/>
            <w:rFonts w:ascii="Palatino Linotype" w:hAnsi="Palatino Linotype"/>
          </w:rPr>
          <w:delText>барияти Бонк ва зердастон;</w:delText>
        </w:r>
        <w:r w:rsidRPr="00AE5AFF" w:rsidDel="00E768C3">
          <w:rPr>
            <w:rStyle w:val="FontStyle46"/>
            <w:rFonts w:ascii="Palatino Linotype" w:hAnsi="Palatino Linotype"/>
          </w:rPr>
          <w:tab/>
        </w:r>
      </w:del>
    </w:p>
    <w:p w14:paraId="0525F901" w14:textId="691D781E" w:rsidR="00474E78" w:rsidRPr="00AE5AFF" w:rsidDel="00E768C3" w:rsidRDefault="00474E78" w:rsidP="00474E78">
      <w:pPr>
        <w:pStyle w:val="Style20"/>
        <w:widowControl/>
        <w:rPr>
          <w:del w:id="2510" w:author="Гафуров Камолджон Азимджонович" w:date="2024-10-11T10:23:00Z" w16du:dateUtc="2024-10-11T05:23:00Z"/>
          <w:rStyle w:val="FontStyle46"/>
          <w:rFonts w:ascii="Palatino Linotype" w:hAnsi="Palatino Linotype"/>
        </w:rPr>
      </w:pPr>
      <w:del w:id="2511" w:author="Гафуров Камолджон Азимджонович" w:date="2024-10-11T10:23:00Z" w16du:dateUtc="2024-10-11T05:23:00Z">
        <w:r w:rsidRPr="00AE5AFF" w:rsidDel="00E768C3">
          <w:rPr>
            <w:rStyle w:val="FontStyle46"/>
            <w:rFonts w:ascii="Palatino Linotype" w:hAnsi="Palatino Linotype"/>
          </w:rPr>
          <w:delText>-да</w:delText>
        </w:r>
        <w:r w:rsidRPr="00AE5AFF" w:rsidDel="00E768C3">
          <w:rPr>
            <w:rStyle w:val="FontStyle46"/>
            <w:rFonts w:ascii="Palatino Linotype" w:hAnsi="Palatino Linotype"/>
            <w:lang w:val="tg-Cyrl-TJ"/>
          </w:rPr>
          <w:delText>ғ</w:delText>
        </w:r>
        <w:r w:rsidRPr="00AE5AFF" w:rsidDel="00E768C3">
          <w:rPr>
            <w:rStyle w:val="FontStyle46"/>
            <w:rFonts w:ascii="Palatino Linotype" w:hAnsi="Palatino Linotype"/>
          </w:rPr>
          <w:delText>алона вайрон намудани талабот</w:delText>
        </w:r>
        <w:r w:rsidRPr="00AE5AFF" w:rsidDel="00E768C3">
          <w:rPr>
            <w:rStyle w:val="FontStyle46"/>
            <w:rFonts w:ascii="Palatino Linotype" w:hAnsi="Palatino Linotype"/>
            <w:lang w:val="tg-Cyrl-TJ"/>
          </w:rPr>
          <w:delText>ҳ</w:delText>
        </w:r>
        <w:r w:rsidRPr="00AE5AFF" w:rsidDel="00E768C3">
          <w:rPr>
            <w:rStyle w:val="FontStyle46"/>
            <w:rFonts w:ascii="Palatino Linotype" w:hAnsi="Palatino Linotype"/>
          </w:rPr>
          <w:delText>ои Сиёсати бехатарии иттилоот</w:delText>
        </w:r>
        <w:r w:rsidRPr="00AE5AFF" w:rsidDel="00E768C3">
          <w:rPr>
            <w:rStyle w:val="FontStyle46"/>
            <w:rFonts w:ascii="Palatino Linotype" w:hAnsi="Palatino Linotype"/>
            <w:lang w:val="tg-Cyrl-TJ"/>
          </w:rPr>
          <w:delText>ӣ</w:delText>
        </w:r>
        <w:r w:rsidRPr="00AE5AFF" w:rsidDel="00E768C3">
          <w:rPr>
            <w:rStyle w:val="FontStyle46"/>
            <w:rFonts w:ascii="Palatino Linotype" w:hAnsi="Palatino Linotype"/>
          </w:rPr>
          <w:delText xml:space="preserve">, </w:delText>
        </w:r>
        <w:r w:rsidRPr="00AE5AFF" w:rsidDel="00E768C3">
          <w:rPr>
            <w:rStyle w:val="FontStyle46"/>
            <w:rFonts w:ascii="Palatino Linotype" w:hAnsi="Palatino Linotype"/>
            <w:lang w:val="tg-Cyrl-TJ"/>
          </w:rPr>
          <w:delText>қ</w:delText>
        </w:r>
        <w:r w:rsidRPr="00AE5AFF" w:rsidDel="00E768C3">
          <w:rPr>
            <w:rFonts w:ascii="Palatino Linotype" w:hAnsi="Palatino Linotype"/>
            <w:sz w:val="22"/>
            <w:szCs w:val="22"/>
          </w:rPr>
          <w:delText>оида</w:delText>
        </w:r>
        <w:r w:rsidRPr="00AE5AFF" w:rsidDel="00E768C3">
          <w:rPr>
            <w:rFonts w:ascii="Palatino Linotype" w:hAnsi="Palatino Linotype"/>
            <w:sz w:val="22"/>
            <w:szCs w:val="22"/>
            <w:lang w:val="tg-Cyrl-TJ"/>
          </w:rPr>
          <w:delText>ҳ</w:delText>
        </w:r>
        <w:r w:rsidRPr="00AE5AFF" w:rsidDel="00E768C3">
          <w:rPr>
            <w:rFonts w:ascii="Palatino Linotype" w:hAnsi="Palatino Linotype"/>
            <w:sz w:val="22"/>
            <w:szCs w:val="22"/>
          </w:rPr>
          <w:delText>ои техникаи бехатар</w:delText>
        </w:r>
        <w:r w:rsidRPr="00AE5AFF" w:rsidDel="00E768C3">
          <w:rPr>
            <w:rFonts w:ascii="Palatino Linotype" w:hAnsi="Palatino Linotype"/>
            <w:sz w:val="22"/>
            <w:szCs w:val="22"/>
            <w:lang w:val="tg-Cyrl-TJ"/>
          </w:rPr>
          <w:delText>ӣ</w:delText>
        </w:r>
        <w:r w:rsidRPr="00AE5AFF" w:rsidDel="00E768C3">
          <w:rPr>
            <w:rFonts w:ascii="Palatino Linotype" w:hAnsi="Palatino Linotype"/>
            <w:sz w:val="22"/>
            <w:szCs w:val="22"/>
          </w:rPr>
          <w:delText xml:space="preserve"> ва дигар санад</w:delText>
        </w:r>
        <w:r w:rsidRPr="00AE5AFF" w:rsidDel="00E768C3">
          <w:rPr>
            <w:rFonts w:ascii="Palatino Linotype" w:hAnsi="Palatino Linotype"/>
            <w:sz w:val="22"/>
            <w:szCs w:val="22"/>
            <w:lang w:val="tg-Cyrl-TJ"/>
          </w:rPr>
          <w:delText>ҳ</w:delText>
        </w:r>
        <w:r w:rsidRPr="00AE5AFF" w:rsidDel="00E768C3">
          <w:rPr>
            <w:rFonts w:ascii="Palatino Linotype" w:hAnsi="Palatino Linotype"/>
            <w:sz w:val="22"/>
            <w:szCs w:val="22"/>
          </w:rPr>
          <w:delText>ои меъёри-</w:delText>
        </w:r>
        <w:r w:rsidRPr="00AE5AFF" w:rsidDel="00E768C3">
          <w:rPr>
            <w:rFonts w:ascii="Palatino Linotype" w:hAnsi="Palatino Linotype"/>
            <w:sz w:val="22"/>
            <w:szCs w:val="22"/>
            <w:lang w:val="tg-Cyrl-TJ"/>
          </w:rPr>
          <w:delText>ҳ</w:delText>
        </w:r>
        <w:r w:rsidRPr="00AE5AFF" w:rsidDel="00E768C3">
          <w:rPr>
            <w:rFonts w:ascii="Palatino Linotype" w:hAnsi="Palatino Linotype"/>
            <w:sz w:val="22"/>
            <w:szCs w:val="22"/>
          </w:rPr>
          <w:delText>у</w:delText>
        </w:r>
        <w:r w:rsidRPr="00AE5AFF" w:rsidDel="00E768C3">
          <w:rPr>
            <w:rFonts w:ascii="Palatino Linotype" w:hAnsi="Palatino Linotype"/>
            <w:sz w:val="22"/>
            <w:szCs w:val="22"/>
            <w:lang w:val="tg-Cyrl-TJ"/>
          </w:rPr>
          <w:delText>қ</w:delText>
        </w:r>
        <w:r w:rsidRPr="00AE5AFF" w:rsidDel="00E768C3">
          <w:rPr>
            <w:rFonts w:ascii="Palatino Linotype" w:hAnsi="Palatino Linotype"/>
            <w:sz w:val="22"/>
            <w:szCs w:val="22"/>
          </w:rPr>
          <w:delText>у</w:delText>
        </w:r>
        <w:r w:rsidRPr="00AE5AFF" w:rsidDel="00E768C3">
          <w:rPr>
            <w:rFonts w:ascii="Palatino Linotype" w:hAnsi="Palatino Linotype"/>
            <w:sz w:val="22"/>
            <w:szCs w:val="22"/>
            <w:lang w:val="tg-Cyrl-TJ"/>
          </w:rPr>
          <w:delText>қ</w:delText>
        </w:r>
        <w:r w:rsidRPr="00AE5AFF" w:rsidDel="00E768C3">
          <w:rPr>
            <w:rFonts w:ascii="Palatino Linotype" w:hAnsi="Palatino Linotype"/>
            <w:sz w:val="22"/>
            <w:szCs w:val="22"/>
          </w:rPr>
          <w:delText>ии Бонки миллии То</w:delText>
        </w:r>
        <w:r w:rsidRPr="00AE5AFF" w:rsidDel="00E768C3">
          <w:rPr>
            <w:rFonts w:ascii="Palatino Linotype" w:hAnsi="Palatino Linotype"/>
            <w:sz w:val="22"/>
            <w:szCs w:val="22"/>
            <w:lang w:val="tg-Cyrl-TJ"/>
          </w:rPr>
          <w:delText>ҷ</w:delText>
        </w:r>
        <w:r w:rsidRPr="00AE5AFF" w:rsidDel="00E768C3">
          <w:rPr>
            <w:rFonts w:ascii="Palatino Linotype" w:hAnsi="Palatino Linotype"/>
            <w:sz w:val="22"/>
            <w:szCs w:val="22"/>
          </w:rPr>
          <w:delText>икистон, дохилибонк</w:delText>
        </w:r>
        <w:r w:rsidRPr="00AE5AFF" w:rsidDel="00E768C3">
          <w:rPr>
            <w:rFonts w:ascii="Palatino Linotype" w:hAnsi="Palatino Linotype"/>
            <w:sz w:val="22"/>
            <w:szCs w:val="22"/>
            <w:lang w:val="tg-Cyrl-TJ"/>
          </w:rPr>
          <w:delText>ӣ</w:delText>
        </w:r>
        <w:r w:rsidRPr="00AE5AFF" w:rsidDel="00E768C3">
          <w:rPr>
            <w:rFonts w:ascii="Palatino Linotype" w:hAnsi="Palatino Linotype"/>
            <w:sz w:val="22"/>
            <w:szCs w:val="22"/>
          </w:rPr>
          <w:delText xml:space="preserve"> ва </w:delText>
        </w:r>
        <w:r w:rsidRPr="00AE5AFF" w:rsidDel="00E768C3">
          <w:rPr>
            <w:rFonts w:ascii="Palatino Linotype" w:hAnsi="Palatino Linotype"/>
            <w:sz w:val="22"/>
            <w:szCs w:val="22"/>
            <w:lang w:val="tg-Cyrl-TJ"/>
          </w:rPr>
          <w:delText>ғ</w:delText>
        </w:r>
        <w:r w:rsidRPr="00AE5AFF" w:rsidDel="00E768C3">
          <w:rPr>
            <w:rFonts w:ascii="Palatino Linotype" w:hAnsi="Palatino Linotype"/>
            <w:sz w:val="22"/>
            <w:szCs w:val="22"/>
          </w:rPr>
          <w:delText>айра.</w:delText>
        </w:r>
      </w:del>
    </w:p>
    <w:p w14:paraId="1CCE4E8B" w14:textId="00687740" w:rsidR="00474E78" w:rsidRPr="00AE5AFF" w:rsidDel="00E768C3" w:rsidRDefault="00474E78" w:rsidP="00474E78">
      <w:pPr>
        <w:pStyle w:val="Style20"/>
        <w:widowControl/>
        <w:rPr>
          <w:del w:id="2512" w:author="Гафуров Камолджон Азимджонович" w:date="2024-10-11T10:23:00Z" w16du:dateUtc="2024-10-11T05:23:00Z"/>
          <w:rStyle w:val="FontStyle46"/>
          <w:rFonts w:ascii="Palatino Linotype" w:hAnsi="Palatino Linotype"/>
        </w:rPr>
      </w:pPr>
      <w:del w:id="2513" w:author="Гафуров Камолджон Азимджонович" w:date="2024-10-11T10:23:00Z" w16du:dateUtc="2024-10-11T05:23:00Z">
        <w:r w:rsidRPr="00AE5AFF" w:rsidDel="00E768C3">
          <w:rPr>
            <w:rStyle w:val="FontStyle46"/>
            <w:rFonts w:ascii="Palatino Linotype" w:hAnsi="Palatino Linotype"/>
          </w:rPr>
          <w:delText>-рафтори бадахло</w:delText>
        </w:r>
        <w:r w:rsidRPr="00AE5AFF" w:rsidDel="00E768C3">
          <w:rPr>
            <w:rStyle w:val="FontStyle46"/>
            <w:rFonts w:ascii="Palatino Linotype" w:hAnsi="Palatino Linotype"/>
            <w:lang w:val="tg-Cyrl-TJ"/>
          </w:rPr>
          <w:delText>қ</w:delText>
        </w:r>
        <w:r w:rsidRPr="00AE5AFF" w:rsidDel="00E768C3">
          <w:rPr>
            <w:rStyle w:val="FontStyle46"/>
            <w:rFonts w:ascii="Palatino Linotype" w:hAnsi="Palatino Linotype"/>
          </w:rPr>
          <w:delText xml:space="preserve">она ва беадабона (аморалное поведение) дар </w:delText>
        </w:r>
        <w:r w:rsidRPr="00AE5AFF" w:rsidDel="00E768C3">
          <w:rPr>
            <w:rStyle w:val="FontStyle46"/>
            <w:rFonts w:ascii="Palatino Linotype" w:hAnsi="Palatino Linotype"/>
            <w:lang w:val="tg-Cyrl-TJ"/>
          </w:rPr>
          <w:delText>ҳ</w:delText>
        </w:r>
        <w:r w:rsidRPr="00AE5AFF" w:rsidDel="00E768C3">
          <w:rPr>
            <w:rStyle w:val="FontStyle46"/>
            <w:rFonts w:ascii="Palatino Linotype" w:hAnsi="Palatino Linotype"/>
          </w:rPr>
          <w:delText>удуди Бонк;</w:delText>
        </w:r>
      </w:del>
    </w:p>
    <w:p w14:paraId="31A7E04C" w14:textId="77777777" w:rsidR="00474E78" w:rsidRPr="00AE5AFF" w:rsidRDefault="00474E78" w:rsidP="00474E78">
      <w:pPr>
        <w:pStyle w:val="Style20"/>
        <w:widowControl/>
        <w:rPr>
          <w:rFonts w:ascii="Palatino Linotype" w:hAnsi="Palatino Linotype"/>
          <w:sz w:val="22"/>
          <w:szCs w:val="22"/>
        </w:rPr>
      </w:pPr>
      <w:r w:rsidRPr="00AE5AFF">
        <w:rPr>
          <w:rStyle w:val="FontStyle46"/>
          <w:rFonts w:ascii="Palatino Linotype" w:hAnsi="Palatino Linotype"/>
        </w:rPr>
        <w:t>-</w:t>
      </w:r>
      <w:r w:rsidRPr="00AE5AFF">
        <w:rPr>
          <w:rFonts w:ascii="Palatino Linotype" w:hAnsi="Palatino Linotype"/>
          <w:sz w:val="22"/>
          <w:szCs w:val="22"/>
        </w:rPr>
        <w:t>да</w:t>
      </w:r>
      <w:r w:rsidRPr="00AE5AFF">
        <w:rPr>
          <w:rFonts w:ascii="Palatino Linotype" w:hAnsi="Palatino Linotype"/>
          <w:sz w:val="22"/>
          <w:szCs w:val="22"/>
          <w:lang w:val="tg-Cyrl-TJ"/>
        </w:rPr>
        <w:t>ғ</w:t>
      </w:r>
      <w:proofErr w:type="spellStart"/>
      <w:r w:rsidRPr="00AE5AFF">
        <w:rPr>
          <w:rFonts w:ascii="Palatino Linotype" w:hAnsi="Palatino Linotype"/>
          <w:sz w:val="22"/>
          <w:szCs w:val="22"/>
        </w:rPr>
        <w:t>алона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вайрон</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кардани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интизоми</w:t>
      </w:r>
      <w:proofErr w:type="spellEnd"/>
      <w:r w:rsidRPr="00AE5AFF">
        <w:rPr>
          <w:rFonts w:ascii="Palatino Linotype" w:hAnsi="Palatino Linotype"/>
          <w:sz w:val="22"/>
          <w:szCs w:val="22"/>
        </w:rPr>
        <w:t xml:space="preserve"> ме</w:t>
      </w:r>
      <w:r w:rsidRPr="00AE5AFF">
        <w:rPr>
          <w:rFonts w:ascii="Palatino Linotype" w:hAnsi="Palatino Linotype"/>
          <w:sz w:val="22"/>
          <w:szCs w:val="22"/>
          <w:lang w:val="tg-Cyrl-TJ"/>
        </w:rPr>
        <w:t>ҳ</w:t>
      </w:r>
      <w:r w:rsidRPr="00AE5AFF">
        <w:rPr>
          <w:rFonts w:ascii="Palatino Linotype" w:hAnsi="Palatino Linotype"/>
          <w:sz w:val="22"/>
          <w:szCs w:val="22"/>
        </w:rPr>
        <w:t>нат;</w:t>
      </w:r>
    </w:p>
    <w:p w14:paraId="1054871F" w14:textId="40C8A5C5" w:rsidR="00474E78" w:rsidRPr="00AE5AFF" w:rsidDel="00E768C3" w:rsidRDefault="00474E78" w:rsidP="00474E78">
      <w:pPr>
        <w:pStyle w:val="Style20"/>
        <w:widowControl/>
        <w:rPr>
          <w:del w:id="2514" w:author="Гафуров Камолджон Азимджонович" w:date="2024-10-11T10:23:00Z" w16du:dateUtc="2024-10-11T05:23:00Z"/>
          <w:rFonts w:ascii="Palatino Linotype" w:hAnsi="Palatino Linotype"/>
          <w:sz w:val="22"/>
          <w:szCs w:val="22"/>
        </w:rPr>
      </w:pPr>
      <w:del w:id="2515" w:author="Гафуров Камолджон Азимджонович" w:date="2024-10-11T10:23:00Z" w16du:dateUtc="2024-10-11T05:23:00Z">
        <w:r w:rsidRPr="00AE5AFF" w:rsidDel="00E768C3">
          <w:rPr>
            <w:rFonts w:ascii="Palatino Linotype" w:hAnsi="Palatino Linotype"/>
            <w:sz w:val="22"/>
            <w:szCs w:val="22"/>
          </w:rPr>
          <w:delText>-ро</w:delText>
        </w:r>
        <w:r w:rsidRPr="00AE5AFF" w:rsidDel="00E768C3">
          <w:rPr>
            <w:rFonts w:ascii="Palatino Linotype" w:hAnsi="Palatino Linotype"/>
            <w:sz w:val="22"/>
            <w:szCs w:val="22"/>
            <w:lang w:val="tg-Cyrl-TJ"/>
          </w:rPr>
          <w:delText>ҳ</w:delText>
        </w:r>
        <w:r w:rsidRPr="00AE5AFF" w:rsidDel="00E768C3">
          <w:rPr>
            <w:rFonts w:ascii="Palatino Linotype" w:hAnsi="Palatino Linotype"/>
            <w:sz w:val="22"/>
            <w:szCs w:val="22"/>
          </w:rPr>
          <w:delText xml:space="preserve"> додани камомади арзиш</w:delText>
        </w:r>
        <w:r w:rsidRPr="00AE5AFF" w:rsidDel="00E768C3">
          <w:rPr>
            <w:rFonts w:ascii="Palatino Linotype" w:hAnsi="Palatino Linotype"/>
            <w:sz w:val="22"/>
            <w:szCs w:val="22"/>
            <w:lang w:val="tg-Cyrl-TJ"/>
          </w:rPr>
          <w:delText>ҳ</w:delText>
        </w:r>
        <w:r w:rsidRPr="00AE5AFF" w:rsidDel="00E768C3">
          <w:rPr>
            <w:rFonts w:ascii="Palatino Linotype" w:hAnsi="Palatino Linotype"/>
            <w:sz w:val="22"/>
            <w:szCs w:val="22"/>
          </w:rPr>
          <w:delText>ои ба корманд боварикардашуда (аз р</w:delText>
        </w:r>
        <w:r w:rsidRPr="00AE5AFF" w:rsidDel="00E768C3">
          <w:rPr>
            <w:rFonts w:ascii="Palatino Linotype" w:hAnsi="Palatino Linotype"/>
            <w:sz w:val="22"/>
            <w:szCs w:val="22"/>
            <w:lang w:val="tg-Cyrl-TJ"/>
          </w:rPr>
          <w:delText>ӯ</w:delText>
        </w:r>
        <w:r w:rsidRPr="00AE5AFF" w:rsidDel="00E768C3">
          <w:rPr>
            <w:rFonts w:ascii="Palatino Linotype" w:hAnsi="Palatino Linotype"/>
            <w:sz w:val="22"/>
            <w:szCs w:val="22"/>
          </w:rPr>
          <w:delText xml:space="preserve">и </w:delText>
        </w:r>
        <w:r w:rsidRPr="00AE5AFF" w:rsidDel="00E768C3">
          <w:rPr>
            <w:rFonts w:ascii="Palatino Linotype" w:hAnsi="Palatino Linotype"/>
            <w:sz w:val="22"/>
            <w:szCs w:val="22"/>
            <w:lang w:val="tg-Cyrl-TJ"/>
          </w:rPr>
          <w:delText>ҳ</w:delText>
        </w:r>
        <w:r w:rsidRPr="00AE5AFF" w:rsidDel="00E768C3">
          <w:rPr>
            <w:rFonts w:ascii="Palatino Linotype" w:hAnsi="Palatino Linotype"/>
            <w:sz w:val="22"/>
            <w:szCs w:val="22"/>
          </w:rPr>
          <w:delText xml:space="preserve">аргуна </w:delText>
        </w:r>
        <w:r w:rsidRPr="00AE5AFF" w:rsidDel="00E768C3">
          <w:rPr>
            <w:rFonts w:ascii="Palatino Linotype" w:hAnsi="Palatino Linotype"/>
            <w:sz w:val="22"/>
            <w:szCs w:val="22"/>
            <w:lang w:val="tg-Cyrl-TJ"/>
          </w:rPr>
          <w:delText>ҳ</w:delText>
        </w:r>
        <w:r w:rsidRPr="00AE5AFF" w:rsidDel="00E768C3">
          <w:rPr>
            <w:rFonts w:ascii="Palatino Linotype" w:hAnsi="Palatino Linotype"/>
            <w:sz w:val="22"/>
            <w:szCs w:val="22"/>
          </w:rPr>
          <w:delText>у</w:delText>
        </w:r>
        <w:r w:rsidRPr="00AE5AFF" w:rsidDel="00E768C3">
          <w:rPr>
            <w:rFonts w:ascii="Palatino Linotype" w:hAnsi="Palatino Linotype"/>
            <w:sz w:val="22"/>
            <w:szCs w:val="22"/>
            <w:lang w:val="tg-Cyrl-TJ"/>
          </w:rPr>
          <w:delText>ҷҷ</w:delText>
        </w:r>
        <w:r w:rsidRPr="00AE5AFF" w:rsidDel="00E768C3">
          <w:rPr>
            <w:rFonts w:ascii="Palatino Linotype" w:hAnsi="Palatino Linotype"/>
            <w:sz w:val="22"/>
            <w:szCs w:val="22"/>
          </w:rPr>
          <w:delText>ат</w:delText>
        </w:r>
        <w:r w:rsidRPr="00AE5AFF" w:rsidDel="00E768C3">
          <w:rPr>
            <w:rFonts w:ascii="Palatino Linotype" w:hAnsi="Palatino Linotype"/>
            <w:sz w:val="22"/>
            <w:szCs w:val="22"/>
            <w:lang w:val="tg-Cyrl-TJ"/>
          </w:rPr>
          <w:delText>ҳ</w:delText>
        </w:r>
        <w:r w:rsidRPr="00AE5AFF" w:rsidDel="00E768C3">
          <w:rPr>
            <w:rFonts w:ascii="Palatino Linotype" w:hAnsi="Palatino Linotype"/>
            <w:sz w:val="22"/>
            <w:szCs w:val="22"/>
          </w:rPr>
          <w:delText xml:space="preserve">о ба </w:delText>
        </w:r>
        <w:r w:rsidRPr="00AE5AFF" w:rsidDel="00E768C3">
          <w:rPr>
            <w:rFonts w:ascii="Palatino Linotype" w:hAnsi="Palatino Linotype"/>
            <w:sz w:val="22"/>
            <w:szCs w:val="22"/>
            <w:lang w:val="tg-Cyrl-TJ"/>
          </w:rPr>
          <w:delText>ӯ</w:delText>
        </w:r>
        <w:r w:rsidRPr="00AE5AFF" w:rsidDel="00E768C3">
          <w:rPr>
            <w:rFonts w:ascii="Palatino Linotype" w:hAnsi="Palatino Linotype"/>
            <w:sz w:val="22"/>
            <w:szCs w:val="22"/>
          </w:rPr>
          <w:delText xml:space="preserve"> супоридашуда);</w:delText>
        </w:r>
      </w:del>
    </w:p>
    <w:p w14:paraId="15D07CFE" w14:textId="77777777" w:rsidR="00474E78" w:rsidRPr="00AE5AFF" w:rsidRDefault="00474E78" w:rsidP="00474E78">
      <w:pPr>
        <w:pStyle w:val="Style20"/>
        <w:widowControl/>
        <w:rPr>
          <w:rStyle w:val="FontStyle46"/>
          <w:rFonts w:ascii="Palatino Linotype" w:hAnsi="Palatino Linotype"/>
        </w:rPr>
      </w:pPr>
      <w:r w:rsidRPr="00AE5AFF">
        <w:rPr>
          <w:rFonts w:ascii="Palatino Linotype" w:hAnsi="Palatino Linotype"/>
          <w:sz w:val="22"/>
          <w:szCs w:val="22"/>
        </w:rPr>
        <w:t>-</w:t>
      </w:r>
      <w:r w:rsidRPr="00AE5AFF">
        <w:rPr>
          <w:rFonts w:ascii="Palatino Linotype" w:hAnsi="Palatino Linotype"/>
          <w:sz w:val="22"/>
          <w:szCs w:val="22"/>
          <w:lang w:val="tg-Cyrl-TJ"/>
        </w:rPr>
        <w:t>ҳ</w:t>
      </w:r>
      <w:proofErr w:type="spellStart"/>
      <w:r w:rsidRPr="00AE5AFF">
        <w:rPr>
          <w:rFonts w:ascii="Palatino Linotype" w:hAnsi="Palatino Linotype"/>
          <w:sz w:val="22"/>
          <w:szCs w:val="22"/>
        </w:rPr>
        <w:t>ангоми</w:t>
      </w:r>
      <w:proofErr w:type="spellEnd"/>
      <w:r w:rsidRPr="00AE5AFF">
        <w:rPr>
          <w:rFonts w:ascii="Palatino Linotype" w:hAnsi="Palatino Linotype"/>
          <w:sz w:val="22"/>
          <w:szCs w:val="22"/>
        </w:rPr>
        <w:t xml:space="preserve"> ба кор </w:t>
      </w:r>
      <w:proofErr w:type="spellStart"/>
      <w:r w:rsidRPr="00AE5AFF">
        <w:rPr>
          <w:rFonts w:ascii="Palatino Linotype" w:hAnsi="Palatino Linotype"/>
          <w:sz w:val="22"/>
          <w:szCs w:val="22"/>
        </w:rPr>
        <w:t>дохил</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шудан</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маълумоти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бардур</w:t>
      </w:r>
      <w:proofErr w:type="spellEnd"/>
      <w:r w:rsidRPr="00AE5AFF">
        <w:rPr>
          <w:rFonts w:ascii="Palatino Linotype" w:hAnsi="Palatino Linotype"/>
          <w:sz w:val="22"/>
          <w:szCs w:val="22"/>
          <w:lang w:val="tg-Cyrl-TJ"/>
        </w:rPr>
        <w:t>ӯғ</w:t>
      </w:r>
      <w:r w:rsidRPr="00AE5AFF">
        <w:rPr>
          <w:rFonts w:ascii="Palatino Linotype" w:hAnsi="Palatino Linotype"/>
          <w:sz w:val="22"/>
          <w:szCs w:val="22"/>
        </w:rPr>
        <w:t xml:space="preserve">е, </w:t>
      </w:r>
      <w:proofErr w:type="spellStart"/>
      <w:r w:rsidRPr="00AE5AFF">
        <w:rPr>
          <w:rFonts w:ascii="Palatino Linotype" w:hAnsi="Palatino Linotype"/>
          <w:sz w:val="22"/>
          <w:szCs w:val="22"/>
        </w:rPr>
        <w:t>ки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нисбати</w:t>
      </w:r>
      <w:proofErr w:type="spellEnd"/>
      <w:r w:rsidRPr="00AE5AFF">
        <w:rPr>
          <w:rFonts w:ascii="Palatino Linotype" w:hAnsi="Palatino Linotype"/>
          <w:sz w:val="22"/>
          <w:szCs w:val="22"/>
        </w:rPr>
        <w:t xml:space="preserve"> ба </w:t>
      </w:r>
      <w:proofErr w:type="spellStart"/>
      <w:r w:rsidRPr="00AE5AFF">
        <w:rPr>
          <w:rFonts w:ascii="Palatino Linotype" w:hAnsi="Palatino Linotype"/>
          <w:sz w:val="22"/>
          <w:szCs w:val="22"/>
        </w:rPr>
        <w:t>корманд</w:t>
      </w:r>
      <w:proofErr w:type="spellEnd"/>
      <w:r w:rsidRPr="00AE5AFF">
        <w:rPr>
          <w:rFonts w:ascii="Palatino Linotype" w:hAnsi="Palatino Linotype"/>
          <w:sz w:val="22"/>
          <w:szCs w:val="22"/>
        </w:rPr>
        <w:t xml:space="preserve"> ба</w:t>
      </w:r>
      <w:r w:rsidRPr="00AE5AFF">
        <w:rPr>
          <w:rFonts w:ascii="Palatino Linotype" w:hAnsi="Palatino Linotype"/>
          <w:sz w:val="22"/>
          <w:szCs w:val="22"/>
          <w:lang w:val="tg-Cyrl-TJ"/>
        </w:rPr>
        <w:t>ҳ</w:t>
      </w:r>
      <w:r w:rsidRPr="00AE5AFF">
        <w:rPr>
          <w:rFonts w:ascii="Palatino Linotype" w:hAnsi="Palatino Linotype"/>
          <w:sz w:val="22"/>
          <w:szCs w:val="22"/>
        </w:rPr>
        <w:t xml:space="preserve">о додан ё </w:t>
      </w:r>
      <w:proofErr w:type="spellStart"/>
      <w:r w:rsidRPr="00AE5AFF">
        <w:rPr>
          <w:rFonts w:ascii="Palatino Linotype" w:hAnsi="Palatino Linotype"/>
          <w:sz w:val="22"/>
          <w:szCs w:val="22"/>
        </w:rPr>
        <w:t>нисбати</w:t>
      </w:r>
      <w:proofErr w:type="spellEnd"/>
      <w:r w:rsidRPr="00AE5AFF">
        <w:rPr>
          <w:rFonts w:ascii="Palatino Linotype" w:hAnsi="Palatino Linotype"/>
          <w:sz w:val="22"/>
          <w:szCs w:val="22"/>
        </w:rPr>
        <w:t xml:space="preserve"> </w:t>
      </w:r>
      <w:r w:rsidRPr="00AE5AFF">
        <w:rPr>
          <w:rFonts w:ascii="Palatino Linotype" w:hAnsi="Palatino Linotype"/>
          <w:sz w:val="22"/>
          <w:szCs w:val="22"/>
          <w:lang w:val="tg-Cyrl-TJ"/>
        </w:rPr>
        <w:t>ӯ</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хулосабарор</w:t>
      </w:r>
      <w:proofErr w:type="spellEnd"/>
      <w:r w:rsidRPr="00AE5AFF">
        <w:rPr>
          <w:rFonts w:ascii="Palatino Linotype" w:hAnsi="Palatino Linotype"/>
          <w:sz w:val="22"/>
          <w:szCs w:val="22"/>
          <w:lang w:val="tg-Cyrl-TJ"/>
        </w:rPr>
        <w:t>ӣ</w:t>
      </w:r>
      <w:r w:rsidRPr="00AE5AFF">
        <w:rPr>
          <w:rFonts w:ascii="Palatino Linotype" w:hAnsi="Palatino Linotype"/>
          <w:sz w:val="22"/>
          <w:szCs w:val="22"/>
        </w:rPr>
        <w:t xml:space="preserve"> кардан </w:t>
      </w:r>
      <w:proofErr w:type="spellStart"/>
      <w:r w:rsidRPr="00AE5AFF">
        <w:rPr>
          <w:rFonts w:ascii="Palatino Linotype" w:hAnsi="Palatino Linotype"/>
          <w:sz w:val="22"/>
          <w:szCs w:val="22"/>
        </w:rPr>
        <w:t>тасъсир</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расонида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бошад</w:t>
      </w:r>
      <w:proofErr w:type="spellEnd"/>
      <w:r w:rsidRPr="00AE5AFF">
        <w:rPr>
          <w:rFonts w:ascii="Palatino Linotype" w:hAnsi="Palatino Linotype"/>
          <w:sz w:val="22"/>
          <w:szCs w:val="22"/>
        </w:rPr>
        <w:t xml:space="preserve"> (аз </w:t>
      </w:r>
      <w:r w:rsidRPr="00AE5AFF">
        <w:rPr>
          <w:rFonts w:ascii="Palatino Linotype" w:hAnsi="Palatino Linotype"/>
          <w:sz w:val="22"/>
          <w:szCs w:val="22"/>
          <w:lang w:val="tg-Cyrl-TJ"/>
        </w:rPr>
        <w:t>ҷ</w:t>
      </w:r>
      <w:proofErr w:type="spellStart"/>
      <w:r w:rsidRPr="00AE5AFF">
        <w:rPr>
          <w:rFonts w:ascii="Palatino Linotype" w:hAnsi="Palatino Linotype"/>
          <w:sz w:val="22"/>
          <w:szCs w:val="22"/>
        </w:rPr>
        <w:t>умла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номи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нек</w:t>
      </w:r>
      <w:proofErr w:type="spellEnd"/>
      <w:r w:rsidRPr="00AE5AFF">
        <w:rPr>
          <w:rFonts w:ascii="Palatino Linotype" w:hAnsi="Palatino Linotype"/>
          <w:sz w:val="22"/>
          <w:szCs w:val="22"/>
        </w:rPr>
        <w:t xml:space="preserve"> - </w:t>
      </w:r>
      <w:proofErr w:type="spellStart"/>
      <w:r w:rsidRPr="00AE5AFF">
        <w:rPr>
          <w:rFonts w:ascii="Palatino Linotype" w:hAnsi="Palatino Linotype"/>
          <w:sz w:val="22"/>
          <w:szCs w:val="22"/>
        </w:rPr>
        <w:t>репутатсия</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дода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бошад</w:t>
      </w:r>
      <w:proofErr w:type="spellEnd"/>
      <w:r w:rsidRPr="00AE5AFF">
        <w:rPr>
          <w:rFonts w:ascii="Palatino Linotype" w:hAnsi="Palatino Linotype"/>
          <w:sz w:val="22"/>
          <w:szCs w:val="22"/>
        </w:rPr>
        <w:t>;</w:t>
      </w:r>
    </w:p>
    <w:p w14:paraId="7A57CFBF" w14:textId="25BD817B" w:rsidR="00474E78" w:rsidRPr="00AE5AFF" w:rsidRDefault="00474E78" w:rsidP="00474E78">
      <w:pPr>
        <w:pStyle w:val="Style20"/>
        <w:widowControl/>
        <w:rPr>
          <w:rStyle w:val="FontStyle46"/>
          <w:rFonts w:ascii="Palatino Linotype" w:hAnsi="Palatino Linotype"/>
        </w:rPr>
      </w:pPr>
      <w:r w:rsidRPr="00AE5AFF">
        <w:rPr>
          <w:rStyle w:val="FontStyle46"/>
          <w:rFonts w:ascii="Palatino Linotype" w:hAnsi="Palatino Linotype"/>
        </w:rPr>
        <w:t>-</w:t>
      </w:r>
      <w:ins w:id="2516" w:author="Гафуров Камолджон Азимджонович" w:date="2024-10-11T10:24:00Z" w16du:dateUtc="2024-10-11T05:24:00Z">
        <w:r w:rsidR="00E768C3" w:rsidRPr="00E768C3">
          <w:rPr>
            <w:rStyle w:val="FontStyle46"/>
            <w:rFonts w:ascii="Palatino Linotype" w:hAnsi="Palatino Linotype"/>
            <w:lang w:val="tg-Cyrl-TJ"/>
          </w:rPr>
          <w:t xml:space="preserve"> </w:t>
        </w:r>
        <w:r w:rsidR="00E768C3" w:rsidRPr="00DA2078">
          <w:rPr>
            <w:rStyle w:val="FontStyle46"/>
            <w:rFonts w:ascii="Palatino Linotype" w:hAnsi="Palatino Linotype"/>
            <w:lang w:val="tg-Cyrl-TJ"/>
          </w:rPr>
          <w:t>ва дигар ҳолатҳои муқаррар намудани қонунгузории амалкунандаи Ҷумҳурии Тоҷикистон</w:t>
        </w:r>
      </w:ins>
      <w:del w:id="2517" w:author="Гафуров Камолджон Азимджонович" w:date="2024-10-11T10:24:00Z" w16du:dateUtc="2024-10-11T05:24:00Z">
        <w:r w:rsidRPr="00AE5AFF" w:rsidDel="00E768C3">
          <w:rPr>
            <w:rStyle w:val="FontStyle46"/>
            <w:rFonts w:ascii="Palatino Linotype" w:hAnsi="Palatino Linotype"/>
          </w:rPr>
          <w:delText>вайрон намудани (и</w:delText>
        </w:r>
        <w:r w:rsidRPr="00AE5AFF" w:rsidDel="00E768C3">
          <w:rPr>
            <w:rStyle w:val="FontStyle46"/>
            <w:rFonts w:ascii="Palatino Linotype" w:hAnsi="Palatino Linotype"/>
            <w:lang w:val="tg-Cyrl-TJ"/>
          </w:rPr>
          <w:delText>ҷ</w:delText>
        </w:r>
        <w:r w:rsidRPr="00AE5AFF" w:rsidDel="00E768C3">
          <w:rPr>
            <w:rStyle w:val="FontStyle46"/>
            <w:rFonts w:ascii="Palatino Linotype" w:hAnsi="Palatino Linotype"/>
          </w:rPr>
          <w:delText>ро накардани) талабот</w:delText>
        </w:r>
        <w:r w:rsidRPr="00AE5AFF" w:rsidDel="00E768C3">
          <w:rPr>
            <w:rStyle w:val="FontStyle46"/>
            <w:rFonts w:ascii="Palatino Linotype" w:hAnsi="Palatino Linotype"/>
            <w:lang w:val="tg-Cyrl-TJ"/>
          </w:rPr>
          <w:delText>ҳ</w:delText>
        </w:r>
        <w:r w:rsidRPr="00AE5AFF" w:rsidDel="00E768C3">
          <w:rPr>
            <w:rStyle w:val="FontStyle46"/>
            <w:rFonts w:ascii="Palatino Linotype" w:hAnsi="Palatino Linotype"/>
          </w:rPr>
          <w:delText xml:space="preserve">ои </w:delText>
        </w:r>
        <w:r w:rsidRPr="00AE5AFF" w:rsidDel="00E768C3">
          <w:rPr>
            <w:rStyle w:val="FontStyle46"/>
            <w:rFonts w:ascii="Palatino Linotype" w:hAnsi="Palatino Linotype"/>
            <w:lang w:val="tg-Cyrl-TJ"/>
          </w:rPr>
          <w:delText>қ</w:delText>
        </w:r>
        <w:r w:rsidRPr="00AE5AFF" w:rsidDel="00E768C3">
          <w:rPr>
            <w:rStyle w:val="FontStyle46"/>
            <w:rFonts w:ascii="Palatino Linotype" w:hAnsi="Palatino Linotype"/>
          </w:rPr>
          <w:delText>онун</w:delText>
        </w:r>
        <w:r w:rsidRPr="00AE5AFF" w:rsidDel="00E768C3">
          <w:rPr>
            <w:rStyle w:val="FontStyle46"/>
            <w:rFonts w:ascii="Palatino Linotype" w:hAnsi="Palatino Linotype"/>
            <w:lang w:val="tg-Cyrl-TJ"/>
          </w:rPr>
          <w:delText>ҳ</w:delText>
        </w:r>
        <w:r w:rsidRPr="00AE5AFF" w:rsidDel="00E768C3">
          <w:rPr>
            <w:rStyle w:val="FontStyle46"/>
            <w:rFonts w:ascii="Palatino Linotype" w:hAnsi="Palatino Linotype"/>
          </w:rPr>
          <w:delText>о ва санад</w:delText>
        </w:r>
        <w:r w:rsidRPr="00AE5AFF" w:rsidDel="00E768C3">
          <w:rPr>
            <w:rStyle w:val="FontStyle46"/>
            <w:rFonts w:ascii="Palatino Linotype" w:hAnsi="Palatino Linotype"/>
            <w:lang w:val="tg-Cyrl-TJ"/>
          </w:rPr>
          <w:delText>ҳ</w:delText>
        </w:r>
        <w:r w:rsidRPr="00AE5AFF" w:rsidDel="00E768C3">
          <w:rPr>
            <w:rStyle w:val="FontStyle46"/>
            <w:rFonts w:ascii="Palatino Linotype" w:hAnsi="Palatino Linotype"/>
          </w:rPr>
          <w:delText>ои меъёри-</w:delText>
        </w:r>
        <w:r w:rsidRPr="00AE5AFF" w:rsidDel="00E768C3">
          <w:rPr>
            <w:rStyle w:val="FontStyle46"/>
            <w:rFonts w:ascii="Palatino Linotype" w:hAnsi="Palatino Linotype"/>
            <w:lang w:val="tg-Cyrl-TJ"/>
          </w:rPr>
          <w:delText>ҳ</w:delText>
        </w:r>
        <w:r w:rsidRPr="00AE5AFF" w:rsidDel="00E768C3">
          <w:rPr>
            <w:rStyle w:val="FontStyle46"/>
            <w:rFonts w:ascii="Palatino Linotype" w:hAnsi="Palatino Linotype"/>
          </w:rPr>
          <w:delText>у</w:delText>
        </w:r>
        <w:r w:rsidRPr="00AE5AFF" w:rsidDel="00E768C3">
          <w:rPr>
            <w:rStyle w:val="FontStyle46"/>
            <w:rFonts w:ascii="Palatino Linotype" w:hAnsi="Palatino Linotype"/>
            <w:lang w:val="tg-Cyrl-TJ"/>
          </w:rPr>
          <w:delText>қ</w:delText>
        </w:r>
        <w:r w:rsidRPr="00AE5AFF" w:rsidDel="00E768C3">
          <w:rPr>
            <w:rStyle w:val="FontStyle46"/>
            <w:rFonts w:ascii="Palatino Linotype" w:hAnsi="Palatino Linotype"/>
          </w:rPr>
          <w:delText>у</w:delText>
        </w:r>
        <w:r w:rsidRPr="00AE5AFF" w:rsidDel="00E768C3">
          <w:rPr>
            <w:rStyle w:val="FontStyle46"/>
            <w:rFonts w:ascii="Palatino Linotype" w:hAnsi="Palatino Linotype"/>
            <w:lang w:val="tg-Cyrl-TJ"/>
          </w:rPr>
          <w:delText>қи</w:delText>
        </w:r>
        <w:r w:rsidRPr="00AE5AFF" w:rsidDel="00E768C3">
          <w:rPr>
            <w:rStyle w:val="FontStyle46"/>
            <w:rFonts w:ascii="Palatino Linotype" w:hAnsi="Palatino Linotype"/>
          </w:rPr>
          <w:delText xml:space="preserve">, </w:delText>
        </w:r>
        <w:r w:rsidRPr="00AE5AFF" w:rsidDel="00E768C3">
          <w:rPr>
            <w:rStyle w:val="FontStyle46"/>
            <w:rFonts w:ascii="Palatino Linotype" w:hAnsi="Palatino Linotype"/>
            <w:lang w:val="tg-Cyrl-TJ"/>
          </w:rPr>
          <w:delText>қ</w:delText>
        </w:r>
        <w:r w:rsidRPr="00AE5AFF" w:rsidDel="00E768C3">
          <w:rPr>
            <w:rStyle w:val="FontStyle46"/>
            <w:rFonts w:ascii="Palatino Linotype" w:hAnsi="Palatino Linotype"/>
          </w:rPr>
          <w:delText>арор</w:delText>
        </w:r>
        <w:r w:rsidRPr="00AE5AFF" w:rsidDel="00E768C3">
          <w:rPr>
            <w:rStyle w:val="FontStyle46"/>
            <w:rFonts w:ascii="Palatino Linotype" w:hAnsi="Palatino Linotype"/>
            <w:lang w:val="tg-Cyrl-TJ"/>
          </w:rPr>
          <w:delText>ҳ</w:delText>
        </w:r>
        <w:r w:rsidRPr="00AE5AFF" w:rsidDel="00E768C3">
          <w:rPr>
            <w:rStyle w:val="FontStyle46"/>
            <w:rFonts w:ascii="Palatino Linotype" w:hAnsi="Palatino Linotype"/>
          </w:rPr>
          <w:delText>ои Ш</w:delText>
        </w:r>
        <w:r w:rsidRPr="00AE5AFF" w:rsidDel="00E768C3">
          <w:rPr>
            <w:rStyle w:val="FontStyle46"/>
            <w:rFonts w:ascii="Palatino Linotype" w:hAnsi="Palatino Linotype"/>
            <w:lang w:val="tg-Cyrl-TJ"/>
          </w:rPr>
          <w:delText>ӯ</w:delText>
        </w:r>
        <w:r w:rsidRPr="00AE5AFF" w:rsidDel="00E768C3">
          <w:rPr>
            <w:rStyle w:val="FontStyle46"/>
            <w:rFonts w:ascii="Palatino Linotype" w:hAnsi="Palatino Linotype"/>
          </w:rPr>
          <w:delText>рои Нозирон ва Раёсати Бонк, фармон</w:delText>
        </w:r>
        <w:r w:rsidRPr="00AE5AFF" w:rsidDel="00E768C3">
          <w:rPr>
            <w:rStyle w:val="FontStyle46"/>
            <w:rFonts w:ascii="Palatino Linotype" w:hAnsi="Palatino Linotype"/>
            <w:lang w:val="tg-Cyrl-TJ"/>
          </w:rPr>
          <w:delText>ҳ</w:delText>
        </w:r>
        <w:r w:rsidRPr="00AE5AFF" w:rsidDel="00E768C3">
          <w:rPr>
            <w:rStyle w:val="FontStyle46"/>
            <w:rFonts w:ascii="Palatino Linotype" w:hAnsi="Palatino Linotype"/>
          </w:rPr>
          <w:delText>ои Раиси Раёсат</w:delText>
        </w:r>
        <w:r w:rsidRPr="00AE5AFF" w:rsidDel="00E768C3">
          <w:rPr>
            <w:rStyle w:val="FontStyle46"/>
            <w:rFonts w:ascii="Palatino Linotype" w:hAnsi="Palatino Linotype"/>
            <w:lang w:val="tg-Cyrl-TJ"/>
          </w:rPr>
          <w:delText>и Бонк</w:delText>
        </w:r>
        <w:r w:rsidRPr="00AE5AFF" w:rsidDel="00E768C3">
          <w:rPr>
            <w:rStyle w:val="FontStyle46"/>
            <w:rFonts w:ascii="Palatino Linotype" w:hAnsi="Palatino Linotype"/>
          </w:rPr>
          <w:delText xml:space="preserve"> ва директорони филиал</w:delText>
        </w:r>
        <w:r w:rsidRPr="00AE5AFF" w:rsidDel="00E768C3">
          <w:rPr>
            <w:rStyle w:val="FontStyle46"/>
            <w:rFonts w:ascii="Palatino Linotype" w:hAnsi="Palatino Linotype"/>
            <w:lang w:val="tg-Cyrl-TJ"/>
          </w:rPr>
          <w:delText>ҳ</w:delText>
        </w:r>
        <w:r w:rsidRPr="00AE5AFF" w:rsidDel="00E768C3">
          <w:rPr>
            <w:rStyle w:val="FontStyle46"/>
            <w:rFonts w:ascii="Palatino Linotype" w:hAnsi="Palatino Linotype"/>
          </w:rPr>
          <w:delText>о</w:delText>
        </w:r>
        <w:r w:rsidRPr="00AE5AFF" w:rsidDel="00E768C3">
          <w:rPr>
            <w:rStyle w:val="FontStyle46"/>
            <w:rFonts w:ascii="Palatino Linotype" w:hAnsi="Palatino Linotype"/>
            <w:lang w:val="tg-Cyrl-TJ"/>
          </w:rPr>
          <w:delText>/сардори идораи амалиёти</w:delText>
        </w:r>
      </w:del>
      <w:r w:rsidRPr="00AE5AFF">
        <w:rPr>
          <w:rStyle w:val="FontStyle46"/>
          <w:rFonts w:ascii="Palatino Linotype" w:hAnsi="Palatino Linotype"/>
        </w:rPr>
        <w:t>.</w:t>
      </w:r>
    </w:p>
    <w:p w14:paraId="15C9CA6D" w14:textId="3E070CBF" w:rsidR="00474E78" w:rsidRPr="00AE5AFF" w:rsidRDefault="00474E78" w:rsidP="00474E78">
      <w:pPr>
        <w:pStyle w:val="Style20"/>
        <w:widowControl/>
        <w:rPr>
          <w:rStyle w:val="FontStyle46"/>
          <w:rFonts w:ascii="Palatino Linotype" w:hAnsi="Palatino Linotype"/>
        </w:rPr>
      </w:pPr>
      <w:r w:rsidRPr="00AE5AFF">
        <w:rPr>
          <w:rStyle w:val="FontStyle46"/>
          <w:rFonts w:ascii="Palatino Linotype" w:hAnsi="Palatino Linotype"/>
        </w:rPr>
        <w:t>7.</w:t>
      </w:r>
      <w:ins w:id="2518" w:author="Гафуров Камолджон Азимджонович" w:date="2024-10-11T10:27:00Z" w16du:dateUtc="2024-10-11T05:27:00Z">
        <w:r w:rsidR="00E768C3">
          <w:rPr>
            <w:rStyle w:val="FontStyle46"/>
            <w:rFonts w:ascii="Palatino Linotype" w:hAnsi="Palatino Linotype"/>
            <w:lang w:val="tg-Cyrl-TJ"/>
          </w:rPr>
          <w:t>10</w:t>
        </w:r>
      </w:ins>
      <w:del w:id="2519" w:author="Гафуров Камолджон Азимджонович" w:date="2024-10-11T10:27:00Z" w16du:dateUtc="2024-10-11T05:27:00Z">
        <w:r w:rsidRPr="00AE5AFF" w:rsidDel="00E768C3">
          <w:rPr>
            <w:rStyle w:val="FontStyle46"/>
            <w:rFonts w:ascii="Palatino Linotype" w:hAnsi="Palatino Linotype"/>
          </w:rPr>
          <w:delText>1</w:delText>
        </w:r>
        <w:r w:rsidR="00967161" w:rsidRPr="00AE5AFF" w:rsidDel="00E768C3">
          <w:rPr>
            <w:rStyle w:val="FontStyle46"/>
            <w:rFonts w:ascii="Palatino Linotype" w:hAnsi="Palatino Linotype"/>
            <w:lang w:val="tg-Cyrl-TJ"/>
          </w:rPr>
          <w:delText>1</w:delText>
        </w:r>
      </w:del>
      <w:r w:rsidRPr="00AE5AFF">
        <w:rPr>
          <w:rStyle w:val="FontStyle46"/>
          <w:rFonts w:ascii="Palatino Linotype" w:hAnsi="Palatino Linotype"/>
        </w:rPr>
        <w:t xml:space="preserve">.Раиси </w:t>
      </w:r>
      <w:proofErr w:type="spellStart"/>
      <w:r w:rsidRPr="00AE5AFF">
        <w:rPr>
          <w:rStyle w:val="FontStyle46"/>
          <w:rFonts w:ascii="Palatino Linotype" w:hAnsi="Palatino Linotype"/>
        </w:rPr>
        <w:t>Раёсат</w:t>
      </w:r>
      <w:proofErr w:type="spellEnd"/>
      <w:r w:rsidRPr="00AE5AFF">
        <w:rPr>
          <w:rStyle w:val="FontStyle46"/>
          <w:rFonts w:ascii="Palatino Linotype" w:hAnsi="Palatino Linotype"/>
        </w:rPr>
        <w:t xml:space="preserve"> </w:t>
      </w:r>
      <w:ins w:id="2520" w:author="Гафуров Камолджон Азимджонович" w:date="2024-10-11T10:24:00Z" w16du:dateUtc="2024-10-11T05:24:00Z">
        <w:r w:rsidR="00E768C3">
          <w:rPr>
            <w:rStyle w:val="FontStyle46"/>
            <w:rFonts w:ascii="Palatino Linotype" w:hAnsi="Palatino Linotype"/>
            <w:lang w:val="tg-Cyrl-TJ"/>
          </w:rPr>
          <w:t xml:space="preserve">ва ё шахси ваколатдор </w:t>
        </w:r>
      </w:ins>
      <w:r w:rsidRPr="00AE5AFF">
        <w:rPr>
          <w:rStyle w:val="FontStyle46"/>
          <w:rFonts w:ascii="Palatino Linotype" w:hAnsi="Palatino Linotype"/>
          <w:lang w:val="tg-Cyrl-TJ"/>
        </w:rPr>
        <w:t>ҳ</w:t>
      </w:r>
      <w:r w:rsidRPr="00AE5AFF">
        <w:rPr>
          <w:rStyle w:val="FontStyle46"/>
          <w:rFonts w:ascii="Palatino Linotype" w:hAnsi="Palatino Linotype"/>
        </w:rPr>
        <w:t>у</w:t>
      </w:r>
      <w:r w:rsidRPr="00AE5AFF">
        <w:rPr>
          <w:rStyle w:val="FontStyle46"/>
          <w:rFonts w:ascii="Palatino Linotype" w:hAnsi="Palatino Linotype"/>
          <w:lang w:val="tg-Cyrl-TJ"/>
        </w:rPr>
        <w:t>қ</w:t>
      </w:r>
      <w:r w:rsidRPr="00AE5AFF">
        <w:rPr>
          <w:rStyle w:val="FontStyle46"/>
          <w:rFonts w:ascii="Palatino Linotype" w:hAnsi="Palatino Linotype"/>
        </w:rPr>
        <w:t>у</w:t>
      </w:r>
      <w:r w:rsidRPr="00AE5AFF">
        <w:rPr>
          <w:rStyle w:val="FontStyle46"/>
          <w:rFonts w:ascii="Palatino Linotype" w:hAnsi="Palatino Linotype"/>
          <w:lang w:val="tg-Cyrl-TJ"/>
        </w:rPr>
        <w:t>қ</w:t>
      </w:r>
      <w:r w:rsidRPr="00AE5AFF">
        <w:rPr>
          <w:rStyle w:val="FontStyle46"/>
          <w:rFonts w:ascii="Palatino Linotype" w:hAnsi="Palatino Linotype"/>
        </w:rPr>
        <w:t xml:space="preserve"> дорад, бо </w:t>
      </w:r>
      <w:proofErr w:type="spellStart"/>
      <w:r w:rsidRPr="00AE5AFF">
        <w:rPr>
          <w:rStyle w:val="FontStyle46"/>
          <w:rFonts w:ascii="Palatino Linotype" w:hAnsi="Palatino Linotype"/>
        </w:rPr>
        <w:t>фармони</w:t>
      </w:r>
      <w:proofErr w:type="spellEnd"/>
      <w:r w:rsidRPr="00AE5AFF">
        <w:rPr>
          <w:rStyle w:val="FontStyle46"/>
          <w:rFonts w:ascii="Palatino Linotype" w:hAnsi="Palatino Linotype"/>
        </w:rPr>
        <w:t xml:space="preserve"> худ </w:t>
      </w:r>
      <w:proofErr w:type="spellStart"/>
      <w:r w:rsidRPr="00AE5AFF">
        <w:rPr>
          <w:rStyle w:val="FontStyle46"/>
          <w:rFonts w:ascii="Palatino Linotype" w:hAnsi="Palatino Linotype"/>
        </w:rPr>
        <w:t>му</w:t>
      </w:r>
      <w:proofErr w:type="spellEnd"/>
      <w:r w:rsidRPr="00AE5AFF">
        <w:rPr>
          <w:rStyle w:val="FontStyle46"/>
          <w:rFonts w:ascii="Palatino Linotype" w:hAnsi="Palatino Linotype"/>
          <w:lang w:val="tg-Cyrl-TJ"/>
        </w:rPr>
        <w:t>ҷ</w:t>
      </w:r>
      <w:proofErr w:type="spellStart"/>
      <w:r w:rsidRPr="00AE5AFF">
        <w:rPr>
          <w:rStyle w:val="FontStyle46"/>
          <w:rFonts w:ascii="Palatino Linotype" w:hAnsi="Palatino Linotype"/>
        </w:rPr>
        <w:t>озот</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интизомии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Сарзаниш</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ва</w:t>
      </w:r>
      <w:proofErr w:type="spellEnd"/>
      <w:r w:rsidRPr="00AE5AFF">
        <w:rPr>
          <w:rStyle w:val="FontStyle46"/>
          <w:rFonts w:ascii="Palatino Linotype" w:hAnsi="Palatino Linotype"/>
        </w:rPr>
        <w:t xml:space="preserve"> «Танбе</w:t>
      </w:r>
      <w:r w:rsidRPr="00AE5AFF">
        <w:rPr>
          <w:rStyle w:val="FontStyle46"/>
          <w:rFonts w:ascii="Palatino Linotype" w:hAnsi="Palatino Linotype"/>
          <w:lang w:val="tg-Cyrl-TJ"/>
        </w:rPr>
        <w:t>ҳ</w:t>
      </w:r>
      <w:r w:rsidRPr="00AE5AFF">
        <w:rPr>
          <w:rStyle w:val="FontStyle46"/>
          <w:rFonts w:ascii="Palatino Linotype" w:hAnsi="Palatino Linotype"/>
        </w:rPr>
        <w:t>»</w:t>
      </w:r>
      <w:r w:rsidRPr="00AE5AFF">
        <w:rPr>
          <w:rStyle w:val="FontStyle46"/>
          <w:rFonts w:ascii="Palatino Linotype" w:hAnsi="Palatino Linotype"/>
          <w:lang w:val="tg-Cyrl-TJ"/>
        </w:rPr>
        <w:t xml:space="preserve">, </w:t>
      </w:r>
      <w:r w:rsidRPr="00AE5AFF">
        <w:rPr>
          <w:rStyle w:val="FontStyle46"/>
          <w:rFonts w:ascii="Palatino Linotype" w:hAnsi="Palatino Linotype"/>
        </w:rPr>
        <w:t>«Танбе</w:t>
      </w:r>
      <w:r w:rsidRPr="00AE5AFF">
        <w:rPr>
          <w:rStyle w:val="FontStyle46"/>
          <w:rFonts w:ascii="Palatino Linotype" w:hAnsi="Palatino Linotype"/>
          <w:lang w:val="tg-Cyrl-TJ"/>
        </w:rPr>
        <w:t>ҳи қатъи</w:t>
      </w:r>
      <w:r w:rsidRPr="00AE5AFF">
        <w:rPr>
          <w:rStyle w:val="FontStyle46"/>
          <w:rFonts w:ascii="Palatino Linotype" w:hAnsi="Palatino Linotype"/>
        </w:rPr>
        <w:t>»-</w:t>
      </w:r>
      <w:proofErr w:type="spellStart"/>
      <w:r w:rsidRPr="00AE5AFF">
        <w:rPr>
          <w:rStyle w:val="FontStyle46"/>
          <w:rFonts w:ascii="Palatino Linotype" w:hAnsi="Palatino Linotype"/>
        </w:rPr>
        <w:t>ро</w:t>
      </w:r>
      <w:proofErr w:type="spellEnd"/>
      <w:r w:rsidRPr="00AE5AFF">
        <w:rPr>
          <w:rStyle w:val="FontStyle46"/>
          <w:rFonts w:ascii="Palatino Linotype" w:hAnsi="Palatino Linotype"/>
        </w:rPr>
        <w:t xml:space="preserve"> пеш аз м</w:t>
      </w:r>
      <w:r w:rsidRPr="00AE5AFF">
        <w:rPr>
          <w:rStyle w:val="FontStyle46"/>
          <w:rFonts w:ascii="Palatino Linotype" w:hAnsi="Palatino Linotype"/>
          <w:lang w:val="tg-Cyrl-TJ"/>
        </w:rPr>
        <w:t>ӯҳ</w:t>
      </w:r>
      <w:r w:rsidRPr="00AE5AFF">
        <w:rPr>
          <w:rStyle w:val="FontStyle46"/>
          <w:rFonts w:ascii="Palatino Linotype" w:hAnsi="Palatino Linotype"/>
        </w:rPr>
        <w:t xml:space="preserve">лат </w:t>
      </w:r>
      <w:proofErr w:type="spellStart"/>
      <w:r w:rsidRPr="00AE5AFF">
        <w:rPr>
          <w:rStyle w:val="FontStyle46"/>
          <w:rFonts w:ascii="Palatino Linotype" w:hAnsi="Palatino Linotype"/>
        </w:rPr>
        <w:t>бекор</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намояд</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Асос</w:t>
      </w:r>
      <w:proofErr w:type="spellEnd"/>
      <w:r w:rsidRPr="00AE5AFF">
        <w:rPr>
          <w:rStyle w:val="FontStyle46"/>
          <w:rFonts w:ascii="Palatino Linotype" w:hAnsi="Palatino Linotype"/>
          <w:lang w:val="tg-Cyrl-TJ"/>
        </w:rPr>
        <w:t>ҳ</w:t>
      </w:r>
      <w:r w:rsidRPr="00AE5AFF">
        <w:rPr>
          <w:rStyle w:val="FontStyle46"/>
          <w:rFonts w:ascii="Palatino Linotype" w:hAnsi="Palatino Linotype"/>
        </w:rPr>
        <w:t xml:space="preserve">о </w:t>
      </w:r>
      <w:proofErr w:type="spellStart"/>
      <w:r w:rsidRPr="00AE5AFF">
        <w:rPr>
          <w:rStyle w:val="FontStyle46"/>
          <w:rFonts w:ascii="Palatino Linotype" w:hAnsi="Palatino Linotype"/>
        </w:rPr>
        <w:t>барои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фармони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бекор</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намудани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му</w:t>
      </w:r>
      <w:proofErr w:type="spellEnd"/>
      <w:r w:rsidRPr="00AE5AFF">
        <w:rPr>
          <w:rStyle w:val="FontStyle46"/>
          <w:rFonts w:ascii="Palatino Linotype" w:hAnsi="Palatino Linotype"/>
          <w:lang w:val="tg-Cyrl-TJ"/>
        </w:rPr>
        <w:t>ҷ</w:t>
      </w:r>
      <w:proofErr w:type="spellStart"/>
      <w:r w:rsidRPr="00AE5AFF">
        <w:rPr>
          <w:rStyle w:val="FontStyle46"/>
          <w:rFonts w:ascii="Palatino Linotype" w:hAnsi="Palatino Linotype"/>
        </w:rPr>
        <w:t>озот</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интизом</w:t>
      </w:r>
      <w:proofErr w:type="spellEnd"/>
      <w:r w:rsidRPr="00AE5AFF">
        <w:rPr>
          <w:rStyle w:val="FontStyle46"/>
          <w:rFonts w:ascii="Palatino Linotype" w:hAnsi="Palatino Linotype"/>
          <w:lang w:val="tg-Cyrl-TJ"/>
        </w:rPr>
        <w:t>ӣ</w:t>
      </w:r>
      <w:r w:rsidRPr="00AE5AFF">
        <w:rPr>
          <w:rStyle w:val="FontStyle46"/>
          <w:rFonts w:ascii="Palatino Linotype" w:hAnsi="Palatino Linotype"/>
        </w:rPr>
        <w:t xml:space="preserve"> бо </w:t>
      </w:r>
      <w:proofErr w:type="spellStart"/>
      <w:r w:rsidRPr="00AE5AFF">
        <w:rPr>
          <w:rStyle w:val="FontStyle46"/>
          <w:rFonts w:ascii="Palatino Linotype" w:hAnsi="Palatino Linotype"/>
        </w:rPr>
        <w:t>ташаббуси</w:t>
      </w:r>
      <w:proofErr w:type="spellEnd"/>
      <w:r w:rsidRPr="00AE5AFF">
        <w:rPr>
          <w:rStyle w:val="FontStyle46"/>
          <w:rFonts w:ascii="Palatino Linotype" w:hAnsi="Palatino Linotype"/>
        </w:rPr>
        <w:t xml:space="preserve"> худи Раиси </w:t>
      </w:r>
      <w:proofErr w:type="spellStart"/>
      <w:r w:rsidRPr="00AE5AFF">
        <w:rPr>
          <w:rStyle w:val="FontStyle46"/>
          <w:rFonts w:ascii="Palatino Linotype" w:hAnsi="Palatino Linotype"/>
        </w:rPr>
        <w:t>Раёсат</w:t>
      </w:r>
      <w:proofErr w:type="spellEnd"/>
      <w:r w:rsidRPr="00AE5AFF">
        <w:rPr>
          <w:rStyle w:val="FontStyle46"/>
          <w:rFonts w:ascii="Palatino Linotype" w:hAnsi="Palatino Linotype"/>
          <w:lang w:val="tg-Cyrl-TJ"/>
        </w:rPr>
        <w:t>и Бонк</w:t>
      </w:r>
      <w:r w:rsidRPr="00AE5AFF">
        <w:rPr>
          <w:rStyle w:val="FontStyle46"/>
          <w:rFonts w:ascii="Palatino Linotype" w:hAnsi="Palatino Linotype"/>
        </w:rPr>
        <w:t xml:space="preserve"> ё пешни</w:t>
      </w:r>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оди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хаттии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ро</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барони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сохтории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Бонк</w:t>
      </w:r>
      <w:proofErr w:type="spellEnd"/>
      <w:r w:rsidRPr="00AE5AFF">
        <w:rPr>
          <w:rStyle w:val="FontStyle46"/>
          <w:rFonts w:ascii="Palatino Linotype" w:hAnsi="Palatino Linotype"/>
        </w:rPr>
        <w:t xml:space="preserve"> ё </w:t>
      </w:r>
      <w:proofErr w:type="spellStart"/>
      <w:r w:rsidRPr="00AE5AFF">
        <w:rPr>
          <w:rStyle w:val="FontStyle46"/>
          <w:rFonts w:ascii="Palatino Linotype" w:hAnsi="Palatino Linotype"/>
        </w:rPr>
        <w:t>дархости</w:t>
      </w:r>
      <w:proofErr w:type="spellEnd"/>
      <w:r w:rsidRPr="00AE5AFF">
        <w:rPr>
          <w:rStyle w:val="FontStyle46"/>
          <w:rFonts w:ascii="Palatino Linotype" w:hAnsi="Palatino Linotype"/>
        </w:rPr>
        <w:t xml:space="preserve"> худи </w:t>
      </w:r>
      <w:proofErr w:type="spellStart"/>
      <w:r w:rsidRPr="00AE5AFF">
        <w:rPr>
          <w:rStyle w:val="FontStyle46"/>
          <w:rFonts w:ascii="Palatino Linotype" w:hAnsi="Palatino Linotype"/>
        </w:rPr>
        <w:t>корманди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му</w:t>
      </w:r>
      <w:proofErr w:type="spellEnd"/>
      <w:r w:rsidRPr="00AE5AFF">
        <w:rPr>
          <w:rStyle w:val="FontStyle46"/>
          <w:rFonts w:ascii="Palatino Linotype" w:hAnsi="Palatino Linotype"/>
          <w:lang w:val="tg-Cyrl-TJ"/>
        </w:rPr>
        <w:t>ҷ</w:t>
      </w:r>
      <w:proofErr w:type="spellStart"/>
      <w:r w:rsidRPr="00AE5AFF">
        <w:rPr>
          <w:rStyle w:val="FontStyle46"/>
          <w:rFonts w:ascii="Palatino Linotype" w:hAnsi="Palatino Linotype"/>
        </w:rPr>
        <w:t>озоти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интизом</w:t>
      </w:r>
      <w:proofErr w:type="spellEnd"/>
      <w:r w:rsidRPr="00AE5AFF">
        <w:rPr>
          <w:rStyle w:val="FontStyle46"/>
          <w:rFonts w:ascii="Palatino Linotype" w:hAnsi="Palatino Linotype"/>
          <w:lang w:val="tg-Cyrl-TJ"/>
        </w:rPr>
        <w:t>ӣ</w:t>
      </w:r>
      <w:r w:rsidRPr="00AE5AFF">
        <w:rPr>
          <w:rStyle w:val="FontStyle46"/>
          <w:rFonts w:ascii="Palatino Linotype" w:hAnsi="Palatino Linotype"/>
        </w:rPr>
        <w:t xml:space="preserve"> </w:t>
      </w:r>
      <w:proofErr w:type="spellStart"/>
      <w:r w:rsidRPr="00AE5AFF">
        <w:rPr>
          <w:rStyle w:val="FontStyle46"/>
          <w:rFonts w:ascii="Palatino Linotype" w:hAnsi="Palatino Linotype"/>
        </w:rPr>
        <w:t>гирифта</w:t>
      </w:r>
      <w:proofErr w:type="spellEnd"/>
      <w:r w:rsidRPr="00AE5AFF">
        <w:rPr>
          <w:rStyle w:val="FontStyle46"/>
          <w:rFonts w:ascii="Palatino Linotype" w:hAnsi="Palatino Linotype"/>
        </w:rPr>
        <w:t xml:space="preserve">, дар </w:t>
      </w:r>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олат</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зерин</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шуда</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метавона</w:t>
      </w:r>
      <w:proofErr w:type="spellEnd"/>
      <w:r w:rsidRPr="00AE5AFF">
        <w:rPr>
          <w:rStyle w:val="FontStyle46"/>
          <w:rFonts w:ascii="Palatino Linotype" w:hAnsi="Palatino Linotype"/>
          <w:lang w:val="tg-Cyrl-TJ"/>
        </w:rPr>
        <w:t>н</w:t>
      </w:r>
      <w:r w:rsidRPr="00AE5AFF">
        <w:rPr>
          <w:rStyle w:val="FontStyle46"/>
          <w:rFonts w:ascii="Palatino Linotype" w:hAnsi="Palatino Linotype"/>
        </w:rPr>
        <w:t>д:</w:t>
      </w:r>
    </w:p>
    <w:p w14:paraId="79676AC5" w14:textId="77777777" w:rsidR="00474E78" w:rsidRPr="00AE5AFF" w:rsidRDefault="00474E78" w:rsidP="00474E78">
      <w:pPr>
        <w:pStyle w:val="Style20"/>
        <w:widowControl/>
        <w:rPr>
          <w:rStyle w:val="FontStyle46"/>
          <w:rFonts w:ascii="Palatino Linotype" w:hAnsi="Palatino Linotype"/>
        </w:rPr>
      </w:pPr>
      <w:r w:rsidRPr="00AE5AFF">
        <w:rPr>
          <w:rStyle w:val="FontStyle46"/>
          <w:rFonts w:ascii="Palatino Linotype" w:hAnsi="Palatino Linotype"/>
        </w:rPr>
        <w:t>-</w:t>
      </w:r>
      <w:proofErr w:type="spellStart"/>
      <w:r w:rsidRPr="00AE5AFF">
        <w:rPr>
          <w:rStyle w:val="FontStyle46"/>
          <w:rFonts w:ascii="Palatino Linotype" w:hAnsi="Palatino Linotype"/>
        </w:rPr>
        <w:t>исло</w:t>
      </w:r>
      <w:proofErr w:type="spellEnd"/>
      <w:r w:rsidRPr="00AE5AFF">
        <w:rPr>
          <w:rStyle w:val="FontStyle46"/>
          <w:rFonts w:ascii="Palatino Linotype" w:hAnsi="Palatino Linotype"/>
          <w:lang w:val="tg-Cyrl-TJ"/>
        </w:rPr>
        <w:t>ҳ</w:t>
      </w:r>
      <w:r w:rsidRPr="00AE5AFF">
        <w:rPr>
          <w:rStyle w:val="FontStyle46"/>
          <w:rFonts w:ascii="Palatino Linotype" w:hAnsi="Palatino Linotype"/>
        </w:rPr>
        <w:t xml:space="preserve"> </w:t>
      </w:r>
      <w:proofErr w:type="spellStart"/>
      <w:r w:rsidRPr="00AE5AFF">
        <w:rPr>
          <w:rStyle w:val="FontStyle46"/>
          <w:rFonts w:ascii="Palatino Linotype" w:hAnsi="Palatino Linotype"/>
        </w:rPr>
        <w:t>шудани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хатоги</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ое</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ки</w:t>
      </w:r>
      <w:proofErr w:type="spellEnd"/>
      <w:r w:rsidRPr="00AE5AFF">
        <w:rPr>
          <w:rStyle w:val="FontStyle46"/>
          <w:rFonts w:ascii="Palatino Linotype" w:hAnsi="Palatino Linotype"/>
        </w:rPr>
        <w:t xml:space="preserve"> аз </w:t>
      </w:r>
      <w:proofErr w:type="spellStart"/>
      <w:r w:rsidRPr="00AE5AFF">
        <w:rPr>
          <w:rStyle w:val="FontStyle46"/>
          <w:rFonts w:ascii="Palatino Linotype" w:hAnsi="Palatino Linotype"/>
        </w:rPr>
        <w:t>тарафи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корманд</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содир</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шуда</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буданд</w:t>
      </w:r>
      <w:proofErr w:type="spellEnd"/>
      <w:r w:rsidRPr="00AE5AFF">
        <w:rPr>
          <w:rStyle w:val="FontStyle46"/>
          <w:rFonts w:ascii="Palatino Linotype" w:hAnsi="Palatino Linotype"/>
        </w:rPr>
        <w:t>;</w:t>
      </w:r>
    </w:p>
    <w:p w14:paraId="0F780A18" w14:textId="77777777" w:rsidR="00474E78" w:rsidRPr="00AE5AFF" w:rsidRDefault="00474E78" w:rsidP="00474E78">
      <w:pPr>
        <w:pStyle w:val="Style20"/>
        <w:widowControl/>
        <w:rPr>
          <w:rStyle w:val="FontStyle46"/>
          <w:rFonts w:ascii="Palatino Linotype" w:hAnsi="Palatino Linotype"/>
        </w:rPr>
      </w:pPr>
      <w:r w:rsidRPr="00AE5AFF">
        <w:rPr>
          <w:rStyle w:val="FontStyle46"/>
          <w:rFonts w:ascii="Palatino Linotype" w:hAnsi="Palatino Linotype"/>
        </w:rPr>
        <w:t>-</w:t>
      </w:r>
      <w:proofErr w:type="spellStart"/>
      <w:r w:rsidRPr="00AE5AFF">
        <w:rPr>
          <w:rStyle w:val="FontStyle46"/>
          <w:rFonts w:ascii="Palatino Linotype" w:hAnsi="Palatino Linotype"/>
        </w:rPr>
        <w:t>риояи</w:t>
      </w:r>
      <w:proofErr w:type="spellEnd"/>
      <w:r w:rsidRPr="00AE5AFF">
        <w:rPr>
          <w:rStyle w:val="FontStyle46"/>
          <w:rFonts w:ascii="Palatino Linotype" w:hAnsi="Palatino Linotype"/>
        </w:rPr>
        <w:t xml:space="preserve"> </w:t>
      </w:r>
      <w:r w:rsidRPr="00AE5AFF">
        <w:rPr>
          <w:rStyle w:val="FontStyle46"/>
          <w:rFonts w:ascii="Palatino Linotype" w:hAnsi="Palatino Linotype"/>
          <w:lang w:val="tg-Cyrl-TJ"/>
        </w:rPr>
        <w:t>қ</w:t>
      </w:r>
      <w:proofErr w:type="spellStart"/>
      <w:r w:rsidRPr="00AE5AFF">
        <w:rPr>
          <w:rStyle w:val="FontStyle46"/>
          <w:rFonts w:ascii="Palatino Linotype" w:hAnsi="Palatino Linotype"/>
        </w:rPr>
        <w:t>атъии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интизом</w:t>
      </w:r>
      <w:proofErr w:type="spellEnd"/>
      <w:r w:rsidRPr="00AE5AFF">
        <w:rPr>
          <w:rStyle w:val="FontStyle46"/>
          <w:rFonts w:ascii="Palatino Linotype" w:hAnsi="Palatino Linotype"/>
          <w:lang w:val="tg-Cyrl-TJ"/>
        </w:rPr>
        <w:t>и</w:t>
      </w:r>
      <w:r w:rsidRPr="00AE5AFF">
        <w:rPr>
          <w:rStyle w:val="FontStyle46"/>
          <w:rFonts w:ascii="Palatino Linotype" w:hAnsi="Palatino Linotype"/>
        </w:rPr>
        <w:t xml:space="preserve"> ме</w:t>
      </w:r>
      <w:r w:rsidRPr="00AE5AFF">
        <w:rPr>
          <w:rStyle w:val="FontStyle46"/>
          <w:rFonts w:ascii="Palatino Linotype" w:hAnsi="Palatino Linotype"/>
          <w:lang w:val="tg-Cyrl-TJ"/>
        </w:rPr>
        <w:t>ҳ</w:t>
      </w:r>
      <w:r w:rsidRPr="00AE5AFF">
        <w:rPr>
          <w:rStyle w:val="FontStyle46"/>
          <w:rFonts w:ascii="Palatino Linotype" w:hAnsi="Palatino Linotype"/>
        </w:rPr>
        <w:t xml:space="preserve">нат, </w:t>
      </w:r>
      <w:proofErr w:type="spellStart"/>
      <w:r w:rsidRPr="00AE5AFF">
        <w:rPr>
          <w:rStyle w:val="FontStyle46"/>
          <w:rFonts w:ascii="Palatino Linotype" w:hAnsi="Palatino Linotype"/>
        </w:rPr>
        <w:t>ки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асос</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барои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фармони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татби</w:t>
      </w:r>
      <w:proofErr w:type="spellEnd"/>
      <w:r w:rsidRPr="00AE5AFF">
        <w:rPr>
          <w:rStyle w:val="FontStyle46"/>
          <w:rFonts w:ascii="Palatino Linotype" w:hAnsi="Palatino Linotype"/>
          <w:lang w:val="tg-Cyrl-TJ"/>
        </w:rPr>
        <w:t>қ</w:t>
      </w:r>
      <w:r w:rsidRPr="00AE5AFF">
        <w:rPr>
          <w:rStyle w:val="FontStyle46"/>
          <w:rFonts w:ascii="Palatino Linotype" w:hAnsi="Palatino Linotype"/>
        </w:rPr>
        <w:t xml:space="preserve">и </w:t>
      </w:r>
      <w:proofErr w:type="spellStart"/>
      <w:r w:rsidRPr="00AE5AFF">
        <w:rPr>
          <w:rStyle w:val="FontStyle46"/>
          <w:rFonts w:ascii="Palatino Linotype" w:hAnsi="Palatino Linotype"/>
        </w:rPr>
        <w:t>му</w:t>
      </w:r>
      <w:proofErr w:type="spellEnd"/>
      <w:r w:rsidRPr="00AE5AFF">
        <w:rPr>
          <w:rStyle w:val="FontStyle46"/>
          <w:rFonts w:ascii="Palatino Linotype" w:hAnsi="Palatino Linotype"/>
          <w:lang w:val="tg-Cyrl-TJ"/>
        </w:rPr>
        <w:t>ҷ</w:t>
      </w:r>
      <w:proofErr w:type="spellStart"/>
      <w:r w:rsidRPr="00AE5AFF">
        <w:rPr>
          <w:rStyle w:val="FontStyle46"/>
          <w:rFonts w:ascii="Palatino Linotype" w:hAnsi="Palatino Linotype"/>
        </w:rPr>
        <w:t>озоти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интизом</w:t>
      </w:r>
      <w:proofErr w:type="spellEnd"/>
      <w:r w:rsidRPr="00AE5AFF">
        <w:rPr>
          <w:rStyle w:val="FontStyle46"/>
          <w:rFonts w:ascii="Palatino Linotype" w:hAnsi="Palatino Linotype"/>
          <w:lang w:val="tg-Cyrl-TJ"/>
        </w:rPr>
        <w:t>ӣ</w:t>
      </w:r>
      <w:r w:rsidRPr="00AE5AFF">
        <w:rPr>
          <w:rStyle w:val="FontStyle46"/>
          <w:rFonts w:ascii="Palatino Linotype" w:hAnsi="Palatino Linotype"/>
        </w:rPr>
        <w:t xml:space="preserve"> </w:t>
      </w:r>
      <w:proofErr w:type="spellStart"/>
      <w:r w:rsidRPr="00AE5AFF">
        <w:rPr>
          <w:rStyle w:val="FontStyle46"/>
          <w:rFonts w:ascii="Palatino Linotype" w:hAnsi="Palatino Linotype"/>
        </w:rPr>
        <w:t>шуда</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буд</w:t>
      </w:r>
      <w:proofErr w:type="spellEnd"/>
      <w:r w:rsidRPr="00AE5AFF">
        <w:rPr>
          <w:rStyle w:val="FontStyle46"/>
          <w:rFonts w:ascii="Palatino Linotype" w:hAnsi="Palatino Linotype"/>
        </w:rPr>
        <w:t>;</w:t>
      </w:r>
    </w:p>
    <w:p w14:paraId="0B27FE62" w14:textId="77777777" w:rsidR="00474E78" w:rsidRPr="00AE5AFF" w:rsidRDefault="00474E78" w:rsidP="00474E78">
      <w:pPr>
        <w:pStyle w:val="Style20"/>
        <w:widowControl/>
        <w:rPr>
          <w:rStyle w:val="FontStyle46"/>
          <w:rFonts w:ascii="Palatino Linotype" w:hAnsi="Palatino Linotype"/>
        </w:rPr>
      </w:pPr>
      <w:r w:rsidRPr="00AE5AFF">
        <w:rPr>
          <w:rStyle w:val="FontStyle46"/>
          <w:rFonts w:ascii="Palatino Linotype" w:hAnsi="Palatino Linotype"/>
        </w:rPr>
        <w:t>-бе</w:t>
      </w:r>
      <w:r w:rsidRPr="00AE5AFF">
        <w:rPr>
          <w:rStyle w:val="FontStyle46"/>
          <w:rFonts w:ascii="Palatino Linotype" w:hAnsi="Palatino Linotype"/>
          <w:lang w:val="tg-Cyrl-TJ"/>
        </w:rPr>
        <w:t>ҳ</w:t>
      </w:r>
      <w:r w:rsidRPr="00AE5AFF">
        <w:rPr>
          <w:rStyle w:val="FontStyle46"/>
          <w:rFonts w:ascii="Palatino Linotype" w:hAnsi="Palatino Linotype"/>
        </w:rPr>
        <w:t xml:space="preserve">тар </w:t>
      </w:r>
      <w:proofErr w:type="spellStart"/>
      <w:r w:rsidRPr="00AE5AFF">
        <w:rPr>
          <w:rStyle w:val="FontStyle46"/>
          <w:rFonts w:ascii="Palatino Linotype" w:hAnsi="Palatino Linotype"/>
        </w:rPr>
        <w:t>намудани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сифати</w:t>
      </w:r>
      <w:proofErr w:type="spellEnd"/>
      <w:r w:rsidRPr="00AE5AFF">
        <w:rPr>
          <w:rStyle w:val="FontStyle46"/>
          <w:rFonts w:ascii="Palatino Linotype" w:hAnsi="Palatino Linotype"/>
        </w:rPr>
        <w:t xml:space="preserve"> кор аз </w:t>
      </w:r>
      <w:proofErr w:type="spellStart"/>
      <w:r w:rsidRPr="00AE5AFF">
        <w:rPr>
          <w:rStyle w:val="FontStyle46"/>
          <w:rFonts w:ascii="Palatino Linotype" w:hAnsi="Palatino Linotype"/>
        </w:rPr>
        <w:t>тарафи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корманд</w:t>
      </w:r>
      <w:proofErr w:type="spellEnd"/>
      <w:r w:rsidRPr="00AE5AFF">
        <w:rPr>
          <w:rStyle w:val="FontStyle46"/>
          <w:rFonts w:ascii="Palatino Linotype" w:hAnsi="Palatino Linotype"/>
        </w:rPr>
        <w:t>;</w:t>
      </w:r>
    </w:p>
    <w:p w14:paraId="1856A9E7" w14:textId="77777777" w:rsidR="00474E78" w:rsidRPr="00AE5AFF" w:rsidRDefault="00474E78" w:rsidP="00474E78">
      <w:pPr>
        <w:pStyle w:val="Style20"/>
        <w:widowControl/>
        <w:rPr>
          <w:rStyle w:val="FontStyle46"/>
          <w:rFonts w:ascii="Palatino Linotype" w:hAnsi="Palatino Linotype"/>
        </w:rPr>
      </w:pPr>
      <w:r w:rsidRPr="00AE5AFF">
        <w:rPr>
          <w:rStyle w:val="FontStyle46"/>
          <w:rFonts w:ascii="Palatino Linotype" w:hAnsi="Palatino Linotype"/>
        </w:rPr>
        <w:t>-</w:t>
      </w:r>
      <w:proofErr w:type="spellStart"/>
      <w:r w:rsidRPr="00AE5AFF">
        <w:rPr>
          <w:rStyle w:val="FontStyle46"/>
          <w:rFonts w:ascii="Palatino Linotype" w:hAnsi="Palatino Linotype"/>
        </w:rPr>
        <w:t>бахшида</w:t>
      </w:r>
      <w:proofErr w:type="spellEnd"/>
      <w:r w:rsidRPr="00AE5AFF">
        <w:rPr>
          <w:rStyle w:val="FontStyle46"/>
          <w:rFonts w:ascii="Palatino Linotype" w:hAnsi="Palatino Linotype"/>
        </w:rPr>
        <w:t xml:space="preserve"> ба сана</w:t>
      </w:r>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идона</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ва</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таърих</w:t>
      </w:r>
      <w:proofErr w:type="spellEnd"/>
      <w:r w:rsidRPr="00AE5AFF">
        <w:rPr>
          <w:rStyle w:val="FontStyle46"/>
          <w:rFonts w:ascii="Palatino Linotype" w:hAnsi="Palatino Linotype"/>
          <w:lang w:val="tg-Cyrl-TJ"/>
        </w:rPr>
        <w:t>ӣ</w:t>
      </w:r>
      <w:r w:rsidRPr="00AE5AFF">
        <w:rPr>
          <w:rStyle w:val="FontStyle46"/>
          <w:rFonts w:ascii="Palatino Linotype" w:hAnsi="Palatino Linotype"/>
        </w:rPr>
        <w:t>;</w:t>
      </w:r>
    </w:p>
    <w:p w14:paraId="4FC0D484" w14:textId="77777777" w:rsidR="00474E78" w:rsidRPr="00AE5AFF" w:rsidRDefault="00474E78" w:rsidP="00474E78">
      <w:pPr>
        <w:pStyle w:val="Style20"/>
        <w:widowControl/>
        <w:rPr>
          <w:rStyle w:val="FontStyle46"/>
          <w:rFonts w:ascii="Palatino Linotype" w:hAnsi="Palatino Linotype"/>
        </w:rPr>
      </w:pPr>
      <w:r w:rsidRPr="00AE5AFF">
        <w:rPr>
          <w:rStyle w:val="FontStyle46"/>
          <w:rFonts w:ascii="Palatino Linotype" w:hAnsi="Palatino Linotype"/>
        </w:rPr>
        <w:t>-</w:t>
      </w:r>
      <w:proofErr w:type="spellStart"/>
      <w:r w:rsidRPr="00AE5AFF">
        <w:rPr>
          <w:rStyle w:val="FontStyle46"/>
          <w:rFonts w:ascii="Palatino Linotype" w:hAnsi="Palatino Linotype"/>
        </w:rPr>
        <w:t>дигар</w:t>
      </w:r>
      <w:proofErr w:type="spellEnd"/>
      <w:r w:rsidRPr="00AE5AFF">
        <w:rPr>
          <w:rStyle w:val="FontStyle46"/>
          <w:rFonts w:ascii="Palatino Linotype" w:hAnsi="Palatino Linotype"/>
        </w:rPr>
        <w:t xml:space="preserve"> </w:t>
      </w:r>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олат</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ое</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ки</w:t>
      </w:r>
      <w:proofErr w:type="spellEnd"/>
      <w:r w:rsidRPr="00AE5AFF">
        <w:rPr>
          <w:rStyle w:val="FontStyle46"/>
          <w:rFonts w:ascii="Palatino Linotype" w:hAnsi="Palatino Linotype"/>
        </w:rPr>
        <w:t xml:space="preserve"> аз </w:t>
      </w:r>
      <w:proofErr w:type="spellStart"/>
      <w:r w:rsidRPr="00AE5AFF">
        <w:rPr>
          <w:rStyle w:val="FontStyle46"/>
          <w:rFonts w:ascii="Palatino Linotype" w:hAnsi="Palatino Linotype"/>
        </w:rPr>
        <w:t>тарафи</w:t>
      </w:r>
      <w:proofErr w:type="spellEnd"/>
      <w:r w:rsidRPr="00AE5AFF">
        <w:rPr>
          <w:rStyle w:val="FontStyle46"/>
          <w:rFonts w:ascii="Palatino Linotype" w:hAnsi="Palatino Linotype"/>
        </w:rPr>
        <w:t xml:space="preserve"> Раиси </w:t>
      </w:r>
      <w:proofErr w:type="spellStart"/>
      <w:r w:rsidRPr="00AE5AFF">
        <w:rPr>
          <w:rStyle w:val="FontStyle46"/>
          <w:rFonts w:ascii="Palatino Linotype" w:hAnsi="Palatino Linotype"/>
        </w:rPr>
        <w:t>Раёсат</w:t>
      </w:r>
      <w:proofErr w:type="spellEnd"/>
      <w:r w:rsidRPr="00AE5AFF">
        <w:rPr>
          <w:rStyle w:val="FontStyle46"/>
          <w:rFonts w:ascii="Palatino Linotype" w:hAnsi="Palatino Linotype"/>
          <w:lang w:val="tg-Cyrl-TJ"/>
        </w:rPr>
        <w:t>и Бонк</w:t>
      </w:r>
      <w:r w:rsidRPr="00AE5AFF">
        <w:rPr>
          <w:rStyle w:val="FontStyle46"/>
          <w:rFonts w:ascii="Palatino Linotype" w:hAnsi="Palatino Linotype"/>
        </w:rPr>
        <w:t xml:space="preserve"> </w:t>
      </w:r>
      <w:proofErr w:type="spellStart"/>
      <w:r w:rsidRPr="00AE5AFF">
        <w:rPr>
          <w:rStyle w:val="FontStyle46"/>
          <w:rFonts w:ascii="Palatino Linotype" w:hAnsi="Palatino Linotype"/>
        </w:rPr>
        <w:t>розиг</w:t>
      </w:r>
      <w:proofErr w:type="spellEnd"/>
      <w:r w:rsidRPr="00AE5AFF">
        <w:rPr>
          <w:rStyle w:val="FontStyle46"/>
          <w:rFonts w:ascii="Palatino Linotype" w:hAnsi="Palatino Linotype"/>
          <w:lang w:val="tg-Cyrl-TJ"/>
        </w:rPr>
        <w:t>ӣ</w:t>
      </w:r>
      <w:r w:rsidRPr="00AE5AFF">
        <w:rPr>
          <w:rStyle w:val="FontStyle46"/>
          <w:rFonts w:ascii="Palatino Linotype" w:hAnsi="Palatino Linotype"/>
        </w:rPr>
        <w:t xml:space="preserve"> </w:t>
      </w:r>
      <w:proofErr w:type="spellStart"/>
      <w:r w:rsidRPr="00AE5AFF">
        <w:rPr>
          <w:rStyle w:val="FontStyle46"/>
          <w:rFonts w:ascii="Palatino Linotype" w:hAnsi="Palatino Linotype"/>
        </w:rPr>
        <w:t>дода</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мешавад</w:t>
      </w:r>
      <w:proofErr w:type="spellEnd"/>
      <w:r w:rsidRPr="00AE5AFF">
        <w:rPr>
          <w:rStyle w:val="FontStyle46"/>
          <w:rFonts w:ascii="Palatino Linotype" w:hAnsi="Palatino Linotype"/>
        </w:rPr>
        <w:t>.</w:t>
      </w:r>
    </w:p>
    <w:p w14:paraId="33A59E60" w14:textId="77777777" w:rsidR="00474E78" w:rsidRPr="00AE5AFF" w:rsidRDefault="00474E78" w:rsidP="00474E78">
      <w:pPr>
        <w:pStyle w:val="Style20"/>
        <w:widowControl/>
        <w:rPr>
          <w:rStyle w:val="FontStyle46"/>
          <w:rFonts w:ascii="Palatino Linotype" w:hAnsi="Palatino Linotype"/>
        </w:rPr>
      </w:pPr>
      <w:r w:rsidRPr="00AE5AFF">
        <w:rPr>
          <w:rStyle w:val="FontStyle46"/>
          <w:rFonts w:ascii="Palatino Linotype" w:hAnsi="Palatino Linotype"/>
        </w:rPr>
        <w:t xml:space="preserve">     </w:t>
      </w:r>
      <w:proofErr w:type="spellStart"/>
      <w:r w:rsidRPr="00AE5AFF">
        <w:rPr>
          <w:rStyle w:val="FontStyle46"/>
          <w:rFonts w:ascii="Palatino Linotype" w:hAnsi="Palatino Linotype"/>
        </w:rPr>
        <w:t>Директорони</w:t>
      </w:r>
      <w:proofErr w:type="spellEnd"/>
      <w:r w:rsidRPr="00AE5AFF">
        <w:rPr>
          <w:rStyle w:val="FontStyle46"/>
          <w:rFonts w:ascii="Palatino Linotype" w:hAnsi="Palatino Linotype"/>
        </w:rPr>
        <w:t xml:space="preserve"> филиал</w:t>
      </w:r>
      <w:r w:rsidRPr="00AE5AFF">
        <w:rPr>
          <w:rStyle w:val="FontStyle46"/>
          <w:rFonts w:ascii="Palatino Linotype" w:hAnsi="Palatino Linotype"/>
          <w:lang w:val="tg-Cyrl-TJ"/>
        </w:rPr>
        <w:t>ҳ</w:t>
      </w:r>
      <w:r w:rsidRPr="00AE5AFF">
        <w:rPr>
          <w:rStyle w:val="FontStyle46"/>
          <w:rFonts w:ascii="Palatino Linotype" w:hAnsi="Palatino Linotype"/>
        </w:rPr>
        <w:t>о</w:t>
      </w:r>
      <w:r w:rsidRPr="00AE5AFF">
        <w:rPr>
          <w:rStyle w:val="FontStyle46"/>
          <w:rFonts w:ascii="Palatino Linotype" w:hAnsi="Palatino Linotype"/>
          <w:lang w:val="tg-Cyrl-TJ"/>
        </w:rPr>
        <w:t>/сардори идораи амалиёти</w:t>
      </w:r>
      <w:r w:rsidRPr="00AE5AFF">
        <w:rPr>
          <w:rStyle w:val="FontStyle46"/>
          <w:rFonts w:ascii="Palatino Linotype" w:hAnsi="Palatino Linotype"/>
        </w:rPr>
        <w:t xml:space="preserve"> </w:t>
      </w:r>
      <w:r w:rsidRPr="00AE5AFF">
        <w:rPr>
          <w:rStyle w:val="FontStyle46"/>
          <w:rFonts w:ascii="Palatino Linotype" w:hAnsi="Palatino Linotype"/>
          <w:lang w:val="tg-Cyrl-TJ"/>
        </w:rPr>
        <w:t>ҳ</w:t>
      </w:r>
      <w:r w:rsidRPr="00AE5AFF">
        <w:rPr>
          <w:rStyle w:val="FontStyle46"/>
          <w:rFonts w:ascii="Palatino Linotype" w:hAnsi="Palatino Linotype"/>
        </w:rPr>
        <w:t>у</w:t>
      </w:r>
      <w:r w:rsidRPr="00AE5AFF">
        <w:rPr>
          <w:rStyle w:val="FontStyle46"/>
          <w:rFonts w:ascii="Palatino Linotype" w:hAnsi="Palatino Linotype"/>
          <w:lang w:val="tg-Cyrl-TJ"/>
        </w:rPr>
        <w:t>қ</w:t>
      </w:r>
      <w:r w:rsidRPr="00AE5AFF">
        <w:rPr>
          <w:rStyle w:val="FontStyle46"/>
          <w:rFonts w:ascii="Palatino Linotype" w:hAnsi="Palatino Linotype"/>
        </w:rPr>
        <w:t>у</w:t>
      </w:r>
      <w:r w:rsidRPr="00AE5AFF">
        <w:rPr>
          <w:rStyle w:val="FontStyle46"/>
          <w:rFonts w:ascii="Palatino Linotype" w:hAnsi="Palatino Linotype"/>
          <w:lang w:val="tg-Cyrl-TJ"/>
        </w:rPr>
        <w:t>қ</w:t>
      </w:r>
      <w:r w:rsidRPr="00AE5AFF">
        <w:rPr>
          <w:rStyle w:val="FontStyle46"/>
          <w:rFonts w:ascii="Palatino Linotype" w:hAnsi="Palatino Linotype"/>
        </w:rPr>
        <w:t xml:space="preserve"> </w:t>
      </w:r>
      <w:proofErr w:type="spellStart"/>
      <w:r w:rsidRPr="00AE5AFF">
        <w:rPr>
          <w:rStyle w:val="FontStyle46"/>
          <w:rFonts w:ascii="Palatino Linotype" w:hAnsi="Palatino Linotype"/>
        </w:rPr>
        <w:t>надоранд</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му</w:t>
      </w:r>
      <w:proofErr w:type="spellEnd"/>
      <w:r w:rsidRPr="00AE5AFF">
        <w:rPr>
          <w:rStyle w:val="FontStyle46"/>
          <w:rFonts w:ascii="Palatino Linotype" w:hAnsi="Palatino Linotype"/>
          <w:lang w:val="tg-Cyrl-TJ"/>
        </w:rPr>
        <w:t>ҷ</w:t>
      </w:r>
      <w:proofErr w:type="spellStart"/>
      <w:r w:rsidRPr="00AE5AFF">
        <w:rPr>
          <w:rStyle w:val="FontStyle46"/>
          <w:rFonts w:ascii="Palatino Linotype" w:hAnsi="Palatino Linotype"/>
        </w:rPr>
        <w:t>озот</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интизомии</w:t>
      </w:r>
      <w:proofErr w:type="spellEnd"/>
      <w:r w:rsidRPr="00AE5AFF">
        <w:rPr>
          <w:rStyle w:val="FontStyle46"/>
          <w:rFonts w:ascii="Palatino Linotype" w:hAnsi="Palatino Linotype"/>
        </w:rPr>
        <w:t xml:space="preserve"> аз </w:t>
      </w:r>
      <w:r w:rsidRPr="00AE5AFF">
        <w:rPr>
          <w:rStyle w:val="FontStyle46"/>
          <w:rFonts w:ascii="Palatino Linotype" w:hAnsi="Palatino Linotype"/>
          <w:lang w:val="tg-Cyrl-TJ"/>
        </w:rPr>
        <w:t>ҷ</w:t>
      </w:r>
      <w:proofErr w:type="spellStart"/>
      <w:r w:rsidRPr="00AE5AFF">
        <w:rPr>
          <w:rStyle w:val="FontStyle46"/>
          <w:rFonts w:ascii="Palatino Linotype" w:hAnsi="Palatino Linotype"/>
        </w:rPr>
        <w:t>ониби</w:t>
      </w:r>
      <w:proofErr w:type="spellEnd"/>
      <w:r w:rsidRPr="00AE5AFF">
        <w:rPr>
          <w:rStyle w:val="FontStyle46"/>
          <w:rFonts w:ascii="Palatino Linotype" w:hAnsi="Palatino Linotype"/>
        </w:rPr>
        <w:t xml:space="preserve"> Раиси </w:t>
      </w:r>
      <w:proofErr w:type="spellStart"/>
      <w:r w:rsidRPr="00AE5AFF">
        <w:rPr>
          <w:rStyle w:val="FontStyle46"/>
          <w:rFonts w:ascii="Palatino Linotype" w:hAnsi="Palatino Linotype"/>
        </w:rPr>
        <w:t>Раёсат</w:t>
      </w:r>
      <w:proofErr w:type="spellEnd"/>
      <w:r w:rsidRPr="00AE5AFF">
        <w:rPr>
          <w:rStyle w:val="FontStyle46"/>
          <w:rFonts w:ascii="Palatino Linotype" w:hAnsi="Palatino Linotype"/>
          <w:lang w:val="tg-Cyrl-TJ"/>
        </w:rPr>
        <w:t>и Бонк</w:t>
      </w:r>
      <w:r w:rsidRPr="00AE5AFF">
        <w:rPr>
          <w:rStyle w:val="FontStyle46"/>
          <w:rFonts w:ascii="Palatino Linotype" w:hAnsi="Palatino Linotype"/>
        </w:rPr>
        <w:t xml:space="preserve"> </w:t>
      </w:r>
      <w:proofErr w:type="spellStart"/>
      <w:r w:rsidRPr="00AE5AFF">
        <w:rPr>
          <w:rStyle w:val="FontStyle46"/>
          <w:rFonts w:ascii="Palatino Linotype" w:hAnsi="Palatino Linotype"/>
        </w:rPr>
        <w:t>татби</w:t>
      </w:r>
      <w:proofErr w:type="spellEnd"/>
      <w:r w:rsidRPr="00AE5AFF">
        <w:rPr>
          <w:rStyle w:val="FontStyle46"/>
          <w:rFonts w:ascii="Palatino Linotype" w:hAnsi="Palatino Linotype"/>
          <w:lang w:val="tg-Cyrl-TJ"/>
        </w:rPr>
        <w:t>қ</w:t>
      </w:r>
      <w:proofErr w:type="spellStart"/>
      <w:r w:rsidRPr="00AE5AFF">
        <w:rPr>
          <w:rStyle w:val="FontStyle46"/>
          <w:rFonts w:ascii="Palatino Linotype" w:hAnsi="Palatino Linotype"/>
        </w:rPr>
        <w:t>гардидаро</w:t>
      </w:r>
      <w:proofErr w:type="spellEnd"/>
      <w:r w:rsidRPr="00AE5AFF">
        <w:rPr>
          <w:rStyle w:val="FontStyle46"/>
          <w:rFonts w:ascii="Palatino Linotype" w:hAnsi="Palatino Linotype"/>
        </w:rPr>
        <w:t xml:space="preserve"> ё бо </w:t>
      </w:r>
      <w:r w:rsidRPr="00AE5AFF">
        <w:rPr>
          <w:rStyle w:val="FontStyle46"/>
          <w:rFonts w:ascii="Palatino Linotype" w:hAnsi="Palatino Linotype"/>
          <w:lang w:val="tg-Cyrl-TJ"/>
        </w:rPr>
        <w:t>қ</w:t>
      </w:r>
      <w:proofErr w:type="spellStart"/>
      <w:r w:rsidRPr="00AE5AFF">
        <w:rPr>
          <w:rStyle w:val="FontStyle46"/>
          <w:rFonts w:ascii="Palatino Linotype" w:hAnsi="Palatino Linotype"/>
        </w:rPr>
        <w:t>арори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Раёсати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Бонк</w:t>
      </w:r>
      <w:proofErr w:type="spellEnd"/>
      <w:r w:rsidRPr="00AE5AFF">
        <w:rPr>
          <w:rStyle w:val="FontStyle46"/>
          <w:rFonts w:ascii="Palatino Linotype" w:hAnsi="Palatino Linotype"/>
        </w:rPr>
        <w:t xml:space="preserve"> </w:t>
      </w:r>
      <w:r w:rsidRPr="00AE5AFF">
        <w:rPr>
          <w:rStyle w:val="FontStyle46"/>
          <w:rFonts w:ascii="Palatino Linotype" w:hAnsi="Palatino Linotype"/>
          <w:lang w:val="tg-Cyrl-TJ"/>
        </w:rPr>
        <w:t>қ</w:t>
      </w:r>
      <w:proofErr w:type="spellStart"/>
      <w:r w:rsidRPr="00AE5AFF">
        <w:rPr>
          <w:rStyle w:val="FontStyle46"/>
          <w:rFonts w:ascii="Palatino Linotype" w:hAnsi="Palatino Linotype"/>
        </w:rPr>
        <w:t>абулшударо</w:t>
      </w:r>
      <w:proofErr w:type="spellEnd"/>
      <w:r w:rsidRPr="00AE5AFF">
        <w:rPr>
          <w:rStyle w:val="FontStyle46"/>
          <w:rFonts w:ascii="Palatino Linotype" w:hAnsi="Palatino Linotype"/>
          <w:lang w:val="tg-Cyrl-TJ"/>
        </w:rPr>
        <w:t>,</w:t>
      </w:r>
      <w:r w:rsidRPr="00AE5AFF">
        <w:rPr>
          <w:rStyle w:val="FontStyle46"/>
          <w:rFonts w:ascii="Palatino Linotype" w:hAnsi="Palatino Linotype"/>
        </w:rPr>
        <w:t xml:space="preserve"> </w:t>
      </w:r>
      <w:proofErr w:type="spellStart"/>
      <w:r w:rsidRPr="00AE5AFF">
        <w:rPr>
          <w:rStyle w:val="FontStyle46"/>
          <w:rFonts w:ascii="Palatino Linotype" w:hAnsi="Palatino Linotype"/>
        </w:rPr>
        <w:t>худашон</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бекор</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намоянд</w:t>
      </w:r>
      <w:proofErr w:type="spellEnd"/>
      <w:r w:rsidRPr="00AE5AFF">
        <w:rPr>
          <w:rStyle w:val="FontStyle46"/>
          <w:rFonts w:ascii="Palatino Linotype" w:hAnsi="Palatino Linotype"/>
        </w:rPr>
        <w:t>.</w:t>
      </w:r>
    </w:p>
    <w:p w14:paraId="73B99B38" w14:textId="65958624" w:rsidR="00474E78" w:rsidDel="00E768C3" w:rsidRDefault="00474E78" w:rsidP="00FD498B">
      <w:pPr>
        <w:pStyle w:val="Style20"/>
        <w:widowControl/>
        <w:rPr>
          <w:del w:id="2521" w:author="Гафуров Камолджон Азимджонович" w:date="2024-10-11T10:25:00Z" w16du:dateUtc="2024-10-11T05:25:00Z"/>
          <w:rStyle w:val="FontStyle46"/>
          <w:rFonts w:ascii="Palatino Linotype" w:hAnsi="Palatino Linotype"/>
          <w:lang w:val="tg-Cyrl-TJ"/>
        </w:rPr>
      </w:pPr>
      <w:r w:rsidRPr="00AE5AFF">
        <w:rPr>
          <w:rFonts w:ascii="Palatino Linotype" w:hAnsi="Palatino Linotype"/>
          <w:sz w:val="22"/>
          <w:szCs w:val="22"/>
        </w:rPr>
        <w:t>7.1</w:t>
      </w:r>
      <w:ins w:id="2522" w:author="Гафуров Камолджон Азимджонович" w:date="2024-10-11T10:27:00Z" w16du:dateUtc="2024-10-11T05:27:00Z">
        <w:r w:rsidR="00E768C3">
          <w:rPr>
            <w:rFonts w:ascii="Palatino Linotype" w:hAnsi="Palatino Linotype"/>
            <w:sz w:val="22"/>
            <w:szCs w:val="22"/>
            <w:lang w:val="tg-Cyrl-TJ"/>
          </w:rPr>
          <w:t>1</w:t>
        </w:r>
      </w:ins>
      <w:del w:id="2523" w:author="Гафуров Камолджон Азимджонович" w:date="2024-10-11T10:27:00Z" w16du:dateUtc="2024-10-11T05:27:00Z">
        <w:r w:rsidR="00967161" w:rsidRPr="00AE5AFF" w:rsidDel="00E768C3">
          <w:rPr>
            <w:rFonts w:ascii="Palatino Linotype" w:hAnsi="Palatino Linotype"/>
            <w:sz w:val="22"/>
            <w:szCs w:val="22"/>
            <w:lang w:val="tg-Cyrl-TJ"/>
          </w:rPr>
          <w:delText>2</w:delText>
        </w:r>
      </w:del>
      <w:r w:rsidRPr="00AE5AFF">
        <w:rPr>
          <w:rFonts w:ascii="Palatino Linotype" w:hAnsi="Palatino Linotype"/>
          <w:sz w:val="22"/>
          <w:szCs w:val="22"/>
        </w:rPr>
        <w:t>.</w:t>
      </w:r>
      <w:ins w:id="2524" w:author="Гафуров Камолджон Азимджонович" w:date="2024-10-11T10:27:00Z" w16du:dateUtc="2024-10-11T05:27:00Z">
        <w:r w:rsidR="00E768C3">
          <w:rPr>
            <w:rFonts w:ascii="Palatino Linotype" w:hAnsi="Palatino Linotype"/>
            <w:sz w:val="22"/>
            <w:szCs w:val="22"/>
            <w:lang w:val="tg-Cyrl-TJ"/>
          </w:rPr>
          <w:t xml:space="preserve"> </w:t>
        </w:r>
      </w:ins>
      <w:r w:rsidRPr="00AE5AFF">
        <w:rPr>
          <w:rFonts w:ascii="Palatino Linotype" w:hAnsi="Palatino Linotype"/>
          <w:sz w:val="22"/>
          <w:szCs w:val="22"/>
        </w:rPr>
        <w:t>М</w:t>
      </w:r>
      <w:r w:rsidRPr="00AE5AFF">
        <w:rPr>
          <w:rFonts w:ascii="Palatino Linotype" w:hAnsi="Palatino Linotype"/>
          <w:sz w:val="22"/>
          <w:szCs w:val="22"/>
          <w:lang w:val="tg-Cyrl-TJ"/>
        </w:rPr>
        <w:t>ӯҳ</w:t>
      </w:r>
      <w:proofErr w:type="spellStart"/>
      <w:r w:rsidRPr="00AE5AFF">
        <w:rPr>
          <w:rFonts w:ascii="Palatino Linotype" w:hAnsi="Palatino Linotype"/>
          <w:sz w:val="22"/>
          <w:szCs w:val="22"/>
        </w:rPr>
        <w:t>лати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амали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му</w:t>
      </w:r>
      <w:proofErr w:type="spellEnd"/>
      <w:r w:rsidRPr="00AE5AFF">
        <w:rPr>
          <w:rFonts w:ascii="Palatino Linotype" w:hAnsi="Palatino Linotype"/>
          <w:sz w:val="22"/>
          <w:szCs w:val="22"/>
          <w:lang w:val="tg-Cyrl-TJ"/>
        </w:rPr>
        <w:t>ҷ</w:t>
      </w:r>
      <w:proofErr w:type="spellStart"/>
      <w:r w:rsidRPr="00AE5AFF">
        <w:rPr>
          <w:rFonts w:ascii="Palatino Linotype" w:hAnsi="Palatino Linotype"/>
          <w:sz w:val="22"/>
          <w:szCs w:val="22"/>
        </w:rPr>
        <w:t>озот</w:t>
      </w:r>
      <w:proofErr w:type="spellEnd"/>
      <w:r w:rsidRPr="00AE5AFF">
        <w:rPr>
          <w:rFonts w:ascii="Palatino Linotype" w:hAnsi="Palatino Linotype"/>
          <w:sz w:val="22"/>
          <w:szCs w:val="22"/>
          <w:lang w:val="tg-Cyrl-TJ"/>
        </w:rPr>
        <w:t>ҳ</w:t>
      </w:r>
      <w:proofErr w:type="spellStart"/>
      <w:r w:rsidRPr="00AE5AFF">
        <w:rPr>
          <w:rFonts w:ascii="Palatino Linotype" w:hAnsi="Palatino Linotype"/>
          <w:sz w:val="22"/>
          <w:szCs w:val="22"/>
        </w:rPr>
        <w:t>ои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интизомии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Сарзаниш</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w:t>
      </w:r>
      <w:r w:rsidRPr="00AE5AFF">
        <w:rPr>
          <w:rStyle w:val="FontStyle46"/>
          <w:rFonts w:ascii="Palatino Linotype" w:hAnsi="Palatino Linotype"/>
        </w:rPr>
        <w:t>«Танбе</w:t>
      </w:r>
      <w:r w:rsidRPr="00AE5AFF">
        <w:rPr>
          <w:rStyle w:val="FontStyle46"/>
          <w:rFonts w:ascii="Palatino Linotype" w:hAnsi="Palatino Linotype"/>
          <w:lang w:val="tg-Cyrl-TJ"/>
        </w:rPr>
        <w:t>ҳ</w:t>
      </w:r>
      <w:r w:rsidRPr="00AE5AFF">
        <w:rPr>
          <w:rStyle w:val="FontStyle46"/>
          <w:rFonts w:ascii="Palatino Linotype" w:hAnsi="Palatino Linotype"/>
        </w:rPr>
        <w:t xml:space="preserve">» </w:t>
      </w:r>
      <w:r w:rsidRPr="00AE5AFF">
        <w:rPr>
          <w:rStyle w:val="FontStyle46"/>
          <w:rFonts w:ascii="Palatino Linotype" w:hAnsi="Palatino Linotype"/>
          <w:lang w:val="tg-Cyrl-TJ"/>
        </w:rPr>
        <w:t xml:space="preserve">ва </w:t>
      </w:r>
      <w:r w:rsidRPr="00AE5AFF">
        <w:rPr>
          <w:rStyle w:val="FontStyle46"/>
          <w:rFonts w:ascii="Palatino Linotype" w:hAnsi="Palatino Linotype"/>
        </w:rPr>
        <w:t>«Танбе</w:t>
      </w:r>
      <w:r w:rsidRPr="00AE5AFF">
        <w:rPr>
          <w:rStyle w:val="FontStyle46"/>
          <w:rFonts w:ascii="Palatino Linotype" w:hAnsi="Palatino Linotype"/>
          <w:lang w:val="tg-Cyrl-TJ"/>
        </w:rPr>
        <w:t>ҳи қатъи</w:t>
      </w:r>
      <w:r w:rsidRPr="00AE5AFF">
        <w:rPr>
          <w:rStyle w:val="FontStyle46"/>
          <w:rFonts w:ascii="Palatino Linotype" w:hAnsi="Palatino Linotype"/>
        </w:rPr>
        <w:t>»-</w:t>
      </w:r>
      <w:r w:rsidRPr="00AE5AFF">
        <w:rPr>
          <w:rFonts w:ascii="Palatino Linotype" w:hAnsi="Palatino Linotype"/>
          <w:sz w:val="22"/>
          <w:szCs w:val="22"/>
        </w:rPr>
        <w:t>аз р</w:t>
      </w:r>
      <w:r w:rsidRPr="00AE5AFF">
        <w:rPr>
          <w:rFonts w:ascii="Palatino Linotype" w:hAnsi="Palatino Linotype"/>
          <w:sz w:val="22"/>
          <w:szCs w:val="22"/>
          <w:lang w:val="tg-Cyrl-TJ"/>
        </w:rPr>
        <w:t>ӯ</w:t>
      </w:r>
      <w:proofErr w:type="spellStart"/>
      <w:r w:rsidRPr="00AE5AFF">
        <w:rPr>
          <w:rFonts w:ascii="Palatino Linotype" w:hAnsi="Palatino Linotype"/>
          <w:sz w:val="22"/>
          <w:szCs w:val="22"/>
        </w:rPr>
        <w:t>зи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татби</w:t>
      </w:r>
      <w:proofErr w:type="spellEnd"/>
      <w:r w:rsidRPr="00AE5AFF">
        <w:rPr>
          <w:rFonts w:ascii="Palatino Linotype" w:hAnsi="Palatino Linotype"/>
          <w:sz w:val="22"/>
          <w:szCs w:val="22"/>
          <w:lang w:val="tg-Cyrl-TJ"/>
        </w:rPr>
        <w:t>қ</w:t>
      </w:r>
      <w:r w:rsidRPr="00AE5AFF">
        <w:rPr>
          <w:rFonts w:ascii="Palatino Linotype" w:hAnsi="Palatino Linotype"/>
          <w:sz w:val="22"/>
          <w:szCs w:val="22"/>
        </w:rPr>
        <w:t>и он аз м</w:t>
      </w:r>
      <w:r w:rsidRPr="00AE5AFF">
        <w:rPr>
          <w:rFonts w:ascii="Palatino Linotype" w:hAnsi="Palatino Linotype"/>
          <w:sz w:val="22"/>
          <w:szCs w:val="22"/>
          <w:lang w:val="tg-Cyrl-TJ"/>
        </w:rPr>
        <w:t>ӯҳ</w:t>
      </w:r>
      <w:proofErr w:type="spellStart"/>
      <w:r w:rsidRPr="00AE5AFF">
        <w:rPr>
          <w:rFonts w:ascii="Palatino Linotype" w:hAnsi="Palatino Linotype"/>
          <w:sz w:val="22"/>
          <w:szCs w:val="22"/>
        </w:rPr>
        <w:t>лати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муайяншудаи</w:t>
      </w:r>
      <w:proofErr w:type="spellEnd"/>
      <w:r w:rsidRPr="00AE5AFF">
        <w:rPr>
          <w:rFonts w:ascii="Palatino Linotype" w:hAnsi="Palatino Linotype"/>
          <w:sz w:val="22"/>
          <w:szCs w:val="22"/>
        </w:rPr>
        <w:t xml:space="preserve"> он </w:t>
      </w:r>
      <w:proofErr w:type="spellStart"/>
      <w:r w:rsidRPr="00AE5AFF">
        <w:rPr>
          <w:rFonts w:ascii="Palatino Linotype" w:hAnsi="Palatino Linotype"/>
          <w:sz w:val="22"/>
          <w:szCs w:val="22"/>
        </w:rPr>
        <w:t>зиёд</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буда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наметавонад</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ва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w:t>
      </w:r>
      <w:r w:rsidRPr="00AE5AFF">
        <w:rPr>
          <w:rStyle w:val="FontStyle46"/>
          <w:rFonts w:ascii="Palatino Linotype" w:hAnsi="Palatino Linotype"/>
        </w:rPr>
        <w:t>аъди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гузаштани</w:t>
      </w:r>
      <w:proofErr w:type="spellEnd"/>
      <w:r w:rsidRPr="00AE5AFF">
        <w:rPr>
          <w:rStyle w:val="FontStyle46"/>
          <w:rFonts w:ascii="Palatino Linotype" w:hAnsi="Palatino Linotype"/>
        </w:rPr>
        <w:t xml:space="preserve"> м</w:t>
      </w:r>
      <w:r w:rsidRPr="00AE5AFF">
        <w:rPr>
          <w:rStyle w:val="FontStyle46"/>
          <w:rFonts w:ascii="Palatino Linotype" w:hAnsi="Palatino Linotype"/>
          <w:lang w:val="tg-Cyrl-TJ"/>
        </w:rPr>
        <w:t>ӯҳ</w:t>
      </w:r>
      <w:proofErr w:type="spellStart"/>
      <w:r w:rsidRPr="00AE5AFF">
        <w:rPr>
          <w:rStyle w:val="FontStyle46"/>
          <w:rFonts w:ascii="Palatino Linotype" w:hAnsi="Palatino Linotype"/>
        </w:rPr>
        <w:t>лати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муайяншуда</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амали</w:t>
      </w:r>
      <w:proofErr w:type="spellEnd"/>
      <w:r w:rsidRPr="00AE5AFF">
        <w:rPr>
          <w:rStyle w:val="FontStyle46"/>
          <w:rFonts w:ascii="Palatino Linotype" w:hAnsi="Palatino Linotype"/>
        </w:rPr>
        <w:t xml:space="preserve"> он </w:t>
      </w:r>
      <w:r w:rsidRPr="00AE5AFF">
        <w:rPr>
          <w:rStyle w:val="FontStyle46"/>
          <w:rFonts w:ascii="Palatino Linotype" w:hAnsi="Palatino Linotype"/>
          <w:lang w:val="tg-Cyrl-TJ"/>
        </w:rPr>
        <w:t>қ</w:t>
      </w:r>
      <w:proofErr w:type="spellStart"/>
      <w:r w:rsidRPr="00AE5AFF">
        <w:rPr>
          <w:rStyle w:val="FontStyle46"/>
          <w:rFonts w:ascii="Palatino Linotype" w:hAnsi="Palatino Linotype"/>
        </w:rPr>
        <w:t>атъшуда</w:t>
      </w:r>
      <w:proofErr w:type="spellEnd"/>
      <w:r w:rsidRPr="00AE5AFF">
        <w:rPr>
          <w:rStyle w:val="FontStyle46"/>
          <w:rFonts w:ascii="Palatino Linotype" w:hAnsi="Palatino Linotype"/>
        </w:rPr>
        <w:t xml:space="preserve"> </w:t>
      </w:r>
      <w:r w:rsidRPr="00AE5AFF">
        <w:rPr>
          <w:rStyle w:val="FontStyle46"/>
          <w:rFonts w:ascii="Palatino Linotype" w:hAnsi="Palatino Linotype"/>
          <w:lang w:val="tg-Cyrl-TJ"/>
        </w:rPr>
        <w:t>ҳ</w:t>
      </w:r>
      <w:proofErr w:type="spellStart"/>
      <w:r w:rsidRPr="00AE5AFF">
        <w:rPr>
          <w:rStyle w:val="FontStyle46"/>
          <w:rFonts w:ascii="Palatino Linotype" w:hAnsi="Palatino Linotype"/>
        </w:rPr>
        <w:t>исобида</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мешавад</w:t>
      </w:r>
      <w:proofErr w:type="spellEnd"/>
      <w:r w:rsidRPr="00AE5AFF">
        <w:rPr>
          <w:rStyle w:val="FontStyle46"/>
          <w:rFonts w:ascii="Palatino Linotype" w:hAnsi="Palatino Linotype"/>
        </w:rPr>
        <w:t>.</w:t>
      </w:r>
      <w:ins w:id="2525" w:author="Гафуров Камолджон Азимджонович" w:date="2024-10-11T10:25:00Z" w16du:dateUtc="2024-10-11T05:25:00Z">
        <w:r w:rsidR="00E768C3">
          <w:rPr>
            <w:rStyle w:val="FontStyle46"/>
            <w:rFonts w:ascii="Palatino Linotype" w:hAnsi="Palatino Linotype"/>
            <w:lang w:val="tg-Cyrl-TJ"/>
          </w:rPr>
          <w:t xml:space="preserve"> </w:t>
        </w:r>
      </w:ins>
    </w:p>
    <w:p w14:paraId="610B2F16" w14:textId="77777777" w:rsidR="00E768C3" w:rsidRDefault="00E768C3">
      <w:pPr>
        <w:pStyle w:val="Style20"/>
        <w:widowControl/>
        <w:rPr>
          <w:ins w:id="2526" w:author="Гафуров Камолджон Азимджонович" w:date="2024-10-11T10:26:00Z" w16du:dateUtc="2024-10-11T05:26:00Z"/>
          <w:rStyle w:val="FontStyle46"/>
          <w:rFonts w:ascii="Palatino Linotype" w:hAnsi="Palatino Linotype"/>
          <w:lang w:val="tg-Cyrl-TJ"/>
        </w:rPr>
        <w:pPrChange w:id="2527" w:author="Гафуров Камолджон Азимджонович" w:date="2024-10-11T10:27:00Z" w16du:dateUtc="2024-10-11T05:27:00Z">
          <w:pPr>
            <w:pStyle w:val="Style20"/>
            <w:widowControl/>
            <w:ind w:firstLine="708"/>
          </w:pPr>
        </w:pPrChange>
      </w:pPr>
    </w:p>
    <w:p w14:paraId="3284A516" w14:textId="3D670F62" w:rsidR="00474E78" w:rsidRPr="00E768C3" w:rsidDel="00E768C3" w:rsidRDefault="00474E78">
      <w:pPr>
        <w:pStyle w:val="Style20"/>
        <w:widowControl/>
        <w:ind w:firstLine="708"/>
        <w:rPr>
          <w:del w:id="2528" w:author="Гафуров Камолджон Азимджонович" w:date="2024-10-11T10:25:00Z" w16du:dateUtc="2024-10-11T05:25:00Z"/>
          <w:rStyle w:val="FontStyle46"/>
          <w:rFonts w:ascii="Palatino Linotype" w:hAnsi="Palatino Linotype"/>
          <w:lang w:val="tg-Cyrl-TJ"/>
          <w:rPrChange w:id="2529" w:author="Гафуров Камолджон Азимджонович" w:date="2024-10-11T10:26:00Z" w16du:dateUtc="2024-10-11T05:26:00Z">
            <w:rPr>
              <w:del w:id="2530" w:author="Гафуров Камолджон Азимджонович" w:date="2024-10-11T10:25:00Z" w16du:dateUtc="2024-10-11T05:25:00Z"/>
              <w:rStyle w:val="FontStyle46"/>
              <w:rFonts w:ascii="Palatino Linotype" w:hAnsi="Palatino Linotype"/>
            </w:rPr>
          </w:rPrChange>
        </w:rPr>
        <w:pPrChange w:id="2531" w:author="Гафуров Камолджон Азимджонович" w:date="2024-10-11T10:26:00Z" w16du:dateUtc="2024-10-11T05:26:00Z">
          <w:pPr>
            <w:pStyle w:val="Style20"/>
            <w:widowControl/>
          </w:pPr>
        </w:pPrChange>
      </w:pPr>
      <w:del w:id="2532" w:author="Гафуров Камолджон Азимджонович" w:date="2024-10-11T10:25:00Z" w16du:dateUtc="2024-10-11T05:25:00Z">
        <w:r w:rsidRPr="00E768C3" w:rsidDel="00E768C3">
          <w:rPr>
            <w:rStyle w:val="FontStyle46"/>
            <w:rFonts w:ascii="Palatino Linotype" w:hAnsi="Palatino Linotype"/>
            <w:lang w:val="tg-Cyrl-TJ"/>
            <w:rPrChange w:id="2533" w:author="Гафуров Камолджон Азимджонович" w:date="2024-10-11T10:26:00Z" w16du:dateUtc="2024-10-11T05:26:00Z">
              <w:rPr>
                <w:rStyle w:val="FontStyle46"/>
                <w:rFonts w:ascii="Palatino Linotype" w:hAnsi="Palatino Linotype"/>
              </w:rPr>
            </w:rPrChange>
          </w:rPr>
          <w:delText xml:space="preserve">     </w:delText>
        </w:r>
      </w:del>
      <w:ins w:id="2534" w:author="Гафуров Камолджон Азимджонович" w:date="2024-10-11T10:25:00Z" w16du:dateUtc="2024-10-11T05:25:00Z">
        <w:r w:rsidR="00E768C3" w:rsidRPr="00DA2078">
          <w:rPr>
            <w:rStyle w:val="FontStyle46"/>
            <w:rFonts w:ascii="Palatino Linotype" w:hAnsi="Palatino Linotype"/>
            <w:lang w:val="tg-Cyrl-TJ"/>
          </w:rPr>
          <w:t xml:space="preserve">Агар дар давоми амали муҷозоти интизомӣ, корманд боз кирдори интизоми содир намояд ва нисбати ӯ ҷазоӣ интизомии нав татбиқ гардад, он гоҳ муҳлати амали ҷазои интизомӣ аз нав оғоз мегардад. </w:t>
        </w:r>
        <w:r w:rsidR="00E768C3" w:rsidRPr="00DA2078">
          <w:rPr>
            <w:lang w:val="tg-Cyrl-TJ"/>
          </w:rPr>
          <w:t xml:space="preserve"> </w:t>
        </w:r>
      </w:ins>
      <w:del w:id="2535" w:author="Гафуров Камолджон Азимджонович" w:date="2024-10-11T10:25:00Z" w16du:dateUtc="2024-10-11T05:25:00Z">
        <w:r w:rsidRPr="00E768C3" w:rsidDel="00E768C3">
          <w:rPr>
            <w:rStyle w:val="FontStyle46"/>
            <w:rFonts w:ascii="Palatino Linotype" w:hAnsi="Palatino Linotype"/>
            <w:lang w:val="tg-Cyrl-TJ"/>
            <w:rPrChange w:id="2536" w:author="Гафуров Камолджон Азимджонович" w:date="2024-10-11T10:26:00Z" w16du:dateUtc="2024-10-11T05:26:00Z">
              <w:rPr>
                <w:rStyle w:val="FontStyle46"/>
                <w:rFonts w:ascii="Palatino Linotype" w:hAnsi="Palatino Linotype"/>
              </w:rPr>
            </w:rPrChange>
          </w:rPr>
          <w:delText>М</w:delText>
        </w:r>
        <w:r w:rsidRPr="00AE5AFF" w:rsidDel="00E768C3">
          <w:rPr>
            <w:rStyle w:val="FontStyle46"/>
            <w:rFonts w:ascii="Palatino Linotype" w:hAnsi="Palatino Linotype"/>
            <w:lang w:val="tg-Cyrl-TJ"/>
          </w:rPr>
          <w:delText>ӯҳ</w:delText>
        </w:r>
        <w:r w:rsidRPr="00E768C3" w:rsidDel="00E768C3">
          <w:rPr>
            <w:rStyle w:val="FontStyle46"/>
            <w:rFonts w:ascii="Palatino Linotype" w:hAnsi="Palatino Linotype"/>
            <w:lang w:val="tg-Cyrl-TJ"/>
            <w:rPrChange w:id="2537" w:author="Гафуров Камолджон Азимджонович" w:date="2024-10-11T10:26:00Z" w16du:dateUtc="2024-10-11T05:26:00Z">
              <w:rPr>
                <w:rStyle w:val="FontStyle46"/>
                <w:rFonts w:ascii="Palatino Linotype" w:hAnsi="Palatino Linotype"/>
              </w:rPr>
            </w:rPrChange>
          </w:rPr>
          <w:delText>лати му</w:delText>
        </w:r>
        <w:r w:rsidRPr="00AE5AFF" w:rsidDel="00E768C3">
          <w:rPr>
            <w:rStyle w:val="FontStyle46"/>
            <w:rFonts w:ascii="Palatino Linotype" w:hAnsi="Palatino Linotype"/>
            <w:lang w:val="tg-Cyrl-TJ"/>
          </w:rPr>
          <w:delText>ҷ</w:delText>
        </w:r>
        <w:r w:rsidRPr="00E768C3" w:rsidDel="00E768C3">
          <w:rPr>
            <w:rStyle w:val="FontStyle46"/>
            <w:rFonts w:ascii="Palatino Linotype" w:hAnsi="Palatino Linotype"/>
            <w:lang w:val="tg-Cyrl-TJ"/>
            <w:rPrChange w:id="2538" w:author="Гафуров Камолджон Азимджонович" w:date="2024-10-11T10:26:00Z" w16du:dateUtc="2024-10-11T05:26:00Z">
              <w:rPr>
                <w:rStyle w:val="FontStyle46"/>
                <w:rFonts w:ascii="Palatino Linotype" w:hAnsi="Palatino Linotype"/>
              </w:rPr>
            </w:rPrChange>
          </w:rPr>
          <w:delText xml:space="preserve">озоти интизомии «Сарзаниш» </w:delText>
        </w:r>
        <w:r w:rsidRPr="00AE5AFF" w:rsidDel="00E768C3">
          <w:rPr>
            <w:rStyle w:val="FontStyle46"/>
            <w:rFonts w:ascii="Palatino Linotype" w:hAnsi="Palatino Linotype"/>
            <w:lang w:val="tg-Cyrl-TJ"/>
          </w:rPr>
          <w:delText>қ</w:delText>
        </w:r>
        <w:r w:rsidRPr="00E768C3" w:rsidDel="00E768C3">
          <w:rPr>
            <w:rStyle w:val="FontStyle46"/>
            <w:rFonts w:ascii="Palatino Linotype" w:hAnsi="Palatino Linotype"/>
            <w:lang w:val="tg-Cyrl-TJ"/>
            <w:rPrChange w:id="2539" w:author="Гафуров Камолджон Азимджонович" w:date="2024-10-11T10:26:00Z" w16du:dateUtc="2024-10-11T05:26:00Z">
              <w:rPr>
                <w:rStyle w:val="FontStyle46"/>
                <w:rFonts w:ascii="Palatino Linotype" w:hAnsi="Palatino Linotype"/>
              </w:rPr>
            </w:rPrChange>
          </w:rPr>
          <w:delText>атъ мешаванд, агар нисбати корманд му</w:delText>
        </w:r>
        <w:r w:rsidRPr="00AE5AFF" w:rsidDel="00E768C3">
          <w:rPr>
            <w:rStyle w:val="FontStyle46"/>
            <w:rFonts w:ascii="Palatino Linotype" w:hAnsi="Palatino Linotype"/>
            <w:lang w:val="tg-Cyrl-TJ"/>
          </w:rPr>
          <w:delText>ҷ</w:delText>
        </w:r>
        <w:r w:rsidRPr="00E768C3" w:rsidDel="00E768C3">
          <w:rPr>
            <w:rStyle w:val="FontStyle46"/>
            <w:rFonts w:ascii="Palatino Linotype" w:hAnsi="Palatino Linotype"/>
            <w:lang w:val="tg-Cyrl-TJ"/>
            <w:rPrChange w:id="2540" w:author="Гафуров Камолджон Азимджонович" w:date="2024-10-11T10:26:00Z" w16du:dateUtc="2024-10-11T05:26:00Z">
              <w:rPr>
                <w:rStyle w:val="FontStyle46"/>
                <w:rFonts w:ascii="Palatino Linotype" w:hAnsi="Palatino Linotype"/>
              </w:rPr>
            </w:rPrChange>
          </w:rPr>
          <w:delText>озоти интизомии «Танбе</w:delText>
        </w:r>
        <w:r w:rsidRPr="00AE5AFF" w:rsidDel="00E768C3">
          <w:rPr>
            <w:rStyle w:val="FontStyle46"/>
            <w:rFonts w:ascii="Palatino Linotype" w:hAnsi="Palatino Linotype"/>
            <w:lang w:val="tg-Cyrl-TJ"/>
          </w:rPr>
          <w:delText>ҳ</w:delText>
        </w:r>
        <w:r w:rsidRPr="00E768C3" w:rsidDel="00E768C3">
          <w:rPr>
            <w:rStyle w:val="FontStyle46"/>
            <w:rFonts w:ascii="Palatino Linotype" w:hAnsi="Palatino Linotype"/>
            <w:lang w:val="tg-Cyrl-TJ"/>
            <w:rPrChange w:id="2541" w:author="Гафуров Камолджон Азимджонович" w:date="2024-10-11T10:26:00Z" w16du:dateUtc="2024-10-11T05:26:00Z">
              <w:rPr>
                <w:rStyle w:val="FontStyle46"/>
                <w:rFonts w:ascii="Palatino Linotype" w:hAnsi="Palatino Linotype"/>
              </w:rPr>
            </w:rPrChange>
          </w:rPr>
          <w:delText>» татби</w:delText>
        </w:r>
        <w:r w:rsidRPr="00AE5AFF" w:rsidDel="00E768C3">
          <w:rPr>
            <w:rStyle w:val="FontStyle46"/>
            <w:rFonts w:ascii="Palatino Linotype" w:hAnsi="Palatino Linotype"/>
            <w:lang w:val="tg-Cyrl-TJ"/>
          </w:rPr>
          <w:delText>қ</w:delText>
        </w:r>
        <w:r w:rsidRPr="00E768C3" w:rsidDel="00E768C3">
          <w:rPr>
            <w:rStyle w:val="FontStyle46"/>
            <w:rFonts w:ascii="Palatino Linotype" w:hAnsi="Palatino Linotype"/>
            <w:lang w:val="tg-Cyrl-TJ"/>
            <w:rPrChange w:id="2542" w:author="Гафуров Камолджон Азимджонович" w:date="2024-10-11T10:26:00Z" w16du:dateUtc="2024-10-11T05:26:00Z">
              <w:rPr>
                <w:rStyle w:val="FontStyle46"/>
                <w:rFonts w:ascii="Palatino Linotype" w:hAnsi="Palatino Linotype"/>
              </w:rPr>
            </w:rPrChange>
          </w:rPr>
          <w:delText xml:space="preserve"> карда шавад. </w:delText>
        </w:r>
      </w:del>
    </w:p>
    <w:p w14:paraId="25BE0CA5" w14:textId="34433D8A" w:rsidR="00474E78" w:rsidRPr="00AE5AFF" w:rsidRDefault="00474E78">
      <w:pPr>
        <w:pStyle w:val="Style20"/>
        <w:widowControl/>
        <w:ind w:firstLine="708"/>
        <w:rPr>
          <w:rFonts w:ascii="Palatino Linotype" w:hAnsi="Palatino Linotype"/>
          <w:sz w:val="22"/>
          <w:szCs w:val="22"/>
          <w:lang w:val="tg-Cyrl-TJ"/>
        </w:rPr>
        <w:pPrChange w:id="2543" w:author="Гафуров Камолджон Азимджонович" w:date="2024-10-11T10:26:00Z" w16du:dateUtc="2024-10-11T05:26:00Z">
          <w:pPr>
            <w:pStyle w:val="Style20"/>
            <w:widowControl/>
          </w:pPr>
        </w:pPrChange>
      </w:pPr>
      <w:del w:id="2544" w:author="Гафуров Камолджон Азимджонович" w:date="2024-10-11T10:25:00Z" w16du:dateUtc="2024-10-11T05:25:00Z">
        <w:r w:rsidRPr="00AE5AFF" w:rsidDel="00E768C3">
          <w:rPr>
            <w:rStyle w:val="FontStyle46"/>
            <w:rFonts w:ascii="Palatino Linotype" w:hAnsi="Palatino Linotype"/>
            <w:lang w:val="tg-Cyrl-TJ"/>
          </w:rPr>
          <w:delText xml:space="preserve">     Мӯҳлати муҷозоти интизомии «Танбеҳ» қатъ мешаванд, агар нисбати корманд муҷозоти интизомии «Танбеҳи қатъи» татбиқ карда шавад. </w:delText>
        </w:r>
      </w:del>
    </w:p>
    <w:p w14:paraId="06F7CCA5" w14:textId="5235E70F" w:rsidR="00474E78" w:rsidRPr="00AE5AFF" w:rsidRDefault="00474E78" w:rsidP="00474E78">
      <w:pPr>
        <w:pStyle w:val="Style20"/>
        <w:widowControl/>
        <w:rPr>
          <w:rFonts w:ascii="Palatino Linotype" w:hAnsi="Palatino Linotype"/>
          <w:sz w:val="22"/>
          <w:szCs w:val="22"/>
          <w:lang w:val="tg-Cyrl-TJ"/>
        </w:rPr>
      </w:pPr>
      <w:r w:rsidRPr="00AE5AFF">
        <w:rPr>
          <w:rFonts w:ascii="Palatino Linotype" w:hAnsi="Palatino Linotype"/>
          <w:sz w:val="22"/>
          <w:szCs w:val="22"/>
          <w:lang w:val="tg-Cyrl-TJ"/>
        </w:rPr>
        <w:t xml:space="preserve">          </w:t>
      </w:r>
      <w:ins w:id="2545" w:author="Гафуров Камолджон Азимджонович" w:date="2024-10-11T10:26:00Z" w16du:dateUtc="2024-10-11T05:26:00Z">
        <w:r w:rsidR="00E768C3">
          <w:rPr>
            <w:rFonts w:ascii="Palatino Linotype" w:hAnsi="Palatino Linotype"/>
            <w:sz w:val="22"/>
            <w:szCs w:val="22"/>
            <w:lang w:val="tg-Cyrl-TJ"/>
          </w:rPr>
          <w:tab/>
        </w:r>
      </w:ins>
      <w:r w:rsidRPr="00AE5AFF">
        <w:rPr>
          <w:rFonts w:ascii="Palatino Linotype" w:hAnsi="Palatino Linotype"/>
          <w:sz w:val="22"/>
          <w:szCs w:val="22"/>
          <w:lang w:val="tg-Cyrl-TJ"/>
        </w:rPr>
        <w:t>Агар дар давоми шаш моҳ ба корманд ҷазои нави интизомӣ татбиқ нагардад, онгоҳ ӯ ҷазои интизомӣ надошта ҳисоб меёбад.</w:t>
      </w:r>
    </w:p>
    <w:p w14:paraId="6B7279FB" w14:textId="58E79FF6" w:rsidR="00474E78" w:rsidRPr="00AE5AFF" w:rsidRDefault="00474E78" w:rsidP="00474E78">
      <w:pPr>
        <w:pStyle w:val="Style20"/>
        <w:widowControl/>
        <w:rPr>
          <w:rStyle w:val="FontStyle46"/>
          <w:rFonts w:ascii="Palatino Linotype" w:hAnsi="Palatino Linotype"/>
          <w:lang w:val="tg-Cyrl-TJ"/>
        </w:rPr>
      </w:pPr>
      <w:r w:rsidRPr="00AE5AFF">
        <w:rPr>
          <w:rStyle w:val="FontStyle46"/>
          <w:rFonts w:ascii="Palatino Linotype" w:hAnsi="Palatino Linotype"/>
          <w:lang w:val="tg-Cyrl-TJ"/>
        </w:rPr>
        <w:t>7.1</w:t>
      </w:r>
      <w:ins w:id="2546" w:author="Гафуров Камолджон Азимджонович" w:date="2024-10-11T10:27:00Z" w16du:dateUtc="2024-10-11T05:27:00Z">
        <w:r w:rsidR="00E768C3">
          <w:rPr>
            <w:rStyle w:val="FontStyle46"/>
            <w:rFonts w:ascii="Palatino Linotype" w:hAnsi="Palatino Linotype"/>
            <w:lang w:val="tg-Cyrl-TJ"/>
          </w:rPr>
          <w:t>2</w:t>
        </w:r>
      </w:ins>
      <w:del w:id="2547" w:author="Гафуров Камолджон Азимджонович" w:date="2024-10-11T10:27:00Z" w16du:dateUtc="2024-10-11T05:27:00Z">
        <w:r w:rsidR="0046288B" w:rsidRPr="00AE5AFF" w:rsidDel="00E768C3">
          <w:rPr>
            <w:rStyle w:val="FontStyle46"/>
            <w:rFonts w:ascii="Palatino Linotype" w:hAnsi="Palatino Linotype"/>
            <w:lang w:val="tg-Cyrl-TJ"/>
          </w:rPr>
          <w:delText>3</w:delText>
        </w:r>
      </w:del>
      <w:r w:rsidRPr="00AE5AFF">
        <w:rPr>
          <w:rStyle w:val="FontStyle46"/>
          <w:rFonts w:ascii="Palatino Linotype" w:hAnsi="Palatino Linotype"/>
          <w:lang w:val="tg-Cyrl-TJ"/>
        </w:rPr>
        <w:t>.Вобаста аз вазнинии вайронкунии интизоми меҳнат, Раиси Раёсати Бонк ва Раёсати Бонк ҳуқуқ доранд, муҷозоти сахттар, вазнин ё ниҳоиро, новобаста аз муҷозотҳои сабуктар нисбати корманд истифода шуданаш, татбиқ намоянд. Дар ҳолати татбиқи муҷозот бояд дараҷа, вазъият, гуноҳи содиршуда, инчунин кори гузашта ва рафтори корманд ба назар гирифта шавад.</w:t>
      </w:r>
    </w:p>
    <w:p w14:paraId="21BE7A30" w14:textId="345107E2" w:rsidR="00474E78" w:rsidRPr="00AE5AFF" w:rsidRDefault="00474E78" w:rsidP="00474E78">
      <w:pPr>
        <w:pStyle w:val="Style25"/>
        <w:widowControl/>
        <w:spacing w:line="240" w:lineRule="auto"/>
        <w:jc w:val="both"/>
        <w:rPr>
          <w:rStyle w:val="FontStyle46"/>
          <w:rFonts w:ascii="Palatino Linotype" w:hAnsi="Palatino Linotype"/>
          <w:lang w:val="tg-Cyrl-TJ"/>
        </w:rPr>
      </w:pPr>
      <w:r w:rsidRPr="00AE5AFF">
        <w:rPr>
          <w:rStyle w:val="FontStyle46"/>
          <w:rFonts w:ascii="Palatino Linotype" w:hAnsi="Palatino Linotype"/>
          <w:lang w:val="tg-Cyrl-TJ"/>
        </w:rPr>
        <w:t>7.1</w:t>
      </w:r>
      <w:ins w:id="2548" w:author="Гафуров Камолджон Азимджонович" w:date="2024-10-11T10:28:00Z" w16du:dateUtc="2024-10-11T05:28:00Z">
        <w:r w:rsidR="00E768C3">
          <w:rPr>
            <w:rStyle w:val="FontStyle46"/>
            <w:rFonts w:ascii="Palatino Linotype" w:hAnsi="Palatino Linotype"/>
            <w:lang w:val="tg-Cyrl-TJ"/>
          </w:rPr>
          <w:t>3</w:t>
        </w:r>
      </w:ins>
      <w:del w:id="2549" w:author="Гафуров Камолджон Азимджонович" w:date="2024-10-11T10:28:00Z" w16du:dateUtc="2024-10-11T05:28:00Z">
        <w:r w:rsidR="0046288B" w:rsidRPr="00AE5AFF" w:rsidDel="00E768C3">
          <w:rPr>
            <w:rStyle w:val="FontStyle46"/>
            <w:rFonts w:ascii="Palatino Linotype" w:hAnsi="Palatino Linotype"/>
            <w:lang w:val="tg-Cyrl-TJ"/>
          </w:rPr>
          <w:delText>4</w:delText>
        </w:r>
      </w:del>
      <w:r w:rsidRPr="00AE5AFF">
        <w:rPr>
          <w:rStyle w:val="FontStyle46"/>
          <w:rFonts w:ascii="Palatino Linotype" w:hAnsi="Palatino Linotype"/>
          <w:lang w:val="tg-Cyrl-TJ"/>
        </w:rPr>
        <w:t xml:space="preserve">.Раиси Раёсати Бонк ҳуқуқ дорад, ба ҷои татбиқи муҷозоти интизомӣ масъаларо оид ба вайронкунии интизоми меҳнат ба баррасии ҷомеаи меҳнати ё </w:t>
      </w:r>
      <w:r w:rsidRPr="00AE5AFF">
        <w:rPr>
          <w:rFonts w:ascii="Palatino Linotype" w:hAnsi="Palatino Linotype"/>
          <w:sz w:val="22"/>
          <w:szCs w:val="22"/>
          <w:lang w:val="tg-Cyrl-TJ"/>
        </w:rPr>
        <w:t xml:space="preserve">Фонди ҳифзи ҳуқуқӣ ва иҷтимоии кормандон </w:t>
      </w:r>
      <w:r w:rsidRPr="00AE5AFF">
        <w:rPr>
          <w:rStyle w:val="FontStyle46"/>
          <w:rFonts w:ascii="Palatino Linotype" w:hAnsi="Palatino Linotype"/>
          <w:lang w:val="tg-Cyrl-TJ"/>
        </w:rPr>
        <w:t>ва Бонк диҳад.</w:t>
      </w:r>
    </w:p>
    <w:p w14:paraId="23623B69" w14:textId="7AA510DD" w:rsidR="00474E78" w:rsidRPr="00AE5AFF" w:rsidDel="00E768C3" w:rsidRDefault="00474E78" w:rsidP="00474E78">
      <w:pPr>
        <w:pStyle w:val="Style20"/>
        <w:widowControl/>
        <w:rPr>
          <w:del w:id="2550" w:author="Гафуров Камолджон Азимджонович" w:date="2024-10-11T10:26:00Z" w16du:dateUtc="2024-10-11T05:26:00Z"/>
          <w:rStyle w:val="FontStyle46"/>
          <w:rFonts w:ascii="Palatino Linotype" w:hAnsi="Palatino Linotype"/>
          <w:lang w:val="tg-Cyrl-TJ"/>
        </w:rPr>
      </w:pPr>
      <w:del w:id="2551" w:author="Гафуров Камолджон Азимджонович" w:date="2024-10-11T10:26:00Z" w16du:dateUtc="2024-10-11T05:26:00Z">
        <w:r w:rsidRPr="00AE5AFF" w:rsidDel="00E768C3">
          <w:rPr>
            <w:rStyle w:val="FontStyle46"/>
            <w:rFonts w:ascii="Palatino Linotype" w:hAnsi="Palatino Linotype"/>
            <w:lang w:val="tg-Cyrl-TJ"/>
          </w:rPr>
          <w:delText>7.1</w:delText>
        </w:r>
        <w:r w:rsidR="0046288B" w:rsidRPr="00AE5AFF" w:rsidDel="00E768C3">
          <w:rPr>
            <w:rStyle w:val="FontStyle46"/>
            <w:rFonts w:ascii="Palatino Linotype" w:hAnsi="Palatino Linotype"/>
            <w:lang w:val="tg-Cyrl-TJ"/>
          </w:rPr>
          <w:delText>5</w:delText>
        </w:r>
        <w:r w:rsidRPr="00AE5AFF" w:rsidDel="00E768C3">
          <w:rPr>
            <w:rStyle w:val="FontStyle46"/>
            <w:rFonts w:ascii="Palatino Linotype" w:hAnsi="Palatino Linotype"/>
            <w:lang w:val="tg-Cyrl-TJ"/>
          </w:rPr>
          <w:delText>.Ҷомеаи меҳнатии Бонк бояд нисбати кормандоне, ки вазифаҳои меҳнатии худро аз таҳти дил иҷро намекунанд, талаботи ҷиддии дӯстона зоҳир намояд:</w:delText>
        </w:r>
      </w:del>
    </w:p>
    <w:p w14:paraId="0A8DF8EC" w14:textId="6942BFD0" w:rsidR="00474E78" w:rsidRPr="00AE5AFF" w:rsidDel="00E768C3" w:rsidRDefault="00474E78" w:rsidP="00474E78">
      <w:pPr>
        <w:pStyle w:val="Style20"/>
        <w:widowControl/>
        <w:rPr>
          <w:del w:id="2552" w:author="Гафуров Камолджон Азимджонович" w:date="2024-10-11T10:26:00Z" w16du:dateUtc="2024-10-11T05:26:00Z"/>
          <w:rStyle w:val="FontStyle46"/>
          <w:rFonts w:ascii="Palatino Linotype" w:hAnsi="Palatino Linotype"/>
          <w:lang w:val="tg-Cyrl-TJ"/>
        </w:rPr>
      </w:pPr>
      <w:del w:id="2553" w:author="Гафуров Камолджон Азимджонович" w:date="2024-10-11T10:26:00Z" w16du:dateUtc="2024-10-11T05:26:00Z">
        <w:r w:rsidRPr="00AE5AFF" w:rsidDel="00E768C3">
          <w:rPr>
            <w:rStyle w:val="FontStyle46"/>
            <w:rFonts w:ascii="Palatino Linotype" w:hAnsi="Palatino Linotype"/>
            <w:lang w:val="tg-Cyrl-TJ"/>
          </w:rPr>
          <w:lastRenderedPageBreak/>
          <w:delText>-нисбати аъзоёни ҷомеаи меҳнатӣ барои вайрон кардани интизоми меҳнатӣ муҷозоти ҷамъиятӣ татбиқ кунанд (огоҳии дӯстона, танбеҳи ҷамъиятӣ);</w:delText>
        </w:r>
      </w:del>
    </w:p>
    <w:p w14:paraId="03933E0B" w14:textId="4F807724" w:rsidR="00474E78" w:rsidRPr="00AE5AFF" w:rsidDel="00E768C3" w:rsidRDefault="00474E78" w:rsidP="00474E78">
      <w:pPr>
        <w:pStyle w:val="Style20"/>
        <w:widowControl/>
        <w:rPr>
          <w:del w:id="2554" w:author="Гафуров Камолджон Азимджонович" w:date="2024-10-11T10:26:00Z" w16du:dateUtc="2024-10-11T05:26:00Z"/>
          <w:rStyle w:val="FontStyle46"/>
          <w:rFonts w:ascii="Palatino Linotype" w:hAnsi="Palatino Linotype"/>
          <w:lang w:val="tg-Cyrl-TJ"/>
        </w:rPr>
      </w:pPr>
      <w:del w:id="2555" w:author="Гафуров Камолджон Азимджонович" w:date="2024-10-11T10:26:00Z" w16du:dateUtc="2024-10-11T05:26:00Z">
        <w:r w:rsidRPr="00AE5AFF" w:rsidDel="00E768C3">
          <w:rPr>
            <w:rStyle w:val="FontStyle46"/>
            <w:rFonts w:ascii="Palatino Linotype" w:hAnsi="Palatino Linotype"/>
            <w:lang w:val="tg-Cyrl-TJ"/>
          </w:rPr>
          <w:delText xml:space="preserve">-маводҳоро оид ба вайронкунандагони интизоми меҳнат барои муҳокимаи </w:delText>
        </w:r>
        <w:r w:rsidRPr="00AE5AFF" w:rsidDel="00E768C3">
          <w:rPr>
            <w:rFonts w:ascii="Palatino Linotype" w:hAnsi="Palatino Linotype"/>
            <w:sz w:val="22"/>
            <w:szCs w:val="22"/>
            <w:lang w:val="tg-Cyrl-TJ"/>
          </w:rPr>
          <w:delText xml:space="preserve">Фонди ҳифзи ҳуқуқӣ ва иҷтимоии кормандон </w:delText>
        </w:r>
        <w:r w:rsidRPr="00AE5AFF" w:rsidDel="00E768C3">
          <w:rPr>
            <w:rStyle w:val="FontStyle46"/>
            <w:rFonts w:ascii="Palatino Linotype" w:hAnsi="Palatino Linotype"/>
            <w:lang w:val="tg-Cyrl-TJ"/>
          </w:rPr>
          <w:delText>ирсол намояд;</w:delText>
        </w:r>
      </w:del>
    </w:p>
    <w:p w14:paraId="42BFEA56" w14:textId="349188F7" w:rsidR="00474E78" w:rsidRPr="00AE5AFF" w:rsidDel="00E768C3" w:rsidRDefault="00474E78" w:rsidP="00474E78">
      <w:pPr>
        <w:pStyle w:val="Style20"/>
        <w:widowControl/>
        <w:rPr>
          <w:del w:id="2556" w:author="Гафуров Камолджон Азимджонович" w:date="2024-10-11T10:26:00Z" w16du:dateUtc="2024-10-11T05:26:00Z"/>
          <w:rStyle w:val="FontStyle46"/>
          <w:rFonts w:ascii="Palatino Linotype" w:hAnsi="Palatino Linotype"/>
          <w:lang w:val="tg-Cyrl-TJ"/>
        </w:rPr>
      </w:pPr>
      <w:del w:id="2557" w:author="Гафуров Камолджон Азимджонович" w:date="2024-10-11T10:26:00Z" w16du:dateUtc="2024-10-11T05:26:00Z">
        <w:r w:rsidRPr="00AE5AFF" w:rsidDel="00E768C3">
          <w:rPr>
            <w:rStyle w:val="FontStyle46"/>
            <w:rFonts w:ascii="Palatino Linotype" w:hAnsi="Palatino Linotype"/>
            <w:lang w:val="tg-Cyrl-TJ"/>
          </w:rPr>
          <w:delText>-оид ба татбиқи муҷозоти интизоми нисбати вайронкунандагон, ки мутобиқи қонунгузории Ҷумҳурии Тоҷикистон пешбинӣ шудааст, масъалагузорӣ кунад;</w:delText>
        </w:r>
      </w:del>
    </w:p>
    <w:p w14:paraId="578DC3E0" w14:textId="5A004874" w:rsidR="00474E78" w:rsidRPr="00AE5AFF" w:rsidRDefault="00474E78" w:rsidP="00474E78">
      <w:pPr>
        <w:jc w:val="both"/>
        <w:rPr>
          <w:rFonts w:ascii="Palatino Linotype" w:hAnsi="Palatino Linotype"/>
          <w:sz w:val="22"/>
          <w:szCs w:val="22"/>
        </w:rPr>
      </w:pPr>
      <w:r w:rsidRPr="00AE5AFF">
        <w:rPr>
          <w:rStyle w:val="FontStyle46"/>
          <w:rFonts w:ascii="Palatino Linotype" w:hAnsi="Palatino Linotype"/>
          <w:lang w:val="tg-Cyrl-TJ"/>
        </w:rPr>
        <w:t>7.1</w:t>
      </w:r>
      <w:ins w:id="2558" w:author="Гафуров Камолджон Азимджонович" w:date="2024-10-11T10:28:00Z" w16du:dateUtc="2024-10-11T05:28:00Z">
        <w:r w:rsidR="00E768C3">
          <w:rPr>
            <w:rStyle w:val="FontStyle46"/>
            <w:rFonts w:ascii="Palatino Linotype" w:hAnsi="Palatino Linotype"/>
            <w:lang w:val="tg-Cyrl-TJ"/>
          </w:rPr>
          <w:t>4</w:t>
        </w:r>
      </w:ins>
      <w:del w:id="2559" w:author="Гафуров Камолджон Азимджонович" w:date="2024-10-11T10:28:00Z" w16du:dateUtc="2024-10-11T05:28:00Z">
        <w:r w:rsidR="0046288B" w:rsidRPr="00AE5AFF" w:rsidDel="00E768C3">
          <w:rPr>
            <w:rStyle w:val="FontStyle46"/>
            <w:rFonts w:ascii="Palatino Linotype" w:hAnsi="Palatino Linotype"/>
            <w:lang w:val="tg-Cyrl-TJ"/>
          </w:rPr>
          <w:delText>6</w:delText>
        </w:r>
      </w:del>
      <w:r w:rsidRPr="00AE5AFF">
        <w:rPr>
          <w:rStyle w:val="FontStyle46"/>
          <w:rFonts w:ascii="Palatino Linotype" w:hAnsi="Palatino Linotype"/>
          <w:lang w:val="tg-Cyrl-TJ"/>
        </w:rPr>
        <w:t>.Қ</w:t>
      </w:r>
      <w:r w:rsidRPr="00AE5AFF">
        <w:rPr>
          <w:rFonts w:ascii="Palatino Linotype" w:hAnsi="Palatino Linotype"/>
          <w:sz w:val="22"/>
          <w:szCs w:val="22"/>
          <w:lang w:val="tg-Cyrl-TJ"/>
        </w:rPr>
        <w:t xml:space="preserve">абл аз истифодаи муҷозоти интизомӣ аз корманд бояд баёноти хаттӣ талаб карда шавад. </w:t>
      </w:r>
      <w:r w:rsidRPr="00AE5AFF">
        <w:rPr>
          <w:rFonts w:ascii="Palatino Linotype" w:hAnsi="Palatino Linotype"/>
          <w:sz w:val="22"/>
          <w:szCs w:val="22"/>
        </w:rPr>
        <w:t xml:space="preserve">Аз </w:t>
      </w:r>
      <w:proofErr w:type="spellStart"/>
      <w:r w:rsidRPr="00AE5AFF">
        <w:rPr>
          <w:rFonts w:ascii="Palatino Linotype" w:hAnsi="Palatino Linotype"/>
          <w:sz w:val="22"/>
          <w:szCs w:val="22"/>
        </w:rPr>
        <w:t>додани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баёнот</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саркаш</w:t>
      </w:r>
      <w:proofErr w:type="spellEnd"/>
      <w:r w:rsidRPr="00AE5AFF">
        <w:rPr>
          <w:rFonts w:ascii="Palatino Linotype" w:hAnsi="Palatino Linotype"/>
          <w:sz w:val="22"/>
          <w:szCs w:val="22"/>
          <w:lang w:val="tg-Cyrl-TJ"/>
        </w:rPr>
        <w:t>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кардани</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корманд</w:t>
      </w:r>
      <w:proofErr w:type="spellEnd"/>
      <w:r w:rsidRPr="00AE5AFF">
        <w:rPr>
          <w:rFonts w:ascii="Palatino Linotype" w:hAnsi="Palatino Linotype"/>
          <w:sz w:val="22"/>
          <w:szCs w:val="22"/>
        </w:rPr>
        <w:t xml:space="preserve"> ба </w:t>
      </w:r>
      <w:proofErr w:type="spellStart"/>
      <w:r w:rsidRPr="00AE5AFF">
        <w:rPr>
          <w:rFonts w:ascii="Palatino Linotype" w:hAnsi="Palatino Linotype"/>
          <w:sz w:val="22"/>
          <w:szCs w:val="22"/>
        </w:rPr>
        <w:t>татби</w:t>
      </w:r>
      <w:proofErr w:type="spellEnd"/>
      <w:r w:rsidRPr="00AE5AFF">
        <w:rPr>
          <w:rFonts w:ascii="Palatino Linotype" w:hAnsi="Palatino Linotype"/>
          <w:sz w:val="22"/>
          <w:szCs w:val="22"/>
          <w:lang w:val="tg-Cyrl-TJ"/>
        </w:rPr>
        <w:t>қ</w:t>
      </w:r>
      <w:r w:rsidRPr="00AE5AFF">
        <w:rPr>
          <w:rFonts w:ascii="Palatino Linotype" w:hAnsi="Palatino Linotype"/>
          <w:sz w:val="22"/>
          <w:szCs w:val="22"/>
        </w:rPr>
        <w:t xml:space="preserve">и </w:t>
      </w:r>
      <w:proofErr w:type="spellStart"/>
      <w:r w:rsidRPr="00AE5AFF">
        <w:rPr>
          <w:rFonts w:ascii="Palatino Linotype" w:hAnsi="Palatino Linotype"/>
          <w:sz w:val="22"/>
          <w:szCs w:val="22"/>
        </w:rPr>
        <w:t>му</w:t>
      </w:r>
      <w:proofErr w:type="spellEnd"/>
      <w:r w:rsidRPr="00AE5AFF">
        <w:rPr>
          <w:rFonts w:ascii="Palatino Linotype" w:hAnsi="Palatino Linotype"/>
          <w:sz w:val="22"/>
          <w:szCs w:val="22"/>
          <w:lang w:val="tg-Cyrl-TJ"/>
        </w:rPr>
        <w:t>ҷ</w:t>
      </w:r>
      <w:proofErr w:type="spellStart"/>
      <w:r w:rsidRPr="00AE5AFF">
        <w:rPr>
          <w:rFonts w:ascii="Palatino Linotype" w:hAnsi="Palatino Linotype"/>
          <w:sz w:val="22"/>
          <w:szCs w:val="22"/>
        </w:rPr>
        <w:t>озот</w:t>
      </w:r>
      <w:proofErr w:type="spellEnd"/>
      <w:r w:rsidRPr="00AE5AFF">
        <w:rPr>
          <w:rFonts w:ascii="Palatino Linotype" w:hAnsi="Palatino Linotype"/>
          <w:sz w:val="22"/>
          <w:szCs w:val="22"/>
          <w:lang w:val="tg-Cyrl-TJ"/>
        </w:rPr>
        <w:t>и интизомӣ</w:t>
      </w:r>
      <w:r w:rsidRPr="00AE5AFF">
        <w:rPr>
          <w:rFonts w:ascii="Palatino Linotype" w:hAnsi="Palatino Linotype"/>
          <w:sz w:val="22"/>
          <w:szCs w:val="22"/>
        </w:rPr>
        <w:t xml:space="preserve"> </w:t>
      </w:r>
      <w:proofErr w:type="spellStart"/>
      <w:r w:rsidRPr="00AE5AFF">
        <w:rPr>
          <w:rFonts w:ascii="Palatino Linotype" w:hAnsi="Palatino Linotype"/>
          <w:sz w:val="22"/>
          <w:szCs w:val="22"/>
        </w:rPr>
        <w:t>монеъ</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шуда</w:t>
      </w:r>
      <w:proofErr w:type="spellEnd"/>
      <w:r w:rsidRPr="00AE5AFF">
        <w:rPr>
          <w:rFonts w:ascii="Palatino Linotype" w:hAnsi="Palatino Linotype"/>
          <w:sz w:val="22"/>
          <w:szCs w:val="22"/>
        </w:rPr>
        <w:t xml:space="preserve"> </w:t>
      </w:r>
      <w:proofErr w:type="spellStart"/>
      <w:r w:rsidRPr="00AE5AFF">
        <w:rPr>
          <w:rFonts w:ascii="Palatino Linotype" w:hAnsi="Palatino Linotype"/>
          <w:sz w:val="22"/>
          <w:szCs w:val="22"/>
        </w:rPr>
        <w:t>наметавонад</w:t>
      </w:r>
      <w:proofErr w:type="spellEnd"/>
      <w:r w:rsidRPr="00AE5AFF">
        <w:rPr>
          <w:rFonts w:ascii="Palatino Linotype" w:hAnsi="Palatino Linotype"/>
          <w:sz w:val="22"/>
          <w:szCs w:val="22"/>
        </w:rPr>
        <w:t xml:space="preserve">. </w:t>
      </w:r>
    </w:p>
    <w:p w14:paraId="74A05205" w14:textId="3ED1B6F8" w:rsidR="00474E78" w:rsidRPr="00AE5AFF" w:rsidRDefault="00474E78" w:rsidP="00474E78">
      <w:pPr>
        <w:pStyle w:val="Style25"/>
        <w:widowControl/>
        <w:spacing w:line="240" w:lineRule="auto"/>
        <w:jc w:val="both"/>
        <w:rPr>
          <w:rStyle w:val="FontStyle46"/>
          <w:rFonts w:ascii="Palatino Linotype" w:hAnsi="Palatino Linotype"/>
        </w:rPr>
      </w:pPr>
      <w:r w:rsidRPr="00AE5AFF">
        <w:rPr>
          <w:rStyle w:val="FontStyle46"/>
          <w:rFonts w:ascii="Palatino Linotype" w:hAnsi="Palatino Linotype"/>
        </w:rPr>
        <w:t>7.1</w:t>
      </w:r>
      <w:ins w:id="2560" w:author="Гафуров Камолджон Азимджонович" w:date="2024-10-11T10:28:00Z" w16du:dateUtc="2024-10-11T05:28:00Z">
        <w:r w:rsidR="00E768C3">
          <w:rPr>
            <w:rStyle w:val="FontStyle46"/>
            <w:rFonts w:ascii="Palatino Linotype" w:hAnsi="Palatino Linotype"/>
            <w:lang w:val="tg-Cyrl-TJ"/>
          </w:rPr>
          <w:t>5</w:t>
        </w:r>
      </w:ins>
      <w:del w:id="2561" w:author="Гафуров Камолджон Азимджонович" w:date="2024-10-11T10:28:00Z" w16du:dateUtc="2024-10-11T05:28:00Z">
        <w:r w:rsidR="0046288B" w:rsidRPr="00AE5AFF" w:rsidDel="00E768C3">
          <w:rPr>
            <w:rStyle w:val="FontStyle46"/>
            <w:rFonts w:ascii="Palatino Linotype" w:hAnsi="Palatino Linotype"/>
            <w:lang w:val="tg-Cyrl-TJ"/>
          </w:rPr>
          <w:delText>7</w:delText>
        </w:r>
      </w:del>
      <w:r w:rsidRPr="00AE5AFF">
        <w:rPr>
          <w:rStyle w:val="FontStyle46"/>
          <w:rFonts w:ascii="Palatino Linotype" w:hAnsi="Palatino Linotype"/>
        </w:rPr>
        <w:t>.</w:t>
      </w:r>
      <w:proofErr w:type="spellStart"/>
      <w:r w:rsidRPr="00AE5AFF">
        <w:rPr>
          <w:rStyle w:val="FontStyle46"/>
          <w:rFonts w:ascii="Palatino Linotype" w:hAnsi="Palatino Linotype"/>
        </w:rPr>
        <w:t>Барои</w:t>
      </w:r>
      <w:proofErr w:type="spellEnd"/>
      <w:r w:rsidRPr="00AE5AFF">
        <w:rPr>
          <w:rStyle w:val="FontStyle46"/>
          <w:rFonts w:ascii="Palatino Linotype" w:hAnsi="Palatino Linotype"/>
        </w:rPr>
        <w:t xml:space="preserve"> </w:t>
      </w:r>
      <w:r w:rsidRPr="00AE5AFF">
        <w:rPr>
          <w:rStyle w:val="FontStyle46"/>
          <w:rFonts w:ascii="Palatino Linotype" w:hAnsi="Palatino Linotype"/>
          <w:lang w:val="tg-Cyrl-TJ"/>
        </w:rPr>
        <w:t>ҳ</w:t>
      </w:r>
      <w:r w:rsidRPr="00AE5AFF">
        <w:rPr>
          <w:rStyle w:val="FontStyle46"/>
          <w:rFonts w:ascii="Palatino Linotype" w:hAnsi="Palatino Linotype"/>
        </w:rPr>
        <w:t xml:space="preserve">ар як </w:t>
      </w:r>
      <w:proofErr w:type="spellStart"/>
      <w:r w:rsidRPr="00AE5AFF">
        <w:rPr>
          <w:rStyle w:val="FontStyle46"/>
          <w:rFonts w:ascii="Palatino Linotype" w:hAnsi="Palatino Linotype"/>
        </w:rPr>
        <w:t>вайронкунии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интизоми</w:t>
      </w:r>
      <w:proofErr w:type="spellEnd"/>
      <w:r w:rsidRPr="00AE5AFF">
        <w:rPr>
          <w:rStyle w:val="FontStyle46"/>
          <w:rFonts w:ascii="Palatino Linotype" w:hAnsi="Palatino Linotype"/>
        </w:rPr>
        <w:t xml:space="preserve"> ме</w:t>
      </w:r>
      <w:r w:rsidRPr="00AE5AFF">
        <w:rPr>
          <w:rStyle w:val="FontStyle46"/>
          <w:rFonts w:ascii="Palatino Linotype" w:hAnsi="Palatino Linotype"/>
          <w:lang w:val="tg-Cyrl-TJ"/>
        </w:rPr>
        <w:t>ҳ</w:t>
      </w:r>
      <w:r w:rsidRPr="00AE5AFF">
        <w:rPr>
          <w:rStyle w:val="FontStyle46"/>
          <w:rFonts w:ascii="Palatino Linotype" w:hAnsi="Palatino Linotype"/>
        </w:rPr>
        <w:t xml:space="preserve">нат </w:t>
      </w:r>
      <w:proofErr w:type="spellStart"/>
      <w:r w:rsidRPr="00AE5AFF">
        <w:rPr>
          <w:rStyle w:val="FontStyle46"/>
          <w:rFonts w:ascii="Palatino Linotype" w:hAnsi="Palatino Linotype"/>
        </w:rPr>
        <w:t>метавонад</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тан</w:t>
      </w:r>
      <w:proofErr w:type="spellEnd"/>
      <w:r w:rsidRPr="00AE5AFF">
        <w:rPr>
          <w:rStyle w:val="FontStyle46"/>
          <w:rFonts w:ascii="Palatino Linotype" w:hAnsi="Palatino Linotype"/>
          <w:lang w:val="tg-Cyrl-TJ"/>
        </w:rPr>
        <w:t>ҳ</w:t>
      </w:r>
      <w:r w:rsidRPr="00AE5AFF">
        <w:rPr>
          <w:rStyle w:val="FontStyle46"/>
          <w:rFonts w:ascii="Palatino Linotype" w:hAnsi="Palatino Linotype"/>
        </w:rPr>
        <w:t xml:space="preserve">о як </w:t>
      </w:r>
      <w:proofErr w:type="spellStart"/>
      <w:r w:rsidRPr="00AE5AFF">
        <w:rPr>
          <w:rStyle w:val="FontStyle46"/>
          <w:rFonts w:ascii="Palatino Linotype" w:hAnsi="Palatino Linotype"/>
        </w:rPr>
        <w:t>му</w:t>
      </w:r>
      <w:proofErr w:type="spellEnd"/>
      <w:r w:rsidRPr="00AE5AFF">
        <w:rPr>
          <w:rStyle w:val="FontStyle46"/>
          <w:rFonts w:ascii="Palatino Linotype" w:hAnsi="Palatino Linotype"/>
          <w:lang w:val="tg-Cyrl-TJ"/>
        </w:rPr>
        <w:t>ҷ</w:t>
      </w:r>
      <w:proofErr w:type="spellStart"/>
      <w:r w:rsidRPr="00AE5AFF">
        <w:rPr>
          <w:rStyle w:val="FontStyle46"/>
          <w:rFonts w:ascii="Palatino Linotype" w:hAnsi="Palatino Linotype"/>
        </w:rPr>
        <w:t>озоти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интизом</w:t>
      </w:r>
      <w:proofErr w:type="spellEnd"/>
      <w:r w:rsidRPr="00AE5AFF">
        <w:rPr>
          <w:rStyle w:val="FontStyle46"/>
          <w:rFonts w:ascii="Palatino Linotype" w:hAnsi="Palatino Linotype"/>
          <w:lang w:val="tg-Cyrl-TJ"/>
        </w:rPr>
        <w:t>ӣ</w:t>
      </w:r>
      <w:r w:rsidRPr="00AE5AFF">
        <w:rPr>
          <w:rStyle w:val="FontStyle46"/>
          <w:rFonts w:ascii="Palatino Linotype" w:hAnsi="Palatino Linotype"/>
        </w:rPr>
        <w:t xml:space="preserve"> </w:t>
      </w:r>
      <w:r w:rsidRPr="00AE5AFF">
        <w:rPr>
          <w:rStyle w:val="FontStyle46"/>
          <w:rFonts w:ascii="Palatino Linotype" w:hAnsi="Palatino Linotype"/>
          <w:lang w:val="tg-Cyrl-TJ"/>
        </w:rPr>
        <w:t xml:space="preserve">татбиқ </w:t>
      </w:r>
      <w:r w:rsidRPr="00AE5AFF">
        <w:rPr>
          <w:rStyle w:val="FontStyle46"/>
          <w:rFonts w:ascii="Palatino Linotype" w:hAnsi="Palatino Linotype"/>
        </w:rPr>
        <w:t xml:space="preserve">карда </w:t>
      </w:r>
      <w:proofErr w:type="spellStart"/>
      <w:r w:rsidRPr="00AE5AFF">
        <w:rPr>
          <w:rStyle w:val="FontStyle46"/>
          <w:rFonts w:ascii="Palatino Linotype" w:hAnsi="Palatino Linotype"/>
        </w:rPr>
        <w:t>шавад</w:t>
      </w:r>
      <w:proofErr w:type="spellEnd"/>
      <w:r w:rsidRPr="00AE5AFF">
        <w:rPr>
          <w:rStyle w:val="FontStyle46"/>
          <w:rFonts w:ascii="Palatino Linotype" w:hAnsi="Palatino Linotype"/>
        </w:rPr>
        <w:t xml:space="preserve">. </w:t>
      </w:r>
    </w:p>
    <w:p w14:paraId="45778E5D" w14:textId="5DB0B900" w:rsidR="00474E78" w:rsidRPr="00AE5AFF" w:rsidRDefault="00474E78" w:rsidP="00474E78">
      <w:pPr>
        <w:pStyle w:val="Style20"/>
        <w:widowControl/>
        <w:rPr>
          <w:rStyle w:val="FontStyle46"/>
          <w:rFonts w:ascii="Palatino Linotype" w:hAnsi="Palatino Linotype"/>
        </w:rPr>
      </w:pPr>
      <w:r w:rsidRPr="00AE5AFF">
        <w:rPr>
          <w:rStyle w:val="FontStyle46"/>
          <w:rFonts w:ascii="Palatino Linotype" w:hAnsi="Palatino Linotype"/>
        </w:rPr>
        <w:t>7.1</w:t>
      </w:r>
      <w:ins w:id="2562" w:author="Гафуров Камолджон Азимджонович" w:date="2024-10-11T10:28:00Z" w16du:dateUtc="2024-10-11T05:28:00Z">
        <w:r w:rsidR="00E768C3">
          <w:rPr>
            <w:rStyle w:val="FontStyle46"/>
            <w:rFonts w:ascii="Palatino Linotype" w:hAnsi="Palatino Linotype"/>
            <w:lang w:val="tg-Cyrl-TJ"/>
          </w:rPr>
          <w:t>6</w:t>
        </w:r>
      </w:ins>
      <w:del w:id="2563" w:author="Гафуров Камолджон Азимджонович" w:date="2024-10-11T10:28:00Z" w16du:dateUtc="2024-10-11T05:28:00Z">
        <w:r w:rsidR="0046288B" w:rsidRPr="00AE5AFF" w:rsidDel="00E768C3">
          <w:rPr>
            <w:rStyle w:val="FontStyle46"/>
            <w:rFonts w:ascii="Palatino Linotype" w:hAnsi="Palatino Linotype"/>
            <w:lang w:val="tg-Cyrl-TJ"/>
          </w:rPr>
          <w:delText>8</w:delText>
        </w:r>
      </w:del>
      <w:r w:rsidRPr="00AE5AFF">
        <w:rPr>
          <w:rStyle w:val="FontStyle46"/>
          <w:rFonts w:ascii="Palatino Linotype" w:hAnsi="Palatino Linotype"/>
        </w:rPr>
        <w:t>.</w:t>
      </w:r>
      <w:proofErr w:type="spellStart"/>
      <w:r w:rsidRPr="00AE5AFF">
        <w:rPr>
          <w:rStyle w:val="FontStyle46"/>
          <w:rFonts w:ascii="Palatino Linotype" w:hAnsi="Palatino Linotype"/>
        </w:rPr>
        <w:t>Фармон</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оид</w:t>
      </w:r>
      <w:proofErr w:type="spellEnd"/>
      <w:r w:rsidRPr="00AE5AFF">
        <w:rPr>
          <w:rStyle w:val="FontStyle46"/>
          <w:rFonts w:ascii="Palatino Linotype" w:hAnsi="Palatino Linotype"/>
        </w:rPr>
        <w:t xml:space="preserve"> ба </w:t>
      </w:r>
      <w:proofErr w:type="spellStart"/>
      <w:r w:rsidRPr="00AE5AFF">
        <w:rPr>
          <w:rStyle w:val="FontStyle46"/>
          <w:rFonts w:ascii="Palatino Linotype" w:hAnsi="Palatino Linotype"/>
        </w:rPr>
        <w:t>татби</w:t>
      </w:r>
      <w:proofErr w:type="spellEnd"/>
      <w:r w:rsidRPr="00AE5AFF">
        <w:rPr>
          <w:rStyle w:val="FontStyle46"/>
          <w:rFonts w:ascii="Palatino Linotype" w:hAnsi="Palatino Linotype"/>
          <w:lang w:val="tg-Cyrl-TJ"/>
        </w:rPr>
        <w:t>қ</w:t>
      </w:r>
      <w:r w:rsidRPr="00AE5AFF">
        <w:rPr>
          <w:rStyle w:val="FontStyle46"/>
          <w:rFonts w:ascii="Palatino Linotype" w:hAnsi="Palatino Linotype"/>
        </w:rPr>
        <w:t xml:space="preserve">и </w:t>
      </w:r>
      <w:proofErr w:type="spellStart"/>
      <w:r w:rsidRPr="00AE5AFF">
        <w:rPr>
          <w:rStyle w:val="FontStyle46"/>
          <w:rFonts w:ascii="Palatino Linotype" w:hAnsi="Palatino Linotype"/>
        </w:rPr>
        <w:t>му</w:t>
      </w:r>
      <w:proofErr w:type="spellEnd"/>
      <w:r w:rsidRPr="00AE5AFF">
        <w:rPr>
          <w:rStyle w:val="FontStyle46"/>
          <w:rFonts w:ascii="Palatino Linotype" w:hAnsi="Palatino Linotype"/>
          <w:lang w:val="tg-Cyrl-TJ"/>
        </w:rPr>
        <w:t>ҷ</w:t>
      </w:r>
      <w:proofErr w:type="spellStart"/>
      <w:r w:rsidRPr="00AE5AFF">
        <w:rPr>
          <w:rStyle w:val="FontStyle46"/>
          <w:rFonts w:ascii="Palatino Linotype" w:hAnsi="Palatino Linotype"/>
        </w:rPr>
        <w:t>озоти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интизом</w:t>
      </w:r>
      <w:proofErr w:type="spellEnd"/>
      <w:r w:rsidRPr="00AE5AFF">
        <w:rPr>
          <w:rStyle w:val="FontStyle46"/>
          <w:rFonts w:ascii="Palatino Linotype" w:hAnsi="Palatino Linotype"/>
          <w:lang w:val="tg-Cyrl-TJ"/>
        </w:rPr>
        <w:t>ӣ</w:t>
      </w:r>
      <w:r w:rsidRPr="00AE5AFF">
        <w:rPr>
          <w:rStyle w:val="FontStyle46"/>
          <w:rFonts w:ascii="Palatino Linotype" w:hAnsi="Palatino Linotype"/>
        </w:rPr>
        <w:t xml:space="preserve"> бо </w:t>
      </w:r>
      <w:proofErr w:type="spellStart"/>
      <w:r w:rsidRPr="00AE5AFF">
        <w:rPr>
          <w:rStyle w:val="FontStyle46"/>
          <w:rFonts w:ascii="Palatino Linotype" w:hAnsi="Palatino Linotype"/>
        </w:rPr>
        <w:t>нишон</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додани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сабаби</w:t>
      </w:r>
      <w:proofErr w:type="spellEnd"/>
      <w:r w:rsidRPr="00AE5AFF">
        <w:rPr>
          <w:rStyle w:val="FontStyle46"/>
          <w:rFonts w:ascii="Palatino Linotype" w:hAnsi="Palatino Linotype"/>
        </w:rPr>
        <w:t xml:space="preserve"> </w:t>
      </w:r>
      <w:r w:rsidRPr="00AE5AFF">
        <w:rPr>
          <w:rStyle w:val="FontStyle46"/>
          <w:rFonts w:ascii="Palatino Linotype" w:hAnsi="Palatino Linotype"/>
          <w:lang w:val="tg-Cyrl-TJ"/>
        </w:rPr>
        <w:t>татбиқ</w:t>
      </w:r>
      <w:r w:rsidRPr="00AE5AFF">
        <w:rPr>
          <w:rStyle w:val="FontStyle46"/>
          <w:rFonts w:ascii="Palatino Linotype" w:hAnsi="Palatino Linotype"/>
        </w:rPr>
        <w:t xml:space="preserve"> </w:t>
      </w:r>
      <w:proofErr w:type="spellStart"/>
      <w:r w:rsidRPr="00AE5AFF">
        <w:rPr>
          <w:rStyle w:val="FontStyle46"/>
          <w:rFonts w:ascii="Palatino Linotype" w:hAnsi="Palatino Linotype"/>
        </w:rPr>
        <w:t>кардани</w:t>
      </w:r>
      <w:proofErr w:type="spellEnd"/>
      <w:r w:rsidRPr="00AE5AFF">
        <w:rPr>
          <w:rStyle w:val="FontStyle46"/>
          <w:rFonts w:ascii="Palatino Linotype" w:hAnsi="Palatino Linotype"/>
        </w:rPr>
        <w:t xml:space="preserve"> он ба </w:t>
      </w:r>
      <w:proofErr w:type="spellStart"/>
      <w:r w:rsidRPr="00AE5AFF">
        <w:rPr>
          <w:rStyle w:val="FontStyle46"/>
          <w:rFonts w:ascii="Palatino Linotype" w:hAnsi="Palatino Linotype"/>
        </w:rPr>
        <w:t>корманд</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ки</w:t>
      </w:r>
      <w:proofErr w:type="spellEnd"/>
      <w:r w:rsidRPr="00AE5AFF">
        <w:rPr>
          <w:rStyle w:val="FontStyle46"/>
          <w:rFonts w:ascii="Palatino Linotype" w:hAnsi="Palatino Linotype"/>
        </w:rPr>
        <w:t xml:space="preserve"> ба </w:t>
      </w:r>
      <w:proofErr w:type="spellStart"/>
      <w:r w:rsidRPr="00AE5AFF">
        <w:rPr>
          <w:rStyle w:val="FontStyle46"/>
          <w:rFonts w:ascii="Palatino Linotype" w:hAnsi="Palatino Linotype"/>
        </w:rPr>
        <w:t>му</w:t>
      </w:r>
      <w:proofErr w:type="spellEnd"/>
      <w:r w:rsidRPr="00AE5AFF">
        <w:rPr>
          <w:rStyle w:val="FontStyle46"/>
          <w:rFonts w:ascii="Palatino Linotype" w:hAnsi="Palatino Linotype"/>
          <w:lang w:val="tg-Cyrl-TJ"/>
        </w:rPr>
        <w:t>ҷ</w:t>
      </w:r>
      <w:proofErr w:type="spellStart"/>
      <w:r w:rsidRPr="00AE5AFF">
        <w:rPr>
          <w:rStyle w:val="FontStyle46"/>
          <w:rFonts w:ascii="Palatino Linotype" w:hAnsi="Palatino Linotype"/>
        </w:rPr>
        <w:t>озоти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интизом</w:t>
      </w:r>
      <w:proofErr w:type="spellEnd"/>
      <w:r w:rsidRPr="00AE5AFF">
        <w:rPr>
          <w:rStyle w:val="FontStyle46"/>
          <w:rFonts w:ascii="Palatino Linotype" w:hAnsi="Palatino Linotype"/>
          <w:lang w:val="tg-Cyrl-TJ"/>
        </w:rPr>
        <w:t>ӣ</w:t>
      </w:r>
      <w:r w:rsidRPr="00AE5AFF">
        <w:rPr>
          <w:rStyle w:val="FontStyle46"/>
          <w:rFonts w:ascii="Palatino Linotype" w:hAnsi="Palatino Linotype"/>
        </w:rPr>
        <w:t xml:space="preserve"> </w:t>
      </w:r>
      <w:proofErr w:type="spellStart"/>
      <w:r w:rsidRPr="00AE5AFF">
        <w:rPr>
          <w:rStyle w:val="FontStyle46"/>
          <w:rFonts w:ascii="Palatino Linotype" w:hAnsi="Palatino Linotype"/>
        </w:rPr>
        <w:t>гирифтор</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шудааст</w:t>
      </w:r>
      <w:proofErr w:type="spellEnd"/>
      <w:r w:rsidRPr="00AE5AFF">
        <w:rPr>
          <w:rStyle w:val="FontStyle46"/>
          <w:rFonts w:ascii="Palatino Linotype" w:hAnsi="Palatino Linotype"/>
        </w:rPr>
        <w:t xml:space="preserve">, бо </w:t>
      </w:r>
      <w:proofErr w:type="spellStart"/>
      <w:r w:rsidRPr="00AE5AFF">
        <w:rPr>
          <w:rStyle w:val="FontStyle46"/>
          <w:rFonts w:ascii="Palatino Linotype" w:hAnsi="Palatino Linotype"/>
        </w:rPr>
        <w:t>ма</w:t>
      </w:r>
      <w:proofErr w:type="spellEnd"/>
      <w:r w:rsidRPr="00AE5AFF">
        <w:rPr>
          <w:rStyle w:val="FontStyle46"/>
          <w:rFonts w:ascii="Palatino Linotype" w:hAnsi="Palatino Linotype"/>
          <w:lang w:val="tg-Cyrl-TJ"/>
        </w:rPr>
        <w:t>қ</w:t>
      </w:r>
      <w:r w:rsidRPr="00AE5AFF">
        <w:rPr>
          <w:rStyle w:val="FontStyle46"/>
          <w:rFonts w:ascii="Palatino Linotype" w:hAnsi="Palatino Linotype"/>
        </w:rPr>
        <w:t xml:space="preserve">сади </w:t>
      </w:r>
      <w:proofErr w:type="spellStart"/>
      <w:r w:rsidRPr="00AE5AFF">
        <w:rPr>
          <w:rStyle w:val="FontStyle46"/>
          <w:rFonts w:ascii="Palatino Linotype" w:hAnsi="Palatino Linotype"/>
        </w:rPr>
        <w:t>пешгирии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хатоги</w:t>
      </w:r>
      <w:proofErr w:type="spellEnd"/>
      <w:r w:rsidRPr="00AE5AFF">
        <w:rPr>
          <w:rStyle w:val="FontStyle46"/>
          <w:rFonts w:ascii="Palatino Linotype" w:hAnsi="Palatino Linotype"/>
          <w:lang w:val="tg-Cyrl-TJ"/>
        </w:rPr>
        <w:t>ҳ</w:t>
      </w:r>
      <w:proofErr w:type="spellStart"/>
      <w:r w:rsidRPr="00AE5AFF">
        <w:rPr>
          <w:rStyle w:val="FontStyle46"/>
          <w:rFonts w:ascii="Palatino Linotype" w:hAnsi="Palatino Linotype"/>
        </w:rPr>
        <w:t>ои</w:t>
      </w:r>
      <w:proofErr w:type="spellEnd"/>
      <w:r w:rsidRPr="00AE5AFF">
        <w:rPr>
          <w:rStyle w:val="FontStyle46"/>
          <w:rFonts w:ascii="Palatino Linotype" w:hAnsi="Palatino Linotype"/>
        </w:rPr>
        <w:t xml:space="preserve"> р</w:t>
      </w:r>
      <w:r w:rsidRPr="00AE5AFF">
        <w:rPr>
          <w:rStyle w:val="FontStyle46"/>
          <w:rFonts w:ascii="Palatino Linotype" w:hAnsi="Palatino Linotype"/>
          <w:lang w:val="tg-Cyrl-TJ"/>
        </w:rPr>
        <w:t>ӯ</w:t>
      </w:r>
      <w:proofErr w:type="spellStart"/>
      <w:r w:rsidRPr="00AE5AFF">
        <w:rPr>
          <w:rStyle w:val="FontStyle46"/>
          <w:rFonts w:ascii="Palatino Linotype" w:hAnsi="Palatino Linotype"/>
        </w:rPr>
        <w:t>йдода</w:t>
      </w:r>
      <w:proofErr w:type="spellEnd"/>
      <w:r w:rsidRPr="00AE5AFF">
        <w:rPr>
          <w:rStyle w:val="FontStyle46"/>
          <w:rFonts w:ascii="Palatino Linotype" w:hAnsi="Palatino Linotype"/>
        </w:rPr>
        <w:t xml:space="preserve"> аз </w:t>
      </w:r>
      <w:proofErr w:type="spellStart"/>
      <w:r w:rsidRPr="00AE5AFF">
        <w:rPr>
          <w:rStyle w:val="FontStyle46"/>
          <w:rFonts w:ascii="Palatino Linotype" w:hAnsi="Palatino Linotype"/>
        </w:rPr>
        <w:t>тарафи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дигар</w:t>
      </w:r>
      <w:proofErr w:type="spellEnd"/>
      <w:r w:rsidRPr="00AE5AFF">
        <w:rPr>
          <w:rStyle w:val="FontStyle46"/>
          <w:rFonts w:ascii="Palatino Linotype" w:hAnsi="Palatino Linotype"/>
        </w:rPr>
        <w:t xml:space="preserve"> кормандон, ба </w:t>
      </w:r>
      <w:proofErr w:type="spellStart"/>
      <w:r w:rsidRPr="00AE5AFF">
        <w:rPr>
          <w:rStyle w:val="FontStyle46"/>
          <w:rFonts w:ascii="Palatino Linotype" w:hAnsi="Palatino Linotype"/>
        </w:rPr>
        <w:t>маълумоти</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тамоми</w:t>
      </w:r>
      <w:proofErr w:type="spellEnd"/>
      <w:r w:rsidRPr="00AE5AFF">
        <w:rPr>
          <w:rStyle w:val="FontStyle46"/>
          <w:rFonts w:ascii="Palatino Linotype" w:hAnsi="Palatino Linotype"/>
        </w:rPr>
        <w:t xml:space="preserve"> кормандон</w:t>
      </w:r>
      <w:r w:rsidRPr="00AE5AFF">
        <w:rPr>
          <w:rStyle w:val="FontStyle46"/>
          <w:rFonts w:ascii="Palatino Linotype" w:hAnsi="Palatino Linotype"/>
          <w:lang w:val="tg-Cyrl-TJ"/>
        </w:rPr>
        <w:t>и Бонк</w:t>
      </w:r>
      <w:r w:rsidRPr="00AE5AFF">
        <w:rPr>
          <w:rStyle w:val="FontStyle46"/>
          <w:rFonts w:ascii="Palatino Linotype" w:hAnsi="Palatino Linotype"/>
        </w:rPr>
        <w:t xml:space="preserve"> бо </w:t>
      </w:r>
      <w:proofErr w:type="spellStart"/>
      <w:r w:rsidRPr="00AE5AFF">
        <w:rPr>
          <w:rStyle w:val="FontStyle46"/>
          <w:rFonts w:ascii="Palatino Linotype" w:hAnsi="Palatino Linotype"/>
        </w:rPr>
        <w:t>супориши</w:t>
      </w:r>
      <w:proofErr w:type="spellEnd"/>
      <w:r w:rsidRPr="00AE5AFF">
        <w:rPr>
          <w:rStyle w:val="FontStyle46"/>
          <w:rFonts w:ascii="Palatino Linotype" w:hAnsi="Palatino Linotype"/>
        </w:rPr>
        <w:t xml:space="preserve"> Раиси </w:t>
      </w:r>
      <w:proofErr w:type="spellStart"/>
      <w:r w:rsidRPr="00AE5AFF">
        <w:rPr>
          <w:rStyle w:val="FontStyle46"/>
          <w:rFonts w:ascii="Palatino Linotype" w:hAnsi="Palatino Linotype"/>
        </w:rPr>
        <w:t>Раёсат</w:t>
      </w:r>
      <w:proofErr w:type="spellEnd"/>
      <w:r w:rsidRPr="00AE5AFF">
        <w:rPr>
          <w:rStyle w:val="FontStyle46"/>
          <w:rFonts w:ascii="Palatino Linotype" w:hAnsi="Palatino Linotype"/>
          <w:lang w:val="tg-Cyrl-TJ"/>
        </w:rPr>
        <w:t>и Бонк</w:t>
      </w:r>
      <w:r w:rsidRPr="00AE5AFF">
        <w:rPr>
          <w:rStyle w:val="FontStyle46"/>
          <w:rFonts w:ascii="Palatino Linotype" w:hAnsi="Palatino Linotype"/>
        </w:rPr>
        <w:t xml:space="preserve"> </w:t>
      </w:r>
      <w:proofErr w:type="spellStart"/>
      <w:r w:rsidRPr="00AE5AFF">
        <w:rPr>
          <w:rStyle w:val="FontStyle46"/>
          <w:rFonts w:ascii="Palatino Linotype" w:hAnsi="Palatino Linotype"/>
        </w:rPr>
        <w:t>расонида</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шуданаш</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мумкин</w:t>
      </w:r>
      <w:proofErr w:type="spellEnd"/>
      <w:r w:rsidRPr="00AE5AFF">
        <w:rPr>
          <w:rStyle w:val="FontStyle46"/>
          <w:rFonts w:ascii="Palatino Linotype" w:hAnsi="Palatino Linotype"/>
        </w:rPr>
        <w:t xml:space="preserve"> </w:t>
      </w:r>
      <w:proofErr w:type="spellStart"/>
      <w:r w:rsidRPr="00AE5AFF">
        <w:rPr>
          <w:rStyle w:val="FontStyle46"/>
          <w:rFonts w:ascii="Palatino Linotype" w:hAnsi="Palatino Linotype"/>
        </w:rPr>
        <w:t>аст</w:t>
      </w:r>
      <w:proofErr w:type="spellEnd"/>
      <w:r w:rsidRPr="00AE5AFF">
        <w:rPr>
          <w:rStyle w:val="FontStyle46"/>
          <w:rFonts w:ascii="Palatino Linotype" w:hAnsi="Palatino Linotype"/>
        </w:rPr>
        <w:t xml:space="preserve">. </w:t>
      </w:r>
    </w:p>
    <w:p w14:paraId="169D6C11" w14:textId="77777777" w:rsidR="00474E78" w:rsidRPr="009C57C9" w:rsidRDefault="00474E78" w:rsidP="00474E78">
      <w:pPr>
        <w:ind w:firstLine="708"/>
        <w:jc w:val="right"/>
        <w:rPr>
          <w:rFonts w:ascii="Palatino Linotype" w:hAnsi="Palatino Linotype"/>
        </w:rPr>
      </w:pPr>
    </w:p>
    <w:p w14:paraId="30477954" w14:textId="77777777" w:rsidR="00474E78" w:rsidRPr="009C57C9" w:rsidRDefault="00474E78" w:rsidP="00474E78">
      <w:pPr>
        <w:ind w:firstLine="708"/>
        <w:jc w:val="right"/>
        <w:rPr>
          <w:rFonts w:ascii="Palatino Linotype" w:hAnsi="Palatino Linotype"/>
          <w:lang w:val="tg-Cyrl-TJ"/>
        </w:rPr>
      </w:pPr>
      <w:r w:rsidRPr="009C57C9">
        <w:rPr>
          <w:rFonts w:ascii="Palatino Linotype" w:hAnsi="Palatino Linotype"/>
        </w:rPr>
        <w:t xml:space="preserve">                                               </w:t>
      </w:r>
      <w:r w:rsidRPr="009C57C9">
        <w:rPr>
          <w:rFonts w:ascii="Palatino Linotype" w:hAnsi="Palatino Linotype"/>
          <w:lang w:val="tg-Cyrl-TJ"/>
        </w:rPr>
        <w:t xml:space="preserve">                  </w:t>
      </w:r>
    </w:p>
    <w:p w14:paraId="41066B59" w14:textId="77777777" w:rsidR="00957A2B" w:rsidRDefault="00957A2B">
      <w:pPr>
        <w:spacing w:after="160" w:line="259" w:lineRule="auto"/>
        <w:rPr>
          <w:rFonts w:ascii="Palatino Linotype" w:hAnsi="Palatino Linotype"/>
          <w:lang w:val="tg-Cyrl-TJ"/>
        </w:rPr>
      </w:pPr>
      <w:r>
        <w:rPr>
          <w:rFonts w:ascii="Palatino Linotype" w:hAnsi="Palatino Linotype"/>
          <w:lang w:val="tg-Cyrl-TJ"/>
        </w:rPr>
        <w:br w:type="page"/>
      </w:r>
    </w:p>
    <w:p w14:paraId="2E511B63" w14:textId="77777777" w:rsidR="00474E78" w:rsidRPr="009C57C9" w:rsidRDefault="00474E78" w:rsidP="00474E78">
      <w:pPr>
        <w:ind w:firstLine="708"/>
        <w:jc w:val="right"/>
        <w:rPr>
          <w:rFonts w:ascii="Palatino Linotype" w:hAnsi="Palatino Linotype"/>
          <w:lang w:val="tg-Cyrl-TJ"/>
        </w:rPr>
      </w:pPr>
      <w:r w:rsidRPr="009C57C9">
        <w:rPr>
          <w:rFonts w:ascii="Palatino Linotype" w:hAnsi="Palatino Linotype"/>
          <w:lang w:val="tg-Cyrl-TJ"/>
        </w:rPr>
        <w:lastRenderedPageBreak/>
        <w:t xml:space="preserve"> Замимаи №</w:t>
      </w:r>
      <w:r w:rsidRPr="009C57C9">
        <w:rPr>
          <w:rFonts w:ascii="Palatino Linotype" w:hAnsi="Palatino Linotype"/>
        </w:rPr>
        <w:t>2</w:t>
      </w:r>
      <w:r w:rsidRPr="009C57C9">
        <w:rPr>
          <w:rFonts w:ascii="Palatino Linotype" w:hAnsi="Palatino Linotype"/>
          <w:lang w:val="tg-Cyrl-TJ"/>
        </w:rPr>
        <w:t xml:space="preserve"> ба Шартномаи коллективии</w:t>
      </w:r>
    </w:p>
    <w:p w14:paraId="78946793" w14:textId="77777777" w:rsidR="00474E78" w:rsidRPr="009C57C9" w:rsidRDefault="00474E78" w:rsidP="00474E78">
      <w:pPr>
        <w:ind w:firstLine="708"/>
        <w:jc w:val="right"/>
        <w:rPr>
          <w:rFonts w:ascii="Palatino Linotype" w:hAnsi="Palatino Linotype"/>
          <w:lang w:val="tg-Cyrl-TJ"/>
        </w:rPr>
      </w:pPr>
      <w:r w:rsidRPr="009C57C9">
        <w:rPr>
          <w:rFonts w:ascii="Palatino Linotype" w:hAnsi="Palatino Linotype"/>
          <w:lang w:val="tg-Cyrl-TJ"/>
        </w:rPr>
        <w:t xml:space="preserve">ҶСК “Бонки Эсхата” </w:t>
      </w:r>
    </w:p>
    <w:p w14:paraId="70565E99" w14:textId="77777777" w:rsidR="00474E78" w:rsidRPr="009C57C9" w:rsidRDefault="00474E78" w:rsidP="00474E78">
      <w:pPr>
        <w:ind w:firstLine="708"/>
        <w:jc w:val="both"/>
        <w:rPr>
          <w:rFonts w:ascii="Palatino Linotype" w:hAnsi="Palatino Linotype"/>
          <w:lang w:val="tg-Cyrl-TJ"/>
        </w:rPr>
      </w:pPr>
    </w:p>
    <w:p w14:paraId="3C77F883" w14:textId="77777777" w:rsidR="00474E78" w:rsidRPr="009C57C9" w:rsidRDefault="00474E78" w:rsidP="00474E78">
      <w:pPr>
        <w:rPr>
          <w:rFonts w:ascii="Palatino Linotype" w:hAnsi="Palatino Linotype"/>
          <w:lang w:val="tg-Cyrl-TJ"/>
        </w:rPr>
      </w:pPr>
      <w:r w:rsidRPr="009C57C9">
        <w:rPr>
          <w:rFonts w:ascii="Palatino Linotype" w:hAnsi="Palatino Linotype"/>
          <w:lang w:val="tg-Cyrl-TJ"/>
        </w:rPr>
        <w:t xml:space="preserve">       «Мувофиқа карда шудааст»                                        «Тасдиқ мекунам» </w:t>
      </w:r>
    </w:p>
    <w:p w14:paraId="618586D7" w14:textId="77777777" w:rsidR="00474E78" w:rsidRPr="009C57C9" w:rsidRDefault="00474E78" w:rsidP="00474E78">
      <w:pPr>
        <w:rPr>
          <w:rFonts w:ascii="Palatino Linotype" w:hAnsi="Palatino Linotype"/>
          <w:lang w:val="tg-Cyrl-TJ"/>
        </w:rPr>
      </w:pPr>
      <w:r w:rsidRPr="009C57C9">
        <w:rPr>
          <w:rFonts w:ascii="Palatino Linotype" w:hAnsi="Palatino Linotype"/>
          <w:lang w:val="tg-Cyrl-TJ"/>
        </w:rPr>
        <w:t xml:space="preserve">Раиси Фонди ҳифзи ҳуқуқӣ ва иҷтимоии         </w:t>
      </w:r>
      <w:r w:rsidR="002D5288" w:rsidRPr="002D5288">
        <w:rPr>
          <w:rFonts w:ascii="Palatino Linotype" w:hAnsi="Palatino Linotype"/>
          <w:lang w:val="tg-Cyrl-TJ"/>
        </w:rPr>
        <w:t xml:space="preserve">    </w:t>
      </w:r>
      <w:r w:rsidRPr="009C57C9">
        <w:rPr>
          <w:rFonts w:ascii="Palatino Linotype" w:hAnsi="Palatino Linotype"/>
          <w:lang w:val="tg-Cyrl-TJ"/>
        </w:rPr>
        <w:t xml:space="preserve">Раиси Раёсати </w:t>
      </w:r>
    </w:p>
    <w:p w14:paraId="5A92CA5C" w14:textId="77777777" w:rsidR="00474E78" w:rsidRPr="009C57C9" w:rsidRDefault="00474E78" w:rsidP="00474E78">
      <w:pPr>
        <w:rPr>
          <w:rFonts w:ascii="Palatino Linotype" w:hAnsi="Palatino Linotype"/>
        </w:rPr>
      </w:pPr>
      <w:r w:rsidRPr="009C57C9">
        <w:rPr>
          <w:rFonts w:ascii="Palatino Linotype" w:hAnsi="Palatino Linotype"/>
          <w:lang w:val="tg-Cyrl-TJ"/>
        </w:rPr>
        <w:t>кормандони Ҷ</w:t>
      </w:r>
      <w:r w:rsidRPr="009C57C9">
        <w:rPr>
          <w:rFonts w:ascii="Palatino Linotype" w:hAnsi="Palatino Linotype"/>
        </w:rPr>
        <w:t xml:space="preserve">СК «Бонки Эсхата»                     </w:t>
      </w:r>
      <w:r w:rsidR="002D5288" w:rsidRPr="002D5288">
        <w:rPr>
          <w:rFonts w:ascii="Palatino Linotype" w:hAnsi="Palatino Linotype"/>
        </w:rPr>
        <w:t xml:space="preserve">   </w:t>
      </w:r>
      <w:r w:rsidRPr="009C57C9">
        <w:rPr>
          <w:rFonts w:ascii="Palatino Linotype" w:hAnsi="Palatino Linotype"/>
        </w:rPr>
        <w:t xml:space="preserve"> </w:t>
      </w:r>
      <w:r w:rsidR="002D5288" w:rsidRPr="002D5288">
        <w:rPr>
          <w:rFonts w:ascii="Palatino Linotype" w:hAnsi="Palatino Linotype"/>
        </w:rPr>
        <w:t xml:space="preserve"> </w:t>
      </w:r>
      <w:r w:rsidRPr="009C57C9">
        <w:rPr>
          <w:rFonts w:ascii="Palatino Linotype" w:hAnsi="Palatino Linotype"/>
          <w:lang w:val="tg-Cyrl-TJ"/>
        </w:rPr>
        <w:t xml:space="preserve">ҶСК «Бонки Эсхата»   </w:t>
      </w:r>
    </w:p>
    <w:p w14:paraId="4EB3EAF9" w14:textId="77777777" w:rsidR="00FD498B" w:rsidRPr="009C57C9" w:rsidRDefault="00474E78" w:rsidP="00FD498B">
      <w:pPr>
        <w:rPr>
          <w:ins w:id="2564" w:author="Гафуров Камолджон Азимджонович" w:date="2024-10-11T10:29:00Z" w16du:dateUtc="2024-10-11T05:29:00Z"/>
          <w:rFonts w:ascii="Palatino Linotype" w:hAnsi="Palatino Linotype"/>
        </w:rPr>
      </w:pPr>
      <w:proofErr w:type="spellStart"/>
      <w:r w:rsidRPr="009C57C9">
        <w:rPr>
          <w:rFonts w:ascii="Palatino Linotype" w:hAnsi="Palatino Linotype"/>
        </w:rPr>
        <w:t>Почоев</w:t>
      </w:r>
      <w:proofErr w:type="spellEnd"/>
      <w:r w:rsidRPr="009C57C9">
        <w:rPr>
          <w:rFonts w:ascii="Palatino Linotype" w:hAnsi="Palatino Linotype"/>
        </w:rPr>
        <w:t xml:space="preserve"> А.У.___________________                      </w:t>
      </w:r>
      <w:r w:rsidRPr="009C57C9">
        <w:rPr>
          <w:rFonts w:ascii="Palatino Linotype" w:hAnsi="Palatino Linotype"/>
          <w:lang w:val="tg-Cyrl-TJ"/>
        </w:rPr>
        <w:t xml:space="preserve">   </w:t>
      </w:r>
      <w:r w:rsidRPr="009C57C9">
        <w:rPr>
          <w:rFonts w:ascii="Palatino Linotype" w:hAnsi="Palatino Linotype"/>
        </w:rPr>
        <w:t xml:space="preserve"> </w:t>
      </w:r>
      <w:r w:rsidR="002D5288" w:rsidRPr="002D5288">
        <w:rPr>
          <w:rFonts w:ascii="Palatino Linotype" w:hAnsi="Palatino Linotype"/>
        </w:rPr>
        <w:t xml:space="preserve">   </w:t>
      </w:r>
      <w:ins w:id="2565" w:author="Гафуров Камолджон Азимджонович" w:date="2024-10-11T10:29:00Z" w16du:dateUtc="2024-10-11T05:29:00Z">
        <w:r w:rsidR="00FD498B">
          <w:rPr>
            <w:rFonts w:ascii="Palatino Linotype" w:hAnsi="Palatino Linotype"/>
            <w:lang w:val="tg-Cyrl-TJ"/>
          </w:rPr>
          <w:t>Сайфидинов А.Т</w:t>
        </w:r>
        <w:r w:rsidR="00FD498B" w:rsidRPr="009C57C9">
          <w:rPr>
            <w:rFonts w:ascii="Palatino Linotype" w:hAnsi="Palatino Linotype"/>
          </w:rPr>
          <w:t>._</w:t>
        </w:r>
        <w:r w:rsidR="00FD498B">
          <w:rPr>
            <w:rFonts w:ascii="Palatino Linotype" w:hAnsi="Palatino Linotype"/>
          </w:rPr>
          <w:t>_______</w:t>
        </w:r>
        <w:r w:rsidR="00FD498B" w:rsidRPr="009C57C9">
          <w:rPr>
            <w:rFonts w:ascii="Palatino Linotype" w:hAnsi="Palatino Linotype"/>
          </w:rPr>
          <w:t>__________</w:t>
        </w:r>
      </w:ins>
    </w:p>
    <w:p w14:paraId="674A1F7B" w14:textId="7282279D" w:rsidR="00FD498B" w:rsidRPr="009C57C9" w:rsidRDefault="00FD498B" w:rsidP="00FD498B">
      <w:pPr>
        <w:rPr>
          <w:ins w:id="2566" w:author="Гафуров Камолджон Азимджонович" w:date="2024-10-11T10:29:00Z" w16du:dateUtc="2024-10-11T05:29:00Z"/>
          <w:rFonts w:ascii="Palatino Linotype" w:hAnsi="Palatino Linotype"/>
        </w:rPr>
      </w:pPr>
      <w:ins w:id="2567" w:author="Гафуров Камолджон Азимджонович" w:date="2024-10-11T10:29:00Z" w16du:dateUtc="2024-10-11T05:29:00Z">
        <w:r w:rsidRPr="009C57C9">
          <w:rPr>
            <w:rFonts w:ascii="Palatino Linotype" w:hAnsi="Palatino Linotype"/>
          </w:rPr>
          <w:softHyphen/>
        </w:r>
        <w:r w:rsidRPr="009C57C9">
          <w:rPr>
            <w:rFonts w:ascii="Palatino Linotype" w:hAnsi="Palatino Linotype"/>
          </w:rPr>
          <w:softHyphen/>
        </w:r>
        <w:r w:rsidRPr="009C57C9">
          <w:rPr>
            <w:rFonts w:ascii="Palatino Linotype" w:hAnsi="Palatino Linotype"/>
          </w:rPr>
          <w:softHyphen/>
        </w:r>
        <w:r w:rsidRPr="009C57C9">
          <w:rPr>
            <w:rFonts w:ascii="Palatino Linotype" w:hAnsi="Palatino Linotype"/>
          </w:rPr>
          <w:softHyphen/>
        </w:r>
        <w:r w:rsidRPr="009C57C9">
          <w:rPr>
            <w:rFonts w:ascii="Palatino Linotype" w:hAnsi="Palatino Linotype"/>
          </w:rPr>
          <w:softHyphen/>
        </w:r>
        <w:r w:rsidRPr="009C57C9">
          <w:rPr>
            <w:rFonts w:ascii="Palatino Linotype" w:hAnsi="Palatino Linotype"/>
          </w:rPr>
          <w:softHyphen/>
        </w:r>
        <w:r w:rsidRPr="009C57C9">
          <w:rPr>
            <w:rFonts w:ascii="Palatino Linotype" w:hAnsi="Palatino Linotype"/>
          </w:rPr>
          <w:softHyphen/>
        </w:r>
        <w:r w:rsidRPr="009C57C9">
          <w:rPr>
            <w:rFonts w:ascii="Palatino Linotype" w:hAnsi="Palatino Linotype"/>
          </w:rPr>
          <w:softHyphen/>
        </w:r>
        <w:r w:rsidRPr="009C57C9">
          <w:rPr>
            <w:rFonts w:ascii="Palatino Linotype" w:hAnsi="Palatino Linotype"/>
          </w:rPr>
          <w:softHyphen/>
        </w:r>
        <w:r w:rsidRPr="009C57C9">
          <w:rPr>
            <w:rFonts w:ascii="Palatino Linotype" w:hAnsi="Palatino Linotype"/>
          </w:rPr>
          <w:softHyphen/>
        </w:r>
        <w:r w:rsidRPr="009C57C9">
          <w:rPr>
            <w:rFonts w:ascii="Palatino Linotype" w:hAnsi="Palatino Linotype"/>
          </w:rPr>
          <w:softHyphen/>
        </w:r>
        <w:r w:rsidRPr="009C57C9">
          <w:rPr>
            <w:rFonts w:ascii="Palatino Linotype" w:hAnsi="Palatino Linotype"/>
          </w:rPr>
          <w:softHyphen/>
        </w:r>
        <w:r w:rsidRPr="009C57C9">
          <w:rPr>
            <w:rFonts w:ascii="Palatino Linotype" w:hAnsi="Palatino Linotype"/>
          </w:rPr>
          <w:softHyphen/>
        </w:r>
        <w:r w:rsidRPr="009C57C9">
          <w:rPr>
            <w:rFonts w:ascii="Palatino Linotype" w:hAnsi="Palatino Linotype"/>
          </w:rPr>
          <w:softHyphen/>
        </w:r>
        <w:r w:rsidRPr="009C57C9">
          <w:rPr>
            <w:rFonts w:ascii="Palatino Linotype" w:hAnsi="Palatino Linotype"/>
          </w:rPr>
          <w:softHyphen/>
        </w:r>
        <w:r w:rsidRPr="009C57C9">
          <w:rPr>
            <w:rFonts w:ascii="Palatino Linotype" w:hAnsi="Palatino Linotype"/>
          </w:rPr>
          <w:softHyphen/>
        </w:r>
        <w:r w:rsidRPr="009C57C9">
          <w:rPr>
            <w:rFonts w:ascii="Palatino Linotype" w:hAnsi="Palatino Linotype"/>
          </w:rPr>
          <w:softHyphen/>
        </w:r>
        <w:r w:rsidRPr="009C57C9">
          <w:rPr>
            <w:rFonts w:ascii="Palatino Linotype" w:hAnsi="Palatino Linotype"/>
          </w:rPr>
          <w:softHyphen/>
        </w:r>
        <w:r w:rsidRPr="009C57C9">
          <w:rPr>
            <w:rFonts w:ascii="Palatino Linotype" w:hAnsi="Palatino Linotype"/>
          </w:rPr>
          <w:softHyphen/>
        </w:r>
        <w:r w:rsidRPr="009C57C9">
          <w:rPr>
            <w:rFonts w:ascii="Palatino Linotype" w:hAnsi="Palatino Linotype"/>
          </w:rPr>
          <w:softHyphen/>
        </w:r>
        <w:r w:rsidRPr="009C57C9">
          <w:rPr>
            <w:rFonts w:ascii="Palatino Linotype" w:hAnsi="Palatino Linotype"/>
          </w:rPr>
          <w:softHyphen/>
        </w:r>
        <w:r w:rsidRPr="009C57C9">
          <w:rPr>
            <w:rFonts w:ascii="Palatino Linotype" w:hAnsi="Palatino Linotype"/>
          </w:rPr>
          <w:softHyphen/>
        </w:r>
        <w:r w:rsidRPr="009C57C9">
          <w:rPr>
            <w:rFonts w:ascii="Palatino Linotype" w:hAnsi="Palatino Linotype"/>
          </w:rPr>
          <w:softHyphen/>
        </w:r>
        <w:r w:rsidRPr="009C57C9">
          <w:rPr>
            <w:rFonts w:ascii="Palatino Linotype" w:hAnsi="Palatino Linotype"/>
          </w:rPr>
          <w:softHyphen/>
        </w:r>
        <w:r w:rsidRPr="009C57C9">
          <w:rPr>
            <w:rFonts w:ascii="Palatino Linotype" w:hAnsi="Palatino Linotype"/>
          </w:rPr>
          <w:softHyphen/>
        </w:r>
        <w:proofErr w:type="spellStart"/>
        <w:r w:rsidRPr="009C57C9">
          <w:rPr>
            <w:rFonts w:ascii="Palatino Linotype" w:hAnsi="Palatino Linotype"/>
          </w:rPr>
          <w:t>Пайнавишти</w:t>
        </w:r>
        <w:proofErr w:type="spellEnd"/>
        <w:r w:rsidRPr="009C57C9">
          <w:rPr>
            <w:rFonts w:ascii="Palatino Linotype" w:hAnsi="Palatino Linotype"/>
          </w:rPr>
          <w:t xml:space="preserve"> № ____</w:t>
        </w:r>
        <w:r w:rsidRPr="009C57C9">
          <w:rPr>
            <w:rFonts w:ascii="Palatino Linotype" w:hAnsi="Palatino Linotype"/>
            <w:lang w:val="tg-Cyrl-TJ"/>
          </w:rPr>
          <w:t xml:space="preserve"> аз “ </w:t>
        </w:r>
        <w:r w:rsidRPr="009C57C9">
          <w:rPr>
            <w:rFonts w:ascii="Palatino Linotype" w:hAnsi="Palatino Linotype"/>
          </w:rPr>
          <w:t>___</w:t>
        </w:r>
        <w:r w:rsidRPr="009C57C9">
          <w:rPr>
            <w:rFonts w:ascii="Palatino Linotype" w:hAnsi="Palatino Linotype"/>
            <w:lang w:val="tg-Cyrl-TJ"/>
          </w:rPr>
          <w:t>”</w:t>
        </w:r>
        <w:r w:rsidRPr="002961B7">
          <w:rPr>
            <w:rFonts w:ascii="Palatino Linotype" w:hAnsi="Palatino Linotype"/>
            <w:lang w:val="tg-Cyrl-TJ"/>
          </w:rPr>
          <w:t xml:space="preserve"> </w:t>
        </w:r>
        <w:r>
          <w:rPr>
            <w:rFonts w:ascii="Palatino Linotype" w:hAnsi="Palatino Linotype"/>
            <w:lang w:val="tg-Cyrl-TJ"/>
          </w:rPr>
          <w:t xml:space="preserve">октябри соли </w:t>
        </w:r>
        <w:r w:rsidRPr="009C57C9">
          <w:rPr>
            <w:rFonts w:ascii="Palatino Linotype" w:hAnsi="Palatino Linotype"/>
          </w:rPr>
          <w:t>20</w:t>
        </w:r>
        <w:r w:rsidRPr="009C57C9">
          <w:rPr>
            <w:rFonts w:ascii="Palatino Linotype" w:hAnsi="Palatino Linotype"/>
            <w:lang w:val="tg-Cyrl-TJ"/>
          </w:rPr>
          <w:t>2</w:t>
        </w:r>
        <w:r>
          <w:rPr>
            <w:rFonts w:ascii="Palatino Linotype" w:hAnsi="Palatino Linotype"/>
            <w:lang w:val="tg-Cyrl-TJ"/>
          </w:rPr>
          <w:t>4</w:t>
        </w:r>
        <w:r w:rsidRPr="009C57C9">
          <w:rPr>
            <w:rFonts w:ascii="Palatino Linotype" w:hAnsi="Palatino Linotype"/>
          </w:rPr>
          <w:t xml:space="preserve">   </w:t>
        </w:r>
        <w:r w:rsidRPr="009C57C9">
          <w:rPr>
            <w:rFonts w:ascii="Palatino Linotype" w:hAnsi="Palatino Linotype"/>
            <w:lang w:val="tg-Cyrl-TJ"/>
          </w:rPr>
          <w:t xml:space="preserve">“ </w:t>
        </w:r>
        <w:r w:rsidRPr="009C57C9">
          <w:rPr>
            <w:rFonts w:ascii="Palatino Linotype" w:hAnsi="Palatino Linotype"/>
          </w:rPr>
          <w:t>___</w:t>
        </w:r>
        <w:r w:rsidRPr="009C57C9">
          <w:rPr>
            <w:rFonts w:ascii="Palatino Linotype" w:hAnsi="Palatino Linotype"/>
            <w:lang w:val="tg-Cyrl-TJ"/>
          </w:rPr>
          <w:t>”</w:t>
        </w:r>
        <w:r w:rsidRPr="002961B7">
          <w:rPr>
            <w:rFonts w:ascii="Palatino Linotype" w:hAnsi="Palatino Linotype"/>
            <w:lang w:val="tg-Cyrl-TJ"/>
          </w:rPr>
          <w:t xml:space="preserve"> </w:t>
        </w:r>
        <w:r>
          <w:rPr>
            <w:rFonts w:ascii="Palatino Linotype" w:hAnsi="Palatino Linotype"/>
            <w:lang w:val="tg-Cyrl-TJ"/>
          </w:rPr>
          <w:t xml:space="preserve">октябри соли </w:t>
        </w:r>
        <w:r w:rsidRPr="009C57C9">
          <w:rPr>
            <w:rFonts w:ascii="Palatino Linotype" w:hAnsi="Palatino Linotype"/>
          </w:rPr>
          <w:t>20</w:t>
        </w:r>
        <w:r w:rsidRPr="009C57C9">
          <w:rPr>
            <w:rFonts w:ascii="Palatino Linotype" w:hAnsi="Palatino Linotype"/>
            <w:lang w:val="tg-Cyrl-TJ"/>
          </w:rPr>
          <w:t>2</w:t>
        </w:r>
        <w:r>
          <w:rPr>
            <w:rFonts w:ascii="Palatino Linotype" w:hAnsi="Palatino Linotype"/>
            <w:lang w:val="tg-Cyrl-TJ"/>
          </w:rPr>
          <w:t>4</w:t>
        </w:r>
        <w:r w:rsidRPr="009C57C9">
          <w:rPr>
            <w:rFonts w:ascii="Palatino Linotype" w:hAnsi="Palatino Linotype"/>
          </w:rPr>
          <w:t xml:space="preserve"> </w:t>
        </w:r>
        <w:r w:rsidRPr="009C57C9">
          <w:rPr>
            <w:rFonts w:ascii="Palatino Linotype" w:hAnsi="Palatino Linotype"/>
            <w:lang w:val="tg-Cyrl-TJ"/>
          </w:rPr>
          <w:t xml:space="preserve">              </w:t>
        </w:r>
      </w:ins>
    </w:p>
    <w:p w14:paraId="4C6A069C" w14:textId="21A6A766" w:rsidR="00474E78" w:rsidRPr="009C57C9" w:rsidDel="00FD498B" w:rsidRDefault="00474E78" w:rsidP="00FD498B">
      <w:pPr>
        <w:rPr>
          <w:del w:id="2568" w:author="Гафуров Камолджон Азимджонович" w:date="2024-10-11T10:29:00Z" w16du:dateUtc="2024-10-11T05:29:00Z"/>
          <w:rFonts w:ascii="Palatino Linotype" w:hAnsi="Palatino Linotype"/>
        </w:rPr>
      </w:pPr>
      <w:del w:id="2569" w:author="Гафуров Камолджон Азимджонович" w:date="2024-10-11T10:29:00Z" w16du:dateUtc="2024-10-11T05:29:00Z">
        <w:r w:rsidRPr="009C57C9" w:rsidDel="00FD498B">
          <w:rPr>
            <w:rFonts w:ascii="Palatino Linotype" w:hAnsi="Palatino Linotype"/>
            <w:lang w:val="tg-Cyrl-TJ"/>
          </w:rPr>
          <w:delText>Райнер Мюллер-Ҳанке</w:delText>
        </w:r>
        <w:r w:rsidRPr="009C57C9" w:rsidDel="00FD498B">
          <w:rPr>
            <w:rFonts w:ascii="Palatino Linotype" w:hAnsi="Palatino Linotype"/>
          </w:rPr>
          <w:delText xml:space="preserve"> ___________ </w:delText>
        </w:r>
        <w:r w:rsidRPr="009C57C9" w:rsidDel="00FD498B">
          <w:rPr>
            <w:rFonts w:ascii="Palatino Linotype" w:hAnsi="Palatino Linotype"/>
            <w:lang w:val="tg-Cyrl-TJ"/>
          </w:rPr>
          <w:delText xml:space="preserve">  </w:delText>
        </w:r>
      </w:del>
    </w:p>
    <w:p w14:paraId="1A8C6AB0" w14:textId="396765AA" w:rsidR="00474E78" w:rsidRPr="009C57C9" w:rsidDel="00FD498B" w:rsidRDefault="00474E78" w:rsidP="00FD498B">
      <w:pPr>
        <w:rPr>
          <w:del w:id="2570" w:author="Гафуров Камолджон Азимджонович" w:date="2024-10-11T10:29:00Z" w16du:dateUtc="2024-10-11T05:29:00Z"/>
          <w:rFonts w:ascii="Palatino Linotype" w:hAnsi="Palatino Linotype"/>
        </w:rPr>
      </w:pPr>
      <w:del w:id="2571" w:author="Гафуров Камолджон Азимджонович" w:date="2024-10-11T10:29:00Z" w16du:dateUtc="2024-10-11T05:29:00Z">
        <w:r w:rsidRPr="009C57C9" w:rsidDel="00FD498B">
          <w:rPr>
            <w:rFonts w:ascii="Palatino Linotype" w:hAnsi="Palatino Linotype"/>
          </w:rPr>
          <w:softHyphen/>
        </w:r>
        <w:r w:rsidRPr="009C57C9" w:rsidDel="00FD498B">
          <w:rPr>
            <w:rFonts w:ascii="Palatino Linotype" w:hAnsi="Palatino Linotype"/>
          </w:rPr>
          <w:softHyphen/>
        </w:r>
        <w:r w:rsidRPr="009C57C9" w:rsidDel="00FD498B">
          <w:rPr>
            <w:rFonts w:ascii="Palatino Linotype" w:hAnsi="Palatino Linotype"/>
          </w:rPr>
          <w:softHyphen/>
        </w:r>
        <w:r w:rsidRPr="009C57C9" w:rsidDel="00FD498B">
          <w:rPr>
            <w:rFonts w:ascii="Palatino Linotype" w:hAnsi="Palatino Linotype"/>
          </w:rPr>
          <w:softHyphen/>
        </w:r>
        <w:r w:rsidRPr="009C57C9" w:rsidDel="00FD498B">
          <w:rPr>
            <w:rFonts w:ascii="Palatino Linotype" w:hAnsi="Palatino Linotype"/>
          </w:rPr>
          <w:softHyphen/>
        </w:r>
        <w:r w:rsidRPr="009C57C9" w:rsidDel="00FD498B">
          <w:rPr>
            <w:rFonts w:ascii="Palatino Linotype" w:hAnsi="Palatino Linotype"/>
          </w:rPr>
          <w:softHyphen/>
        </w:r>
        <w:r w:rsidRPr="009C57C9" w:rsidDel="00FD498B">
          <w:rPr>
            <w:rFonts w:ascii="Palatino Linotype" w:hAnsi="Palatino Linotype"/>
          </w:rPr>
          <w:softHyphen/>
        </w:r>
        <w:r w:rsidRPr="009C57C9" w:rsidDel="00FD498B">
          <w:rPr>
            <w:rFonts w:ascii="Palatino Linotype" w:hAnsi="Palatino Linotype"/>
          </w:rPr>
          <w:softHyphen/>
        </w:r>
        <w:r w:rsidRPr="009C57C9" w:rsidDel="00FD498B">
          <w:rPr>
            <w:rFonts w:ascii="Palatino Linotype" w:hAnsi="Palatino Linotype"/>
          </w:rPr>
          <w:softHyphen/>
        </w:r>
        <w:r w:rsidRPr="009C57C9" w:rsidDel="00FD498B">
          <w:rPr>
            <w:rFonts w:ascii="Palatino Linotype" w:hAnsi="Palatino Linotype"/>
          </w:rPr>
          <w:softHyphen/>
        </w:r>
        <w:r w:rsidRPr="009C57C9" w:rsidDel="00FD498B">
          <w:rPr>
            <w:rFonts w:ascii="Palatino Linotype" w:hAnsi="Palatino Linotype"/>
          </w:rPr>
          <w:softHyphen/>
        </w:r>
        <w:r w:rsidRPr="009C57C9" w:rsidDel="00FD498B">
          <w:rPr>
            <w:rFonts w:ascii="Palatino Linotype" w:hAnsi="Palatino Linotype"/>
          </w:rPr>
          <w:softHyphen/>
        </w:r>
        <w:r w:rsidRPr="009C57C9" w:rsidDel="00FD498B">
          <w:rPr>
            <w:rFonts w:ascii="Palatino Linotype" w:hAnsi="Palatino Linotype"/>
          </w:rPr>
          <w:softHyphen/>
        </w:r>
        <w:r w:rsidRPr="009C57C9" w:rsidDel="00FD498B">
          <w:rPr>
            <w:rFonts w:ascii="Palatino Linotype" w:hAnsi="Palatino Linotype"/>
          </w:rPr>
          <w:softHyphen/>
        </w:r>
        <w:r w:rsidRPr="009C57C9" w:rsidDel="00FD498B">
          <w:rPr>
            <w:rFonts w:ascii="Palatino Linotype" w:hAnsi="Palatino Linotype"/>
          </w:rPr>
          <w:softHyphen/>
        </w:r>
        <w:r w:rsidRPr="009C57C9" w:rsidDel="00FD498B">
          <w:rPr>
            <w:rFonts w:ascii="Palatino Linotype" w:hAnsi="Palatino Linotype"/>
          </w:rPr>
          <w:softHyphen/>
        </w:r>
        <w:r w:rsidRPr="009C57C9" w:rsidDel="00FD498B">
          <w:rPr>
            <w:rFonts w:ascii="Palatino Linotype" w:hAnsi="Palatino Linotype"/>
          </w:rPr>
          <w:softHyphen/>
        </w:r>
        <w:r w:rsidRPr="009C57C9" w:rsidDel="00FD498B">
          <w:rPr>
            <w:rFonts w:ascii="Palatino Linotype" w:hAnsi="Palatino Linotype"/>
          </w:rPr>
          <w:softHyphen/>
        </w:r>
        <w:r w:rsidRPr="009C57C9" w:rsidDel="00FD498B">
          <w:rPr>
            <w:rFonts w:ascii="Palatino Linotype" w:hAnsi="Palatino Linotype"/>
          </w:rPr>
          <w:softHyphen/>
        </w:r>
        <w:r w:rsidRPr="009C57C9" w:rsidDel="00FD498B">
          <w:rPr>
            <w:rFonts w:ascii="Palatino Linotype" w:hAnsi="Palatino Linotype"/>
          </w:rPr>
          <w:softHyphen/>
        </w:r>
        <w:r w:rsidRPr="009C57C9" w:rsidDel="00FD498B">
          <w:rPr>
            <w:rFonts w:ascii="Palatino Linotype" w:hAnsi="Palatino Linotype"/>
          </w:rPr>
          <w:softHyphen/>
        </w:r>
        <w:r w:rsidRPr="009C57C9" w:rsidDel="00FD498B">
          <w:rPr>
            <w:rFonts w:ascii="Palatino Linotype" w:hAnsi="Palatino Linotype"/>
          </w:rPr>
          <w:softHyphen/>
        </w:r>
        <w:r w:rsidRPr="009C57C9" w:rsidDel="00FD498B">
          <w:rPr>
            <w:rFonts w:ascii="Palatino Linotype" w:hAnsi="Palatino Linotype"/>
          </w:rPr>
          <w:softHyphen/>
        </w:r>
        <w:r w:rsidRPr="009C57C9" w:rsidDel="00FD498B">
          <w:rPr>
            <w:rFonts w:ascii="Palatino Linotype" w:hAnsi="Palatino Linotype"/>
          </w:rPr>
          <w:softHyphen/>
        </w:r>
        <w:r w:rsidRPr="009C57C9" w:rsidDel="00FD498B">
          <w:rPr>
            <w:rFonts w:ascii="Palatino Linotype" w:hAnsi="Palatino Linotype"/>
          </w:rPr>
          <w:softHyphen/>
        </w:r>
        <w:r w:rsidRPr="009C57C9" w:rsidDel="00FD498B">
          <w:rPr>
            <w:rFonts w:ascii="Palatino Linotype" w:hAnsi="Palatino Linotype"/>
          </w:rPr>
          <w:softHyphen/>
        </w:r>
        <w:r w:rsidRPr="009C57C9" w:rsidDel="00FD498B">
          <w:rPr>
            <w:rFonts w:ascii="Palatino Linotype" w:hAnsi="Palatino Linotype"/>
          </w:rPr>
          <w:softHyphen/>
        </w:r>
        <w:r w:rsidRPr="009C57C9" w:rsidDel="00FD498B">
          <w:rPr>
            <w:rFonts w:ascii="Palatino Linotype" w:hAnsi="Palatino Linotype"/>
          </w:rPr>
          <w:softHyphen/>
          <w:delText>Пайнавишти № ____</w:delText>
        </w:r>
        <w:r w:rsidRPr="009C57C9" w:rsidDel="00FD498B">
          <w:rPr>
            <w:rFonts w:ascii="Palatino Linotype" w:hAnsi="Palatino Linotype"/>
            <w:lang w:val="tg-Cyrl-TJ"/>
          </w:rPr>
          <w:delText xml:space="preserve">аз </w:delText>
        </w:r>
        <w:r w:rsidRPr="009C57C9" w:rsidDel="00FD498B">
          <w:rPr>
            <w:rFonts w:ascii="Palatino Linotype" w:hAnsi="Palatino Linotype"/>
          </w:rPr>
          <w:delText xml:space="preserve">______________2021с.      </w:delText>
        </w:r>
        <w:r w:rsidR="002D5288" w:rsidRPr="0046288B" w:rsidDel="00FD498B">
          <w:rPr>
            <w:rFonts w:ascii="Palatino Linotype" w:hAnsi="Palatino Linotype"/>
          </w:rPr>
          <w:delText xml:space="preserve"> </w:delText>
        </w:r>
        <w:r w:rsidRPr="009C57C9" w:rsidDel="00FD498B">
          <w:rPr>
            <w:rFonts w:ascii="Palatino Linotype" w:hAnsi="Palatino Linotype"/>
            <w:lang w:val="tg-Cyrl-TJ"/>
          </w:rPr>
          <w:delText>“</w:delText>
        </w:r>
        <w:r w:rsidRPr="009C57C9" w:rsidDel="00FD498B">
          <w:rPr>
            <w:rFonts w:ascii="Palatino Linotype" w:hAnsi="Palatino Linotype"/>
          </w:rPr>
          <w:delText>____</w:delText>
        </w:r>
        <w:r w:rsidRPr="009C57C9" w:rsidDel="00FD498B">
          <w:rPr>
            <w:rFonts w:ascii="Palatino Linotype" w:hAnsi="Palatino Linotype"/>
            <w:lang w:val="tg-Cyrl-TJ"/>
          </w:rPr>
          <w:delText>”</w:delText>
        </w:r>
        <w:r w:rsidRPr="009C57C9" w:rsidDel="00FD498B">
          <w:rPr>
            <w:rFonts w:ascii="Palatino Linotype" w:hAnsi="Palatino Linotype"/>
          </w:rPr>
          <w:delText xml:space="preserve">  __________________</w:delText>
        </w:r>
        <w:r w:rsidRPr="009C57C9" w:rsidDel="00FD498B">
          <w:rPr>
            <w:rFonts w:ascii="Palatino Linotype" w:hAnsi="Palatino Linotype"/>
            <w:lang w:val="tg-Cyrl-TJ"/>
          </w:rPr>
          <w:delText>2021сол</w:delText>
        </w:r>
        <w:r w:rsidRPr="009C57C9" w:rsidDel="00FD498B">
          <w:rPr>
            <w:rFonts w:ascii="Palatino Linotype" w:hAnsi="Palatino Linotype"/>
          </w:rPr>
          <w:delText xml:space="preserve">  </w:delText>
        </w:r>
        <w:r w:rsidRPr="009C57C9" w:rsidDel="00FD498B">
          <w:rPr>
            <w:rFonts w:ascii="Palatino Linotype" w:hAnsi="Palatino Linotype"/>
            <w:lang w:val="tg-Cyrl-TJ"/>
          </w:rPr>
          <w:delText xml:space="preserve">                </w:delText>
        </w:r>
      </w:del>
    </w:p>
    <w:p w14:paraId="17E59784" w14:textId="77777777" w:rsidR="00474E78" w:rsidRPr="009C57C9" w:rsidRDefault="00474E78" w:rsidP="00FD498B">
      <w:pPr>
        <w:rPr>
          <w:rFonts w:ascii="Palatino Linotype" w:hAnsi="Palatino Linotype"/>
        </w:rPr>
      </w:pPr>
    </w:p>
    <w:p w14:paraId="5DF2518F" w14:textId="77777777" w:rsidR="00474E78" w:rsidRPr="009C57C9" w:rsidRDefault="00474E78" w:rsidP="00474E78">
      <w:pPr>
        <w:ind w:firstLine="708"/>
        <w:jc w:val="center"/>
        <w:rPr>
          <w:rFonts w:ascii="Palatino Linotype" w:hAnsi="Palatino Linotype"/>
          <w:b/>
        </w:rPr>
      </w:pPr>
      <w:proofErr w:type="spellStart"/>
      <w:r w:rsidRPr="009C57C9">
        <w:rPr>
          <w:rFonts w:ascii="Palatino Linotype" w:hAnsi="Palatino Linotype"/>
          <w:b/>
        </w:rPr>
        <w:t>Номг</w:t>
      </w:r>
      <w:proofErr w:type="spellEnd"/>
      <w:r w:rsidRPr="009C57C9">
        <w:rPr>
          <w:rFonts w:ascii="Palatino Linotype" w:hAnsi="Palatino Linotype"/>
          <w:b/>
          <w:lang w:val="tg-Cyrl-TJ"/>
        </w:rPr>
        <w:t>ӯ</w:t>
      </w:r>
      <w:r w:rsidRPr="009C57C9">
        <w:rPr>
          <w:rFonts w:ascii="Palatino Linotype" w:hAnsi="Palatino Linotype"/>
          <w:b/>
        </w:rPr>
        <w:t xml:space="preserve">и </w:t>
      </w:r>
      <w:proofErr w:type="spellStart"/>
      <w:r w:rsidRPr="009C57C9">
        <w:rPr>
          <w:rFonts w:ascii="Palatino Linotype" w:hAnsi="Palatino Linotype"/>
          <w:b/>
        </w:rPr>
        <w:t>вазифаҳо</w:t>
      </w:r>
      <w:proofErr w:type="spellEnd"/>
      <w:r w:rsidRPr="009C57C9">
        <w:rPr>
          <w:rFonts w:ascii="Palatino Linotype" w:hAnsi="Palatino Linotype"/>
          <w:b/>
          <w:lang w:val="tg-Cyrl-TJ"/>
        </w:rPr>
        <w:t>е, ки дар ҶСК “Бонки Эсхата”</w:t>
      </w:r>
      <w:r w:rsidRPr="009C57C9">
        <w:rPr>
          <w:rFonts w:ascii="Palatino Linotype" w:hAnsi="Palatino Linotype"/>
          <w:b/>
        </w:rPr>
        <w:t xml:space="preserve"> </w:t>
      </w:r>
      <w:r w:rsidRPr="009C57C9">
        <w:rPr>
          <w:rFonts w:ascii="Palatino Linotype" w:hAnsi="Palatino Linotype"/>
          <w:b/>
          <w:lang w:val="tg-Cyrl-TJ"/>
        </w:rPr>
        <w:t>ҳамчун вазифаи</w:t>
      </w:r>
      <w:r w:rsidRPr="009C57C9">
        <w:rPr>
          <w:rFonts w:ascii="Palatino Linotype" w:hAnsi="Palatino Linotype"/>
          <w:b/>
        </w:rPr>
        <w:t xml:space="preserve"> </w:t>
      </w:r>
      <w:proofErr w:type="spellStart"/>
      <w:r w:rsidRPr="009C57C9">
        <w:rPr>
          <w:rFonts w:ascii="Palatino Linotype" w:hAnsi="Palatino Linotype"/>
          <w:b/>
        </w:rPr>
        <w:t>зарарноки</w:t>
      </w:r>
      <w:proofErr w:type="spellEnd"/>
      <w:r w:rsidRPr="009C57C9">
        <w:rPr>
          <w:rFonts w:ascii="Palatino Linotype" w:hAnsi="Palatino Linotype"/>
          <w:b/>
        </w:rPr>
        <w:t xml:space="preserve"> </w:t>
      </w:r>
    </w:p>
    <w:p w14:paraId="342FB40A" w14:textId="77777777" w:rsidR="00474E78" w:rsidRPr="009C57C9" w:rsidRDefault="00474E78" w:rsidP="00474E78">
      <w:pPr>
        <w:ind w:firstLine="708"/>
        <w:jc w:val="center"/>
        <w:rPr>
          <w:rFonts w:ascii="Palatino Linotype" w:hAnsi="Palatino Linotype"/>
          <w:b/>
        </w:rPr>
      </w:pPr>
      <w:proofErr w:type="spellStart"/>
      <w:r w:rsidRPr="009C57C9">
        <w:rPr>
          <w:rFonts w:ascii="Palatino Linotype" w:hAnsi="Palatino Linotype"/>
          <w:b/>
        </w:rPr>
        <w:t>исте</w:t>
      </w:r>
      <w:proofErr w:type="spellEnd"/>
      <w:r w:rsidRPr="009C57C9">
        <w:rPr>
          <w:rFonts w:ascii="Palatino Linotype" w:hAnsi="Palatino Linotype"/>
          <w:b/>
          <w:lang w:val="tg-Cyrl-TJ"/>
        </w:rPr>
        <w:t>ҳ</w:t>
      </w:r>
      <w:proofErr w:type="spellStart"/>
      <w:r w:rsidRPr="009C57C9">
        <w:rPr>
          <w:rFonts w:ascii="Palatino Linotype" w:hAnsi="Palatino Linotype"/>
          <w:b/>
        </w:rPr>
        <w:t>сол</w:t>
      </w:r>
      <w:proofErr w:type="spellEnd"/>
      <w:r w:rsidRPr="009C57C9">
        <w:rPr>
          <w:rFonts w:ascii="Palatino Linotype" w:hAnsi="Palatino Linotype"/>
          <w:b/>
          <w:lang w:val="tg-Cyrl-TJ"/>
        </w:rPr>
        <w:t>ӣ</w:t>
      </w:r>
      <w:r w:rsidRPr="009C57C9">
        <w:rPr>
          <w:rFonts w:ascii="Palatino Linotype" w:hAnsi="Palatino Linotype"/>
          <w:b/>
        </w:rPr>
        <w:t xml:space="preserve"> </w:t>
      </w:r>
      <w:r w:rsidRPr="009C57C9">
        <w:rPr>
          <w:rFonts w:ascii="Palatino Linotype" w:hAnsi="Palatino Linotype"/>
          <w:b/>
          <w:lang w:val="tg-Cyrl-TJ"/>
        </w:rPr>
        <w:t>ҳ</w:t>
      </w:r>
      <w:proofErr w:type="spellStart"/>
      <w:r w:rsidRPr="009C57C9">
        <w:rPr>
          <w:rFonts w:ascii="Palatino Linotype" w:hAnsi="Palatino Linotype"/>
          <w:b/>
        </w:rPr>
        <w:t>исобида</w:t>
      </w:r>
      <w:proofErr w:type="spellEnd"/>
      <w:r w:rsidRPr="009C57C9">
        <w:rPr>
          <w:rFonts w:ascii="Palatino Linotype" w:hAnsi="Palatino Linotype"/>
          <w:b/>
        </w:rPr>
        <w:t xml:space="preserve"> </w:t>
      </w:r>
      <w:proofErr w:type="spellStart"/>
      <w:r w:rsidRPr="009C57C9">
        <w:rPr>
          <w:rFonts w:ascii="Palatino Linotype" w:hAnsi="Palatino Linotype"/>
          <w:b/>
        </w:rPr>
        <w:t>мешаванд</w:t>
      </w:r>
      <w:proofErr w:type="spellEnd"/>
    </w:p>
    <w:p w14:paraId="251ABC5A" w14:textId="77777777" w:rsidR="00474E78" w:rsidRPr="009C57C9" w:rsidRDefault="00474E78" w:rsidP="00474E78">
      <w:pPr>
        <w:ind w:firstLine="708"/>
        <w:jc w:val="center"/>
        <w:rPr>
          <w:rFonts w:ascii="Palatino Linotype" w:hAnsi="Palatino Linotype"/>
        </w:rPr>
      </w:pPr>
    </w:p>
    <w:p w14:paraId="0DB87E92" w14:textId="77777777" w:rsidR="00474E78" w:rsidRPr="009C57C9" w:rsidRDefault="00474E78" w:rsidP="00474E78">
      <w:pPr>
        <w:ind w:firstLine="708"/>
        <w:jc w:val="both"/>
        <w:rPr>
          <w:rFonts w:ascii="Palatino Linotype" w:hAnsi="Palatino Linotype"/>
        </w:rPr>
      </w:pPr>
      <w:proofErr w:type="spellStart"/>
      <w:r w:rsidRPr="009C57C9">
        <w:rPr>
          <w:rFonts w:ascii="Palatino Linotype" w:hAnsi="Palatino Linotype"/>
        </w:rPr>
        <w:t>Кормандоне</w:t>
      </w:r>
      <w:proofErr w:type="spellEnd"/>
      <w:r w:rsidRPr="009C57C9">
        <w:rPr>
          <w:rFonts w:ascii="Palatino Linotype" w:hAnsi="Palatino Linotype"/>
        </w:rPr>
        <w:t xml:space="preserve">, </w:t>
      </w:r>
      <w:proofErr w:type="spellStart"/>
      <w:r w:rsidRPr="009C57C9">
        <w:rPr>
          <w:rFonts w:ascii="Palatino Linotype" w:hAnsi="Palatino Linotype"/>
        </w:rPr>
        <w:t>ки</w:t>
      </w:r>
      <w:proofErr w:type="spellEnd"/>
      <w:r w:rsidRPr="009C57C9">
        <w:rPr>
          <w:rFonts w:ascii="Palatino Linotype" w:hAnsi="Palatino Linotype"/>
        </w:rPr>
        <w:t xml:space="preserve"> </w:t>
      </w:r>
      <w:proofErr w:type="spellStart"/>
      <w:r w:rsidRPr="009C57C9">
        <w:rPr>
          <w:rFonts w:ascii="Palatino Linotype" w:hAnsi="Palatino Linotype"/>
        </w:rPr>
        <w:t>вазифаҳои</w:t>
      </w:r>
      <w:proofErr w:type="spellEnd"/>
      <w:r w:rsidRPr="009C57C9">
        <w:rPr>
          <w:rFonts w:ascii="Palatino Linotype" w:hAnsi="Palatino Linotype"/>
        </w:rPr>
        <w:t xml:space="preserve"> </w:t>
      </w:r>
      <w:proofErr w:type="spellStart"/>
      <w:r w:rsidRPr="009C57C9">
        <w:rPr>
          <w:rFonts w:ascii="Palatino Linotype" w:hAnsi="Palatino Linotype"/>
        </w:rPr>
        <w:t>зеринро</w:t>
      </w:r>
      <w:proofErr w:type="spellEnd"/>
      <w:r w:rsidRPr="009C57C9">
        <w:rPr>
          <w:rFonts w:ascii="Palatino Linotype" w:hAnsi="Palatino Linotype"/>
        </w:rPr>
        <w:t xml:space="preserve"> </w:t>
      </w:r>
      <w:proofErr w:type="spellStart"/>
      <w:r w:rsidRPr="009C57C9">
        <w:rPr>
          <w:rFonts w:ascii="Palatino Linotype" w:hAnsi="Palatino Linotype"/>
        </w:rPr>
        <w:t>иҷро</w:t>
      </w:r>
      <w:proofErr w:type="spellEnd"/>
      <w:r w:rsidRPr="009C57C9">
        <w:rPr>
          <w:rFonts w:ascii="Palatino Linotype" w:hAnsi="Palatino Linotype"/>
        </w:rPr>
        <w:t xml:space="preserve"> </w:t>
      </w:r>
      <w:proofErr w:type="spellStart"/>
      <w:r w:rsidRPr="009C57C9">
        <w:rPr>
          <w:rFonts w:ascii="Palatino Linotype" w:hAnsi="Palatino Linotype"/>
        </w:rPr>
        <w:t>мекунанд</w:t>
      </w:r>
      <w:proofErr w:type="spellEnd"/>
      <w:r w:rsidRPr="009C57C9">
        <w:rPr>
          <w:rFonts w:ascii="Palatino Linotype" w:hAnsi="Palatino Linotype"/>
        </w:rPr>
        <w:t xml:space="preserve"> </w:t>
      </w:r>
      <w:proofErr w:type="spellStart"/>
      <w:r w:rsidRPr="009C57C9">
        <w:rPr>
          <w:rFonts w:ascii="Palatino Linotype" w:hAnsi="Palatino Linotype"/>
        </w:rPr>
        <w:t>шароити</w:t>
      </w:r>
      <w:proofErr w:type="spellEnd"/>
      <w:r w:rsidRPr="009C57C9">
        <w:rPr>
          <w:rFonts w:ascii="Palatino Linotype" w:hAnsi="Palatino Linotype"/>
        </w:rPr>
        <w:t xml:space="preserve"> кор</w:t>
      </w:r>
      <w:r w:rsidRPr="009C57C9">
        <w:rPr>
          <w:rFonts w:ascii="Palatino Linotype" w:hAnsi="Palatino Linotype"/>
          <w:lang w:val="tg-Cyrl-TJ"/>
        </w:rPr>
        <w:t>и</w:t>
      </w:r>
      <w:proofErr w:type="spellStart"/>
      <w:r w:rsidRPr="009C57C9">
        <w:rPr>
          <w:rFonts w:ascii="Palatino Linotype" w:hAnsi="Palatino Linotype"/>
        </w:rPr>
        <w:t>ашон</w:t>
      </w:r>
      <w:proofErr w:type="spellEnd"/>
      <w:r w:rsidRPr="009C57C9">
        <w:rPr>
          <w:rFonts w:ascii="Palatino Linotype" w:hAnsi="Palatino Linotype"/>
        </w:rPr>
        <w:t xml:space="preserve"> </w:t>
      </w:r>
      <w:proofErr w:type="spellStart"/>
      <w:r w:rsidRPr="009C57C9">
        <w:rPr>
          <w:rFonts w:ascii="Palatino Linotype" w:hAnsi="Palatino Linotype"/>
        </w:rPr>
        <w:t>зарарнок</w:t>
      </w:r>
      <w:proofErr w:type="spellEnd"/>
      <w:r w:rsidRPr="009C57C9">
        <w:rPr>
          <w:rFonts w:ascii="Palatino Linotype" w:hAnsi="Palatino Linotype"/>
        </w:rPr>
        <w:t xml:space="preserve"> </w:t>
      </w:r>
      <w:r w:rsidRPr="009C57C9">
        <w:rPr>
          <w:rFonts w:ascii="Palatino Linotype" w:hAnsi="Palatino Linotype"/>
          <w:lang w:val="tg-Cyrl-TJ"/>
        </w:rPr>
        <w:t>ҳ</w:t>
      </w:r>
      <w:proofErr w:type="spellStart"/>
      <w:r w:rsidRPr="009C57C9">
        <w:rPr>
          <w:rFonts w:ascii="Palatino Linotype" w:hAnsi="Palatino Linotype"/>
        </w:rPr>
        <w:t>исобида</w:t>
      </w:r>
      <w:proofErr w:type="spellEnd"/>
      <w:r w:rsidRPr="009C57C9">
        <w:rPr>
          <w:rFonts w:ascii="Palatino Linotype" w:hAnsi="Palatino Linotype"/>
        </w:rPr>
        <w:t xml:space="preserve"> </w:t>
      </w:r>
      <w:proofErr w:type="spellStart"/>
      <w:r w:rsidRPr="009C57C9">
        <w:rPr>
          <w:rFonts w:ascii="Palatino Linotype" w:hAnsi="Palatino Linotype"/>
        </w:rPr>
        <w:t>шуда</w:t>
      </w:r>
      <w:proofErr w:type="spellEnd"/>
      <w:r w:rsidRPr="009C57C9">
        <w:rPr>
          <w:rFonts w:ascii="Palatino Linotype" w:hAnsi="Palatino Linotype"/>
        </w:rPr>
        <w:t>,</w:t>
      </w:r>
      <w:r w:rsidRPr="009C57C9">
        <w:rPr>
          <w:rFonts w:ascii="Palatino Linotype" w:hAnsi="Palatino Linotype"/>
          <w:lang w:val="tg-Cyrl-TJ"/>
        </w:rPr>
        <w:t xml:space="preserve"> </w:t>
      </w:r>
      <w:proofErr w:type="spellStart"/>
      <w:r w:rsidRPr="009C57C9">
        <w:rPr>
          <w:rFonts w:ascii="Palatino Linotype" w:hAnsi="Palatino Linotype"/>
        </w:rPr>
        <w:t>бояд</w:t>
      </w:r>
      <w:proofErr w:type="spellEnd"/>
      <w:r w:rsidRPr="009C57C9">
        <w:rPr>
          <w:rFonts w:ascii="Palatino Linotype" w:hAnsi="Palatino Linotype"/>
        </w:rPr>
        <w:t xml:space="preserve"> </w:t>
      </w:r>
      <w:r w:rsidRPr="009C57C9">
        <w:rPr>
          <w:rFonts w:ascii="Palatino Linotype" w:hAnsi="Palatino Linotype"/>
          <w:lang w:val="tg-Cyrl-TJ"/>
        </w:rPr>
        <w:t xml:space="preserve">аз </w:t>
      </w:r>
      <w:proofErr w:type="spellStart"/>
      <w:r w:rsidRPr="009C57C9">
        <w:rPr>
          <w:rFonts w:ascii="Palatino Linotype" w:hAnsi="Palatino Linotype"/>
        </w:rPr>
        <w:t>муоинаи</w:t>
      </w:r>
      <w:proofErr w:type="spellEnd"/>
      <w:r w:rsidRPr="009C57C9">
        <w:rPr>
          <w:rFonts w:ascii="Palatino Linotype" w:hAnsi="Palatino Linotype"/>
        </w:rPr>
        <w:t xml:space="preserve"> </w:t>
      </w:r>
      <w:proofErr w:type="spellStart"/>
      <w:r w:rsidRPr="009C57C9">
        <w:rPr>
          <w:rFonts w:ascii="Palatino Linotype" w:hAnsi="Palatino Linotype"/>
        </w:rPr>
        <w:t>тиб</w:t>
      </w:r>
      <w:proofErr w:type="spellEnd"/>
      <w:r w:rsidRPr="009C57C9">
        <w:rPr>
          <w:rFonts w:ascii="Palatino Linotype" w:hAnsi="Palatino Linotype"/>
          <w:lang w:val="tg-Cyrl-TJ"/>
        </w:rPr>
        <w:t>б</w:t>
      </w:r>
      <w:proofErr w:type="spellStart"/>
      <w:r w:rsidRPr="009C57C9">
        <w:rPr>
          <w:rFonts w:ascii="Palatino Linotype" w:hAnsi="Palatino Linotype"/>
        </w:rPr>
        <w:t>ии</w:t>
      </w:r>
      <w:proofErr w:type="spellEnd"/>
      <w:r w:rsidRPr="009C57C9">
        <w:rPr>
          <w:rFonts w:ascii="Palatino Linotype" w:hAnsi="Palatino Linotype"/>
        </w:rPr>
        <w:t xml:space="preserve"> </w:t>
      </w:r>
      <w:proofErr w:type="spellStart"/>
      <w:r w:rsidRPr="009C57C9">
        <w:rPr>
          <w:rFonts w:ascii="Palatino Linotype" w:hAnsi="Palatino Linotype"/>
        </w:rPr>
        <w:t>даврӣ</w:t>
      </w:r>
      <w:proofErr w:type="spellEnd"/>
      <w:r w:rsidRPr="009C57C9">
        <w:rPr>
          <w:rFonts w:ascii="Palatino Linotype" w:hAnsi="Palatino Linotype"/>
        </w:rPr>
        <w:t xml:space="preserve"> </w:t>
      </w:r>
      <w:proofErr w:type="spellStart"/>
      <w:r w:rsidRPr="009C57C9">
        <w:rPr>
          <w:rFonts w:ascii="Palatino Linotype" w:hAnsi="Palatino Linotype"/>
        </w:rPr>
        <w:t>гузаранд</w:t>
      </w:r>
      <w:proofErr w:type="spellEnd"/>
      <w:r w:rsidRPr="009C57C9">
        <w:rPr>
          <w:rFonts w:ascii="Palatino Linotype" w:hAnsi="Palatino Linotype"/>
        </w:rPr>
        <w:t>:</w:t>
      </w:r>
    </w:p>
    <w:p w14:paraId="79DC7184" w14:textId="77777777" w:rsidR="00474E78" w:rsidRPr="009C57C9" w:rsidRDefault="00474E78" w:rsidP="00474E78">
      <w:pPr>
        <w:ind w:firstLine="708"/>
        <w:jc w:val="both"/>
        <w:rPr>
          <w:rFonts w:ascii="Palatino Linotype" w:hAnsi="Palatino Linotype"/>
        </w:rPr>
      </w:pPr>
    </w:p>
    <w:tbl>
      <w:tblPr>
        <w:tblW w:w="0" w:type="auto"/>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7319"/>
      </w:tblGrid>
      <w:tr w:rsidR="009C57C9" w:rsidRPr="009C57C9" w14:paraId="1D852E4D" w14:textId="77777777" w:rsidTr="00C5581D">
        <w:tc>
          <w:tcPr>
            <w:tcW w:w="727" w:type="dxa"/>
            <w:shd w:val="clear" w:color="auto" w:fill="auto"/>
          </w:tcPr>
          <w:p w14:paraId="18FBC3ED" w14:textId="77777777" w:rsidR="00474E78" w:rsidRPr="009C57C9" w:rsidRDefault="00474E78" w:rsidP="00C5581D">
            <w:pPr>
              <w:jc w:val="both"/>
              <w:rPr>
                <w:rFonts w:ascii="Palatino Linotype" w:hAnsi="Palatino Linotype"/>
                <w:b/>
              </w:rPr>
            </w:pPr>
            <w:r w:rsidRPr="009C57C9">
              <w:rPr>
                <w:rFonts w:ascii="Palatino Linotype" w:hAnsi="Palatino Linotype"/>
                <w:b/>
                <w:lang w:val="tg-Cyrl-TJ"/>
              </w:rPr>
              <w:t>Т</w:t>
            </w:r>
            <w:r w:rsidRPr="009C57C9">
              <w:rPr>
                <w:rFonts w:ascii="Palatino Linotype" w:hAnsi="Palatino Linotype"/>
                <w:b/>
              </w:rPr>
              <w:t>/р</w:t>
            </w:r>
          </w:p>
        </w:tc>
        <w:tc>
          <w:tcPr>
            <w:tcW w:w="7319" w:type="dxa"/>
            <w:shd w:val="clear" w:color="auto" w:fill="auto"/>
          </w:tcPr>
          <w:p w14:paraId="0D980F07" w14:textId="77777777" w:rsidR="00474E78" w:rsidRPr="009C57C9" w:rsidRDefault="00474E78" w:rsidP="00C5581D">
            <w:pPr>
              <w:jc w:val="both"/>
              <w:rPr>
                <w:rFonts w:ascii="Palatino Linotype" w:hAnsi="Palatino Linotype"/>
                <w:b/>
              </w:rPr>
            </w:pPr>
            <w:proofErr w:type="spellStart"/>
            <w:r w:rsidRPr="009C57C9">
              <w:rPr>
                <w:rFonts w:ascii="Palatino Linotype" w:hAnsi="Palatino Linotype"/>
                <w:b/>
              </w:rPr>
              <w:t>Номг</w:t>
            </w:r>
            <w:proofErr w:type="spellEnd"/>
            <w:r w:rsidRPr="009C57C9">
              <w:rPr>
                <w:rFonts w:ascii="Palatino Linotype" w:hAnsi="Palatino Linotype"/>
                <w:b/>
                <w:lang w:val="tg-Cyrl-TJ"/>
              </w:rPr>
              <w:t>ӯ</w:t>
            </w:r>
            <w:r w:rsidRPr="009C57C9">
              <w:rPr>
                <w:rFonts w:ascii="Palatino Linotype" w:hAnsi="Palatino Linotype"/>
                <w:b/>
              </w:rPr>
              <w:t xml:space="preserve">и </w:t>
            </w:r>
            <w:proofErr w:type="spellStart"/>
            <w:r w:rsidRPr="009C57C9">
              <w:rPr>
                <w:rFonts w:ascii="Palatino Linotype" w:hAnsi="Palatino Linotype"/>
                <w:b/>
              </w:rPr>
              <w:t>вазифа</w:t>
            </w:r>
            <w:proofErr w:type="spellEnd"/>
          </w:p>
        </w:tc>
      </w:tr>
      <w:tr w:rsidR="009C57C9" w:rsidRPr="009C57C9" w14:paraId="72FA65EC" w14:textId="77777777" w:rsidTr="00C5581D">
        <w:tc>
          <w:tcPr>
            <w:tcW w:w="727" w:type="dxa"/>
            <w:shd w:val="clear" w:color="auto" w:fill="auto"/>
          </w:tcPr>
          <w:p w14:paraId="194E00A3" w14:textId="77777777" w:rsidR="00474E78" w:rsidRPr="009C57C9" w:rsidRDefault="00474E78" w:rsidP="00C5581D">
            <w:pPr>
              <w:jc w:val="both"/>
              <w:rPr>
                <w:rFonts w:ascii="Palatino Linotype" w:hAnsi="Palatino Linotype"/>
              </w:rPr>
            </w:pPr>
            <w:r w:rsidRPr="009C57C9">
              <w:rPr>
                <w:rFonts w:ascii="Palatino Linotype" w:hAnsi="Palatino Linotype"/>
              </w:rPr>
              <w:t>1</w:t>
            </w:r>
          </w:p>
        </w:tc>
        <w:tc>
          <w:tcPr>
            <w:tcW w:w="7319" w:type="dxa"/>
            <w:shd w:val="clear" w:color="auto" w:fill="auto"/>
          </w:tcPr>
          <w:p w14:paraId="607B3DB0" w14:textId="77777777" w:rsidR="00474E78" w:rsidRPr="009C57C9" w:rsidRDefault="00474E78" w:rsidP="00C5581D">
            <w:pPr>
              <w:jc w:val="both"/>
              <w:rPr>
                <w:rFonts w:ascii="Palatino Linotype" w:hAnsi="Palatino Linotype"/>
                <w:lang w:val="tg-Cyrl-TJ"/>
              </w:rPr>
            </w:pPr>
            <w:r w:rsidRPr="009C57C9">
              <w:rPr>
                <w:rFonts w:ascii="Palatino Linotype" w:hAnsi="Palatino Linotype"/>
                <w:lang w:val="tg-Cyrl-TJ"/>
              </w:rPr>
              <w:t>Ҳ</w:t>
            </w:r>
            <w:proofErr w:type="spellStart"/>
            <w:r w:rsidRPr="009C57C9">
              <w:rPr>
                <w:rFonts w:ascii="Palatino Linotype" w:hAnsi="Palatino Linotype"/>
              </w:rPr>
              <w:t>амаи</w:t>
            </w:r>
            <w:proofErr w:type="spellEnd"/>
            <w:r w:rsidRPr="009C57C9">
              <w:rPr>
                <w:rFonts w:ascii="Palatino Linotype" w:hAnsi="Palatino Linotype"/>
              </w:rPr>
              <w:t xml:space="preserve"> </w:t>
            </w:r>
            <w:proofErr w:type="spellStart"/>
            <w:r w:rsidRPr="009C57C9">
              <w:rPr>
                <w:rFonts w:ascii="Palatino Linotype" w:hAnsi="Palatino Linotype"/>
              </w:rPr>
              <w:t>кормандони</w:t>
            </w:r>
            <w:proofErr w:type="spellEnd"/>
            <w:r w:rsidRPr="009C57C9">
              <w:rPr>
                <w:rFonts w:ascii="Palatino Linotype" w:hAnsi="Palatino Linotype"/>
              </w:rPr>
              <w:t xml:space="preserve"> </w:t>
            </w:r>
            <w:proofErr w:type="spellStart"/>
            <w:r w:rsidRPr="009C57C9">
              <w:rPr>
                <w:rFonts w:ascii="Palatino Linotype" w:hAnsi="Palatino Linotype"/>
              </w:rPr>
              <w:t>шуъбаи</w:t>
            </w:r>
            <w:proofErr w:type="spellEnd"/>
            <w:r w:rsidRPr="009C57C9">
              <w:rPr>
                <w:rFonts w:ascii="Palatino Linotype" w:hAnsi="Palatino Linotype"/>
              </w:rPr>
              <w:t xml:space="preserve"> </w:t>
            </w:r>
            <w:proofErr w:type="spellStart"/>
            <w:r w:rsidRPr="009C57C9">
              <w:rPr>
                <w:rFonts w:ascii="Palatino Linotype" w:hAnsi="Palatino Linotype"/>
              </w:rPr>
              <w:t>амалиёт</w:t>
            </w:r>
            <w:proofErr w:type="spellEnd"/>
            <w:r w:rsidRPr="009C57C9">
              <w:rPr>
                <w:rFonts w:ascii="Palatino Linotype" w:hAnsi="Palatino Linotype"/>
                <w:lang w:val="tg-Cyrl-TJ"/>
              </w:rPr>
              <w:t>ҳ</w:t>
            </w:r>
            <w:proofErr w:type="spellStart"/>
            <w:r w:rsidRPr="009C57C9">
              <w:rPr>
                <w:rFonts w:ascii="Palatino Linotype" w:hAnsi="Palatino Linotype"/>
              </w:rPr>
              <w:t>ои</w:t>
            </w:r>
            <w:proofErr w:type="spellEnd"/>
            <w:r w:rsidRPr="009C57C9">
              <w:rPr>
                <w:rFonts w:ascii="Palatino Linotype" w:hAnsi="Palatino Linotype"/>
              </w:rPr>
              <w:t xml:space="preserve"> </w:t>
            </w:r>
            <w:proofErr w:type="spellStart"/>
            <w:r w:rsidRPr="009C57C9">
              <w:rPr>
                <w:rFonts w:ascii="Palatino Linotype" w:hAnsi="Palatino Linotype"/>
              </w:rPr>
              <w:t>хазинав</w:t>
            </w:r>
            <w:proofErr w:type="spellEnd"/>
            <w:r w:rsidRPr="009C57C9">
              <w:rPr>
                <w:rFonts w:ascii="Palatino Linotype" w:hAnsi="Palatino Linotype"/>
                <w:lang w:val="tg-Cyrl-TJ"/>
              </w:rPr>
              <w:t>ӣ</w:t>
            </w:r>
          </w:p>
        </w:tc>
      </w:tr>
      <w:tr w:rsidR="009C57C9" w:rsidRPr="009C57C9" w14:paraId="7AC6CA00" w14:textId="77777777" w:rsidTr="00C5581D">
        <w:tc>
          <w:tcPr>
            <w:tcW w:w="727" w:type="dxa"/>
            <w:shd w:val="clear" w:color="auto" w:fill="auto"/>
          </w:tcPr>
          <w:p w14:paraId="0B24F889" w14:textId="77777777" w:rsidR="00474E78" w:rsidRPr="009C57C9" w:rsidRDefault="00474E78" w:rsidP="00C5581D">
            <w:pPr>
              <w:jc w:val="both"/>
              <w:rPr>
                <w:rFonts w:ascii="Palatino Linotype" w:hAnsi="Palatino Linotype"/>
              </w:rPr>
            </w:pPr>
            <w:r w:rsidRPr="009C57C9">
              <w:rPr>
                <w:rFonts w:ascii="Palatino Linotype" w:hAnsi="Palatino Linotype"/>
              </w:rPr>
              <w:t>2</w:t>
            </w:r>
          </w:p>
        </w:tc>
        <w:tc>
          <w:tcPr>
            <w:tcW w:w="7319" w:type="dxa"/>
            <w:shd w:val="clear" w:color="auto" w:fill="auto"/>
          </w:tcPr>
          <w:p w14:paraId="245F6588" w14:textId="11E3798E" w:rsidR="00474E78" w:rsidRPr="00FA18FA" w:rsidRDefault="00474E78" w:rsidP="00C5581D">
            <w:pPr>
              <w:jc w:val="both"/>
              <w:rPr>
                <w:rFonts w:ascii="Palatino Linotype" w:hAnsi="Palatino Linotype"/>
                <w:lang w:val="tg-Cyrl-TJ"/>
                <w:rPrChange w:id="2572" w:author="Гафуров Камолджон Азимджонович" w:date="2024-10-18T16:04:00Z" w16du:dateUtc="2024-10-18T11:04:00Z">
                  <w:rPr>
                    <w:rFonts w:ascii="Palatino Linotype" w:hAnsi="Palatino Linotype"/>
                  </w:rPr>
                </w:rPrChange>
              </w:rPr>
            </w:pPr>
            <w:proofErr w:type="spellStart"/>
            <w:r w:rsidRPr="009C57C9">
              <w:rPr>
                <w:rFonts w:ascii="Palatino Linotype" w:hAnsi="Palatino Linotype"/>
              </w:rPr>
              <w:t>Инкассаторон</w:t>
            </w:r>
            <w:proofErr w:type="spellEnd"/>
            <w:ins w:id="2573" w:author="Гафуров Камолджон Азимджонович" w:date="2024-10-18T16:04:00Z" w16du:dateUtc="2024-10-18T11:04:00Z">
              <w:r w:rsidR="00FA18FA">
                <w:rPr>
                  <w:rFonts w:ascii="Palatino Linotype" w:hAnsi="Palatino Linotype"/>
                  <w:lang w:val="tg-Cyrl-TJ"/>
                </w:rPr>
                <w:t xml:space="preserve"> (ронанда-и</w:t>
              </w:r>
              <w:proofErr w:type="spellStart"/>
              <w:r w:rsidR="00FA18FA" w:rsidRPr="009C57C9">
                <w:rPr>
                  <w:rFonts w:ascii="Palatino Linotype" w:hAnsi="Palatino Linotype"/>
                </w:rPr>
                <w:t>нкассаторон</w:t>
              </w:r>
              <w:proofErr w:type="spellEnd"/>
              <w:r w:rsidR="00FA18FA">
                <w:rPr>
                  <w:rFonts w:ascii="Palatino Linotype" w:hAnsi="Palatino Linotype"/>
                  <w:lang w:val="tg-Cyrl-TJ"/>
                </w:rPr>
                <w:t>)</w:t>
              </w:r>
            </w:ins>
            <w:del w:id="2574" w:author="Гафуров Камолджон Азимджонович" w:date="2024-10-18T16:04:00Z" w16du:dateUtc="2024-10-18T11:04:00Z">
              <w:r w:rsidRPr="009C57C9" w:rsidDel="00FA18FA">
                <w:rPr>
                  <w:rFonts w:ascii="Palatino Linotype" w:hAnsi="Palatino Linotype"/>
                </w:rPr>
                <w:delText xml:space="preserve"> </w:delText>
              </w:r>
            </w:del>
          </w:p>
        </w:tc>
      </w:tr>
      <w:tr w:rsidR="009C57C9" w:rsidRPr="009C57C9" w14:paraId="6D55C409" w14:textId="77777777" w:rsidTr="00C5581D">
        <w:tc>
          <w:tcPr>
            <w:tcW w:w="727" w:type="dxa"/>
            <w:shd w:val="clear" w:color="auto" w:fill="auto"/>
          </w:tcPr>
          <w:p w14:paraId="374059A9" w14:textId="77777777" w:rsidR="00474E78" w:rsidRPr="009C57C9" w:rsidRDefault="00474E78" w:rsidP="00C5581D">
            <w:pPr>
              <w:jc w:val="both"/>
              <w:rPr>
                <w:rFonts w:ascii="Palatino Linotype" w:hAnsi="Palatino Linotype"/>
              </w:rPr>
            </w:pPr>
            <w:r w:rsidRPr="009C57C9">
              <w:rPr>
                <w:rFonts w:ascii="Palatino Linotype" w:hAnsi="Palatino Linotype"/>
              </w:rPr>
              <w:t>3</w:t>
            </w:r>
          </w:p>
        </w:tc>
        <w:tc>
          <w:tcPr>
            <w:tcW w:w="7319" w:type="dxa"/>
            <w:shd w:val="clear" w:color="auto" w:fill="auto"/>
          </w:tcPr>
          <w:p w14:paraId="3ABC8562" w14:textId="77777777" w:rsidR="00474E78" w:rsidRPr="009C57C9" w:rsidRDefault="00474E78" w:rsidP="00C5581D">
            <w:pPr>
              <w:jc w:val="both"/>
              <w:rPr>
                <w:rFonts w:ascii="Palatino Linotype" w:hAnsi="Palatino Linotype"/>
              </w:rPr>
            </w:pPr>
            <w:proofErr w:type="spellStart"/>
            <w:r w:rsidRPr="009C57C9">
              <w:rPr>
                <w:rFonts w:ascii="Palatino Linotype" w:hAnsi="Palatino Linotype"/>
              </w:rPr>
              <w:t>Техникҳо</w:t>
            </w:r>
            <w:proofErr w:type="spellEnd"/>
            <w:r w:rsidRPr="009C57C9">
              <w:rPr>
                <w:rFonts w:ascii="Palatino Linotype" w:hAnsi="Palatino Linotype"/>
              </w:rPr>
              <w:t xml:space="preserve"> </w:t>
            </w:r>
          </w:p>
        </w:tc>
      </w:tr>
      <w:tr w:rsidR="00474E78" w:rsidRPr="009C57C9" w14:paraId="0886FB0E" w14:textId="77777777" w:rsidTr="00C5581D">
        <w:tc>
          <w:tcPr>
            <w:tcW w:w="727" w:type="dxa"/>
            <w:shd w:val="clear" w:color="auto" w:fill="auto"/>
          </w:tcPr>
          <w:p w14:paraId="0E4E7965" w14:textId="77777777" w:rsidR="00474E78" w:rsidRPr="009C57C9" w:rsidRDefault="00474E78" w:rsidP="00C5581D">
            <w:pPr>
              <w:jc w:val="both"/>
              <w:rPr>
                <w:rFonts w:ascii="Palatino Linotype" w:hAnsi="Palatino Linotype"/>
              </w:rPr>
            </w:pPr>
            <w:r w:rsidRPr="009C57C9">
              <w:rPr>
                <w:rFonts w:ascii="Palatino Linotype" w:hAnsi="Palatino Linotype"/>
              </w:rPr>
              <w:t>4</w:t>
            </w:r>
          </w:p>
        </w:tc>
        <w:tc>
          <w:tcPr>
            <w:tcW w:w="7319" w:type="dxa"/>
            <w:shd w:val="clear" w:color="auto" w:fill="auto"/>
          </w:tcPr>
          <w:p w14:paraId="7393CF5C" w14:textId="77777777" w:rsidR="00474E78" w:rsidRPr="009C57C9" w:rsidRDefault="00474E78" w:rsidP="00C5581D">
            <w:pPr>
              <w:jc w:val="both"/>
              <w:rPr>
                <w:rFonts w:ascii="Palatino Linotype" w:hAnsi="Palatino Linotype"/>
              </w:rPr>
            </w:pPr>
            <w:proofErr w:type="spellStart"/>
            <w:r w:rsidRPr="009C57C9">
              <w:rPr>
                <w:rFonts w:ascii="Palatino Linotype" w:hAnsi="Palatino Linotype"/>
              </w:rPr>
              <w:t>Амалиётгар-нозирон</w:t>
            </w:r>
            <w:proofErr w:type="spellEnd"/>
          </w:p>
        </w:tc>
      </w:tr>
    </w:tbl>
    <w:p w14:paraId="3D59FAAA" w14:textId="77777777" w:rsidR="00474E78" w:rsidRPr="009C57C9" w:rsidRDefault="00474E78" w:rsidP="00474E78">
      <w:pPr>
        <w:ind w:firstLine="708"/>
        <w:jc w:val="both"/>
        <w:rPr>
          <w:rFonts w:ascii="Palatino Linotype" w:hAnsi="Palatino Linotype"/>
        </w:rPr>
      </w:pPr>
    </w:p>
    <w:p w14:paraId="3FF21689" w14:textId="77777777" w:rsidR="00474E78" w:rsidRPr="009C57C9" w:rsidRDefault="00474E78" w:rsidP="00474E78">
      <w:pPr>
        <w:ind w:firstLine="708"/>
        <w:jc w:val="both"/>
        <w:rPr>
          <w:rFonts w:ascii="Palatino Linotype" w:hAnsi="Palatino Linotype"/>
          <w:lang w:val="tg-Cyrl-TJ"/>
        </w:rPr>
      </w:pPr>
      <w:r w:rsidRPr="009C57C9">
        <w:rPr>
          <w:rFonts w:ascii="Palatino Linotype" w:hAnsi="Palatino Linotype"/>
          <w:spacing w:val="2"/>
        </w:rPr>
        <w:t xml:space="preserve">Аз </w:t>
      </w:r>
      <w:proofErr w:type="spellStart"/>
      <w:r w:rsidRPr="009C57C9">
        <w:rPr>
          <w:rFonts w:ascii="Palatino Linotype" w:hAnsi="Palatino Linotype"/>
          <w:spacing w:val="2"/>
        </w:rPr>
        <w:t>муоинаи</w:t>
      </w:r>
      <w:proofErr w:type="spellEnd"/>
      <w:r w:rsidRPr="009C57C9">
        <w:rPr>
          <w:rFonts w:ascii="Palatino Linotype" w:hAnsi="Palatino Linotype"/>
          <w:spacing w:val="2"/>
        </w:rPr>
        <w:t xml:space="preserve"> </w:t>
      </w:r>
      <w:proofErr w:type="spellStart"/>
      <w:r w:rsidRPr="009C57C9">
        <w:rPr>
          <w:rFonts w:ascii="Palatino Linotype" w:hAnsi="Palatino Linotype"/>
          <w:spacing w:val="2"/>
        </w:rPr>
        <w:t>тиббӣ</w:t>
      </w:r>
      <w:proofErr w:type="spellEnd"/>
      <w:r w:rsidRPr="009C57C9">
        <w:rPr>
          <w:rFonts w:ascii="Palatino Linotype" w:hAnsi="Palatino Linotype"/>
          <w:spacing w:val="2"/>
        </w:rPr>
        <w:t xml:space="preserve"> </w:t>
      </w:r>
      <w:proofErr w:type="spellStart"/>
      <w:r w:rsidRPr="009C57C9">
        <w:rPr>
          <w:rFonts w:ascii="Palatino Linotype" w:hAnsi="Palatino Linotype"/>
          <w:spacing w:val="2"/>
        </w:rPr>
        <w:t>гузаштани</w:t>
      </w:r>
      <w:proofErr w:type="spellEnd"/>
      <w:r w:rsidRPr="009C57C9">
        <w:rPr>
          <w:rFonts w:ascii="Palatino Linotype" w:hAnsi="Palatino Linotype"/>
          <w:spacing w:val="2"/>
        </w:rPr>
        <w:t xml:space="preserve"> </w:t>
      </w:r>
      <w:proofErr w:type="spellStart"/>
      <w:r w:rsidRPr="009C57C9">
        <w:rPr>
          <w:rFonts w:ascii="Palatino Linotype" w:hAnsi="Palatino Linotype"/>
          <w:spacing w:val="2"/>
        </w:rPr>
        <w:t>корманд</w:t>
      </w:r>
      <w:proofErr w:type="spellEnd"/>
      <w:r w:rsidRPr="009C57C9">
        <w:rPr>
          <w:rFonts w:ascii="Palatino Linotype" w:hAnsi="Palatino Linotype"/>
          <w:spacing w:val="2"/>
        </w:rPr>
        <w:t xml:space="preserve"> аз </w:t>
      </w:r>
      <w:proofErr w:type="spellStart"/>
      <w:r w:rsidRPr="009C57C9">
        <w:rPr>
          <w:rFonts w:ascii="Palatino Linotype" w:hAnsi="Palatino Linotype"/>
          <w:spacing w:val="2"/>
        </w:rPr>
        <w:t>ҳисоби</w:t>
      </w:r>
      <w:proofErr w:type="spellEnd"/>
      <w:r w:rsidRPr="009C57C9">
        <w:rPr>
          <w:rFonts w:ascii="Palatino Linotype" w:hAnsi="Palatino Linotype"/>
          <w:spacing w:val="2"/>
        </w:rPr>
        <w:t xml:space="preserve"> </w:t>
      </w:r>
      <w:proofErr w:type="spellStart"/>
      <w:r w:rsidRPr="009C57C9">
        <w:rPr>
          <w:rFonts w:ascii="Palatino Linotype" w:hAnsi="Palatino Linotype"/>
          <w:spacing w:val="2"/>
        </w:rPr>
        <w:t>маблағҳои</w:t>
      </w:r>
      <w:proofErr w:type="spellEnd"/>
      <w:r w:rsidRPr="009C57C9">
        <w:rPr>
          <w:rFonts w:ascii="Palatino Linotype" w:hAnsi="Palatino Linotype"/>
          <w:spacing w:val="2"/>
        </w:rPr>
        <w:t xml:space="preserve"> </w:t>
      </w:r>
      <w:proofErr w:type="spellStart"/>
      <w:r w:rsidRPr="009C57C9">
        <w:rPr>
          <w:rFonts w:ascii="Palatino Linotype" w:hAnsi="Palatino Linotype"/>
          <w:spacing w:val="2"/>
        </w:rPr>
        <w:t>корфармо</w:t>
      </w:r>
      <w:proofErr w:type="spellEnd"/>
      <w:r w:rsidRPr="009C57C9">
        <w:rPr>
          <w:rFonts w:ascii="Palatino Linotype" w:hAnsi="Palatino Linotype"/>
          <w:spacing w:val="2"/>
        </w:rPr>
        <w:t xml:space="preserve"> </w:t>
      </w:r>
      <w:proofErr w:type="spellStart"/>
      <w:r w:rsidRPr="009C57C9">
        <w:rPr>
          <w:rFonts w:ascii="Palatino Linotype" w:hAnsi="Palatino Linotype"/>
          <w:spacing w:val="2"/>
        </w:rPr>
        <w:t>амалӣ</w:t>
      </w:r>
      <w:proofErr w:type="spellEnd"/>
      <w:r w:rsidRPr="009C57C9">
        <w:rPr>
          <w:rFonts w:ascii="Palatino Linotype" w:hAnsi="Palatino Linotype"/>
          <w:spacing w:val="2"/>
        </w:rPr>
        <w:t xml:space="preserve"> карда </w:t>
      </w:r>
      <w:proofErr w:type="spellStart"/>
      <w:r w:rsidRPr="009C57C9">
        <w:rPr>
          <w:rFonts w:ascii="Palatino Linotype" w:hAnsi="Palatino Linotype"/>
          <w:spacing w:val="2"/>
        </w:rPr>
        <w:t>мешавад</w:t>
      </w:r>
      <w:proofErr w:type="spellEnd"/>
      <w:r w:rsidRPr="009C57C9">
        <w:rPr>
          <w:rFonts w:ascii="Palatino Linotype" w:hAnsi="Palatino Linotype"/>
          <w:spacing w:val="2"/>
          <w:lang w:val="tg-Cyrl-TJ"/>
        </w:rPr>
        <w:t>.</w:t>
      </w:r>
    </w:p>
    <w:p w14:paraId="45576A40" w14:textId="77777777" w:rsidR="0036580E" w:rsidRPr="009C57C9" w:rsidRDefault="0036580E">
      <w:pPr>
        <w:rPr>
          <w:lang w:val="tg-Cyrl-TJ"/>
        </w:rPr>
      </w:pPr>
    </w:p>
    <w:sectPr w:rsidR="0036580E" w:rsidRPr="009C57C9" w:rsidSect="009F473E">
      <w:footerReference w:type="default" r:id="rId8"/>
      <w:pgSz w:w="11906" w:h="16838"/>
      <w:pgMar w:top="567" w:right="850" w:bottom="709" w:left="1134" w:header="34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11D708" w14:textId="77777777" w:rsidR="007A6AD9" w:rsidRDefault="007A6AD9" w:rsidP="00CA1BB3">
      <w:r>
        <w:separator/>
      </w:r>
    </w:p>
  </w:endnote>
  <w:endnote w:type="continuationSeparator" w:id="0">
    <w:p w14:paraId="588CC14E" w14:textId="77777777" w:rsidR="007A6AD9" w:rsidRDefault="007A6AD9" w:rsidP="00CA1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JIKAN">
    <w:altName w:val="Calibri"/>
    <w:panose1 w:val="00000000000000000000"/>
    <w:charset w:val="00"/>
    <w:family w:val="auto"/>
    <w:pitch w:val="variable"/>
    <w:sig w:usb0="00000203" w:usb1="00000000" w:usb2="00000000" w:usb3="00000000" w:csb0="00000005"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Tj">
    <w:altName w:val="Cambria"/>
    <w:panose1 w:val="02020603050405020304"/>
    <w:charset w:val="CC"/>
    <w:family w:val="roman"/>
    <w:pitch w:val="variable"/>
    <w:sig w:usb0="00000201" w:usb1="00000000" w:usb2="00000000" w:usb3="00000000" w:csb0="00000004" w:csb1="00000000"/>
  </w:font>
  <w:font w:name="Palatino Linotype">
    <w:panose1 w:val="02040502050505030304"/>
    <w:charset w:val="CC"/>
    <w:family w:val="roman"/>
    <w:pitch w:val="variable"/>
    <w:sig w:usb0="E0000287" w:usb1="40000013" w:usb2="00000000"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611879"/>
      <w:docPartObj>
        <w:docPartGallery w:val="Page Numbers (Bottom of Page)"/>
        <w:docPartUnique/>
      </w:docPartObj>
    </w:sdtPr>
    <w:sdtContent>
      <w:p w14:paraId="49727965" w14:textId="77777777" w:rsidR="00CA1BB3" w:rsidRDefault="00CA1BB3">
        <w:pPr>
          <w:pStyle w:val="a3"/>
          <w:jc w:val="center"/>
        </w:pPr>
        <w:r>
          <w:fldChar w:fldCharType="begin"/>
        </w:r>
        <w:r>
          <w:instrText>PAGE   \* MERGEFORMAT</w:instrText>
        </w:r>
        <w:r>
          <w:fldChar w:fldCharType="separate"/>
        </w:r>
        <w:r w:rsidR="00582050">
          <w:rPr>
            <w:noProof/>
          </w:rPr>
          <w:t>14</w:t>
        </w:r>
        <w:r>
          <w:fldChar w:fldCharType="end"/>
        </w:r>
      </w:p>
    </w:sdtContent>
  </w:sdt>
  <w:p w14:paraId="47A804A3" w14:textId="77777777" w:rsidR="00CA1BB3" w:rsidRDefault="00CA1BB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B4D26F" w14:textId="77777777" w:rsidR="007A6AD9" w:rsidRDefault="007A6AD9" w:rsidP="00CA1BB3">
      <w:r>
        <w:separator/>
      </w:r>
    </w:p>
  </w:footnote>
  <w:footnote w:type="continuationSeparator" w:id="0">
    <w:p w14:paraId="5FAC6E7A" w14:textId="77777777" w:rsidR="007A6AD9" w:rsidRDefault="007A6AD9" w:rsidP="00CA1B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3914"/>
    <w:multiLevelType w:val="hybridMultilevel"/>
    <w:tmpl w:val="2488E0E8"/>
    <w:lvl w:ilvl="0" w:tplc="446AFFE2">
      <w:numFmt w:val="bullet"/>
      <w:lvlText w:val="-"/>
      <w:lvlJc w:val="left"/>
      <w:pPr>
        <w:ind w:left="1068" w:hanging="360"/>
      </w:pPr>
      <w:rPr>
        <w:rFonts w:ascii="TAJIKAN" w:eastAsia="Times New Roman" w:hAnsi="TAJIKAN" w:cs="Times New Roman" w:hint="default"/>
        <w:b/>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1BA5398A"/>
    <w:multiLevelType w:val="hybridMultilevel"/>
    <w:tmpl w:val="E97A792E"/>
    <w:lvl w:ilvl="0" w:tplc="ACB417F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41F3403A"/>
    <w:multiLevelType w:val="hybridMultilevel"/>
    <w:tmpl w:val="55CAA566"/>
    <w:lvl w:ilvl="0" w:tplc="AB3E1804">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4FDA3328"/>
    <w:multiLevelType w:val="multilevel"/>
    <w:tmpl w:val="E40EA706"/>
    <w:lvl w:ilvl="0">
      <w:start w:val="1"/>
      <w:numFmt w:val="decimal"/>
      <w:lvlText w:val="3.%1."/>
      <w:lvlJc w:val="left"/>
      <w:pPr>
        <w:ind w:left="360" w:hanging="360"/>
      </w:pPr>
      <w:rPr>
        <w:rFonts w:ascii="Calibri" w:hAnsi="Calibri" w:hint="default"/>
        <w:b/>
        <w:strike w:val="0"/>
        <w:sz w:val="24"/>
        <w:lang w:val="ru-RU"/>
      </w:rPr>
    </w:lvl>
    <w:lvl w:ilvl="1">
      <w:start w:val="1"/>
      <w:numFmt w:val="decimal"/>
      <w:isLgl/>
      <w:lvlText w:val="%1.%2."/>
      <w:lvlJc w:val="left"/>
      <w:pPr>
        <w:ind w:left="1647" w:hanging="720"/>
      </w:pPr>
      <w:rPr>
        <w:rFonts w:hint="default"/>
        <w:b/>
        <w:sz w:val="24"/>
      </w:rPr>
    </w:lvl>
    <w:lvl w:ilvl="2">
      <w:start w:val="1"/>
      <w:numFmt w:val="decimal"/>
      <w:isLgl/>
      <w:lvlText w:val="%1.%2.%3."/>
      <w:lvlJc w:val="left"/>
      <w:pPr>
        <w:ind w:left="2564" w:hanging="720"/>
      </w:pPr>
      <w:rPr>
        <w:rFonts w:hint="default"/>
        <w:b/>
        <w:sz w:val="24"/>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4" w15:restartNumberingAfterBreak="0">
    <w:nsid w:val="64AC5832"/>
    <w:multiLevelType w:val="multilevel"/>
    <w:tmpl w:val="9C783C84"/>
    <w:lvl w:ilvl="0">
      <w:start w:val="6"/>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num w:numId="1" w16cid:durableId="1550527707">
    <w:abstractNumId w:val="3"/>
  </w:num>
  <w:num w:numId="2" w16cid:durableId="895891716">
    <w:abstractNumId w:val="4"/>
  </w:num>
  <w:num w:numId="3" w16cid:durableId="1218273651">
    <w:abstractNumId w:val="2"/>
  </w:num>
  <w:num w:numId="4" w16cid:durableId="928387325">
    <w:abstractNumId w:val="1"/>
  </w:num>
  <w:num w:numId="5" w16cid:durableId="10960558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Гафуров Камолджон Азимджонович">
    <w15:presenceInfo w15:providerId="AD" w15:userId="S::K.Gafurov@eskhata.com::b401536a-9255-4df9-8478-895ba11e045b"/>
  </w15:person>
  <w15:person w15:author="Алимбаева  Малика  Маруфовна">
    <w15:presenceInfo w15:providerId="AD" w15:userId="S::M.Alimbaeva@eskhata.com::8285dfe5-9abd-4dab-b824-ac86dd66fa8f"/>
  </w15:person>
  <w15:person w15:author="Мачидов Бурхониддин Хусейнович">
    <w15:presenceInfo w15:providerId="AD" w15:userId="S-1-5-21-3223258007-2592637214-361861266-3419"/>
  </w15:person>
  <w15:person w15:author="Халимова  Нодира  Абдусаломовна">
    <w15:presenceInfo w15:providerId="AD" w15:userId="S::N.Khalimova@eskhata.com::dbf8aa54-4c45-4592-bb8e-a4aa970141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ru-RU" w:vendorID="64" w:dllVersion="0" w:nlCheck="1" w:checkStyle="0"/>
  <w:activeWritingStyle w:appName="MSWord" w:lang="en-US" w:vendorID="64" w:dllVersion="0" w:nlCheck="1" w:checkStyle="0"/>
  <w:proofState w:spelling="clean" w:grammar="clean"/>
  <w:trackRevision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2F2"/>
    <w:rsid w:val="00014825"/>
    <w:rsid w:val="00017290"/>
    <w:rsid w:val="000274D0"/>
    <w:rsid w:val="000568EF"/>
    <w:rsid w:val="00090345"/>
    <w:rsid w:val="000B10C3"/>
    <w:rsid w:val="000B6805"/>
    <w:rsid w:val="000C2C04"/>
    <w:rsid w:val="000C2D5C"/>
    <w:rsid w:val="000C41B0"/>
    <w:rsid w:val="000C5E15"/>
    <w:rsid w:val="000E685B"/>
    <w:rsid w:val="000E6B82"/>
    <w:rsid w:val="001273BA"/>
    <w:rsid w:val="001311B7"/>
    <w:rsid w:val="0013594D"/>
    <w:rsid w:val="00185B37"/>
    <w:rsid w:val="0019070B"/>
    <w:rsid w:val="001A6628"/>
    <w:rsid w:val="001D1B77"/>
    <w:rsid w:val="001D692F"/>
    <w:rsid w:val="001D74BF"/>
    <w:rsid w:val="002041B5"/>
    <w:rsid w:val="00204444"/>
    <w:rsid w:val="00211CFD"/>
    <w:rsid w:val="00211E99"/>
    <w:rsid w:val="00213EB4"/>
    <w:rsid w:val="00214628"/>
    <w:rsid w:val="0021561E"/>
    <w:rsid w:val="002263BA"/>
    <w:rsid w:val="002378B3"/>
    <w:rsid w:val="00261D1C"/>
    <w:rsid w:val="00264E47"/>
    <w:rsid w:val="002678E4"/>
    <w:rsid w:val="00282F57"/>
    <w:rsid w:val="00286909"/>
    <w:rsid w:val="002961B7"/>
    <w:rsid w:val="002A3F2C"/>
    <w:rsid w:val="002D03E7"/>
    <w:rsid w:val="002D5288"/>
    <w:rsid w:val="002E42EF"/>
    <w:rsid w:val="002F04A1"/>
    <w:rsid w:val="002F4BFB"/>
    <w:rsid w:val="0030487E"/>
    <w:rsid w:val="0032133A"/>
    <w:rsid w:val="00330C48"/>
    <w:rsid w:val="0033105C"/>
    <w:rsid w:val="0033182D"/>
    <w:rsid w:val="00347B59"/>
    <w:rsid w:val="003555BD"/>
    <w:rsid w:val="0036580E"/>
    <w:rsid w:val="00381776"/>
    <w:rsid w:val="003839FA"/>
    <w:rsid w:val="00391D5B"/>
    <w:rsid w:val="00394C5C"/>
    <w:rsid w:val="003B2A04"/>
    <w:rsid w:val="003C5AC6"/>
    <w:rsid w:val="003D3FF5"/>
    <w:rsid w:val="003E3081"/>
    <w:rsid w:val="003E6D91"/>
    <w:rsid w:val="003F5D45"/>
    <w:rsid w:val="00423CA0"/>
    <w:rsid w:val="00436F6A"/>
    <w:rsid w:val="00441F28"/>
    <w:rsid w:val="00460FC9"/>
    <w:rsid w:val="0046288B"/>
    <w:rsid w:val="0047095F"/>
    <w:rsid w:val="00474E78"/>
    <w:rsid w:val="00482589"/>
    <w:rsid w:val="0049757C"/>
    <w:rsid w:val="004A437E"/>
    <w:rsid w:val="004A7538"/>
    <w:rsid w:val="004B466E"/>
    <w:rsid w:val="004B5D2F"/>
    <w:rsid w:val="004D3186"/>
    <w:rsid w:val="004E10DB"/>
    <w:rsid w:val="00515D09"/>
    <w:rsid w:val="005179BE"/>
    <w:rsid w:val="005366BD"/>
    <w:rsid w:val="005600B5"/>
    <w:rsid w:val="00577CC5"/>
    <w:rsid w:val="00582050"/>
    <w:rsid w:val="005869FF"/>
    <w:rsid w:val="0059092F"/>
    <w:rsid w:val="00593DFE"/>
    <w:rsid w:val="00594315"/>
    <w:rsid w:val="005977B2"/>
    <w:rsid w:val="005A77D3"/>
    <w:rsid w:val="005B11D4"/>
    <w:rsid w:val="005B3A1E"/>
    <w:rsid w:val="005D0DF5"/>
    <w:rsid w:val="005D195E"/>
    <w:rsid w:val="005D4F74"/>
    <w:rsid w:val="005E59B9"/>
    <w:rsid w:val="005E69E3"/>
    <w:rsid w:val="006602AD"/>
    <w:rsid w:val="00671506"/>
    <w:rsid w:val="0068478D"/>
    <w:rsid w:val="006968A2"/>
    <w:rsid w:val="006A2435"/>
    <w:rsid w:val="006B7AA7"/>
    <w:rsid w:val="006C4D57"/>
    <w:rsid w:val="006E0805"/>
    <w:rsid w:val="006F3263"/>
    <w:rsid w:val="007055DE"/>
    <w:rsid w:val="0072662F"/>
    <w:rsid w:val="00732548"/>
    <w:rsid w:val="00765ADC"/>
    <w:rsid w:val="007864B7"/>
    <w:rsid w:val="007A6AD9"/>
    <w:rsid w:val="007B17B1"/>
    <w:rsid w:val="007B38BC"/>
    <w:rsid w:val="007B399D"/>
    <w:rsid w:val="007D20BF"/>
    <w:rsid w:val="007E2752"/>
    <w:rsid w:val="007F119D"/>
    <w:rsid w:val="007F25C1"/>
    <w:rsid w:val="007F6BC8"/>
    <w:rsid w:val="007F7F17"/>
    <w:rsid w:val="00800F3F"/>
    <w:rsid w:val="00810B2D"/>
    <w:rsid w:val="00812E3D"/>
    <w:rsid w:val="00813A7A"/>
    <w:rsid w:val="00815218"/>
    <w:rsid w:val="008157D5"/>
    <w:rsid w:val="008158A9"/>
    <w:rsid w:val="00822345"/>
    <w:rsid w:val="00824BF3"/>
    <w:rsid w:val="0083069D"/>
    <w:rsid w:val="00833F8D"/>
    <w:rsid w:val="00834104"/>
    <w:rsid w:val="00836279"/>
    <w:rsid w:val="00852142"/>
    <w:rsid w:val="00874887"/>
    <w:rsid w:val="008762CD"/>
    <w:rsid w:val="008773DB"/>
    <w:rsid w:val="008A7413"/>
    <w:rsid w:val="008B45C4"/>
    <w:rsid w:val="008C4BD4"/>
    <w:rsid w:val="008E5BDA"/>
    <w:rsid w:val="008F2672"/>
    <w:rsid w:val="008F6081"/>
    <w:rsid w:val="008F74B9"/>
    <w:rsid w:val="008F74D0"/>
    <w:rsid w:val="00915DC3"/>
    <w:rsid w:val="009172F5"/>
    <w:rsid w:val="00924B72"/>
    <w:rsid w:val="0093096D"/>
    <w:rsid w:val="00945209"/>
    <w:rsid w:val="00955D65"/>
    <w:rsid w:val="00957A2B"/>
    <w:rsid w:val="00967161"/>
    <w:rsid w:val="00972E38"/>
    <w:rsid w:val="00986579"/>
    <w:rsid w:val="00986780"/>
    <w:rsid w:val="009A13C7"/>
    <w:rsid w:val="009C57C9"/>
    <w:rsid w:val="009D7CE4"/>
    <w:rsid w:val="009E6076"/>
    <w:rsid w:val="009F473E"/>
    <w:rsid w:val="009F4B1D"/>
    <w:rsid w:val="00A02134"/>
    <w:rsid w:val="00A10C58"/>
    <w:rsid w:val="00A16113"/>
    <w:rsid w:val="00A26CC9"/>
    <w:rsid w:val="00A30B20"/>
    <w:rsid w:val="00A3523A"/>
    <w:rsid w:val="00A55887"/>
    <w:rsid w:val="00A605CC"/>
    <w:rsid w:val="00A65993"/>
    <w:rsid w:val="00A82611"/>
    <w:rsid w:val="00A83A9F"/>
    <w:rsid w:val="00AA5B56"/>
    <w:rsid w:val="00AB3299"/>
    <w:rsid w:val="00AC6D09"/>
    <w:rsid w:val="00AD2AD4"/>
    <w:rsid w:val="00AE5AFF"/>
    <w:rsid w:val="00B035CE"/>
    <w:rsid w:val="00B07636"/>
    <w:rsid w:val="00B13998"/>
    <w:rsid w:val="00B146A9"/>
    <w:rsid w:val="00B17F3B"/>
    <w:rsid w:val="00B33199"/>
    <w:rsid w:val="00B3768A"/>
    <w:rsid w:val="00B4031C"/>
    <w:rsid w:val="00B634C7"/>
    <w:rsid w:val="00B668C6"/>
    <w:rsid w:val="00B74223"/>
    <w:rsid w:val="00B8730F"/>
    <w:rsid w:val="00BA7AD3"/>
    <w:rsid w:val="00BD5BA7"/>
    <w:rsid w:val="00C222F2"/>
    <w:rsid w:val="00C70F88"/>
    <w:rsid w:val="00C72894"/>
    <w:rsid w:val="00C93468"/>
    <w:rsid w:val="00CA1BB3"/>
    <w:rsid w:val="00CA2A22"/>
    <w:rsid w:val="00CB2A11"/>
    <w:rsid w:val="00CB5A94"/>
    <w:rsid w:val="00CB72DC"/>
    <w:rsid w:val="00CC6239"/>
    <w:rsid w:val="00CD11AE"/>
    <w:rsid w:val="00CD4F3D"/>
    <w:rsid w:val="00CD5535"/>
    <w:rsid w:val="00CE13E7"/>
    <w:rsid w:val="00D31827"/>
    <w:rsid w:val="00D5468D"/>
    <w:rsid w:val="00D55929"/>
    <w:rsid w:val="00D62301"/>
    <w:rsid w:val="00D739A0"/>
    <w:rsid w:val="00DB4CB4"/>
    <w:rsid w:val="00DB5D5C"/>
    <w:rsid w:val="00DD0B88"/>
    <w:rsid w:val="00DD7047"/>
    <w:rsid w:val="00DE69BB"/>
    <w:rsid w:val="00E0030A"/>
    <w:rsid w:val="00E04BE5"/>
    <w:rsid w:val="00E51BE3"/>
    <w:rsid w:val="00E56FEA"/>
    <w:rsid w:val="00E65ECB"/>
    <w:rsid w:val="00E768C3"/>
    <w:rsid w:val="00EB3ABC"/>
    <w:rsid w:val="00EE3E74"/>
    <w:rsid w:val="00EF7454"/>
    <w:rsid w:val="00F044A6"/>
    <w:rsid w:val="00F21964"/>
    <w:rsid w:val="00F31C07"/>
    <w:rsid w:val="00F40E0B"/>
    <w:rsid w:val="00F43048"/>
    <w:rsid w:val="00F47163"/>
    <w:rsid w:val="00F57D09"/>
    <w:rsid w:val="00F637AD"/>
    <w:rsid w:val="00F667CD"/>
    <w:rsid w:val="00F86CF5"/>
    <w:rsid w:val="00F90787"/>
    <w:rsid w:val="00FA18FA"/>
    <w:rsid w:val="00FA2713"/>
    <w:rsid w:val="00FC0B7F"/>
    <w:rsid w:val="00FC36F5"/>
    <w:rsid w:val="00FC3B18"/>
    <w:rsid w:val="00FD498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4BDD4"/>
  <w15:chartTrackingRefBased/>
  <w15:docId w15:val="{0295202C-47EB-4F43-8E50-1BA3E7A00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1BB3"/>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CA1BB3"/>
    <w:pPr>
      <w:tabs>
        <w:tab w:val="center" w:pos="4677"/>
        <w:tab w:val="right" w:pos="9355"/>
      </w:tabs>
    </w:pPr>
  </w:style>
  <w:style w:type="character" w:customStyle="1" w:styleId="a4">
    <w:name w:val="Нижний колонтитул Знак"/>
    <w:basedOn w:val="a0"/>
    <w:link w:val="a3"/>
    <w:rsid w:val="00CA1BB3"/>
    <w:rPr>
      <w:rFonts w:ascii="Times New Roman" w:eastAsia="Times New Roman" w:hAnsi="Times New Roman" w:cs="Times New Roman"/>
      <w:sz w:val="24"/>
      <w:szCs w:val="24"/>
      <w:lang w:eastAsia="ru-RU"/>
    </w:rPr>
  </w:style>
  <w:style w:type="character" w:styleId="a5">
    <w:name w:val="page number"/>
    <w:basedOn w:val="a0"/>
    <w:rsid w:val="00CA1BB3"/>
  </w:style>
  <w:style w:type="table" w:styleId="a6">
    <w:name w:val="Table Grid"/>
    <w:basedOn w:val="a1"/>
    <w:uiPriority w:val="59"/>
    <w:rsid w:val="00CA1BB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6">
    <w:name w:val="Style16"/>
    <w:basedOn w:val="a"/>
    <w:rsid w:val="00CA1BB3"/>
    <w:pPr>
      <w:widowControl w:val="0"/>
      <w:autoSpaceDE w:val="0"/>
      <w:autoSpaceDN w:val="0"/>
      <w:adjustRightInd w:val="0"/>
      <w:spacing w:line="254" w:lineRule="exact"/>
      <w:ind w:firstLine="1301"/>
    </w:pPr>
  </w:style>
  <w:style w:type="paragraph" w:customStyle="1" w:styleId="Style20">
    <w:name w:val="Style20"/>
    <w:basedOn w:val="a"/>
    <w:rsid w:val="00CA1BB3"/>
    <w:pPr>
      <w:widowControl w:val="0"/>
      <w:autoSpaceDE w:val="0"/>
      <w:autoSpaceDN w:val="0"/>
      <w:adjustRightInd w:val="0"/>
      <w:jc w:val="both"/>
    </w:pPr>
  </w:style>
  <w:style w:type="paragraph" w:customStyle="1" w:styleId="Style25">
    <w:name w:val="Style25"/>
    <w:basedOn w:val="a"/>
    <w:rsid w:val="00CA1BB3"/>
    <w:pPr>
      <w:widowControl w:val="0"/>
      <w:autoSpaceDE w:val="0"/>
      <w:autoSpaceDN w:val="0"/>
      <w:adjustRightInd w:val="0"/>
      <w:spacing w:line="258" w:lineRule="exact"/>
    </w:pPr>
  </w:style>
  <w:style w:type="character" w:customStyle="1" w:styleId="FontStyle46">
    <w:name w:val="Font Style46"/>
    <w:rsid w:val="00CA1BB3"/>
    <w:rPr>
      <w:rFonts w:ascii="Times New Roman" w:hAnsi="Times New Roman" w:cs="Times New Roman"/>
      <w:sz w:val="22"/>
      <w:szCs w:val="22"/>
    </w:rPr>
  </w:style>
  <w:style w:type="paragraph" w:styleId="a7">
    <w:name w:val="Balloon Text"/>
    <w:basedOn w:val="a"/>
    <w:link w:val="a8"/>
    <w:rsid w:val="00CA1BB3"/>
    <w:rPr>
      <w:rFonts w:ascii="Tahoma" w:hAnsi="Tahoma" w:cs="Tahoma"/>
      <w:sz w:val="16"/>
      <w:szCs w:val="16"/>
    </w:rPr>
  </w:style>
  <w:style w:type="character" w:customStyle="1" w:styleId="a8">
    <w:name w:val="Текст выноски Знак"/>
    <w:basedOn w:val="a0"/>
    <w:link w:val="a7"/>
    <w:rsid w:val="00CA1BB3"/>
    <w:rPr>
      <w:rFonts w:ascii="Tahoma" w:eastAsia="Times New Roman" w:hAnsi="Tahoma" w:cs="Tahoma"/>
      <w:sz w:val="16"/>
      <w:szCs w:val="16"/>
      <w:lang w:eastAsia="ru-RU"/>
    </w:rPr>
  </w:style>
  <w:style w:type="paragraph" w:styleId="a9">
    <w:name w:val="No Spacing"/>
    <w:uiPriority w:val="1"/>
    <w:qFormat/>
    <w:rsid w:val="00CA1BB3"/>
    <w:pPr>
      <w:spacing w:after="0" w:line="240" w:lineRule="auto"/>
    </w:pPr>
    <w:rPr>
      <w:rFonts w:ascii="Times New Roman Tj" w:eastAsia="Calibri" w:hAnsi="Times New Roman Tj" w:cs="Times New Roman"/>
      <w:sz w:val="28"/>
    </w:rPr>
  </w:style>
  <w:style w:type="paragraph" w:styleId="aa">
    <w:name w:val="List Paragraph"/>
    <w:basedOn w:val="a"/>
    <w:uiPriority w:val="34"/>
    <w:qFormat/>
    <w:rsid w:val="00CA1BB3"/>
    <w:pPr>
      <w:spacing w:before="120"/>
      <w:ind w:firstLine="567"/>
    </w:pPr>
    <w:rPr>
      <w:rFonts w:ascii="Calibri" w:eastAsia="Calibri" w:hAnsi="Calibri"/>
      <w:szCs w:val="22"/>
      <w:lang w:eastAsia="en-US"/>
    </w:rPr>
  </w:style>
  <w:style w:type="paragraph" w:styleId="ab">
    <w:name w:val="header"/>
    <w:basedOn w:val="a"/>
    <w:link w:val="ac"/>
    <w:uiPriority w:val="99"/>
    <w:unhideWhenUsed/>
    <w:rsid w:val="00CA1BB3"/>
    <w:pPr>
      <w:tabs>
        <w:tab w:val="center" w:pos="4677"/>
        <w:tab w:val="right" w:pos="9355"/>
      </w:tabs>
    </w:pPr>
  </w:style>
  <w:style w:type="character" w:customStyle="1" w:styleId="ac">
    <w:name w:val="Верхний колонтитул Знак"/>
    <w:basedOn w:val="a0"/>
    <w:link w:val="ab"/>
    <w:uiPriority w:val="99"/>
    <w:rsid w:val="00CA1BB3"/>
    <w:rPr>
      <w:rFonts w:ascii="Times New Roman" w:eastAsia="Times New Roman" w:hAnsi="Times New Roman" w:cs="Times New Roman"/>
      <w:sz w:val="24"/>
      <w:szCs w:val="24"/>
      <w:lang w:eastAsia="ru-RU"/>
    </w:rPr>
  </w:style>
  <w:style w:type="character" w:styleId="ad">
    <w:name w:val="annotation reference"/>
    <w:basedOn w:val="a0"/>
    <w:uiPriority w:val="99"/>
    <w:semiHidden/>
    <w:unhideWhenUsed/>
    <w:rsid w:val="00FA2713"/>
    <w:rPr>
      <w:sz w:val="16"/>
      <w:szCs w:val="16"/>
    </w:rPr>
  </w:style>
  <w:style w:type="paragraph" w:styleId="ae">
    <w:name w:val="annotation text"/>
    <w:basedOn w:val="a"/>
    <w:link w:val="af"/>
    <w:uiPriority w:val="99"/>
    <w:unhideWhenUsed/>
    <w:rsid w:val="00FA2713"/>
    <w:rPr>
      <w:sz w:val="20"/>
      <w:szCs w:val="20"/>
    </w:rPr>
  </w:style>
  <w:style w:type="character" w:customStyle="1" w:styleId="af">
    <w:name w:val="Текст примечания Знак"/>
    <w:basedOn w:val="a0"/>
    <w:link w:val="ae"/>
    <w:uiPriority w:val="99"/>
    <w:rsid w:val="00FA2713"/>
    <w:rPr>
      <w:rFonts w:ascii="Times New Roman" w:eastAsia="Times New Roman" w:hAnsi="Times New Roman" w:cs="Times New Roman"/>
      <w:sz w:val="20"/>
      <w:szCs w:val="20"/>
      <w:lang w:eastAsia="ru-RU"/>
    </w:rPr>
  </w:style>
  <w:style w:type="paragraph" w:styleId="af0">
    <w:name w:val="annotation subject"/>
    <w:basedOn w:val="ae"/>
    <w:next w:val="ae"/>
    <w:link w:val="af1"/>
    <w:uiPriority w:val="99"/>
    <w:semiHidden/>
    <w:unhideWhenUsed/>
    <w:rsid w:val="00FA2713"/>
    <w:rPr>
      <w:b/>
      <w:bCs/>
    </w:rPr>
  </w:style>
  <w:style w:type="character" w:customStyle="1" w:styleId="af1">
    <w:name w:val="Тема примечания Знак"/>
    <w:basedOn w:val="af"/>
    <w:link w:val="af0"/>
    <w:uiPriority w:val="99"/>
    <w:semiHidden/>
    <w:rsid w:val="00FA2713"/>
    <w:rPr>
      <w:rFonts w:ascii="Times New Roman" w:eastAsia="Times New Roman" w:hAnsi="Times New Roman" w:cs="Times New Roman"/>
      <w:b/>
      <w:bCs/>
      <w:sz w:val="20"/>
      <w:szCs w:val="20"/>
      <w:lang w:eastAsia="ru-RU"/>
    </w:rPr>
  </w:style>
  <w:style w:type="paragraph" w:styleId="af2">
    <w:name w:val="Revision"/>
    <w:hidden/>
    <w:uiPriority w:val="99"/>
    <w:semiHidden/>
    <w:rsid w:val="00800F3F"/>
    <w:pPr>
      <w:spacing w:after="0" w:line="240" w:lineRule="auto"/>
    </w:pPr>
    <w:rPr>
      <w:rFonts w:ascii="Times New Roman" w:eastAsia="Times New Roman" w:hAnsi="Times New Roman" w:cs="Times New Roman"/>
      <w:sz w:val="24"/>
      <w:szCs w:val="24"/>
      <w:lang w:eastAsia="ru-RU"/>
    </w:rPr>
  </w:style>
  <w:style w:type="paragraph" w:styleId="af3">
    <w:name w:val="Normal (Web)"/>
    <w:basedOn w:val="a"/>
    <w:uiPriority w:val="99"/>
    <w:unhideWhenUsed/>
    <w:rsid w:val="001273BA"/>
    <w:pPr>
      <w:spacing w:before="105"/>
      <w:ind w:firstLine="45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57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128A7-0FB5-46FC-BCB1-DD563D045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25</Pages>
  <Words>10453</Words>
  <Characters>59584</Characters>
  <Application>Microsoft Office Word</Application>
  <DocSecurity>0</DocSecurity>
  <Lines>496</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Муминов Назарчон Абдумаликович</dc:creator>
  <cp:keywords/>
  <dc:description/>
  <cp:lastModifiedBy>Халимова  Нодира  Абдусаломовна</cp:lastModifiedBy>
  <cp:revision>2</cp:revision>
  <dcterms:created xsi:type="dcterms:W3CDTF">2024-10-23T03:48:00Z</dcterms:created>
  <dcterms:modified xsi:type="dcterms:W3CDTF">2024-10-23T03:48:00Z</dcterms:modified>
</cp:coreProperties>
</file>